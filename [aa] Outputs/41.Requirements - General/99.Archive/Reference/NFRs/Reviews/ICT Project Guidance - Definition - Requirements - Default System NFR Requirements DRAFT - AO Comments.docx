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037A17A0" w:rsidR="008C39DC" w:rsidRDefault="008C39DC" w:rsidP="008C39DC">
      <w:pPr>
        <w:pStyle w:val="Title"/>
      </w:pPr>
      <w:r>
        <w:t>ICT Project Guidance</w:t>
      </w:r>
    </w:p>
    <w:p w14:paraId="39614DFE" w14:textId="49169C61" w:rsidR="008C39DC" w:rsidRDefault="0075069B" w:rsidP="008C39DC">
      <w:pPr>
        <w:pStyle w:val="Subtitle"/>
      </w:pPr>
      <w:r>
        <w:t xml:space="preserve">Definition: </w:t>
      </w:r>
      <w:r>
        <w:br/>
        <w:t xml:space="preserve">Default </w:t>
      </w:r>
      <w:r w:rsidR="00987937">
        <w:t>Baseline System</w:t>
      </w:r>
      <w:r w:rsidR="00987937">
        <w:br/>
      </w:r>
      <w:r>
        <w:t>Non-Functional Requirements (NFRs)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4517DD7F" w:rsidR="00813161" w:rsidRPr="00813161" w:rsidRDefault="00813161" w:rsidP="00813161">
      <w:r>
        <w:t xml:space="preserve"> </w:t>
      </w:r>
      <w:r w:rsidRPr="00813161">
        <w:t>0.</w:t>
      </w:r>
      <w:r w:rsidR="001975AD">
        <w:t>4</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0" w:name="_Toc158297558"/>
      <w:r>
        <w:t>Purpose</w:t>
      </w:r>
      <w:bookmarkEnd w:id="0"/>
    </w:p>
    <w:p w14:paraId="370D2396" w14:textId="4529A3BD"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proposed solution </w:t>
      </w:r>
      <w:r>
        <w:t>system</w:t>
      </w:r>
      <w:r w:rsidR="00465A26">
        <w:t>(</w:t>
      </w:r>
      <w:r>
        <w:t>s</w:t>
      </w:r>
      <w:r w:rsidR="00465A26">
        <w:t>)</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8297559"/>
      <w:r>
        <w:t>Synopsis</w:t>
      </w:r>
      <w:bookmarkEnd w:id="1"/>
    </w:p>
    <w:p w14:paraId="691180F4" w14:textId="2C3BBC3E" w:rsidR="00AE2E49" w:rsidRDefault="0075069B" w:rsidP="00AE2E49">
      <w:pPr>
        <w:pStyle w:val="BodyText"/>
      </w:pPr>
      <w:r>
        <w:t xml:space="preserve">This document lists the expected qualities of systems and services irrespective of whether they are purchasable products or custom development, or rentable services, or hosted and operated by </w:t>
      </w:r>
      <w:r w:rsidR="002639B0">
        <w:t>supplier</w:t>
      </w:r>
      <w:r>
        <w:t xml:space="preserve">s or this organisation’s resources.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8297560"/>
      <w:r>
        <w:lastRenderedPageBreak/>
        <w:t>Contents</w:t>
      </w:r>
      <w:bookmarkEnd w:id="2"/>
      <w:bookmarkEnd w:id="3"/>
    </w:p>
    <w:p w14:paraId="19660518" w14:textId="1567ABA0" w:rsidR="00405DA3"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8297558" w:history="1">
        <w:r w:rsidR="00405DA3" w:rsidRPr="00F46193">
          <w:rPr>
            <w:rStyle w:val="Hyperlink"/>
            <w:noProof/>
          </w:rPr>
          <w:t>Purpose</w:t>
        </w:r>
        <w:r w:rsidR="00405DA3">
          <w:rPr>
            <w:noProof/>
            <w:webHidden/>
          </w:rPr>
          <w:tab/>
        </w:r>
        <w:r w:rsidR="00405DA3">
          <w:rPr>
            <w:noProof/>
            <w:webHidden/>
          </w:rPr>
          <w:fldChar w:fldCharType="begin"/>
        </w:r>
        <w:r w:rsidR="00405DA3">
          <w:rPr>
            <w:noProof/>
            <w:webHidden/>
          </w:rPr>
          <w:instrText xml:space="preserve"> PAGEREF _Toc158297558 \h </w:instrText>
        </w:r>
        <w:r w:rsidR="00405DA3">
          <w:rPr>
            <w:noProof/>
            <w:webHidden/>
          </w:rPr>
        </w:r>
        <w:r w:rsidR="00405DA3">
          <w:rPr>
            <w:noProof/>
            <w:webHidden/>
          </w:rPr>
          <w:fldChar w:fldCharType="separate"/>
        </w:r>
        <w:r w:rsidR="00405DA3">
          <w:rPr>
            <w:noProof/>
            <w:webHidden/>
          </w:rPr>
          <w:t>1</w:t>
        </w:r>
        <w:r w:rsidR="00405DA3">
          <w:rPr>
            <w:noProof/>
            <w:webHidden/>
          </w:rPr>
          <w:fldChar w:fldCharType="end"/>
        </w:r>
      </w:hyperlink>
    </w:p>
    <w:p w14:paraId="79DE1D7E" w14:textId="31349959"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59" w:history="1">
        <w:r w:rsidR="00405DA3" w:rsidRPr="00F46193">
          <w:rPr>
            <w:rStyle w:val="Hyperlink"/>
            <w:noProof/>
          </w:rPr>
          <w:t>Synopsis</w:t>
        </w:r>
        <w:r w:rsidR="00405DA3">
          <w:rPr>
            <w:noProof/>
            <w:webHidden/>
          </w:rPr>
          <w:tab/>
        </w:r>
        <w:r w:rsidR="00405DA3">
          <w:rPr>
            <w:noProof/>
            <w:webHidden/>
          </w:rPr>
          <w:fldChar w:fldCharType="begin"/>
        </w:r>
        <w:r w:rsidR="00405DA3">
          <w:rPr>
            <w:noProof/>
            <w:webHidden/>
          </w:rPr>
          <w:instrText xml:space="preserve"> PAGEREF _Toc158297559 \h </w:instrText>
        </w:r>
        <w:r w:rsidR="00405DA3">
          <w:rPr>
            <w:noProof/>
            <w:webHidden/>
          </w:rPr>
        </w:r>
        <w:r w:rsidR="00405DA3">
          <w:rPr>
            <w:noProof/>
            <w:webHidden/>
          </w:rPr>
          <w:fldChar w:fldCharType="separate"/>
        </w:r>
        <w:r w:rsidR="00405DA3">
          <w:rPr>
            <w:noProof/>
            <w:webHidden/>
          </w:rPr>
          <w:t>1</w:t>
        </w:r>
        <w:r w:rsidR="00405DA3">
          <w:rPr>
            <w:noProof/>
            <w:webHidden/>
          </w:rPr>
          <w:fldChar w:fldCharType="end"/>
        </w:r>
      </w:hyperlink>
    </w:p>
    <w:p w14:paraId="591E5851" w14:textId="1E010F2E"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60" w:history="1">
        <w:r w:rsidR="00405DA3" w:rsidRPr="00F46193">
          <w:rPr>
            <w:rStyle w:val="Hyperlink"/>
            <w:noProof/>
          </w:rPr>
          <w:t>Contents</w:t>
        </w:r>
        <w:r w:rsidR="00405DA3">
          <w:rPr>
            <w:noProof/>
            <w:webHidden/>
          </w:rPr>
          <w:tab/>
        </w:r>
        <w:r w:rsidR="00405DA3">
          <w:rPr>
            <w:noProof/>
            <w:webHidden/>
          </w:rPr>
          <w:fldChar w:fldCharType="begin"/>
        </w:r>
        <w:r w:rsidR="00405DA3">
          <w:rPr>
            <w:noProof/>
            <w:webHidden/>
          </w:rPr>
          <w:instrText xml:space="preserve"> PAGEREF _Toc158297560 \h </w:instrText>
        </w:r>
        <w:r w:rsidR="00405DA3">
          <w:rPr>
            <w:noProof/>
            <w:webHidden/>
          </w:rPr>
        </w:r>
        <w:r w:rsidR="00405DA3">
          <w:rPr>
            <w:noProof/>
            <w:webHidden/>
          </w:rPr>
          <w:fldChar w:fldCharType="separate"/>
        </w:r>
        <w:r w:rsidR="00405DA3">
          <w:rPr>
            <w:noProof/>
            <w:webHidden/>
          </w:rPr>
          <w:t>2</w:t>
        </w:r>
        <w:r w:rsidR="00405DA3">
          <w:rPr>
            <w:noProof/>
            <w:webHidden/>
          </w:rPr>
          <w:fldChar w:fldCharType="end"/>
        </w:r>
      </w:hyperlink>
    </w:p>
    <w:p w14:paraId="7C2F0AD7" w14:textId="1CD3E621"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61" w:history="1">
        <w:r w:rsidR="00405DA3" w:rsidRPr="00F46193">
          <w:rPr>
            <w:rStyle w:val="Hyperlink"/>
            <w:noProof/>
          </w:rPr>
          <w:t>Background</w:t>
        </w:r>
        <w:r w:rsidR="00405DA3">
          <w:rPr>
            <w:noProof/>
            <w:webHidden/>
          </w:rPr>
          <w:tab/>
        </w:r>
        <w:r w:rsidR="00405DA3">
          <w:rPr>
            <w:noProof/>
            <w:webHidden/>
          </w:rPr>
          <w:fldChar w:fldCharType="begin"/>
        </w:r>
        <w:r w:rsidR="00405DA3">
          <w:rPr>
            <w:noProof/>
            <w:webHidden/>
          </w:rPr>
          <w:instrText xml:space="preserve"> PAGEREF _Toc158297561 \h </w:instrText>
        </w:r>
        <w:r w:rsidR="00405DA3">
          <w:rPr>
            <w:noProof/>
            <w:webHidden/>
          </w:rPr>
        </w:r>
        <w:r w:rsidR="00405DA3">
          <w:rPr>
            <w:noProof/>
            <w:webHidden/>
          </w:rPr>
          <w:fldChar w:fldCharType="separate"/>
        </w:r>
        <w:r w:rsidR="00405DA3">
          <w:rPr>
            <w:noProof/>
            <w:webHidden/>
          </w:rPr>
          <w:t>5</w:t>
        </w:r>
        <w:r w:rsidR="00405DA3">
          <w:rPr>
            <w:noProof/>
            <w:webHidden/>
          </w:rPr>
          <w:fldChar w:fldCharType="end"/>
        </w:r>
      </w:hyperlink>
    </w:p>
    <w:p w14:paraId="33BFDE21" w14:textId="43575615"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62" w:history="1">
        <w:r w:rsidR="00405DA3" w:rsidRPr="00F46193">
          <w:rPr>
            <w:rStyle w:val="Hyperlink"/>
            <w:noProof/>
          </w:rPr>
          <w:t>Methodology</w:t>
        </w:r>
        <w:r w:rsidR="00405DA3">
          <w:rPr>
            <w:noProof/>
            <w:webHidden/>
          </w:rPr>
          <w:tab/>
        </w:r>
        <w:r w:rsidR="00405DA3">
          <w:rPr>
            <w:noProof/>
            <w:webHidden/>
          </w:rPr>
          <w:fldChar w:fldCharType="begin"/>
        </w:r>
        <w:r w:rsidR="00405DA3">
          <w:rPr>
            <w:noProof/>
            <w:webHidden/>
          </w:rPr>
          <w:instrText xml:space="preserve"> PAGEREF _Toc158297562 \h </w:instrText>
        </w:r>
        <w:r w:rsidR="00405DA3">
          <w:rPr>
            <w:noProof/>
            <w:webHidden/>
          </w:rPr>
        </w:r>
        <w:r w:rsidR="00405DA3">
          <w:rPr>
            <w:noProof/>
            <w:webHidden/>
          </w:rPr>
          <w:fldChar w:fldCharType="separate"/>
        </w:r>
        <w:r w:rsidR="00405DA3">
          <w:rPr>
            <w:noProof/>
            <w:webHidden/>
          </w:rPr>
          <w:t>5</w:t>
        </w:r>
        <w:r w:rsidR="00405DA3">
          <w:rPr>
            <w:noProof/>
            <w:webHidden/>
          </w:rPr>
          <w:fldChar w:fldCharType="end"/>
        </w:r>
      </w:hyperlink>
    </w:p>
    <w:p w14:paraId="62B973EC" w14:textId="5B8F57DD"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63" w:history="1">
        <w:r w:rsidR="00405DA3" w:rsidRPr="00F46193">
          <w:rPr>
            <w:rStyle w:val="Hyperlink"/>
            <w:i/>
            <w:iCs/>
            <w:noProof/>
          </w:rPr>
          <w:t>Orga</w:t>
        </w:r>
        <w:r w:rsidR="00405DA3" w:rsidRPr="00F46193">
          <w:rPr>
            <w:rStyle w:val="Hyperlink"/>
            <w:noProof/>
          </w:rPr>
          <w:t>nisation</w:t>
        </w:r>
        <w:r w:rsidR="00405DA3">
          <w:rPr>
            <w:noProof/>
            <w:webHidden/>
          </w:rPr>
          <w:tab/>
        </w:r>
        <w:r w:rsidR="00405DA3">
          <w:rPr>
            <w:noProof/>
            <w:webHidden/>
          </w:rPr>
          <w:fldChar w:fldCharType="begin"/>
        </w:r>
        <w:r w:rsidR="00405DA3">
          <w:rPr>
            <w:noProof/>
            <w:webHidden/>
          </w:rPr>
          <w:instrText xml:space="preserve"> PAGEREF _Toc158297563 \h </w:instrText>
        </w:r>
        <w:r w:rsidR="00405DA3">
          <w:rPr>
            <w:noProof/>
            <w:webHidden/>
          </w:rPr>
        </w:r>
        <w:r w:rsidR="00405DA3">
          <w:rPr>
            <w:noProof/>
            <w:webHidden/>
          </w:rPr>
          <w:fldChar w:fldCharType="separate"/>
        </w:r>
        <w:r w:rsidR="00405DA3">
          <w:rPr>
            <w:noProof/>
            <w:webHidden/>
          </w:rPr>
          <w:t>6</w:t>
        </w:r>
        <w:r w:rsidR="00405DA3">
          <w:rPr>
            <w:noProof/>
            <w:webHidden/>
          </w:rPr>
          <w:fldChar w:fldCharType="end"/>
        </w:r>
      </w:hyperlink>
    </w:p>
    <w:p w14:paraId="7FA12010" w14:textId="28489ADD"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64" w:history="1">
        <w:r w:rsidR="00405DA3" w:rsidRPr="00F46193">
          <w:rPr>
            <w:rStyle w:val="Hyperlink"/>
            <w:noProof/>
          </w:rPr>
          <w:t>Transitional Requirements</w:t>
        </w:r>
        <w:r w:rsidR="00405DA3">
          <w:rPr>
            <w:noProof/>
            <w:webHidden/>
          </w:rPr>
          <w:tab/>
        </w:r>
        <w:r w:rsidR="00405DA3">
          <w:rPr>
            <w:noProof/>
            <w:webHidden/>
          </w:rPr>
          <w:fldChar w:fldCharType="begin"/>
        </w:r>
        <w:r w:rsidR="00405DA3">
          <w:rPr>
            <w:noProof/>
            <w:webHidden/>
          </w:rPr>
          <w:instrText xml:space="preserve"> PAGEREF _Toc158297564 \h </w:instrText>
        </w:r>
        <w:r w:rsidR="00405DA3">
          <w:rPr>
            <w:noProof/>
            <w:webHidden/>
          </w:rPr>
        </w:r>
        <w:r w:rsidR="00405DA3">
          <w:rPr>
            <w:noProof/>
            <w:webHidden/>
          </w:rPr>
          <w:fldChar w:fldCharType="separate"/>
        </w:r>
        <w:r w:rsidR="00405DA3">
          <w:rPr>
            <w:noProof/>
            <w:webHidden/>
          </w:rPr>
          <w:t>6</w:t>
        </w:r>
        <w:r w:rsidR="00405DA3">
          <w:rPr>
            <w:noProof/>
            <w:webHidden/>
          </w:rPr>
          <w:fldChar w:fldCharType="end"/>
        </w:r>
      </w:hyperlink>
    </w:p>
    <w:p w14:paraId="63580544" w14:textId="0DE8AC3F"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65" w:history="1">
        <w:r w:rsidR="00405DA3" w:rsidRPr="00F46193">
          <w:rPr>
            <w:rStyle w:val="Hyperlink"/>
            <w:noProof/>
          </w:rPr>
          <w:t>Abstraction</w:t>
        </w:r>
        <w:r w:rsidR="00405DA3">
          <w:rPr>
            <w:noProof/>
            <w:webHidden/>
          </w:rPr>
          <w:tab/>
        </w:r>
        <w:r w:rsidR="00405DA3">
          <w:rPr>
            <w:noProof/>
            <w:webHidden/>
          </w:rPr>
          <w:fldChar w:fldCharType="begin"/>
        </w:r>
        <w:r w:rsidR="00405DA3">
          <w:rPr>
            <w:noProof/>
            <w:webHidden/>
          </w:rPr>
          <w:instrText xml:space="preserve"> PAGEREF _Toc158297565 \h </w:instrText>
        </w:r>
        <w:r w:rsidR="00405DA3">
          <w:rPr>
            <w:noProof/>
            <w:webHidden/>
          </w:rPr>
        </w:r>
        <w:r w:rsidR="00405DA3">
          <w:rPr>
            <w:noProof/>
            <w:webHidden/>
          </w:rPr>
          <w:fldChar w:fldCharType="separate"/>
        </w:r>
        <w:r w:rsidR="00405DA3">
          <w:rPr>
            <w:noProof/>
            <w:webHidden/>
          </w:rPr>
          <w:t>6</w:t>
        </w:r>
        <w:r w:rsidR="00405DA3">
          <w:rPr>
            <w:noProof/>
            <w:webHidden/>
          </w:rPr>
          <w:fldChar w:fldCharType="end"/>
        </w:r>
      </w:hyperlink>
    </w:p>
    <w:p w14:paraId="42CEDA7E" w14:textId="3EA25900"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66" w:history="1">
        <w:r w:rsidR="00405DA3" w:rsidRPr="00F46193">
          <w:rPr>
            <w:rStyle w:val="Hyperlink"/>
            <w:noProof/>
          </w:rPr>
          <w:t>Tiering</w:t>
        </w:r>
        <w:r w:rsidR="00405DA3">
          <w:rPr>
            <w:noProof/>
            <w:webHidden/>
          </w:rPr>
          <w:tab/>
        </w:r>
        <w:r w:rsidR="00405DA3">
          <w:rPr>
            <w:noProof/>
            <w:webHidden/>
          </w:rPr>
          <w:fldChar w:fldCharType="begin"/>
        </w:r>
        <w:r w:rsidR="00405DA3">
          <w:rPr>
            <w:noProof/>
            <w:webHidden/>
          </w:rPr>
          <w:instrText xml:space="preserve"> PAGEREF _Toc158297566 \h </w:instrText>
        </w:r>
        <w:r w:rsidR="00405DA3">
          <w:rPr>
            <w:noProof/>
            <w:webHidden/>
          </w:rPr>
        </w:r>
        <w:r w:rsidR="00405DA3">
          <w:rPr>
            <w:noProof/>
            <w:webHidden/>
          </w:rPr>
          <w:fldChar w:fldCharType="separate"/>
        </w:r>
        <w:r w:rsidR="00405DA3">
          <w:rPr>
            <w:noProof/>
            <w:webHidden/>
          </w:rPr>
          <w:t>7</w:t>
        </w:r>
        <w:r w:rsidR="00405DA3">
          <w:rPr>
            <w:noProof/>
            <w:webHidden/>
          </w:rPr>
          <w:fldChar w:fldCharType="end"/>
        </w:r>
      </w:hyperlink>
    </w:p>
    <w:p w14:paraId="14A0F6FB" w14:textId="7713BC2C"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567" w:history="1">
        <w:r w:rsidR="00405DA3" w:rsidRPr="00F46193">
          <w:rPr>
            <w:rStyle w:val="Hyperlink"/>
            <w:noProof/>
          </w:rPr>
          <w:t>Terms</w:t>
        </w:r>
        <w:r w:rsidR="00405DA3">
          <w:rPr>
            <w:noProof/>
            <w:webHidden/>
          </w:rPr>
          <w:tab/>
        </w:r>
        <w:r w:rsidR="00405DA3">
          <w:rPr>
            <w:noProof/>
            <w:webHidden/>
          </w:rPr>
          <w:fldChar w:fldCharType="begin"/>
        </w:r>
        <w:r w:rsidR="00405DA3">
          <w:rPr>
            <w:noProof/>
            <w:webHidden/>
          </w:rPr>
          <w:instrText xml:space="preserve"> PAGEREF _Toc158297567 \h </w:instrText>
        </w:r>
        <w:r w:rsidR="00405DA3">
          <w:rPr>
            <w:noProof/>
            <w:webHidden/>
          </w:rPr>
        </w:r>
        <w:r w:rsidR="00405DA3">
          <w:rPr>
            <w:noProof/>
            <w:webHidden/>
          </w:rPr>
          <w:fldChar w:fldCharType="separate"/>
        </w:r>
        <w:r w:rsidR="00405DA3">
          <w:rPr>
            <w:noProof/>
            <w:webHidden/>
          </w:rPr>
          <w:t>7</w:t>
        </w:r>
        <w:r w:rsidR="00405DA3">
          <w:rPr>
            <w:noProof/>
            <w:webHidden/>
          </w:rPr>
          <w:fldChar w:fldCharType="end"/>
        </w:r>
      </w:hyperlink>
    </w:p>
    <w:p w14:paraId="7E2FC18A" w14:textId="6581AC71"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68" w:history="1">
        <w:r w:rsidR="00405DA3" w:rsidRPr="00F46193">
          <w:rPr>
            <w:rStyle w:val="Hyperlink"/>
            <w:noProof/>
          </w:rPr>
          <w:t>Quantitative Values</w:t>
        </w:r>
        <w:r w:rsidR="00405DA3">
          <w:rPr>
            <w:noProof/>
            <w:webHidden/>
          </w:rPr>
          <w:tab/>
        </w:r>
        <w:r w:rsidR="00405DA3">
          <w:rPr>
            <w:noProof/>
            <w:webHidden/>
          </w:rPr>
          <w:fldChar w:fldCharType="begin"/>
        </w:r>
        <w:r w:rsidR="00405DA3">
          <w:rPr>
            <w:noProof/>
            <w:webHidden/>
          </w:rPr>
          <w:instrText xml:space="preserve"> PAGEREF _Toc158297568 \h </w:instrText>
        </w:r>
        <w:r w:rsidR="00405DA3">
          <w:rPr>
            <w:noProof/>
            <w:webHidden/>
          </w:rPr>
        </w:r>
        <w:r w:rsidR="00405DA3">
          <w:rPr>
            <w:noProof/>
            <w:webHidden/>
          </w:rPr>
          <w:fldChar w:fldCharType="separate"/>
        </w:r>
        <w:r w:rsidR="00405DA3">
          <w:rPr>
            <w:noProof/>
            <w:webHidden/>
          </w:rPr>
          <w:t>8</w:t>
        </w:r>
        <w:r w:rsidR="00405DA3">
          <w:rPr>
            <w:noProof/>
            <w:webHidden/>
          </w:rPr>
          <w:fldChar w:fldCharType="end"/>
        </w:r>
      </w:hyperlink>
    </w:p>
    <w:p w14:paraId="0920BA7B" w14:textId="2AB3D04D"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69" w:history="1">
        <w:r w:rsidR="00405DA3" w:rsidRPr="00F46193">
          <w:rPr>
            <w:rStyle w:val="Hyperlink"/>
            <w:noProof/>
          </w:rPr>
          <w:t>System Quality Requirements</w:t>
        </w:r>
        <w:r w:rsidR="00405DA3">
          <w:rPr>
            <w:noProof/>
            <w:webHidden/>
          </w:rPr>
          <w:tab/>
        </w:r>
        <w:r w:rsidR="00405DA3">
          <w:rPr>
            <w:noProof/>
            <w:webHidden/>
          </w:rPr>
          <w:fldChar w:fldCharType="begin"/>
        </w:r>
        <w:r w:rsidR="00405DA3">
          <w:rPr>
            <w:noProof/>
            <w:webHidden/>
          </w:rPr>
          <w:instrText xml:space="preserve"> PAGEREF _Toc158297569 \h </w:instrText>
        </w:r>
        <w:r w:rsidR="00405DA3">
          <w:rPr>
            <w:noProof/>
            <w:webHidden/>
          </w:rPr>
        </w:r>
        <w:r w:rsidR="00405DA3">
          <w:rPr>
            <w:noProof/>
            <w:webHidden/>
          </w:rPr>
          <w:fldChar w:fldCharType="separate"/>
        </w:r>
        <w:r w:rsidR="00405DA3">
          <w:rPr>
            <w:noProof/>
            <w:webHidden/>
          </w:rPr>
          <w:t>12</w:t>
        </w:r>
        <w:r w:rsidR="00405DA3">
          <w:rPr>
            <w:noProof/>
            <w:webHidden/>
          </w:rPr>
          <w:fldChar w:fldCharType="end"/>
        </w:r>
      </w:hyperlink>
    </w:p>
    <w:p w14:paraId="479EB129" w14:textId="622FE02A"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0" w:history="1">
        <w:r w:rsidR="00405DA3" w:rsidRPr="00F46193">
          <w:rPr>
            <w:rStyle w:val="Hyperlink"/>
            <w:noProof/>
          </w:rPr>
          <w:t>Functional Suitability</w:t>
        </w:r>
        <w:r w:rsidR="00405DA3">
          <w:rPr>
            <w:noProof/>
            <w:webHidden/>
          </w:rPr>
          <w:tab/>
        </w:r>
        <w:r w:rsidR="00405DA3">
          <w:rPr>
            <w:noProof/>
            <w:webHidden/>
          </w:rPr>
          <w:fldChar w:fldCharType="begin"/>
        </w:r>
        <w:r w:rsidR="00405DA3">
          <w:rPr>
            <w:noProof/>
            <w:webHidden/>
          </w:rPr>
          <w:instrText xml:space="preserve"> PAGEREF _Toc158297570 \h </w:instrText>
        </w:r>
        <w:r w:rsidR="00405DA3">
          <w:rPr>
            <w:noProof/>
            <w:webHidden/>
          </w:rPr>
        </w:r>
        <w:r w:rsidR="00405DA3">
          <w:rPr>
            <w:noProof/>
            <w:webHidden/>
          </w:rPr>
          <w:fldChar w:fldCharType="separate"/>
        </w:r>
        <w:r w:rsidR="00405DA3">
          <w:rPr>
            <w:noProof/>
            <w:webHidden/>
          </w:rPr>
          <w:t>12</w:t>
        </w:r>
        <w:r w:rsidR="00405DA3">
          <w:rPr>
            <w:noProof/>
            <w:webHidden/>
          </w:rPr>
          <w:fldChar w:fldCharType="end"/>
        </w:r>
      </w:hyperlink>
    </w:p>
    <w:p w14:paraId="2DFF5FBE" w14:textId="19729E63"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71" w:history="1">
        <w:r w:rsidR="00405DA3" w:rsidRPr="00F46193">
          <w:rPr>
            <w:rStyle w:val="Hyperlink"/>
            <w:noProof/>
          </w:rPr>
          <w:t>Functional Completeness</w:t>
        </w:r>
        <w:r w:rsidR="00405DA3">
          <w:rPr>
            <w:noProof/>
            <w:webHidden/>
          </w:rPr>
          <w:tab/>
        </w:r>
        <w:r w:rsidR="00405DA3">
          <w:rPr>
            <w:noProof/>
            <w:webHidden/>
          </w:rPr>
          <w:fldChar w:fldCharType="begin"/>
        </w:r>
        <w:r w:rsidR="00405DA3">
          <w:rPr>
            <w:noProof/>
            <w:webHidden/>
          </w:rPr>
          <w:instrText xml:space="preserve"> PAGEREF _Toc158297571 \h </w:instrText>
        </w:r>
        <w:r w:rsidR="00405DA3">
          <w:rPr>
            <w:noProof/>
            <w:webHidden/>
          </w:rPr>
        </w:r>
        <w:r w:rsidR="00405DA3">
          <w:rPr>
            <w:noProof/>
            <w:webHidden/>
          </w:rPr>
          <w:fldChar w:fldCharType="separate"/>
        </w:r>
        <w:r w:rsidR="00405DA3">
          <w:rPr>
            <w:noProof/>
            <w:webHidden/>
          </w:rPr>
          <w:t>12</w:t>
        </w:r>
        <w:r w:rsidR="00405DA3">
          <w:rPr>
            <w:noProof/>
            <w:webHidden/>
          </w:rPr>
          <w:fldChar w:fldCharType="end"/>
        </w:r>
      </w:hyperlink>
    </w:p>
    <w:p w14:paraId="3908BA71" w14:textId="737E9FEE"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72" w:history="1">
        <w:r w:rsidR="00405DA3" w:rsidRPr="00F46193">
          <w:rPr>
            <w:rStyle w:val="Hyperlink"/>
            <w:noProof/>
          </w:rPr>
          <w:t>Functional Correctness</w:t>
        </w:r>
        <w:r w:rsidR="00405DA3">
          <w:rPr>
            <w:noProof/>
            <w:webHidden/>
          </w:rPr>
          <w:tab/>
        </w:r>
        <w:r w:rsidR="00405DA3">
          <w:rPr>
            <w:noProof/>
            <w:webHidden/>
          </w:rPr>
          <w:fldChar w:fldCharType="begin"/>
        </w:r>
        <w:r w:rsidR="00405DA3">
          <w:rPr>
            <w:noProof/>
            <w:webHidden/>
          </w:rPr>
          <w:instrText xml:space="preserve"> PAGEREF _Toc158297572 \h </w:instrText>
        </w:r>
        <w:r w:rsidR="00405DA3">
          <w:rPr>
            <w:noProof/>
            <w:webHidden/>
          </w:rPr>
        </w:r>
        <w:r w:rsidR="00405DA3">
          <w:rPr>
            <w:noProof/>
            <w:webHidden/>
          </w:rPr>
          <w:fldChar w:fldCharType="separate"/>
        </w:r>
        <w:r w:rsidR="00405DA3">
          <w:rPr>
            <w:noProof/>
            <w:webHidden/>
          </w:rPr>
          <w:t>14</w:t>
        </w:r>
        <w:r w:rsidR="00405DA3">
          <w:rPr>
            <w:noProof/>
            <w:webHidden/>
          </w:rPr>
          <w:fldChar w:fldCharType="end"/>
        </w:r>
      </w:hyperlink>
    </w:p>
    <w:p w14:paraId="1EE5404B" w14:textId="0A3B9BD2"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73" w:history="1">
        <w:r w:rsidR="00405DA3" w:rsidRPr="00F46193">
          <w:rPr>
            <w:rStyle w:val="Hyperlink"/>
            <w:noProof/>
          </w:rPr>
          <w:t>Functional Appropriateness</w:t>
        </w:r>
        <w:r w:rsidR="00405DA3">
          <w:rPr>
            <w:noProof/>
            <w:webHidden/>
          </w:rPr>
          <w:tab/>
        </w:r>
        <w:r w:rsidR="00405DA3">
          <w:rPr>
            <w:noProof/>
            <w:webHidden/>
          </w:rPr>
          <w:fldChar w:fldCharType="begin"/>
        </w:r>
        <w:r w:rsidR="00405DA3">
          <w:rPr>
            <w:noProof/>
            <w:webHidden/>
          </w:rPr>
          <w:instrText xml:space="preserve"> PAGEREF _Toc158297573 \h </w:instrText>
        </w:r>
        <w:r w:rsidR="00405DA3">
          <w:rPr>
            <w:noProof/>
            <w:webHidden/>
          </w:rPr>
        </w:r>
        <w:r w:rsidR="00405DA3">
          <w:rPr>
            <w:noProof/>
            <w:webHidden/>
          </w:rPr>
          <w:fldChar w:fldCharType="separate"/>
        </w:r>
        <w:r w:rsidR="00405DA3">
          <w:rPr>
            <w:noProof/>
            <w:webHidden/>
          </w:rPr>
          <w:t>18</w:t>
        </w:r>
        <w:r w:rsidR="00405DA3">
          <w:rPr>
            <w:noProof/>
            <w:webHidden/>
          </w:rPr>
          <w:fldChar w:fldCharType="end"/>
        </w:r>
      </w:hyperlink>
    </w:p>
    <w:p w14:paraId="5BE03C69" w14:textId="0E8CE0DD"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4" w:history="1">
        <w:r w:rsidR="00405DA3" w:rsidRPr="00F46193">
          <w:rPr>
            <w:rStyle w:val="Hyperlink"/>
            <w:noProof/>
          </w:rPr>
          <w:t>Performance Efficiency</w:t>
        </w:r>
        <w:r w:rsidR="00405DA3">
          <w:rPr>
            <w:noProof/>
            <w:webHidden/>
          </w:rPr>
          <w:tab/>
        </w:r>
        <w:r w:rsidR="00405DA3">
          <w:rPr>
            <w:noProof/>
            <w:webHidden/>
          </w:rPr>
          <w:fldChar w:fldCharType="begin"/>
        </w:r>
        <w:r w:rsidR="00405DA3">
          <w:rPr>
            <w:noProof/>
            <w:webHidden/>
          </w:rPr>
          <w:instrText xml:space="preserve"> PAGEREF _Toc158297574 \h </w:instrText>
        </w:r>
        <w:r w:rsidR="00405DA3">
          <w:rPr>
            <w:noProof/>
            <w:webHidden/>
          </w:rPr>
        </w:r>
        <w:r w:rsidR="00405DA3">
          <w:rPr>
            <w:noProof/>
            <w:webHidden/>
          </w:rPr>
          <w:fldChar w:fldCharType="separate"/>
        </w:r>
        <w:r w:rsidR="00405DA3">
          <w:rPr>
            <w:noProof/>
            <w:webHidden/>
          </w:rPr>
          <w:t>19</w:t>
        </w:r>
        <w:r w:rsidR="00405DA3">
          <w:rPr>
            <w:noProof/>
            <w:webHidden/>
          </w:rPr>
          <w:fldChar w:fldCharType="end"/>
        </w:r>
      </w:hyperlink>
    </w:p>
    <w:p w14:paraId="447A66B4" w14:textId="55D463F6"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75" w:history="1">
        <w:r w:rsidR="00405DA3" w:rsidRPr="00F46193">
          <w:rPr>
            <w:rStyle w:val="Hyperlink"/>
            <w:noProof/>
          </w:rPr>
          <w:t>Time Behaviour</w:t>
        </w:r>
        <w:r w:rsidR="00405DA3">
          <w:rPr>
            <w:noProof/>
            <w:webHidden/>
          </w:rPr>
          <w:tab/>
        </w:r>
        <w:r w:rsidR="00405DA3">
          <w:rPr>
            <w:noProof/>
            <w:webHidden/>
          </w:rPr>
          <w:fldChar w:fldCharType="begin"/>
        </w:r>
        <w:r w:rsidR="00405DA3">
          <w:rPr>
            <w:noProof/>
            <w:webHidden/>
          </w:rPr>
          <w:instrText xml:space="preserve"> PAGEREF _Toc158297575 \h </w:instrText>
        </w:r>
        <w:r w:rsidR="00405DA3">
          <w:rPr>
            <w:noProof/>
            <w:webHidden/>
          </w:rPr>
        </w:r>
        <w:r w:rsidR="00405DA3">
          <w:rPr>
            <w:noProof/>
            <w:webHidden/>
          </w:rPr>
          <w:fldChar w:fldCharType="separate"/>
        </w:r>
        <w:r w:rsidR="00405DA3">
          <w:rPr>
            <w:noProof/>
            <w:webHidden/>
          </w:rPr>
          <w:t>20</w:t>
        </w:r>
        <w:r w:rsidR="00405DA3">
          <w:rPr>
            <w:noProof/>
            <w:webHidden/>
          </w:rPr>
          <w:fldChar w:fldCharType="end"/>
        </w:r>
      </w:hyperlink>
    </w:p>
    <w:p w14:paraId="26C2EA13" w14:textId="5EF5265C"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76" w:history="1">
        <w:r w:rsidR="00405DA3" w:rsidRPr="00F46193">
          <w:rPr>
            <w:rStyle w:val="Hyperlink"/>
            <w:noProof/>
          </w:rPr>
          <w:t>Resource Utilisation</w:t>
        </w:r>
        <w:r w:rsidR="00405DA3">
          <w:rPr>
            <w:noProof/>
            <w:webHidden/>
          </w:rPr>
          <w:tab/>
        </w:r>
        <w:r w:rsidR="00405DA3">
          <w:rPr>
            <w:noProof/>
            <w:webHidden/>
          </w:rPr>
          <w:fldChar w:fldCharType="begin"/>
        </w:r>
        <w:r w:rsidR="00405DA3">
          <w:rPr>
            <w:noProof/>
            <w:webHidden/>
          </w:rPr>
          <w:instrText xml:space="preserve"> PAGEREF _Toc158297576 \h </w:instrText>
        </w:r>
        <w:r w:rsidR="00405DA3">
          <w:rPr>
            <w:noProof/>
            <w:webHidden/>
          </w:rPr>
        </w:r>
        <w:r w:rsidR="00405DA3">
          <w:rPr>
            <w:noProof/>
            <w:webHidden/>
          </w:rPr>
          <w:fldChar w:fldCharType="separate"/>
        </w:r>
        <w:r w:rsidR="00405DA3">
          <w:rPr>
            <w:noProof/>
            <w:webHidden/>
          </w:rPr>
          <w:t>21</w:t>
        </w:r>
        <w:r w:rsidR="00405DA3">
          <w:rPr>
            <w:noProof/>
            <w:webHidden/>
          </w:rPr>
          <w:fldChar w:fldCharType="end"/>
        </w:r>
      </w:hyperlink>
    </w:p>
    <w:p w14:paraId="1E9A96D9" w14:textId="14357AB7"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77" w:history="1">
        <w:r w:rsidR="00405DA3" w:rsidRPr="00F46193">
          <w:rPr>
            <w:rStyle w:val="Hyperlink"/>
            <w:noProof/>
          </w:rPr>
          <w:t>Capacity</w:t>
        </w:r>
        <w:r w:rsidR="00405DA3">
          <w:rPr>
            <w:noProof/>
            <w:webHidden/>
          </w:rPr>
          <w:tab/>
        </w:r>
        <w:r w:rsidR="00405DA3">
          <w:rPr>
            <w:noProof/>
            <w:webHidden/>
          </w:rPr>
          <w:fldChar w:fldCharType="begin"/>
        </w:r>
        <w:r w:rsidR="00405DA3">
          <w:rPr>
            <w:noProof/>
            <w:webHidden/>
          </w:rPr>
          <w:instrText xml:space="preserve"> PAGEREF _Toc158297577 \h </w:instrText>
        </w:r>
        <w:r w:rsidR="00405DA3">
          <w:rPr>
            <w:noProof/>
            <w:webHidden/>
          </w:rPr>
        </w:r>
        <w:r w:rsidR="00405DA3">
          <w:rPr>
            <w:noProof/>
            <w:webHidden/>
          </w:rPr>
          <w:fldChar w:fldCharType="separate"/>
        </w:r>
        <w:r w:rsidR="00405DA3">
          <w:rPr>
            <w:noProof/>
            <w:webHidden/>
          </w:rPr>
          <w:t>23</w:t>
        </w:r>
        <w:r w:rsidR="00405DA3">
          <w:rPr>
            <w:noProof/>
            <w:webHidden/>
          </w:rPr>
          <w:fldChar w:fldCharType="end"/>
        </w:r>
      </w:hyperlink>
    </w:p>
    <w:p w14:paraId="2B99C24C" w14:textId="214C204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8" w:history="1">
        <w:r w:rsidR="00405DA3" w:rsidRPr="00F46193">
          <w:rPr>
            <w:rStyle w:val="Hyperlink"/>
            <w:noProof/>
          </w:rPr>
          <w:t>Compatibility</w:t>
        </w:r>
        <w:r w:rsidR="00405DA3">
          <w:rPr>
            <w:noProof/>
            <w:webHidden/>
          </w:rPr>
          <w:tab/>
        </w:r>
        <w:r w:rsidR="00405DA3">
          <w:rPr>
            <w:noProof/>
            <w:webHidden/>
          </w:rPr>
          <w:fldChar w:fldCharType="begin"/>
        </w:r>
        <w:r w:rsidR="00405DA3">
          <w:rPr>
            <w:noProof/>
            <w:webHidden/>
          </w:rPr>
          <w:instrText xml:space="preserve"> PAGEREF _Toc158297578 \h </w:instrText>
        </w:r>
        <w:r w:rsidR="00405DA3">
          <w:rPr>
            <w:noProof/>
            <w:webHidden/>
          </w:rPr>
        </w:r>
        <w:r w:rsidR="00405DA3">
          <w:rPr>
            <w:noProof/>
            <w:webHidden/>
          </w:rPr>
          <w:fldChar w:fldCharType="separate"/>
        </w:r>
        <w:r w:rsidR="00405DA3">
          <w:rPr>
            <w:noProof/>
            <w:webHidden/>
          </w:rPr>
          <w:t>24</w:t>
        </w:r>
        <w:r w:rsidR="00405DA3">
          <w:rPr>
            <w:noProof/>
            <w:webHidden/>
          </w:rPr>
          <w:fldChar w:fldCharType="end"/>
        </w:r>
      </w:hyperlink>
    </w:p>
    <w:p w14:paraId="44BFB1AE" w14:textId="247FFB46"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79" w:history="1">
        <w:r w:rsidR="00405DA3" w:rsidRPr="00F46193">
          <w:rPr>
            <w:rStyle w:val="Hyperlink"/>
            <w:noProof/>
          </w:rPr>
          <w:t>Co-Existence</w:t>
        </w:r>
        <w:r w:rsidR="00405DA3">
          <w:rPr>
            <w:noProof/>
            <w:webHidden/>
          </w:rPr>
          <w:tab/>
        </w:r>
        <w:r w:rsidR="00405DA3">
          <w:rPr>
            <w:noProof/>
            <w:webHidden/>
          </w:rPr>
          <w:fldChar w:fldCharType="begin"/>
        </w:r>
        <w:r w:rsidR="00405DA3">
          <w:rPr>
            <w:noProof/>
            <w:webHidden/>
          </w:rPr>
          <w:instrText xml:space="preserve"> PAGEREF _Toc158297579 \h </w:instrText>
        </w:r>
        <w:r w:rsidR="00405DA3">
          <w:rPr>
            <w:noProof/>
            <w:webHidden/>
          </w:rPr>
        </w:r>
        <w:r w:rsidR="00405DA3">
          <w:rPr>
            <w:noProof/>
            <w:webHidden/>
          </w:rPr>
          <w:fldChar w:fldCharType="separate"/>
        </w:r>
        <w:r w:rsidR="00405DA3">
          <w:rPr>
            <w:noProof/>
            <w:webHidden/>
          </w:rPr>
          <w:t>24</w:t>
        </w:r>
        <w:r w:rsidR="00405DA3">
          <w:rPr>
            <w:noProof/>
            <w:webHidden/>
          </w:rPr>
          <w:fldChar w:fldCharType="end"/>
        </w:r>
      </w:hyperlink>
    </w:p>
    <w:p w14:paraId="09103269" w14:textId="0388FC2F"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80" w:history="1">
        <w:r w:rsidR="00405DA3" w:rsidRPr="00F46193">
          <w:rPr>
            <w:rStyle w:val="Hyperlink"/>
            <w:noProof/>
          </w:rPr>
          <w:t>Interoperability</w:t>
        </w:r>
        <w:r w:rsidR="00405DA3">
          <w:rPr>
            <w:noProof/>
            <w:webHidden/>
          </w:rPr>
          <w:tab/>
        </w:r>
        <w:r w:rsidR="00405DA3">
          <w:rPr>
            <w:noProof/>
            <w:webHidden/>
          </w:rPr>
          <w:fldChar w:fldCharType="begin"/>
        </w:r>
        <w:r w:rsidR="00405DA3">
          <w:rPr>
            <w:noProof/>
            <w:webHidden/>
          </w:rPr>
          <w:instrText xml:space="preserve"> PAGEREF _Toc158297580 \h </w:instrText>
        </w:r>
        <w:r w:rsidR="00405DA3">
          <w:rPr>
            <w:noProof/>
            <w:webHidden/>
          </w:rPr>
        </w:r>
        <w:r w:rsidR="00405DA3">
          <w:rPr>
            <w:noProof/>
            <w:webHidden/>
          </w:rPr>
          <w:fldChar w:fldCharType="separate"/>
        </w:r>
        <w:r w:rsidR="00405DA3">
          <w:rPr>
            <w:noProof/>
            <w:webHidden/>
          </w:rPr>
          <w:t>25</w:t>
        </w:r>
        <w:r w:rsidR="00405DA3">
          <w:rPr>
            <w:noProof/>
            <w:webHidden/>
          </w:rPr>
          <w:fldChar w:fldCharType="end"/>
        </w:r>
      </w:hyperlink>
    </w:p>
    <w:p w14:paraId="4D6AA396" w14:textId="395D1BF5"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81" w:history="1">
        <w:r w:rsidR="00405DA3" w:rsidRPr="00F46193">
          <w:rPr>
            <w:rStyle w:val="Hyperlink"/>
            <w:noProof/>
          </w:rPr>
          <w:t>Integrations</w:t>
        </w:r>
        <w:r w:rsidR="00405DA3">
          <w:rPr>
            <w:noProof/>
            <w:webHidden/>
          </w:rPr>
          <w:tab/>
        </w:r>
        <w:r w:rsidR="00405DA3">
          <w:rPr>
            <w:noProof/>
            <w:webHidden/>
          </w:rPr>
          <w:fldChar w:fldCharType="begin"/>
        </w:r>
        <w:r w:rsidR="00405DA3">
          <w:rPr>
            <w:noProof/>
            <w:webHidden/>
          </w:rPr>
          <w:instrText xml:space="preserve"> PAGEREF _Toc158297581 \h </w:instrText>
        </w:r>
        <w:r w:rsidR="00405DA3">
          <w:rPr>
            <w:noProof/>
            <w:webHidden/>
          </w:rPr>
        </w:r>
        <w:r w:rsidR="00405DA3">
          <w:rPr>
            <w:noProof/>
            <w:webHidden/>
          </w:rPr>
          <w:fldChar w:fldCharType="separate"/>
        </w:r>
        <w:r w:rsidR="00405DA3">
          <w:rPr>
            <w:noProof/>
            <w:webHidden/>
          </w:rPr>
          <w:t>27</w:t>
        </w:r>
        <w:r w:rsidR="00405DA3">
          <w:rPr>
            <w:noProof/>
            <w:webHidden/>
          </w:rPr>
          <w:fldChar w:fldCharType="end"/>
        </w:r>
      </w:hyperlink>
    </w:p>
    <w:p w14:paraId="0F12893D" w14:textId="1A1FCB4C"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82" w:history="1">
        <w:r w:rsidR="00405DA3" w:rsidRPr="00F46193">
          <w:rPr>
            <w:rStyle w:val="Hyperlink"/>
            <w:noProof/>
          </w:rPr>
          <w:t>Usability</w:t>
        </w:r>
        <w:r w:rsidR="00405DA3">
          <w:rPr>
            <w:noProof/>
            <w:webHidden/>
          </w:rPr>
          <w:tab/>
        </w:r>
        <w:r w:rsidR="00405DA3">
          <w:rPr>
            <w:noProof/>
            <w:webHidden/>
          </w:rPr>
          <w:fldChar w:fldCharType="begin"/>
        </w:r>
        <w:r w:rsidR="00405DA3">
          <w:rPr>
            <w:noProof/>
            <w:webHidden/>
          </w:rPr>
          <w:instrText xml:space="preserve"> PAGEREF _Toc158297582 \h </w:instrText>
        </w:r>
        <w:r w:rsidR="00405DA3">
          <w:rPr>
            <w:noProof/>
            <w:webHidden/>
          </w:rPr>
        </w:r>
        <w:r w:rsidR="00405DA3">
          <w:rPr>
            <w:noProof/>
            <w:webHidden/>
          </w:rPr>
          <w:fldChar w:fldCharType="separate"/>
        </w:r>
        <w:r w:rsidR="00405DA3">
          <w:rPr>
            <w:noProof/>
            <w:webHidden/>
          </w:rPr>
          <w:t>29</w:t>
        </w:r>
        <w:r w:rsidR="00405DA3">
          <w:rPr>
            <w:noProof/>
            <w:webHidden/>
          </w:rPr>
          <w:fldChar w:fldCharType="end"/>
        </w:r>
      </w:hyperlink>
    </w:p>
    <w:p w14:paraId="5527912C" w14:textId="1C7A2A40"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83" w:history="1">
        <w:r w:rsidR="00405DA3" w:rsidRPr="00F46193">
          <w:rPr>
            <w:rStyle w:val="Hyperlink"/>
            <w:noProof/>
          </w:rPr>
          <w:t>Appropriateness Recognisability</w:t>
        </w:r>
        <w:r w:rsidR="00405DA3">
          <w:rPr>
            <w:noProof/>
            <w:webHidden/>
          </w:rPr>
          <w:tab/>
        </w:r>
        <w:r w:rsidR="00405DA3">
          <w:rPr>
            <w:noProof/>
            <w:webHidden/>
          </w:rPr>
          <w:fldChar w:fldCharType="begin"/>
        </w:r>
        <w:r w:rsidR="00405DA3">
          <w:rPr>
            <w:noProof/>
            <w:webHidden/>
          </w:rPr>
          <w:instrText xml:space="preserve"> PAGEREF _Toc158297583 \h </w:instrText>
        </w:r>
        <w:r w:rsidR="00405DA3">
          <w:rPr>
            <w:noProof/>
            <w:webHidden/>
          </w:rPr>
        </w:r>
        <w:r w:rsidR="00405DA3">
          <w:rPr>
            <w:noProof/>
            <w:webHidden/>
          </w:rPr>
          <w:fldChar w:fldCharType="separate"/>
        </w:r>
        <w:r w:rsidR="00405DA3">
          <w:rPr>
            <w:noProof/>
            <w:webHidden/>
          </w:rPr>
          <w:t>29</w:t>
        </w:r>
        <w:r w:rsidR="00405DA3">
          <w:rPr>
            <w:noProof/>
            <w:webHidden/>
          </w:rPr>
          <w:fldChar w:fldCharType="end"/>
        </w:r>
      </w:hyperlink>
    </w:p>
    <w:p w14:paraId="69F91EAC" w14:textId="2A964A3D"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84" w:history="1">
        <w:r w:rsidR="00405DA3" w:rsidRPr="00F46193">
          <w:rPr>
            <w:rStyle w:val="Hyperlink"/>
            <w:noProof/>
          </w:rPr>
          <w:t>Learnability</w:t>
        </w:r>
        <w:r w:rsidR="00405DA3">
          <w:rPr>
            <w:noProof/>
            <w:webHidden/>
          </w:rPr>
          <w:tab/>
        </w:r>
        <w:r w:rsidR="00405DA3">
          <w:rPr>
            <w:noProof/>
            <w:webHidden/>
          </w:rPr>
          <w:fldChar w:fldCharType="begin"/>
        </w:r>
        <w:r w:rsidR="00405DA3">
          <w:rPr>
            <w:noProof/>
            <w:webHidden/>
          </w:rPr>
          <w:instrText xml:space="preserve"> PAGEREF _Toc158297584 \h </w:instrText>
        </w:r>
        <w:r w:rsidR="00405DA3">
          <w:rPr>
            <w:noProof/>
            <w:webHidden/>
          </w:rPr>
        </w:r>
        <w:r w:rsidR="00405DA3">
          <w:rPr>
            <w:noProof/>
            <w:webHidden/>
          </w:rPr>
          <w:fldChar w:fldCharType="separate"/>
        </w:r>
        <w:r w:rsidR="00405DA3">
          <w:rPr>
            <w:noProof/>
            <w:webHidden/>
          </w:rPr>
          <w:t>31</w:t>
        </w:r>
        <w:r w:rsidR="00405DA3">
          <w:rPr>
            <w:noProof/>
            <w:webHidden/>
          </w:rPr>
          <w:fldChar w:fldCharType="end"/>
        </w:r>
      </w:hyperlink>
    </w:p>
    <w:p w14:paraId="151A9696" w14:textId="31D19A5F"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85" w:history="1">
        <w:r w:rsidR="00405DA3" w:rsidRPr="00F46193">
          <w:rPr>
            <w:rStyle w:val="Hyperlink"/>
            <w:noProof/>
          </w:rPr>
          <w:t>Operability</w:t>
        </w:r>
        <w:r w:rsidR="00405DA3">
          <w:rPr>
            <w:noProof/>
            <w:webHidden/>
          </w:rPr>
          <w:tab/>
        </w:r>
        <w:r w:rsidR="00405DA3">
          <w:rPr>
            <w:noProof/>
            <w:webHidden/>
          </w:rPr>
          <w:fldChar w:fldCharType="begin"/>
        </w:r>
        <w:r w:rsidR="00405DA3">
          <w:rPr>
            <w:noProof/>
            <w:webHidden/>
          </w:rPr>
          <w:instrText xml:space="preserve"> PAGEREF _Toc158297585 \h </w:instrText>
        </w:r>
        <w:r w:rsidR="00405DA3">
          <w:rPr>
            <w:noProof/>
            <w:webHidden/>
          </w:rPr>
        </w:r>
        <w:r w:rsidR="00405DA3">
          <w:rPr>
            <w:noProof/>
            <w:webHidden/>
          </w:rPr>
          <w:fldChar w:fldCharType="separate"/>
        </w:r>
        <w:r w:rsidR="00405DA3">
          <w:rPr>
            <w:noProof/>
            <w:webHidden/>
          </w:rPr>
          <w:t>33</w:t>
        </w:r>
        <w:r w:rsidR="00405DA3">
          <w:rPr>
            <w:noProof/>
            <w:webHidden/>
          </w:rPr>
          <w:fldChar w:fldCharType="end"/>
        </w:r>
      </w:hyperlink>
    </w:p>
    <w:p w14:paraId="380FB3C3" w14:textId="3DE83C12"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86" w:history="1">
        <w:r w:rsidR="00405DA3" w:rsidRPr="00F46193">
          <w:rPr>
            <w:rStyle w:val="Hyperlink"/>
            <w:noProof/>
          </w:rPr>
          <w:t>Accessibility</w:t>
        </w:r>
        <w:r w:rsidR="00405DA3">
          <w:rPr>
            <w:noProof/>
            <w:webHidden/>
          </w:rPr>
          <w:tab/>
        </w:r>
        <w:r w:rsidR="00405DA3">
          <w:rPr>
            <w:noProof/>
            <w:webHidden/>
          </w:rPr>
          <w:fldChar w:fldCharType="begin"/>
        </w:r>
        <w:r w:rsidR="00405DA3">
          <w:rPr>
            <w:noProof/>
            <w:webHidden/>
          </w:rPr>
          <w:instrText xml:space="preserve"> PAGEREF _Toc158297586 \h </w:instrText>
        </w:r>
        <w:r w:rsidR="00405DA3">
          <w:rPr>
            <w:noProof/>
            <w:webHidden/>
          </w:rPr>
        </w:r>
        <w:r w:rsidR="00405DA3">
          <w:rPr>
            <w:noProof/>
            <w:webHidden/>
          </w:rPr>
          <w:fldChar w:fldCharType="separate"/>
        </w:r>
        <w:r w:rsidR="00405DA3">
          <w:rPr>
            <w:noProof/>
            <w:webHidden/>
          </w:rPr>
          <w:t>37</w:t>
        </w:r>
        <w:r w:rsidR="00405DA3">
          <w:rPr>
            <w:noProof/>
            <w:webHidden/>
          </w:rPr>
          <w:fldChar w:fldCharType="end"/>
        </w:r>
      </w:hyperlink>
    </w:p>
    <w:p w14:paraId="4D700D51" w14:textId="3596D9A6"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87" w:history="1">
        <w:r w:rsidR="00405DA3" w:rsidRPr="00F46193">
          <w:rPr>
            <w:rStyle w:val="Hyperlink"/>
            <w:noProof/>
          </w:rPr>
          <w:t>Reliability</w:t>
        </w:r>
        <w:r w:rsidR="00405DA3">
          <w:rPr>
            <w:noProof/>
            <w:webHidden/>
          </w:rPr>
          <w:tab/>
        </w:r>
        <w:r w:rsidR="00405DA3">
          <w:rPr>
            <w:noProof/>
            <w:webHidden/>
          </w:rPr>
          <w:fldChar w:fldCharType="begin"/>
        </w:r>
        <w:r w:rsidR="00405DA3">
          <w:rPr>
            <w:noProof/>
            <w:webHidden/>
          </w:rPr>
          <w:instrText xml:space="preserve"> PAGEREF _Toc158297587 \h </w:instrText>
        </w:r>
        <w:r w:rsidR="00405DA3">
          <w:rPr>
            <w:noProof/>
            <w:webHidden/>
          </w:rPr>
        </w:r>
        <w:r w:rsidR="00405DA3">
          <w:rPr>
            <w:noProof/>
            <w:webHidden/>
          </w:rPr>
          <w:fldChar w:fldCharType="separate"/>
        </w:r>
        <w:r w:rsidR="00405DA3">
          <w:rPr>
            <w:noProof/>
            <w:webHidden/>
          </w:rPr>
          <w:t>38</w:t>
        </w:r>
        <w:r w:rsidR="00405DA3">
          <w:rPr>
            <w:noProof/>
            <w:webHidden/>
          </w:rPr>
          <w:fldChar w:fldCharType="end"/>
        </w:r>
      </w:hyperlink>
    </w:p>
    <w:p w14:paraId="5EBBAF38" w14:textId="2726D712"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88" w:history="1">
        <w:r w:rsidR="00405DA3" w:rsidRPr="00F46193">
          <w:rPr>
            <w:rStyle w:val="Hyperlink"/>
            <w:noProof/>
          </w:rPr>
          <w:t>Maturity</w:t>
        </w:r>
        <w:r w:rsidR="00405DA3">
          <w:rPr>
            <w:noProof/>
            <w:webHidden/>
          </w:rPr>
          <w:tab/>
        </w:r>
        <w:r w:rsidR="00405DA3">
          <w:rPr>
            <w:noProof/>
            <w:webHidden/>
          </w:rPr>
          <w:fldChar w:fldCharType="begin"/>
        </w:r>
        <w:r w:rsidR="00405DA3">
          <w:rPr>
            <w:noProof/>
            <w:webHidden/>
          </w:rPr>
          <w:instrText xml:space="preserve"> PAGEREF _Toc158297588 \h </w:instrText>
        </w:r>
        <w:r w:rsidR="00405DA3">
          <w:rPr>
            <w:noProof/>
            <w:webHidden/>
          </w:rPr>
        </w:r>
        <w:r w:rsidR="00405DA3">
          <w:rPr>
            <w:noProof/>
            <w:webHidden/>
          </w:rPr>
          <w:fldChar w:fldCharType="separate"/>
        </w:r>
        <w:r w:rsidR="00405DA3">
          <w:rPr>
            <w:noProof/>
            <w:webHidden/>
          </w:rPr>
          <w:t>39</w:t>
        </w:r>
        <w:r w:rsidR="00405DA3">
          <w:rPr>
            <w:noProof/>
            <w:webHidden/>
          </w:rPr>
          <w:fldChar w:fldCharType="end"/>
        </w:r>
      </w:hyperlink>
    </w:p>
    <w:p w14:paraId="613DEC88" w14:textId="611418A0"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89" w:history="1">
        <w:r w:rsidR="00405DA3" w:rsidRPr="00F46193">
          <w:rPr>
            <w:rStyle w:val="Hyperlink"/>
            <w:noProof/>
          </w:rPr>
          <w:t>Availability</w:t>
        </w:r>
        <w:r w:rsidR="00405DA3">
          <w:rPr>
            <w:noProof/>
            <w:webHidden/>
          </w:rPr>
          <w:tab/>
        </w:r>
        <w:r w:rsidR="00405DA3">
          <w:rPr>
            <w:noProof/>
            <w:webHidden/>
          </w:rPr>
          <w:fldChar w:fldCharType="begin"/>
        </w:r>
        <w:r w:rsidR="00405DA3">
          <w:rPr>
            <w:noProof/>
            <w:webHidden/>
          </w:rPr>
          <w:instrText xml:space="preserve"> PAGEREF _Toc158297589 \h </w:instrText>
        </w:r>
        <w:r w:rsidR="00405DA3">
          <w:rPr>
            <w:noProof/>
            <w:webHidden/>
          </w:rPr>
        </w:r>
        <w:r w:rsidR="00405DA3">
          <w:rPr>
            <w:noProof/>
            <w:webHidden/>
          </w:rPr>
          <w:fldChar w:fldCharType="separate"/>
        </w:r>
        <w:r w:rsidR="00405DA3">
          <w:rPr>
            <w:noProof/>
            <w:webHidden/>
          </w:rPr>
          <w:t>39</w:t>
        </w:r>
        <w:r w:rsidR="00405DA3">
          <w:rPr>
            <w:noProof/>
            <w:webHidden/>
          </w:rPr>
          <w:fldChar w:fldCharType="end"/>
        </w:r>
      </w:hyperlink>
    </w:p>
    <w:p w14:paraId="1FA7FA8B" w14:textId="06AE29D3"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90" w:history="1">
        <w:r w:rsidR="00405DA3" w:rsidRPr="00F46193">
          <w:rPr>
            <w:rStyle w:val="Hyperlink"/>
            <w:noProof/>
          </w:rPr>
          <w:t>Fault Tolerance</w:t>
        </w:r>
        <w:r w:rsidR="00405DA3">
          <w:rPr>
            <w:noProof/>
            <w:webHidden/>
          </w:rPr>
          <w:tab/>
        </w:r>
        <w:r w:rsidR="00405DA3">
          <w:rPr>
            <w:noProof/>
            <w:webHidden/>
          </w:rPr>
          <w:fldChar w:fldCharType="begin"/>
        </w:r>
        <w:r w:rsidR="00405DA3">
          <w:rPr>
            <w:noProof/>
            <w:webHidden/>
          </w:rPr>
          <w:instrText xml:space="preserve"> PAGEREF _Toc158297590 \h </w:instrText>
        </w:r>
        <w:r w:rsidR="00405DA3">
          <w:rPr>
            <w:noProof/>
            <w:webHidden/>
          </w:rPr>
        </w:r>
        <w:r w:rsidR="00405DA3">
          <w:rPr>
            <w:noProof/>
            <w:webHidden/>
          </w:rPr>
          <w:fldChar w:fldCharType="separate"/>
        </w:r>
        <w:r w:rsidR="00405DA3">
          <w:rPr>
            <w:noProof/>
            <w:webHidden/>
          </w:rPr>
          <w:t>40</w:t>
        </w:r>
        <w:r w:rsidR="00405DA3">
          <w:rPr>
            <w:noProof/>
            <w:webHidden/>
          </w:rPr>
          <w:fldChar w:fldCharType="end"/>
        </w:r>
      </w:hyperlink>
    </w:p>
    <w:p w14:paraId="0A4377DF" w14:textId="19498EBD"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91" w:history="1">
        <w:r w:rsidR="00405DA3" w:rsidRPr="00F46193">
          <w:rPr>
            <w:rStyle w:val="Hyperlink"/>
            <w:noProof/>
          </w:rPr>
          <w:t>Recoverability</w:t>
        </w:r>
        <w:r w:rsidR="00405DA3">
          <w:rPr>
            <w:noProof/>
            <w:webHidden/>
          </w:rPr>
          <w:tab/>
        </w:r>
        <w:r w:rsidR="00405DA3">
          <w:rPr>
            <w:noProof/>
            <w:webHidden/>
          </w:rPr>
          <w:fldChar w:fldCharType="begin"/>
        </w:r>
        <w:r w:rsidR="00405DA3">
          <w:rPr>
            <w:noProof/>
            <w:webHidden/>
          </w:rPr>
          <w:instrText xml:space="preserve"> PAGEREF _Toc158297591 \h </w:instrText>
        </w:r>
        <w:r w:rsidR="00405DA3">
          <w:rPr>
            <w:noProof/>
            <w:webHidden/>
          </w:rPr>
        </w:r>
        <w:r w:rsidR="00405DA3">
          <w:rPr>
            <w:noProof/>
            <w:webHidden/>
          </w:rPr>
          <w:fldChar w:fldCharType="separate"/>
        </w:r>
        <w:r w:rsidR="00405DA3">
          <w:rPr>
            <w:noProof/>
            <w:webHidden/>
          </w:rPr>
          <w:t>41</w:t>
        </w:r>
        <w:r w:rsidR="00405DA3">
          <w:rPr>
            <w:noProof/>
            <w:webHidden/>
          </w:rPr>
          <w:fldChar w:fldCharType="end"/>
        </w:r>
      </w:hyperlink>
    </w:p>
    <w:p w14:paraId="595A6387" w14:textId="5AA745D9"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92" w:history="1">
        <w:r w:rsidR="00405DA3" w:rsidRPr="00F46193">
          <w:rPr>
            <w:rStyle w:val="Hyperlink"/>
            <w:noProof/>
          </w:rPr>
          <w:t>Security</w:t>
        </w:r>
        <w:r w:rsidR="00405DA3">
          <w:rPr>
            <w:noProof/>
            <w:webHidden/>
          </w:rPr>
          <w:tab/>
        </w:r>
        <w:r w:rsidR="00405DA3">
          <w:rPr>
            <w:noProof/>
            <w:webHidden/>
          </w:rPr>
          <w:fldChar w:fldCharType="begin"/>
        </w:r>
        <w:r w:rsidR="00405DA3">
          <w:rPr>
            <w:noProof/>
            <w:webHidden/>
          </w:rPr>
          <w:instrText xml:space="preserve"> PAGEREF _Toc158297592 \h </w:instrText>
        </w:r>
        <w:r w:rsidR="00405DA3">
          <w:rPr>
            <w:noProof/>
            <w:webHidden/>
          </w:rPr>
        </w:r>
        <w:r w:rsidR="00405DA3">
          <w:rPr>
            <w:noProof/>
            <w:webHidden/>
          </w:rPr>
          <w:fldChar w:fldCharType="separate"/>
        </w:r>
        <w:r w:rsidR="00405DA3">
          <w:rPr>
            <w:noProof/>
            <w:webHidden/>
          </w:rPr>
          <w:t>42</w:t>
        </w:r>
        <w:r w:rsidR="00405DA3">
          <w:rPr>
            <w:noProof/>
            <w:webHidden/>
          </w:rPr>
          <w:fldChar w:fldCharType="end"/>
        </w:r>
      </w:hyperlink>
    </w:p>
    <w:p w14:paraId="7BA910C0" w14:textId="0CD81E64"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93" w:history="1">
        <w:r w:rsidR="00405DA3" w:rsidRPr="00F46193">
          <w:rPr>
            <w:rStyle w:val="Hyperlink"/>
            <w:noProof/>
          </w:rPr>
          <w:t>General</w:t>
        </w:r>
        <w:r w:rsidR="00405DA3">
          <w:rPr>
            <w:noProof/>
            <w:webHidden/>
          </w:rPr>
          <w:tab/>
        </w:r>
        <w:r w:rsidR="00405DA3">
          <w:rPr>
            <w:noProof/>
            <w:webHidden/>
          </w:rPr>
          <w:fldChar w:fldCharType="begin"/>
        </w:r>
        <w:r w:rsidR="00405DA3">
          <w:rPr>
            <w:noProof/>
            <w:webHidden/>
          </w:rPr>
          <w:instrText xml:space="preserve"> PAGEREF _Toc158297593 \h </w:instrText>
        </w:r>
        <w:r w:rsidR="00405DA3">
          <w:rPr>
            <w:noProof/>
            <w:webHidden/>
          </w:rPr>
        </w:r>
        <w:r w:rsidR="00405DA3">
          <w:rPr>
            <w:noProof/>
            <w:webHidden/>
          </w:rPr>
          <w:fldChar w:fldCharType="separate"/>
        </w:r>
        <w:r w:rsidR="00405DA3">
          <w:rPr>
            <w:noProof/>
            <w:webHidden/>
          </w:rPr>
          <w:t>43</w:t>
        </w:r>
        <w:r w:rsidR="00405DA3">
          <w:rPr>
            <w:noProof/>
            <w:webHidden/>
          </w:rPr>
          <w:fldChar w:fldCharType="end"/>
        </w:r>
      </w:hyperlink>
    </w:p>
    <w:p w14:paraId="1FF4865F" w14:textId="7B9451D7"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94" w:history="1">
        <w:r w:rsidR="00405DA3" w:rsidRPr="00F46193">
          <w:rPr>
            <w:rStyle w:val="Hyperlink"/>
            <w:noProof/>
          </w:rPr>
          <w:t>Confidentiality</w:t>
        </w:r>
        <w:r w:rsidR="00405DA3">
          <w:rPr>
            <w:noProof/>
            <w:webHidden/>
          </w:rPr>
          <w:tab/>
        </w:r>
        <w:r w:rsidR="00405DA3">
          <w:rPr>
            <w:noProof/>
            <w:webHidden/>
          </w:rPr>
          <w:fldChar w:fldCharType="begin"/>
        </w:r>
        <w:r w:rsidR="00405DA3">
          <w:rPr>
            <w:noProof/>
            <w:webHidden/>
          </w:rPr>
          <w:instrText xml:space="preserve"> PAGEREF _Toc158297594 \h </w:instrText>
        </w:r>
        <w:r w:rsidR="00405DA3">
          <w:rPr>
            <w:noProof/>
            <w:webHidden/>
          </w:rPr>
        </w:r>
        <w:r w:rsidR="00405DA3">
          <w:rPr>
            <w:noProof/>
            <w:webHidden/>
          </w:rPr>
          <w:fldChar w:fldCharType="separate"/>
        </w:r>
        <w:r w:rsidR="00405DA3">
          <w:rPr>
            <w:noProof/>
            <w:webHidden/>
          </w:rPr>
          <w:t>43</w:t>
        </w:r>
        <w:r w:rsidR="00405DA3">
          <w:rPr>
            <w:noProof/>
            <w:webHidden/>
          </w:rPr>
          <w:fldChar w:fldCharType="end"/>
        </w:r>
      </w:hyperlink>
    </w:p>
    <w:p w14:paraId="02D39E4B" w14:textId="5C140EB1"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95" w:history="1">
        <w:r w:rsidR="00405DA3" w:rsidRPr="00F46193">
          <w:rPr>
            <w:rStyle w:val="Hyperlink"/>
            <w:noProof/>
          </w:rPr>
          <w:t>Integrity</w:t>
        </w:r>
        <w:r w:rsidR="00405DA3">
          <w:rPr>
            <w:noProof/>
            <w:webHidden/>
          </w:rPr>
          <w:tab/>
        </w:r>
        <w:r w:rsidR="00405DA3">
          <w:rPr>
            <w:noProof/>
            <w:webHidden/>
          </w:rPr>
          <w:fldChar w:fldCharType="begin"/>
        </w:r>
        <w:r w:rsidR="00405DA3">
          <w:rPr>
            <w:noProof/>
            <w:webHidden/>
          </w:rPr>
          <w:instrText xml:space="preserve"> PAGEREF _Toc158297595 \h </w:instrText>
        </w:r>
        <w:r w:rsidR="00405DA3">
          <w:rPr>
            <w:noProof/>
            <w:webHidden/>
          </w:rPr>
        </w:r>
        <w:r w:rsidR="00405DA3">
          <w:rPr>
            <w:noProof/>
            <w:webHidden/>
          </w:rPr>
          <w:fldChar w:fldCharType="separate"/>
        </w:r>
        <w:r w:rsidR="00405DA3">
          <w:rPr>
            <w:noProof/>
            <w:webHidden/>
          </w:rPr>
          <w:t>49</w:t>
        </w:r>
        <w:r w:rsidR="00405DA3">
          <w:rPr>
            <w:noProof/>
            <w:webHidden/>
          </w:rPr>
          <w:fldChar w:fldCharType="end"/>
        </w:r>
      </w:hyperlink>
    </w:p>
    <w:p w14:paraId="0B6C4411" w14:textId="022C7A5F"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96" w:history="1">
        <w:r w:rsidR="00405DA3" w:rsidRPr="00F46193">
          <w:rPr>
            <w:rStyle w:val="Hyperlink"/>
            <w:noProof/>
          </w:rPr>
          <w:t>Non-Repudiation</w:t>
        </w:r>
        <w:r w:rsidR="00405DA3">
          <w:rPr>
            <w:noProof/>
            <w:webHidden/>
          </w:rPr>
          <w:tab/>
        </w:r>
        <w:r w:rsidR="00405DA3">
          <w:rPr>
            <w:noProof/>
            <w:webHidden/>
          </w:rPr>
          <w:fldChar w:fldCharType="begin"/>
        </w:r>
        <w:r w:rsidR="00405DA3">
          <w:rPr>
            <w:noProof/>
            <w:webHidden/>
          </w:rPr>
          <w:instrText xml:space="preserve"> PAGEREF _Toc158297596 \h </w:instrText>
        </w:r>
        <w:r w:rsidR="00405DA3">
          <w:rPr>
            <w:noProof/>
            <w:webHidden/>
          </w:rPr>
        </w:r>
        <w:r w:rsidR="00405DA3">
          <w:rPr>
            <w:noProof/>
            <w:webHidden/>
          </w:rPr>
          <w:fldChar w:fldCharType="separate"/>
        </w:r>
        <w:r w:rsidR="00405DA3">
          <w:rPr>
            <w:noProof/>
            <w:webHidden/>
          </w:rPr>
          <w:t>51</w:t>
        </w:r>
        <w:r w:rsidR="00405DA3">
          <w:rPr>
            <w:noProof/>
            <w:webHidden/>
          </w:rPr>
          <w:fldChar w:fldCharType="end"/>
        </w:r>
      </w:hyperlink>
    </w:p>
    <w:p w14:paraId="537C0915" w14:textId="331D8390"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97" w:history="1">
        <w:r w:rsidR="00405DA3" w:rsidRPr="00F46193">
          <w:rPr>
            <w:rStyle w:val="Hyperlink"/>
            <w:noProof/>
          </w:rPr>
          <w:t>Authenticity</w:t>
        </w:r>
        <w:r w:rsidR="00405DA3">
          <w:rPr>
            <w:noProof/>
            <w:webHidden/>
          </w:rPr>
          <w:tab/>
        </w:r>
        <w:r w:rsidR="00405DA3">
          <w:rPr>
            <w:noProof/>
            <w:webHidden/>
          </w:rPr>
          <w:fldChar w:fldCharType="begin"/>
        </w:r>
        <w:r w:rsidR="00405DA3">
          <w:rPr>
            <w:noProof/>
            <w:webHidden/>
          </w:rPr>
          <w:instrText xml:space="preserve"> PAGEREF _Toc158297597 \h </w:instrText>
        </w:r>
        <w:r w:rsidR="00405DA3">
          <w:rPr>
            <w:noProof/>
            <w:webHidden/>
          </w:rPr>
        </w:r>
        <w:r w:rsidR="00405DA3">
          <w:rPr>
            <w:noProof/>
            <w:webHidden/>
          </w:rPr>
          <w:fldChar w:fldCharType="separate"/>
        </w:r>
        <w:r w:rsidR="00405DA3">
          <w:rPr>
            <w:noProof/>
            <w:webHidden/>
          </w:rPr>
          <w:t>52</w:t>
        </w:r>
        <w:r w:rsidR="00405DA3">
          <w:rPr>
            <w:noProof/>
            <w:webHidden/>
          </w:rPr>
          <w:fldChar w:fldCharType="end"/>
        </w:r>
      </w:hyperlink>
    </w:p>
    <w:p w14:paraId="58755158" w14:textId="0874A534"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598" w:history="1">
        <w:r w:rsidR="00405DA3" w:rsidRPr="00F46193">
          <w:rPr>
            <w:rStyle w:val="Hyperlink"/>
            <w:noProof/>
          </w:rPr>
          <w:t>Accountability</w:t>
        </w:r>
        <w:r w:rsidR="00405DA3">
          <w:rPr>
            <w:noProof/>
            <w:webHidden/>
          </w:rPr>
          <w:tab/>
        </w:r>
        <w:r w:rsidR="00405DA3">
          <w:rPr>
            <w:noProof/>
            <w:webHidden/>
          </w:rPr>
          <w:fldChar w:fldCharType="begin"/>
        </w:r>
        <w:r w:rsidR="00405DA3">
          <w:rPr>
            <w:noProof/>
            <w:webHidden/>
          </w:rPr>
          <w:instrText xml:space="preserve"> PAGEREF _Toc158297598 \h </w:instrText>
        </w:r>
        <w:r w:rsidR="00405DA3">
          <w:rPr>
            <w:noProof/>
            <w:webHidden/>
          </w:rPr>
        </w:r>
        <w:r w:rsidR="00405DA3">
          <w:rPr>
            <w:noProof/>
            <w:webHidden/>
          </w:rPr>
          <w:fldChar w:fldCharType="separate"/>
        </w:r>
        <w:r w:rsidR="00405DA3">
          <w:rPr>
            <w:noProof/>
            <w:webHidden/>
          </w:rPr>
          <w:t>52</w:t>
        </w:r>
        <w:r w:rsidR="00405DA3">
          <w:rPr>
            <w:noProof/>
            <w:webHidden/>
          </w:rPr>
          <w:fldChar w:fldCharType="end"/>
        </w:r>
      </w:hyperlink>
    </w:p>
    <w:p w14:paraId="27BE8F03" w14:textId="3E40E29C"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99" w:history="1">
        <w:r w:rsidR="00405DA3" w:rsidRPr="00F46193">
          <w:rPr>
            <w:rStyle w:val="Hyperlink"/>
            <w:noProof/>
          </w:rPr>
          <w:t>Maintainability</w:t>
        </w:r>
        <w:r w:rsidR="00405DA3">
          <w:rPr>
            <w:noProof/>
            <w:webHidden/>
          </w:rPr>
          <w:tab/>
        </w:r>
        <w:r w:rsidR="00405DA3">
          <w:rPr>
            <w:noProof/>
            <w:webHidden/>
          </w:rPr>
          <w:fldChar w:fldCharType="begin"/>
        </w:r>
        <w:r w:rsidR="00405DA3">
          <w:rPr>
            <w:noProof/>
            <w:webHidden/>
          </w:rPr>
          <w:instrText xml:space="preserve"> PAGEREF _Toc158297599 \h </w:instrText>
        </w:r>
        <w:r w:rsidR="00405DA3">
          <w:rPr>
            <w:noProof/>
            <w:webHidden/>
          </w:rPr>
        </w:r>
        <w:r w:rsidR="00405DA3">
          <w:rPr>
            <w:noProof/>
            <w:webHidden/>
          </w:rPr>
          <w:fldChar w:fldCharType="separate"/>
        </w:r>
        <w:r w:rsidR="00405DA3">
          <w:rPr>
            <w:noProof/>
            <w:webHidden/>
          </w:rPr>
          <w:t>52</w:t>
        </w:r>
        <w:r w:rsidR="00405DA3">
          <w:rPr>
            <w:noProof/>
            <w:webHidden/>
          </w:rPr>
          <w:fldChar w:fldCharType="end"/>
        </w:r>
      </w:hyperlink>
    </w:p>
    <w:p w14:paraId="54812B19" w14:textId="2B6B3BD0"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0" w:history="1">
        <w:r w:rsidR="00405DA3" w:rsidRPr="00F46193">
          <w:rPr>
            <w:rStyle w:val="Hyperlink"/>
            <w:noProof/>
          </w:rPr>
          <w:t>General</w:t>
        </w:r>
        <w:r w:rsidR="00405DA3">
          <w:rPr>
            <w:noProof/>
            <w:webHidden/>
          </w:rPr>
          <w:tab/>
        </w:r>
        <w:r w:rsidR="00405DA3">
          <w:rPr>
            <w:noProof/>
            <w:webHidden/>
          </w:rPr>
          <w:fldChar w:fldCharType="begin"/>
        </w:r>
        <w:r w:rsidR="00405DA3">
          <w:rPr>
            <w:noProof/>
            <w:webHidden/>
          </w:rPr>
          <w:instrText xml:space="preserve"> PAGEREF _Toc158297600 \h </w:instrText>
        </w:r>
        <w:r w:rsidR="00405DA3">
          <w:rPr>
            <w:noProof/>
            <w:webHidden/>
          </w:rPr>
        </w:r>
        <w:r w:rsidR="00405DA3">
          <w:rPr>
            <w:noProof/>
            <w:webHidden/>
          </w:rPr>
          <w:fldChar w:fldCharType="separate"/>
        </w:r>
        <w:r w:rsidR="00405DA3">
          <w:rPr>
            <w:noProof/>
            <w:webHidden/>
          </w:rPr>
          <w:t>52</w:t>
        </w:r>
        <w:r w:rsidR="00405DA3">
          <w:rPr>
            <w:noProof/>
            <w:webHidden/>
          </w:rPr>
          <w:fldChar w:fldCharType="end"/>
        </w:r>
      </w:hyperlink>
    </w:p>
    <w:p w14:paraId="7A5F4315" w14:textId="10D82913"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1" w:history="1">
        <w:r w:rsidR="00405DA3" w:rsidRPr="00F46193">
          <w:rPr>
            <w:rStyle w:val="Hyperlink"/>
            <w:noProof/>
          </w:rPr>
          <w:t>Modularity</w:t>
        </w:r>
        <w:r w:rsidR="00405DA3">
          <w:rPr>
            <w:noProof/>
            <w:webHidden/>
          </w:rPr>
          <w:tab/>
        </w:r>
        <w:r w:rsidR="00405DA3">
          <w:rPr>
            <w:noProof/>
            <w:webHidden/>
          </w:rPr>
          <w:fldChar w:fldCharType="begin"/>
        </w:r>
        <w:r w:rsidR="00405DA3">
          <w:rPr>
            <w:noProof/>
            <w:webHidden/>
          </w:rPr>
          <w:instrText xml:space="preserve"> PAGEREF _Toc158297601 \h </w:instrText>
        </w:r>
        <w:r w:rsidR="00405DA3">
          <w:rPr>
            <w:noProof/>
            <w:webHidden/>
          </w:rPr>
        </w:r>
        <w:r w:rsidR="00405DA3">
          <w:rPr>
            <w:noProof/>
            <w:webHidden/>
          </w:rPr>
          <w:fldChar w:fldCharType="separate"/>
        </w:r>
        <w:r w:rsidR="00405DA3">
          <w:rPr>
            <w:noProof/>
            <w:webHidden/>
          </w:rPr>
          <w:t>54</w:t>
        </w:r>
        <w:r w:rsidR="00405DA3">
          <w:rPr>
            <w:noProof/>
            <w:webHidden/>
          </w:rPr>
          <w:fldChar w:fldCharType="end"/>
        </w:r>
      </w:hyperlink>
    </w:p>
    <w:p w14:paraId="339D7723" w14:textId="2FEFD7B7"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2" w:history="1">
        <w:r w:rsidR="00405DA3" w:rsidRPr="00F46193">
          <w:rPr>
            <w:rStyle w:val="Hyperlink"/>
            <w:noProof/>
          </w:rPr>
          <w:t>Reusability</w:t>
        </w:r>
        <w:r w:rsidR="00405DA3">
          <w:rPr>
            <w:noProof/>
            <w:webHidden/>
          </w:rPr>
          <w:tab/>
        </w:r>
        <w:r w:rsidR="00405DA3">
          <w:rPr>
            <w:noProof/>
            <w:webHidden/>
          </w:rPr>
          <w:fldChar w:fldCharType="begin"/>
        </w:r>
        <w:r w:rsidR="00405DA3">
          <w:rPr>
            <w:noProof/>
            <w:webHidden/>
          </w:rPr>
          <w:instrText xml:space="preserve"> PAGEREF _Toc158297602 \h </w:instrText>
        </w:r>
        <w:r w:rsidR="00405DA3">
          <w:rPr>
            <w:noProof/>
            <w:webHidden/>
          </w:rPr>
        </w:r>
        <w:r w:rsidR="00405DA3">
          <w:rPr>
            <w:noProof/>
            <w:webHidden/>
          </w:rPr>
          <w:fldChar w:fldCharType="separate"/>
        </w:r>
        <w:r w:rsidR="00405DA3">
          <w:rPr>
            <w:noProof/>
            <w:webHidden/>
          </w:rPr>
          <w:t>55</w:t>
        </w:r>
        <w:r w:rsidR="00405DA3">
          <w:rPr>
            <w:noProof/>
            <w:webHidden/>
          </w:rPr>
          <w:fldChar w:fldCharType="end"/>
        </w:r>
      </w:hyperlink>
    </w:p>
    <w:p w14:paraId="3AF052F4" w14:textId="1A171E90"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3" w:history="1">
        <w:r w:rsidR="00405DA3" w:rsidRPr="00F46193">
          <w:rPr>
            <w:rStyle w:val="Hyperlink"/>
            <w:noProof/>
          </w:rPr>
          <w:t>Analysability</w:t>
        </w:r>
        <w:r w:rsidR="00405DA3">
          <w:rPr>
            <w:noProof/>
            <w:webHidden/>
          </w:rPr>
          <w:tab/>
        </w:r>
        <w:r w:rsidR="00405DA3">
          <w:rPr>
            <w:noProof/>
            <w:webHidden/>
          </w:rPr>
          <w:fldChar w:fldCharType="begin"/>
        </w:r>
        <w:r w:rsidR="00405DA3">
          <w:rPr>
            <w:noProof/>
            <w:webHidden/>
          </w:rPr>
          <w:instrText xml:space="preserve"> PAGEREF _Toc158297603 \h </w:instrText>
        </w:r>
        <w:r w:rsidR="00405DA3">
          <w:rPr>
            <w:noProof/>
            <w:webHidden/>
          </w:rPr>
        </w:r>
        <w:r w:rsidR="00405DA3">
          <w:rPr>
            <w:noProof/>
            <w:webHidden/>
          </w:rPr>
          <w:fldChar w:fldCharType="separate"/>
        </w:r>
        <w:r w:rsidR="00405DA3">
          <w:rPr>
            <w:noProof/>
            <w:webHidden/>
          </w:rPr>
          <w:t>55</w:t>
        </w:r>
        <w:r w:rsidR="00405DA3">
          <w:rPr>
            <w:noProof/>
            <w:webHidden/>
          </w:rPr>
          <w:fldChar w:fldCharType="end"/>
        </w:r>
      </w:hyperlink>
    </w:p>
    <w:p w14:paraId="30AB414B" w14:textId="41A3F501"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4" w:history="1">
        <w:r w:rsidR="00405DA3" w:rsidRPr="00F46193">
          <w:rPr>
            <w:rStyle w:val="Hyperlink"/>
            <w:noProof/>
          </w:rPr>
          <w:t>Modifiability</w:t>
        </w:r>
        <w:r w:rsidR="00405DA3">
          <w:rPr>
            <w:noProof/>
            <w:webHidden/>
          </w:rPr>
          <w:tab/>
        </w:r>
        <w:r w:rsidR="00405DA3">
          <w:rPr>
            <w:noProof/>
            <w:webHidden/>
          </w:rPr>
          <w:fldChar w:fldCharType="begin"/>
        </w:r>
        <w:r w:rsidR="00405DA3">
          <w:rPr>
            <w:noProof/>
            <w:webHidden/>
          </w:rPr>
          <w:instrText xml:space="preserve"> PAGEREF _Toc158297604 \h </w:instrText>
        </w:r>
        <w:r w:rsidR="00405DA3">
          <w:rPr>
            <w:noProof/>
            <w:webHidden/>
          </w:rPr>
        </w:r>
        <w:r w:rsidR="00405DA3">
          <w:rPr>
            <w:noProof/>
            <w:webHidden/>
          </w:rPr>
          <w:fldChar w:fldCharType="separate"/>
        </w:r>
        <w:r w:rsidR="00405DA3">
          <w:rPr>
            <w:noProof/>
            <w:webHidden/>
          </w:rPr>
          <w:t>57</w:t>
        </w:r>
        <w:r w:rsidR="00405DA3">
          <w:rPr>
            <w:noProof/>
            <w:webHidden/>
          </w:rPr>
          <w:fldChar w:fldCharType="end"/>
        </w:r>
      </w:hyperlink>
    </w:p>
    <w:p w14:paraId="34F4AE3E" w14:textId="42AAD673"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5" w:history="1">
        <w:r w:rsidR="00405DA3" w:rsidRPr="00F46193">
          <w:rPr>
            <w:rStyle w:val="Hyperlink"/>
            <w:noProof/>
          </w:rPr>
          <w:t>Testability</w:t>
        </w:r>
        <w:r w:rsidR="00405DA3">
          <w:rPr>
            <w:noProof/>
            <w:webHidden/>
          </w:rPr>
          <w:tab/>
        </w:r>
        <w:r w:rsidR="00405DA3">
          <w:rPr>
            <w:noProof/>
            <w:webHidden/>
          </w:rPr>
          <w:fldChar w:fldCharType="begin"/>
        </w:r>
        <w:r w:rsidR="00405DA3">
          <w:rPr>
            <w:noProof/>
            <w:webHidden/>
          </w:rPr>
          <w:instrText xml:space="preserve"> PAGEREF _Toc158297605 \h </w:instrText>
        </w:r>
        <w:r w:rsidR="00405DA3">
          <w:rPr>
            <w:noProof/>
            <w:webHidden/>
          </w:rPr>
        </w:r>
        <w:r w:rsidR="00405DA3">
          <w:rPr>
            <w:noProof/>
            <w:webHidden/>
          </w:rPr>
          <w:fldChar w:fldCharType="separate"/>
        </w:r>
        <w:r w:rsidR="00405DA3">
          <w:rPr>
            <w:noProof/>
            <w:webHidden/>
          </w:rPr>
          <w:t>57</w:t>
        </w:r>
        <w:r w:rsidR="00405DA3">
          <w:rPr>
            <w:noProof/>
            <w:webHidden/>
          </w:rPr>
          <w:fldChar w:fldCharType="end"/>
        </w:r>
      </w:hyperlink>
    </w:p>
    <w:p w14:paraId="29CD4BC1" w14:textId="68A0C4EF"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06" w:history="1">
        <w:r w:rsidR="00405DA3" w:rsidRPr="00F46193">
          <w:rPr>
            <w:rStyle w:val="Hyperlink"/>
            <w:noProof/>
          </w:rPr>
          <w:t>Portability</w:t>
        </w:r>
        <w:r w:rsidR="00405DA3">
          <w:rPr>
            <w:noProof/>
            <w:webHidden/>
          </w:rPr>
          <w:tab/>
        </w:r>
        <w:r w:rsidR="00405DA3">
          <w:rPr>
            <w:noProof/>
            <w:webHidden/>
          </w:rPr>
          <w:fldChar w:fldCharType="begin"/>
        </w:r>
        <w:r w:rsidR="00405DA3">
          <w:rPr>
            <w:noProof/>
            <w:webHidden/>
          </w:rPr>
          <w:instrText xml:space="preserve"> PAGEREF _Toc158297606 \h </w:instrText>
        </w:r>
        <w:r w:rsidR="00405DA3">
          <w:rPr>
            <w:noProof/>
            <w:webHidden/>
          </w:rPr>
        </w:r>
        <w:r w:rsidR="00405DA3">
          <w:rPr>
            <w:noProof/>
            <w:webHidden/>
          </w:rPr>
          <w:fldChar w:fldCharType="separate"/>
        </w:r>
        <w:r w:rsidR="00405DA3">
          <w:rPr>
            <w:noProof/>
            <w:webHidden/>
          </w:rPr>
          <w:t>59</w:t>
        </w:r>
        <w:r w:rsidR="00405DA3">
          <w:rPr>
            <w:noProof/>
            <w:webHidden/>
          </w:rPr>
          <w:fldChar w:fldCharType="end"/>
        </w:r>
      </w:hyperlink>
    </w:p>
    <w:p w14:paraId="43DFECAD" w14:textId="2ABB1464"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7" w:history="1">
        <w:r w:rsidR="00405DA3" w:rsidRPr="00F46193">
          <w:rPr>
            <w:rStyle w:val="Hyperlink"/>
            <w:noProof/>
          </w:rPr>
          <w:t>Adaptability</w:t>
        </w:r>
        <w:r w:rsidR="00405DA3">
          <w:rPr>
            <w:noProof/>
            <w:webHidden/>
          </w:rPr>
          <w:tab/>
        </w:r>
        <w:r w:rsidR="00405DA3">
          <w:rPr>
            <w:noProof/>
            <w:webHidden/>
          </w:rPr>
          <w:fldChar w:fldCharType="begin"/>
        </w:r>
        <w:r w:rsidR="00405DA3">
          <w:rPr>
            <w:noProof/>
            <w:webHidden/>
          </w:rPr>
          <w:instrText xml:space="preserve"> PAGEREF _Toc158297607 \h </w:instrText>
        </w:r>
        <w:r w:rsidR="00405DA3">
          <w:rPr>
            <w:noProof/>
            <w:webHidden/>
          </w:rPr>
        </w:r>
        <w:r w:rsidR="00405DA3">
          <w:rPr>
            <w:noProof/>
            <w:webHidden/>
          </w:rPr>
          <w:fldChar w:fldCharType="separate"/>
        </w:r>
        <w:r w:rsidR="00405DA3">
          <w:rPr>
            <w:noProof/>
            <w:webHidden/>
          </w:rPr>
          <w:t>59</w:t>
        </w:r>
        <w:r w:rsidR="00405DA3">
          <w:rPr>
            <w:noProof/>
            <w:webHidden/>
          </w:rPr>
          <w:fldChar w:fldCharType="end"/>
        </w:r>
      </w:hyperlink>
    </w:p>
    <w:p w14:paraId="00878038" w14:textId="7B94D42D"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8" w:history="1">
        <w:r w:rsidR="00405DA3" w:rsidRPr="00F46193">
          <w:rPr>
            <w:rStyle w:val="Hyperlink"/>
            <w:noProof/>
          </w:rPr>
          <w:t>Installability</w:t>
        </w:r>
        <w:r w:rsidR="00405DA3">
          <w:rPr>
            <w:noProof/>
            <w:webHidden/>
          </w:rPr>
          <w:tab/>
        </w:r>
        <w:r w:rsidR="00405DA3">
          <w:rPr>
            <w:noProof/>
            <w:webHidden/>
          </w:rPr>
          <w:fldChar w:fldCharType="begin"/>
        </w:r>
        <w:r w:rsidR="00405DA3">
          <w:rPr>
            <w:noProof/>
            <w:webHidden/>
          </w:rPr>
          <w:instrText xml:space="preserve"> PAGEREF _Toc158297608 \h </w:instrText>
        </w:r>
        <w:r w:rsidR="00405DA3">
          <w:rPr>
            <w:noProof/>
            <w:webHidden/>
          </w:rPr>
        </w:r>
        <w:r w:rsidR="00405DA3">
          <w:rPr>
            <w:noProof/>
            <w:webHidden/>
          </w:rPr>
          <w:fldChar w:fldCharType="separate"/>
        </w:r>
        <w:r w:rsidR="00405DA3">
          <w:rPr>
            <w:noProof/>
            <w:webHidden/>
          </w:rPr>
          <w:t>60</w:t>
        </w:r>
        <w:r w:rsidR="00405DA3">
          <w:rPr>
            <w:noProof/>
            <w:webHidden/>
          </w:rPr>
          <w:fldChar w:fldCharType="end"/>
        </w:r>
      </w:hyperlink>
    </w:p>
    <w:p w14:paraId="694E8FE0" w14:textId="5709E020"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09" w:history="1">
        <w:r w:rsidR="00405DA3" w:rsidRPr="00F46193">
          <w:rPr>
            <w:rStyle w:val="Hyperlink"/>
            <w:noProof/>
          </w:rPr>
          <w:t>Replaceability</w:t>
        </w:r>
        <w:r w:rsidR="00405DA3">
          <w:rPr>
            <w:noProof/>
            <w:webHidden/>
          </w:rPr>
          <w:tab/>
        </w:r>
        <w:r w:rsidR="00405DA3">
          <w:rPr>
            <w:noProof/>
            <w:webHidden/>
          </w:rPr>
          <w:fldChar w:fldCharType="begin"/>
        </w:r>
        <w:r w:rsidR="00405DA3">
          <w:rPr>
            <w:noProof/>
            <w:webHidden/>
          </w:rPr>
          <w:instrText xml:space="preserve"> PAGEREF _Toc158297609 \h </w:instrText>
        </w:r>
        <w:r w:rsidR="00405DA3">
          <w:rPr>
            <w:noProof/>
            <w:webHidden/>
          </w:rPr>
        </w:r>
        <w:r w:rsidR="00405DA3">
          <w:rPr>
            <w:noProof/>
            <w:webHidden/>
          </w:rPr>
          <w:fldChar w:fldCharType="separate"/>
        </w:r>
        <w:r w:rsidR="00405DA3">
          <w:rPr>
            <w:noProof/>
            <w:webHidden/>
          </w:rPr>
          <w:t>61</w:t>
        </w:r>
        <w:r w:rsidR="00405DA3">
          <w:rPr>
            <w:noProof/>
            <w:webHidden/>
          </w:rPr>
          <w:fldChar w:fldCharType="end"/>
        </w:r>
      </w:hyperlink>
    </w:p>
    <w:p w14:paraId="05F272AD" w14:textId="2956C982"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10" w:history="1">
        <w:r w:rsidR="00405DA3" w:rsidRPr="00F46193">
          <w:rPr>
            <w:rStyle w:val="Hyperlink"/>
            <w:noProof/>
          </w:rPr>
          <w:t>Regulations and Agreements</w:t>
        </w:r>
        <w:r w:rsidR="00405DA3">
          <w:rPr>
            <w:noProof/>
            <w:webHidden/>
          </w:rPr>
          <w:tab/>
        </w:r>
        <w:r w:rsidR="00405DA3">
          <w:rPr>
            <w:noProof/>
            <w:webHidden/>
          </w:rPr>
          <w:fldChar w:fldCharType="begin"/>
        </w:r>
        <w:r w:rsidR="00405DA3">
          <w:rPr>
            <w:noProof/>
            <w:webHidden/>
          </w:rPr>
          <w:instrText xml:space="preserve"> PAGEREF _Toc158297610 \h </w:instrText>
        </w:r>
        <w:r w:rsidR="00405DA3">
          <w:rPr>
            <w:noProof/>
            <w:webHidden/>
          </w:rPr>
        </w:r>
        <w:r w:rsidR="00405DA3">
          <w:rPr>
            <w:noProof/>
            <w:webHidden/>
          </w:rPr>
          <w:fldChar w:fldCharType="separate"/>
        </w:r>
        <w:r w:rsidR="00405DA3">
          <w:rPr>
            <w:noProof/>
            <w:webHidden/>
          </w:rPr>
          <w:t>62</w:t>
        </w:r>
        <w:r w:rsidR="00405DA3">
          <w:rPr>
            <w:noProof/>
            <w:webHidden/>
          </w:rPr>
          <w:fldChar w:fldCharType="end"/>
        </w:r>
      </w:hyperlink>
    </w:p>
    <w:p w14:paraId="4125FDD0" w14:textId="4DE4D01B"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11" w:history="1">
        <w:r w:rsidR="00405DA3" w:rsidRPr="00F46193">
          <w:rPr>
            <w:rStyle w:val="Hyperlink"/>
            <w:noProof/>
          </w:rPr>
          <w:t>Data Location</w:t>
        </w:r>
        <w:r w:rsidR="00405DA3">
          <w:rPr>
            <w:noProof/>
            <w:webHidden/>
          </w:rPr>
          <w:tab/>
        </w:r>
        <w:r w:rsidR="00405DA3">
          <w:rPr>
            <w:noProof/>
            <w:webHidden/>
          </w:rPr>
          <w:fldChar w:fldCharType="begin"/>
        </w:r>
        <w:r w:rsidR="00405DA3">
          <w:rPr>
            <w:noProof/>
            <w:webHidden/>
          </w:rPr>
          <w:instrText xml:space="preserve"> PAGEREF _Toc158297611 \h </w:instrText>
        </w:r>
        <w:r w:rsidR="00405DA3">
          <w:rPr>
            <w:noProof/>
            <w:webHidden/>
          </w:rPr>
        </w:r>
        <w:r w:rsidR="00405DA3">
          <w:rPr>
            <w:noProof/>
            <w:webHidden/>
          </w:rPr>
          <w:fldChar w:fldCharType="separate"/>
        </w:r>
        <w:r w:rsidR="00405DA3">
          <w:rPr>
            <w:noProof/>
            <w:webHidden/>
          </w:rPr>
          <w:t>62</w:t>
        </w:r>
        <w:r w:rsidR="00405DA3">
          <w:rPr>
            <w:noProof/>
            <w:webHidden/>
          </w:rPr>
          <w:fldChar w:fldCharType="end"/>
        </w:r>
      </w:hyperlink>
    </w:p>
    <w:p w14:paraId="6986D96B" w14:textId="38E430E3"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12" w:history="1">
        <w:r w:rsidR="00405DA3" w:rsidRPr="00F46193">
          <w:rPr>
            <w:rStyle w:val="Hyperlink"/>
            <w:noProof/>
          </w:rPr>
          <w:t>System Data Quality Requirements</w:t>
        </w:r>
        <w:r w:rsidR="00405DA3">
          <w:rPr>
            <w:noProof/>
            <w:webHidden/>
          </w:rPr>
          <w:tab/>
        </w:r>
        <w:r w:rsidR="00405DA3">
          <w:rPr>
            <w:noProof/>
            <w:webHidden/>
          </w:rPr>
          <w:fldChar w:fldCharType="begin"/>
        </w:r>
        <w:r w:rsidR="00405DA3">
          <w:rPr>
            <w:noProof/>
            <w:webHidden/>
          </w:rPr>
          <w:instrText xml:space="preserve"> PAGEREF _Toc158297612 \h </w:instrText>
        </w:r>
        <w:r w:rsidR="00405DA3">
          <w:rPr>
            <w:noProof/>
            <w:webHidden/>
          </w:rPr>
        </w:r>
        <w:r w:rsidR="00405DA3">
          <w:rPr>
            <w:noProof/>
            <w:webHidden/>
          </w:rPr>
          <w:fldChar w:fldCharType="separate"/>
        </w:r>
        <w:r w:rsidR="00405DA3">
          <w:rPr>
            <w:noProof/>
            <w:webHidden/>
          </w:rPr>
          <w:t>63</w:t>
        </w:r>
        <w:r w:rsidR="00405DA3">
          <w:rPr>
            <w:noProof/>
            <w:webHidden/>
          </w:rPr>
          <w:fldChar w:fldCharType="end"/>
        </w:r>
      </w:hyperlink>
    </w:p>
    <w:p w14:paraId="754FDB4C" w14:textId="18964A6B"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13" w:history="1">
        <w:r w:rsidR="00405DA3" w:rsidRPr="00F46193">
          <w:rPr>
            <w:rStyle w:val="Hyperlink"/>
            <w:noProof/>
          </w:rPr>
          <w:t>Inherent Data Qualities</w:t>
        </w:r>
        <w:r w:rsidR="00405DA3">
          <w:rPr>
            <w:noProof/>
            <w:webHidden/>
          </w:rPr>
          <w:tab/>
        </w:r>
        <w:r w:rsidR="00405DA3">
          <w:rPr>
            <w:noProof/>
            <w:webHidden/>
          </w:rPr>
          <w:fldChar w:fldCharType="begin"/>
        </w:r>
        <w:r w:rsidR="00405DA3">
          <w:rPr>
            <w:noProof/>
            <w:webHidden/>
          </w:rPr>
          <w:instrText xml:space="preserve"> PAGEREF _Toc158297613 \h </w:instrText>
        </w:r>
        <w:r w:rsidR="00405DA3">
          <w:rPr>
            <w:noProof/>
            <w:webHidden/>
          </w:rPr>
        </w:r>
        <w:r w:rsidR="00405DA3">
          <w:rPr>
            <w:noProof/>
            <w:webHidden/>
          </w:rPr>
          <w:fldChar w:fldCharType="separate"/>
        </w:r>
        <w:r w:rsidR="00405DA3">
          <w:rPr>
            <w:noProof/>
            <w:webHidden/>
          </w:rPr>
          <w:t>63</w:t>
        </w:r>
        <w:r w:rsidR="00405DA3">
          <w:rPr>
            <w:noProof/>
            <w:webHidden/>
          </w:rPr>
          <w:fldChar w:fldCharType="end"/>
        </w:r>
      </w:hyperlink>
    </w:p>
    <w:p w14:paraId="139CF55D" w14:textId="5AAEF647"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14" w:history="1">
        <w:r w:rsidR="00405DA3" w:rsidRPr="00F46193">
          <w:rPr>
            <w:rStyle w:val="Hyperlink"/>
            <w:noProof/>
          </w:rPr>
          <w:t>Accuracy</w:t>
        </w:r>
        <w:r w:rsidR="00405DA3">
          <w:rPr>
            <w:noProof/>
            <w:webHidden/>
          </w:rPr>
          <w:tab/>
        </w:r>
        <w:r w:rsidR="00405DA3">
          <w:rPr>
            <w:noProof/>
            <w:webHidden/>
          </w:rPr>
          <w:fldChar w:fldCharType="begin"/>
        </w:r>
        <w:r w:rsidR="00405DA3">
          <w:rPr>
            <w:noProof/>
            <w:webHidden/>
          </w:rPr>
          <w:instrText xml:space="preserve"> PAGEREF _Toc158297614 \h </w:instrText>
        </w:r>
        <w:r w:rsidR="00405DA3">
          <w:rPr>
            <w:noProof/>
            <w:webHidden/>
          </w:rPr>
        </w:r>
        <w:r w:rsidR="00405DA3">
          <w:rPr>
            <w:noProof/>
            <w:webHidden/>
          </w:rPr>
          <w:fldChar w:fldCharType="separate"/>
        </w:r>
        <w:r w:rsidR="00405DA3">
          <w:rPr>
            <w:noProof/>
            <w:webHidden/>
          </w:rPr>
          <w:t>63</w:t>
        </w:r>
        <w:r w:rsidR="00405DA3">
          <w:rPr>
            <w:noProof/>
            <w:webHidden/>
          </w:rPr>
          <w:fldChar w:fldCharType="end"/>
        </w:r>
      </w:hyperlink>
    </w:p>
    <w:p w14:paraId="077DA2EA" w14:textId="08A5CE9B"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15" w:history="1">
        <w:r w:rsidR="00405DA3" w:rsidRPr="00F46193">
          <w:rPr>
            <w:rStyle w:val="Hyperlink"/>
            <w:noProof/>
          </w:rPr>
          <w:t>Completeness</w:t>
        </w:r>
        <w:r w:rsidR="00405DA3">
          <w:rPr>
            <w:noProof/>
            <w:webHidden/>
          </w:rPr>
          <w:tab/>
        </w:r>
        <w:r w:rsidR="00405DA3">
          <w:rPr>
            <w:noProof/>
            <w:webHidden/>
          </w:rPr>
          <w:fldChar w:fldCharType="begin"/>
        </w:r>
        <w:r w:rsidR="00405DA3">
          <w:rPr>
            <w:noProof/>
            <w:webHidden/>
          </w:rPr>
          <w:instrText xml:space="preserve"> PAGEREF _Toc158297615 \h </w:instrText>
        </w:r>
        <w:r w:rsidR="00405DA3">
          <w:rPr>
            <w:noProof/>
            <w:webHidden/>
          </w:rPr>
        </w:r>
        <w:r w:rsidR="00405DA3">
          <w:rPr>
            <w:noProof/>
            <w:webHidden/>
          </w:rPr>
          <w:fldChar w:fldCharType="separate"/>
        </w:r>
        <w:r w:rsidR="00405DA3">
          <w:rPr>
            <w:noProof/>
            <w:webHidden/>
          </w:rPr>
          <w:t>63</w:t>
        </w:r>
        <w:r w:rsidR="00405DA3">
          <w:rPr>
            <w:noProof/>
            <w:webHidden/>
          </w:rPr>
          <w:fldChar w:fldCharType="end"/>
        </w:r>
      </w:hyperlink>
    </w:p>
    <w:p w14:paraId="79DFB256" w14:textId="13D8994B"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16" w:history="1">
        <w:r w:rsidR="00405DA3" w:rsidRPr="00F46193">
          <w:rPr>
            <w:rStyle w:val="Hyperlink"/>
            <w:noProof/>
          </w:rPr>
          <w:t>Consistency</w:t>
        </w:r>
        <w:r w:rsidR="00405DA3">
          <w:rPr>
            <w:noProof/>
            <w:webHidden/>
          </w:rPr>
          <w:tab/>
        </w:r>
        <w:r w:rsidR="00405DA3">
          <w:rPr>
            <w:noProof/>
            <w:webHidden/>
          </w:rPr>
          <w:fldChar w:fldCharType="begin"/>
        </w:r>
        <w:r w:rsidR="00405DA3">
          <w:rPr>
            <w:noProof/>
            <w:webHidden/>
          </w:rPr>
          <w:instrText xml:space="preserve"> PAGEREF _Toc158297616 \h </w:instrText>
        </w:r>
        <w:r w:rsidR="00405DA3">
          <w:rPr>
            <w:noProof/>
            <w:webHidden/>
          </w:rPr>
        </w:r>
        <w:r w:rsidR="00405DA3">
          <w:rPr>
            <w:noProof/>
            <w:webHidden/>
          </w:rPr>
          <w:fldChar w:fldCharType="separate"/>
        </w:r>
        <w:r w:rsidR="00405DA3">
          <w:rPr>
            <w:noProof/>
            <w:webHidden/>
          </w:rPr>
          <w:t>64</w:t>
        </w:r>
        <w:r w:rsidR="00405DA3">
          <w:rPr>
            <w:noProof/>
            <w:webHidden/>
          </w:rPr>
          <w:fldChar w:fldCharType="end"/>
        </w:r>
      </w:hyperlink>
    </w:p>
    <w:p w14:paraId="15C98A73" w14:textId="7B8D0449"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17" w:history="1">
        <w:r w:rsidR="00405DA3" w:rsidRPr="00F46193">
          <w:rPr>
            <w:rStyle w:val="Hyperlink"/>
            <w:noProof/>
          </w:rPr>
          <w:t>Credibility</w:t>
        </w:r>
        <w:r w:rsidR="00405DA3">
          <w:rPr>
            <w:noProof/>
            <w:webHidden/>
          </w:rPr>
          <w:tab/>
        </w:r>
        <w:r w:rsidR="00405DA3">
          <w:rPr>
            <w:noProof/>
            <w:webHidden/>
          </w:rPr>
          <w:fldChar w:fldCharType="begin"/>
        </w:r>
        <w:r w:rsidR="00405DA3">
          <w:rPr>
            <w:noProof/>
            <w:webHidden/>
          </w:rPr>
          <w:instrText xml:space="preserve"> PAGEREF _Toc158297617 \h </w:instrText>
        </w:r>
        <w:r w:rsidR="00405DA3">
          <w:rPr>
            <w:noProof/>
            <w:webHidden/>
          </w:rPr>
        </w:r>
        <w:r w:rsidR="00405DA3">
          <w:rPr>
            <w:noProof/>
            <w:webHidden/>
          </w:rPr>
          <w:fldChar w:fldCharType="separate"/>
        </w:r>
        <w:r w:rsidR="00405DA3">
          <w:rPr>
            <w:noProof/>
            <w:webHidden/>
          </w:rPr>
          <w:t>64</w:t>
        </w:r>
        <w:r w:rsidR="00405DA3">
          <w:rPr>
            <w:noProof/>
            <w:webHidden/>
          </w:rPr>
          <w:fldChar w:fldCharType="end"/>
        </w:r>
      </w:hyperlink>
    </w:p>
    <w:p w14:paraId="6FD12555" w14:textId="7463E58B"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18" w:history="1">
        <w:r w:rsidR="00405DA3" w:rsidRPr="00F46193">
          <w:rPr>
            <w:rStyle w:val="Hyperlink"/>
            <w:noProof/>
          </w:rPr>
          <w:t>Correctness</w:t>
        </w:r>
        <w:r w:rsidR="00405DA3">
          <w:rPr>
            <w:noProof/>
            <w:webHidden/>
          </w:rPr>
          <w:tab/>
        </w:r>
        <w:r w:rsidR="00405DA3">
          <w:rPr>
            <w:noProof/>
            <w:webHidden/>
          </w:rPr>
          <w:fldChar w:fldCharType="begin"/>
        </w:r>
        <w:r w:rsidR="00405DA3">
          <w:rPr>
            <w:noProof/>
            <w:webHidden/>
          </w:rPr>
          <w:instrText xml:space="preserve"> PAGEREF _Toc158297618 \h </w:instrText>
        </w:r>
        <w:r w:rsidR="00405DA3">
          <w:rPr>
            <w:noProof/>
            <w:webHidden/>
          </w:rPr>
        </w:r>
        <w:r w:rsidR="00405DA3">
          <w:rPr>
            <w:noProof/>
            <w:webHidden/>
          </w:rPr>
          <w:fldChar w:fldCharType="separate"/>
        </w:r>
        <w:r w:rsidR="00405DA3">
          <w:rPr>
            <w:noProof/>
            <w:webHidden/>
          </w:rPr>
          <w:t>65</w:t>
        </w:r>
        <w:r w:rsidR="00405DA3">
          <w:rPr>
            <w:noProof/>
            <w:webHidden/>
          </w:rPr>
          <w:fldChar w:fldCharType="end"/>
        </w:r>
      </w:hyperlink>
    </w:p>
    <w:p w14:paraId="459219A0" w14:textId="44C40102"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19" w:history="1">
        <w:r w:rsidR="00405DA3" w:rsidRPr="00F46193">
          <w:rPr>
            <w:rStyle w:val="Hyperlink"/>
            <w:noProof/>
          </w:rPr>
          <w:t>Combined Data Qualities</w:t>
        </w:r>
        <w:r w:rsidR="00405DA3">
          <w:rPr>
            <w:noProof/>
            <w:webHidden/>
          </w:rPr>
          <w:tab/>
        </w:r>
        <w:r w:rsidR="00405DA3">
          <w:rPr>
            <w:noProof/>
            <w:webHidden/>
          </w:rPr>
          <w:fldChar w:fldCharType="begin"/>
        </w:r>
        <w:r w:rsidR="00405DA3">
          <w:rPr>
            <w:noProof/>
            <w:webHidden/>
          </w:rPr>
          <w:instrText xml:space="preserve"> PAGEREF _Toc158297619 \h </w:instrText>
        </w:r>
        <w:r w:rsidR="00405DA3">
          <w:rPr>
            <w:noProof/>
            <w:webHidden/>
          </w:rPr>
        </w:r>
        <w:r w:rsidR="00405DA3">
          <w:rPr>
            <w:noProof/>
            <w:webHidden/>
          </w:rPr>
          <w:fldChar w:fldCharType="separate"/>
        </w:r>
        <w:r w:rsidR="00405DA3">
          <w:rPr>
            <w:noProof/>
            <w:webHidden/>
          </w:rPr>
          <w:t>65</w:t>
        </w:r>
        <w:r w:rsidR="00405DA3">
          <w:rPr>
            <w:noProof/>
            <w:webHidden/>
          </w:rPr>
          <w:fldChar w:fldCharType="end"/>
        </w:r>
      </w:hyperlink>
    </w:p>
    <w:p w14:paraId="10EDF0C2" w14:textId="0E1DD8C9"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0" w:history="1">
        <w:r w:rsidR="00405DA3" w:rsidRPr="00F46193">
          <w:rPr>
            <w:rStyle w:val="Hyperlink"/>
            <w:noProof/>
          </w:rPr>
          <w:t>Accessibility</w:t>
        </w:r>
        <w:r w:rsidR="00405DA3">
          <w:rPr>
            <w:noProof/>
            <w:webHidden/>
          </w:rPr>
          <w:tab/>
        </w:r>
        <w:r w:rsidR="00405DA3">
          <w:rPr>
            <w:noProof/>
            <w:webHidden/>
          </w:rPr>
          <w:fldChar w:fldCharType="begin"/>
        </w:r>
        <w:r w:rsidR="00405DA3">
          <w:rPr>
            <w:noProof/>
            <w:webHidden/>
          </w:rPr>
          <w:instrText xml:space="preserve"> PAGEREF _Toc158297620 \h </w:instrText>
        </w:r>
        <w:r w:rsidR="00405DA3">
          <w:rPr>
            <w:noProof/>
            <w:webHidden/>
          </w:rPr>
        </w:r>
        <w:r w:rsidR="00405DA3">
          <w:rPr>
            <w:noProof/>
            <w:webHidden/>
          </w:rPr>
          <w:fldChar w:fldCharType="separate"/>
        </w:r>
        <w:r w:rsidR="00405DA3">
          <w:rPr>
            <w:noProof/>
            <w:webHidden/>
          </w:rPr>
          <w:t>65</w:t>
        </w:r>
        <w:r w:rsidR="00405DA3">
          <w:rPr>
            <w:noProof/>
            <w:webHidden/>
          </w:rPr>
          <w:fldChar w:fldCharType="end"/>
        </w:r>
      </w:hyperlink>
    </w:p>
    <w:p w14:paraId="133A0FF5" w14:textId="109D32D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1" w:history="1">
        <w:r w:rsidR="00405DA3" w:rsidRPr="00F46193">
          <w:rPr>
            <w:rStyle w:val="Hyperlink"/>
            <w:noProof/>
          </w:rPr>
          <w:t>Compliance</w:t>
        </w:r>
        <w:r w:rsidR="00405DA3">
          <w:rPr>
            <w:noProof/>
            <w:webHidden/>
          </w:rPr>
          <w:tab/>
        </w:r>
        <w:r w:rsidR="00405DA3">
          <w:rPr>
            <w:noProof/>
            <w:webHidden/>
          </w:rPr>
          <w:fldChar w:fldCharType="begin"/>
        </w:r>
        <w:r w:rsidR="00405DA3">
          <w:rPr>
            <w:noProof/>
            <w:webHidden/>
          </w:rPr>
          <w:instrText xml:space="preserve"> PAGEREF _Toc158297621 \h </w:instrText>
        </w:r>
        <w:r w:rsidR="00405DA3">
          <w:rPr>
            <w:noProof/>
            <w:webHidden/>
          </w:rPr>
        </w:r>
        <w:r w:rsidR="00405DA3">
          <w:rPr>
            <w:noProof/>
            <w:webHidden/>
          </w:rPr>
          <w:fldChar w:fldCharType="separate"/>
        </w:r>
        <w:r w:rsidR="00405DA3">
          <w:rPr>
            <w:noProof/>
            <w:webHidden/>
          </w:rPr>
          <w:t>65</w:t>
        </w:r>
        <w:r w:rsidR="00405DA3">
          <w:rPr>
            <w:noProof/>
            <w:webHidden/>
          </w:rPr>
          <w:fldChar w:fldCharType="end"/>
        </w:r>
      </w:hyperlink>
    </w:p>
    <w:p w14:paraId="3582D670" w14:textId="7F2D4536"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22" w:history="1">
        <w:r w:rsidR="00405DA3" w:rsidRPr="00F46193">
          <w:rPr>
            <w:rStyle w:val="Hyperlink"/>
            <w:noProof/>
          </w:rPr>
          <w:t>Confidentiality</w:t>
        </w:r>
        <w:r w:rsidR="00405DA3">
          <w:rPr>
            <w:noProof/>
            <w:webHidden/>
          </w:rPr>
          <w:tab/>
        </w:r>
        <w:r w:rsidR="00405DA3">
          <w:rPr>
            <w:noProof/>
            <w:webHidden/>
          </w:rPr>
          <w:fldChar w:fldCharType="begin"/>
        </w:r>
        <w:r w:rsidR="00405DA3">
          <w:rPr>
            <w:noProof/>
            <w:webHidden/>
          </w:rPr>
          <w:instrText xml:space="preserve"> PAGEREF _Toc158297622 \h </w:instrText>
        </w:r>
        <w:r w:rsidR="00405DA3">
          <w:rPr>
            <w:noProof/>
            <w:webHidden/>
          </w:rPr>
        </w:r>
        <w:r w:rsidR="00405DA3">
          <w:rPr>
            <w:noProof/>
            <w:webHidden/>
          </w:rPr>
          <w:fldChar w:fldCharType="separate"/>
        </w:r>
        <w:r w:rsidR="00405DA3">
          <w:rPr>
            <w:noProof/>
            <w:webHidden/>
          </w:rPr>
          <w:t>66</w:t>
        </w:r>
        <w:r w:rsidR="00405DA3">
          <w:rPr>
            <w:noProof/>
            <w:webHidden/>
          </w:rPr>
          <w:fldChar w:fldCharType="end"/>
        </w:r>
      </w:hyperlink>
    </w:p>
    <w:p w14:paraId="77695582" w14:textId="4C3310DC"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23" w:history="1">
        <w:r w:rsidR="00405DA3" w:rsidRPr="00F46193">
          <w:rPr>
            <w:rStyle w:val="Hyperlink"/>
            <w:noProof/>
          </w:rPr>
          <w:t>Efficiency</w:t>
        </w:r>
        <w:r w:rsidR="00405DA3">
          <w:rPr>
            <w:noProof/>
            <w:webHidden/>
          </w:rPr>
          <w:tab/>
        </w:r>
        <w:r w:rsidR="00405DA3">
          <w:rPr>
            <w:noProof/>
            <w:webHidden/>
          </w:rPr>
          <w:fldChar w:fldCharType="begin"/>
        </w:r>
        <w:r w:rsidR="00405DA3">
          <w:rPr>
            <w:noProof/>
            <w:webHidden/>
          </w:rPr>
          <w:instrText xml:space="preserve"> PAGEREF _Toc158297623 \h </w:instrText>
        </w:r>
        <w:r w:rsidR="00405DA3">
          <w:rPr>
            <w:noProof/>
            <w:webHidden/>
          </w:rPr>
        </w:r>
        <w:r w:rsidR="00405DA3">
          <w:rPr>
            <w:noProof/>
            <w:webHidden/>
          </w:rPr>
          <w:fldChar w:fldCharType="separate"/>
        </w:r>
        <w:r w:rsidR="00405DA3">
          <w:rPr>
            <w:noProof/>
            <w:webHidden/>
          </w:rPr>
          <w:t>66</w:t>
        </w:r>
        <w:r w:rsidR="00405DA3">
          <w:rPr>
            <w:noProof/>
            <w:webHidden/>
          </w:rPr>
          <w:fldChar w:fldCharType="end"/>
        </w:r>
      </w:hyperlink>
    </w:p>
    <w:p w14:paraId="1F025FBA" w14:textId="61694BC4"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24" w:history="1">
        <w:r w:rsidR="00405DA3" w:rsidRPr="00F46193">
          <w:rPr>
            <w:rStyle w:val="Hyperlink"/>
            <w:noProof/>
          </w:rPr>
          <w:t>Precision</w:t>
        </w:r>
        <w:r w:rsidR="00405DA3">
          <w:rPr>
            <w:noProof/>
            <w:webHidden/>
          </w:rPr>
          <w:tab/>
        </w:r>
        <w:r w:rsidR="00405DA3">
          <w:rPr>
            <w:noProof/>
            <w:webHidden/>
          </w:rPr>
          <w:fldChar w:fldCharType="begin"/>
        </w:r>
        <w:r w:rsidR="00405DA3">
          <w:rPr>
            <w:noProof/>
            <w:webHidden/>
          </w:rPr>
          <w:instrText xml:space="preserve"> PAGEREF _Toc158297624 \h </w:instrText>
        </w:r>
        <w:r w:rsidR="00405DA3">
          <w:rPr>
            <w:noProof/>
            <w:webHidden/>
          </w:rPr>
        </w:r>
        <w:r w:rsidR="00405DA3">
          <w:rPr>
            <w:noProof/>
            <w:webHidden/>
          </w:rPr>
          <w:fldChar w:fldCharType="separate"/>
        </w:r>
        <w:r w:rsidR="00405DA3">
          <w:rPr>
            <w:noProof/>
            <w:webHidden/>
          </w:rPr>
          <w:t>67</w:t>
        </w:r>
        <w:r w:rsidR="00405DA3">
          <w:rPr>
            <w:noProof/>
            <w:webHidden/>
          </w:rPr>
          <w:fldChar w:fldCharType="end"/>
        </w:r>
      </w:hyperlink>
    </w:p>
    <w:p w14:paraId="391F3405" w14:textId="4446E45F"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25" w:history="1">
        <w:r w:rsidR="00405DA3" w:rsidRPr="00F46193">
          <w:rPr>
            <w:rStyle w:val="Hyperlink"/>
            <w:noProof/>
          </w:rPr>
          <w:t>Traceability</w:t>
        </w:r>
        <w:r w:rsidR="00405DA3">
          <w:rPr>
            <w:noProof/>
            <w:webHidden/>
          </w:rPr>
          <w:tab/>
        </w:r>
        <w:r w:rsidR="00405DA3">
          <w:rPr>
            <w:noProof/>
            <w:webHidden/>
          </w:rPr>
          <w:fldChar w:fldCharType="begin"/>
        </w:r>
        <w:r w:rsidR="00405DA3">
          <w:rPr>
            <w:noProof/>
            <w:webHidden/>
          </w:rPr>
          <w:instrText xml:space="preserve"> PAGEREF _Toc158297625 \h </w:instrText>
        </w:r>
        <w:r w:rsidR="00405DA3">
          <w:rPr>
            <w:noProof/>
            <w:webHidden/>
          </w:rPr>
        </w:r>
        <w:r w:rsidR="00405DA3">
          <w:rPr>
            <w:noProof/>
            <w:webHidden/>
          </w:rPr>
          <w:fldChar w:fldCharType="separate"/>
        </w:r>
        <w:r w:rsidR="00405DA3">
          <w:rPr>
            <w:noProof/>
            <w:webHidden/>
          </w:rPr>
          <w:t>67</w:t>
        </w:r>
        <w:r w:rsidR="00405DA3">
          <w:rPr>
            <w:noProof/>
            <w:webHidden/>
          </w:rPr>
          <w:fldChar w:fldCharType="end"/>
        </w:r>
      </w:hyperlink>
    </w:p>
    <w:p w14:paraId="7D1B684C" w14:textId="4E3EB9EE" w:rsidR="00405DA3"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297626" w:history="1">
        <w:r w:rsidR="00405DA3" w:rsidRPr="00F46193">
          <w:rPr>
            <w:rStyle w:val="Hyperlink"/>
            <w:noProof/>
          </w:rPr>
          <w:t>Understandability</w:t>
        </w:r>
        <w:r w:rsidR="00405DA3">
          <w:rPr>
            <w:noProof/>
            <w:webHidden/>
          </w:rPr>
          <w:tab/>
        </w:r>
        <w:r w:rsidR="00405DA3">
          <w:rPr>
            <w:noProof/>
            <w:webHidden/>
          </w:rPr>
          <w:fldChar w:fldCharType="begin"/>
        </w:r>
        <w:r w:rsidR="00405DA3">
          <w:rPr>
            <w:noProof/>
            <w:webHidden/>
          </w:rPr>
          <w:instrText xml:space="preserve"> PAGEREF _Toc158297626 \h </w:instrText>
        </w:r>
        <w:r w:rsidR="00405DA3">
          <w:rPr>
            <w:noProof/>
            <w:webHidden/>
          </w:rPr>
        </w:r>
        <w:r w:rsidR="00405DA3">
          <w:rPr>
            <w:noProof/>
            <w:webHidden/>
          </w:rPr>
          <w:fldChar w:fldCharType="separate"/>
        </w:r>
        <w:r w:rsidR="00405DA3">
          <w:rPr>
            <w:noProof/>
            <w:webHidden/>
          </w:rPr>
          <w:t>68</w:t>
        </w:r>
        <w:r w:rsidR="00405DA3">
          <w:rPr>
            <w:noProof/>
            <w:webHidden/>
          </w:rPr>
          <w:fldChar w:fldCharType="end"/>
        </w:r>
      </w:hyperlink>
    </w:p>
    <w:p w14:paraId="1F7D2C90" w14:textId="43EBE92F"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27" w:history="1">
        <w:r w:rsidR="00405DA3" w:rsidRPr="00F46193">
          <w:rPr>
            <w:rStyle w:val="Hyperlink"/>
            <w:noProof/>
          </w:rPr>
          <w:t>System Dependent Data Qualities</w:t>
        </w:r>
        <w:r w:rsidR="00405DA3">
          <w:rPr>
            <w:noProof/>
            <w:webHidden/>
          </w:rPr>
          <w:tab/>
        </w:r>
        <w:r w:rsidR="00405DA3">
          <w:rPr>
            <w:noProof/>
            <w:webHidden/>
          </w:rPr>
          <w:fldChar w:fldCharType="begin"/>
        </w:r>
        <w:r w:rsidR="00405DA3">
          <w:rPr>
            <w:noProof/>
            <w:webHidden/>
          </w:rPr>
          <w:instrText xml:space="preserve"> PAGEREF _Toc158297627 \h </w:instrText>
        </w:r>
        <w:r w:rsidR="00405DA3">
          <w:rPr>
            <w:noProof/>
            <w:webHidden/>
          </w:rPr>
        </w:r>
        <w:r w:rsidR="00405DA3">
          <w:rPr>
            <w:noProof/>
            <w:webHidden/>
          </w:rPr>
          <w:fldChar w:fldCharType="separate"/>
        </w:r>
        <w:r w:rsidR="00405DA3">
          <w:rPr>
            <w:noProof/>
            <w:webHidden/>
          </w:rPr>
          <w:t>68</w:t>
        </w:r>
        <w:r w:rsidR="00405DA3">
          <w:rPr>
            <w:noProof/>
            <w:webHidden/>
          </w:rPr>
          <w:fldChar w:fldCharType="end"/>
        </w:r>
      </w:hyperlink>
    </w:p>
    <w:p w14:paraId="20235B05" w14:textId="594927D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8" w:history="1">
        <w:r w:rsidR="00405DA3" w:rsidRPr="00F46193">
          <w:rPr>
            <w:rStyle w:val="Hyperlink"/>
            <w:noProof/>
          </w:rPr>
          <w:t>Availability</w:t>
        </w:r>
        <w:r w:rsidR="00405DA3">
          <w:rPr>
            <w:noProof/>
            <w:webHidden/>
          </w:rPr>
          <w:tab/>
        </w:r>
        <w:r w:rsidR="00405DA3">
          <w:rPr>
            <w:noProof/>
            <w:webHidden/>
          </w:rPr>
          <w:fldChar w:fldCharType="begin"/>
        </w:r>
        <w:r w:rsidR="00405DA3">
          <w:rPr>
            <w:noProof/>
            <w:webHidden/>
          </w:rPr>
          <w:instrText xml:space="preserve"> PAGEREF _Toc158297628 \h </w:instrText>
        </w:r>
        <w:r w:rsidR="00405DA3">
          <w:rPr>
            <w:noProof/>
            <w:webHidden/>
          </w:rPr>
        </w:r>
        <w:r w:rsidR="00405DA3">
          <w:rPr>
            <w:noProof/>
            <w:webHidden/>
          </w:rPr>
          <w:fldChar w:fldCharType="separate"/>
        </w:r>
        <w:r w:rsidR="00405DA3">
          <w:rPr>
            <w:noProof/>
            <w:webHidden/>
          </w:rPr>
          <w:t>68</w:t>
        </w:r>
        <w:r w:rsidR="00405DA3">
          <w:rPr>
            <w:noProof/>
            <w:webHidden/>
          </w:rPr>
          <w:fldChar w:fldCharType="end"/>
        </w:r>
      </w:hyperlink>
    </w:p>
    <w:p w14:paraId="076785F8" w14:textId="21CE1D2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9" w:history="1">
        <w:r w:rsidR="00405DA3" w:rsidRPr="00F46193">
          <w:rPr>
            <w:rStyle w:val="Hyperlink"/>
            <w:noProof/>
          </w:rPr>
          <w:t>Portability</w:t>
        </w:r>
        <w:r w:rsidR="00405DA3">
          <w:rPr>
            <w:noProof/>
            <w:webHidden/>
          </w:rPr>
          <w:tab/>
        </w:r>
        <w:r w:rsidR="00405DA3">
          <w:rPr>
            <w:noProof/>
            <w:webHidden/>
          </w:rPr>
          <w:fldChar w:fldCharType="begin"/>
        </w:r>
        <w:r w:rsidR="00405DA3">
          <w:rPr>
            <w:noProof/>
            <w:webHidden/>
          </w:rPr>
          <w:instrText xml:space="preserve"> PAGEREF _Toc158297629 \h </w:instrText>
        </w:r>
        <w:r w:rsidR="00405DA3">
          <w:rPr>
            <w:noProof/>
            <w:webHidden/>
          </w:rPr>
        </w:r>
        <w:r w:rsidR="00405DA3">
          <w:rPr>
            <w:noProof/>
            <w:webHidden/>
          </w:rPr>
          <w:fldChar w:fldCharType="separate"/>
        </w:r>
        <w:r w:rsidR="00405DA3">
          <w:rPr>
            <w:noProof/>
            <w:webHidden/>
          </w:rPr>
          <w:t>69</w:t>
        </w:r>
        <w:r w:rsidR="00405DA3">
          <w:rPr>
            <w:noProof/>
            <w:webHidden/>
          </w:rPr>
          <w:fldChar w:fldCharType="end"/>
        </w:r>
      </w:hyperlink>
    </w:p>
    <w:p w14:paraId="298B2295" w14:textId="3A64076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0" w:history="1">
        <w:r w:rsidR="00405DA3" w:rsidRPr="00F46193">
          <w:rPr>
            <w:rStyle w:val="Hyperlink"/>
            <w:noProof/>
          </w:rPr>
          <w:t>Recoverability</w:t>
        </w:r>
        <w:r w:rsidR="00405DA3">
          <w:rPr>
            <w:noProof/>
            <w:webHidden/>
          </w:rPr>
          <w:tab/>
        </w:r>
        <w:r w:rsidR="00405DA3">
          <w:rPr>
            <w:noProof/>
            <w:webHidden/>
          </w:rPr>
          <w:fldChar w:fldCharType="begin"/>
        </w:r>
        <w:r w:rsidR="00405DA3">
          <w:rPr>
            <w:noProof/>
            <w:webHidden/>
          </w:rPr>
          <w:instrText xml:space="preserve"> PAGEREF _Toc158297630 \h </w:instrText>
        </w:r>
        <w:r w:rsidR="00405DA3">
          <w:rPr>
            <w:noProof/>
            <w:webHidden/>
          </w:rPr>
        </w:r>
        <w:r w:rsidR="00405DA3">
          <w:rPr>
            <w:noProof/>
            <w:webHidden/>
          </w:rPr>
          <w:fldChar w:fldCharType="separate"/>
        </w:r>
        <w:r w:rsidR="00405DA3">
          <w:rPr>
            <w:noProof/>
            <w:webHidden/>
          </w:rPr>
          <w:t>69</w:t>
        </w:r>
        <w:r w:rsidR="00405DA3">
          <w:rPr>
            <w:noProof/>
            <w:webHidden/>
          </w:rPr>
          <w:fldChar w:fldCharType="end"/>
        </w:r>
      </w:hyperlink>
    </w:p>
    <w:p w14:paraId="59BA7D67" w14:textId="16586414"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1" w:history="1">
        <w:r w:rsidR="00405DA3" w:rsidRPr="00F46193">
          <w:rPr>
            <w:rStyle w:val="Hyperlink"/>
            <w:noProof/>
          </w:rPr>
          <w:t>System User Experience Quality Requirements</w:t>
        </w:r>
        <w:r w:rsidR="00405DA3">
          <w:rPr>
            <w:noProof/>
            <w:webHidden/>
          </w:rPr>
          <w:tab/>
        </w:r>
        <w:r w:rsidR="00405DA3">
          <w:rPr>
            <w:noProof/>
            <w:webHidden/>
          </w:rPr>
          <w:fldChar w:fldCharType="begin"/>
        </w:r>
        <w:r w:rsidR="00405DA3">
          <w:rPr>
            <w:noProof/>
            <w:webHidden/>
          </w:rPr>
          <w:instrText xml:space="preserve"> PAGEREF _Toc158297631 \h </w:instrText>
        </w:r>
        <w:r w:rsidR="00405DA3">
          <w:rPr>
            <w:noProof/>
            <w:webHidden/>
          </w:rPr>
        </w:r>
        <w:r w:rsidR="00405DA3">
          <w:rPr>
            <w:noProof/>
            <w:webHidden/>
          </w:rPr>
          <w:fldChar w:fldCharType="separate"/>
        </w:r>
        <w:r w:rsidR="00405DA3">
          <w:rPr>
            <w:noProof/>
            <w:webHidden/>
          </w:rPr>
          <w:t>70</w:t>
        </w:r>
        <w:r w:rsidR="00405DA3">
          <w:rPr>
            <w:noProof/>
            <w:webHidden/>
          </w:rPr>
          <w:fldChar w:fldCharType="end"/>
        </w:r>
      </w:hyperlink>
    </w:p>
    <w:p w14:paraId="6269B900" w14:textId="09BD63D1"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32" w:history="1">
        <w:r w:rsidR="00405DA3" w:rsidRPr="00F46193">
          <w:rPr>
            <w:rStyle w:val="Hyperlink"/>
            <w:noProof/>
          </w:rPr>
          <w:t>Effectiveness</w:t>
        </w:r>
        <w:r w:rsidR="00405DA3">
          <w:rPr>
            <w:noProof/>
            <w:webHidden/>
          </w:rPr>
          <w:tab/>
        </w:r>
        <w:r w:rsidR="00405DA3">
          <w:rPr>
            <w:noProof/>
            <w:webHidden/>
          </w:rPr>
          <w:fldChar w:fldCharType="begin"/>
        </w:r>
        <w:r w:rsidR="00405DA3">
          <w:rPr>
            <w:noProof/>
            <w:webHidden/>
          </w:rPr>
          <w:instrText xml:space="preserve"> PAGEREF _Toc158297632 \h </w:instrText>
        </w:r>
        <w:r w:rsidR="00405DA3">
          <w:rPr>
            <w:noProof/>
            <w:webHidden/>
          </w:rPr>
        </w:r>
        <w:r w:rsidR="00405DA3">
          <w:rPr>
            <w:noProof/>
            <w:webHidden/>
          </w:rPr>
          <w:fldChar w:fldCharType="separate"/>
        </w:r>
        <w:r w:rsidR="00405DA3">
          <w:rPr>
            <w:noProof/>
            <w:webHidden/>
          </w:rPr>
          <w:t>70</w:t>
        </w:r>
        <w:r w:rsidR="00405DA3">
          <w:rPr>
            <w:noProof/>
            <w:webHidden/>
          </w:rPr>
          <w:fldChar w:fldCharType="end"/>
        </w:r>
      </w:hyperlink>
    </w:p>
    <w:p w14:paraId="0CEB1403" w14:textId="010C7474"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33" w:history="1">
        <w:r w:rsidR="00405DA3" w:rsidRPr="00F46193">
          <w:rPr>
            <w:rStyle w:val="Hyperlink"/>
            <w:noProof/>
          </w:rPr>
          <w:t>Efficiency</w:t>
        </w:r>
        <w:r w:rsidR="00405DA3">
          <w:rPr>
            <w:noProof/>
            <w:webHidden/>
          </w:rPr>
          <w:tab/>
        </w:r>
        <w:r w:rsidR="00405DA3">
          <w:rPr>
            <w:noProof/>
            <w:webHidden/>
          </w:rPr>
          <w:fldChar w:fldCharType="begin"/>
        </w:r>
        <w:r w:rsidR="00405DA3">
          <w:rPr>
            <w:noProof/>
            <w:webHidden/>
          </w:rPr>
          <w:instrText xml:space="preserve"> PAGEREF _Toc158297633 \h </w:instrText>
        </w:r>
        <w:r w:rsidR="00405DA3">
          <w:rPr>
            <w:noProof/>
            <w:webHidden/>
          </w:rPr>
        </w:r>
        <w:r w:rsidR="00405DA3">
          <w:rPr>
            <w:noProof/>
            <w:webHidden/>
          </w:rPr>
          <w:fldChar w:fldCharType="separate"/>
        </w:r>
        <w:r w:rsidR="00405DA3">
          <w:rPr>
            <w:noProof/>
            <w:webHidden/>
          </w:rPr>
          <w:t>70</w:t>
        </w:r>
        <w:r w:rsidR="00405DA3">
          <w:rPr>
            <w:noProof/>
            <w:webHidden/>
          </w:rPr>
          <w:fldChar w:fldCharType="end"/>
        </w:r>
      </w:hyperlink>
    </w:p>
    <w:p w14:paraId="316B76DB" w14:textId="5F68CCDC"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34" w:history="1">
        <w:r w:rsidR="00405DA3" w:rsidRPr="00F46193">
          <w:rPr>
            <w:rStyle w:val="Hyperlink"/>
            <w:noProof/>
          </w:rPr>
          <w:t>Satisfaction</w:t>
        </w:r>
        <w:r w:rsidR="00405DA3">
          <w:rPr>
            <w:noProof/>
            <w:webHidden/>
          </w:rPr>
          <w:tab/>
        </w:r>
        <w:r w:rsidR="00405DA3">
          <w:rPr>
            <w:noProof/>
            <w:webHidden/>
          </w:rPr>
          <w:fldChar w:fldCharType="begin"/>
        </w:r>
        <w:r w:rsidR="00405DA3">
          <w:rPr>
            <w:noProof/>
            <w:webHidden/>
          </w:rPr>
          <w:instrText xml:space="preserve"> PAGEREF _Toc158297634 \h </w:instrText>
        </w:r>
        <w:r w:rsidR="00405DA3">
          <w:rPr>
            <w:noProof/>
            <w:webHidden/>
          </w:rPr>
        </w:r>
        <w:r w:rsidR="00405DA3">
          <w:rPr>
            <w:noProof/>
            <w:webHidden/>
          </w:rPr>
          <w:fldChar w:fldCharType="separate"/>
        </w:r>
        <w:r w:rsidR="00405DA3">
          <w:rPr>
            <w:noProof/>
            <w:webHidden/>
          </w:rPr>
          <w:t>71</w:t>
        </w:r>
        <w:r w:rsidR="00405DA3">
          <w:rPr>
            <w:noProof/>
            <w:webHidden/>
          </w:rPr>
          <w:fldChar w:fldCharType="end"/>
        </w:r>
      </w:hyperlink>
    </w:p>
    <w:p w14:paraId="02BB7924" w14:textId="309431F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5" w:history="1">
        <w:r w:rsidR="00405DA3" w:rsidRPr="00F46193">
          <w:rPr>
            <w:rStyle w:val="Hyperlink"/>
            <w:noProof/>
          </w:rPr>
          <w:t>Usefulness</w:t>
        </w:r>
        <w:r w:rsidR="00405DA3">
          <w:rPr>
            <w:noProof/>
            <w:webHidden/>
          </w:rPr>
          <w:tab/>
        </w:r>
        <w:r w:rsidR="00405DA3">
          <w:rPr>
            <w:noProof/>
            <w:webHidden/>
          </w:rPr>
          <w:fldChar w:fldCharType="begin"/>
        </w:r>
        <w:r w:rsidR="00405DA3">
          <w:rPr>
            <w:noProof/>
            <w:webHidden/>
          </w:rPr>
          <w:instrText xml:space="preserve"> PAGEREF _Toc158297635 \h </w:instrText>
        </w:r>
        <w:r w:rsidR="00405DA3">
          <w:rPr>
            <w:noProof/>
            <w:webHidden/>
          </w:rPr>
        </w:r>
        <w:r w:rsidR="00405DA3">
          <w:rPr>
            <w:noProof/>
            <w:webHidden/>
          </w:rPr>
          <w:fldChar w:fldCharType="separate"/>
        </w:r>
        <w:r w:rsidR="00405DA3">
          <w:rPr>
            <w:noProof/>
            <w:webHidden/>
          </w:rPr>
          <w:t>71</w:t>
        </w:r>
        <w:r w:rsidR="00405DA3">
          <w:rPr>
            <w:noProof/>
            <w:webHidden/>
          </w:rPr>
          <w:fldChar w:fldCharType="end"/>
        </w:r>
      </w:hyperlink>
    </w:p>
    <w:p w14:paraId="6D231BCA" w14:textId="3558468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6" w:history="1">
        <w:r w:rsidR="00405DA3" w:rsidRPr="00F46193">
          <w:rPr>
            <w:rStyle w:val="Hyperlink"/>
            <w:noProof/>
          </w:rPr>
          <w:t>Trust</w:t>
        </w:r>
        <w:r w:rsidR="00405DA3">
          <w:rPr>
            <w:noProof/>
            <w:webHidden/>
          </w:rPr>
          <w:tab/>
        </w:r>
        <w:r w:rsidR="00405DA3">
          <w:rPr>
            <w:noProof/>
            <w:webHidden/>
          </w:rPr>
          <w:fldChar w:fldCharType="begin"/>
        </w:r>
        <w:r w:rsidR="00405DA3">
          <w:rPr>
            <w:noProof/>
            <w:webHidden/>
          </w:rPr>
          <w:instrText xml:space="preserve"> PAGEREF _Toc158297636 \h </w:instrText>
        </w:r>
        <w:r w:rsidR="00405DA3">
          <w:rPr>
            <w:noProof/>
            <w:webHidden/>
          </w:rPr>
        </w:r>
        <w:r w:rsidR="00405DA3">
          <w:rPr>
            <w:noProof/>
            <w:webHidden/>
          </w:rPr>
          <w:fldChar w:fldCharType="separate"/>
        </w:r>
        <w:r w:rsidR="00405DA3">
          <w:rPr>
            <w:noProof/>
            <w:webHidden/>
          </w:rPr>
          <w:t>71</w:t>
        </w:r>
        <w:r w:rsidR="00405DA3">
          <w:rPr>
            <w:noProof/>
            <w:webHidden/>
          </w:rPr>
          <w:fldChar w:fldCharType="end"/>
        </w:r>
      </w:hyperlink>
    </w:p>
    <w:p w14:paraId="76EDF9AF" w14:textId="4BEED410"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7" w:history="1">
        <w:r w:rsidR="00405DA3" w:rsidRPr="00F46193">
          <w:rPr>
            <w:rStyle w:val="Hyperlink"/>
            <w:noProof/>
          </w:rPr>
          <w:t>Pleasure</w:t>
        </w:r>
        <w:r w:rsidR="00405DA3">
          <w:rPr>
            <w:noProof/>
            <w:webHidden/>
          </w:rPr>
          <w:tab/>
        </w:r>
        <w:r w:rsidR="00405DA3">
          <w:rPr>
            <w:noProof/>
            <w:webHidden/>
          </w:rPr>
          <w:fldChar w:fldCharType="begin"/>
        </w:r>
        <w:r w:rsidR="00405DA3">
          <w:rPr>
            <w:noProof/>
            <w:webHidden/>
          </w:rPr>
          <w:instrText xml:space="preserve"> PAGEREF _Toc158297637 \h </w:instrText>
        </w:r>
        <w:r w:rsidR="00405DA3">
          <w:rPr>
            <w:noProof/>
            <w:webHidden/>
          </w:rPr>
        </w:r>
        <w:r w:rsidR="00405DA3">
          <w:rPr>
            <w:noProof/>
            <w:webHidden/>
          </w:rPr>
          <w:fldChar w:fldCharType="separate"/>
        </w:r>
        <w:r w:rsidR="00405DA3">
          <w:rPr>
            <w:noProof/>
            <w:webHidden/>
          </w:rPr>
          <w:t>72</w:t>
        </w:r>
        <w:r w:rsidR="00405DA3">
          <w:rPr>
            <w:noProof/>
            <w:webHidden/>
          </w:rPr>
          <w:fldChar w:fldCharType="end"/>
        </w:r>
      </w:hyperlink>
    </w:p>
    <w:p w14:paraId="2290B5AC" w14:textId="087F798A"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8" w:history="1">
        <w:r w:rsidR="00405DA3" w:rsidRPr="00F46193">
          <w:rPr>
            <w:rStyle w:val="Hyperlink"/>
            <w:noProof/>
          </w:rPr>
          <w:t>Comfort</w:t>
        </w:r>
        <w:r w:rsidR="00405DA3">
          <w:rPr>
            <w:noProof/>
            <w:webHidden/>
          </w:rPr>
          <w:tab/>
        </w:r>
        <w:r w:rsidR="00405DA3">
          <w:rPr>
            <w:noProof/>
            <w:webHidden/>
          </w:rPr>
          <w:fldChar w:fldCharType="begin"/>
        </w:r>
        <w:r w:rsidR="00405DA3">
          <w:rPr>
            <w:noProof/>
            <w:webHidden/>
          </w:rPr>
          <w:instrText xml:space="preserve"> PAGEREF _Toc158297638 \h </w:instrText>
        </w:r>
        <w:r w:rsidR="00405DA3">
          <w:rPr>
            <w:noProof/>
            <w:webHidden/>
          </w:rPr>
        </w:r>
        <w:r w:rsidR="00405DA3">
          <w:rPr>
            <w:noProof/>
            <w:webHidden/>
          </w:rPr>
          <w:fldChar w:fldCharType="separate"/>
        </w:r>
        <w:r w:rsidR="00405DA3">
          <w:rPr>
            <w:noProof/>
            <w:webHidden/>
          </w:rPr>
          <w:t>72</w:t>
        </w:r>
        <w:r w:rsidR="00405DA3">
          <w:rPr>
            <w:noProof/>
            <w:webHidden/>
          </w:rPr>
          <w:fldChar w:fldCharType="end"/>
        </w:r>
      </w:hyperlink>
    </w:p>
    <w:p w14:paraId="24964E25" w14:textId="2B9BBE0B"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39" w:history="1">
        <w:r w:rsidR="00405DA3" w:rsidRPr="00F46193">
          <w:rPr>
            <w:rStyle w:val="Hyperlink"/>
            <w:noProof/>
          </w:rPr>
          <w:t>Freedom from Risk</w:t>
        </w:r>
        <w:r w:rsidR="00405DA3">
          <w:rPr>
            <w:noProof/>
            <w:webHidden/>
          </w:rPr>
          <w:tab/>
        </w:r>
        <w:r w:rsidR="00405DA3">
          <w:rPr>
            <w:noProof/>
            <w:webHidden/>
          </w:rPr>
          <w:fldChar w:fldCharType="begin"/>
        </w:r>
        <w:r w:rsidR="00405DA3">
          <w:rPr>
            <w:noProof/>
            <w:webHidden/>
          </w:rPr>
          <w:instrText xml:space="preserve"> PAGEREF _Toc158297639 \h </w:instrText>
        </w:r>
        <w:r w:rsidR="00405DA3">
          <w:rPr>
            <w:noProof/>
            <w:webHidden/>
          </w:rPr>
        </w:r>
        <w:r w:rsidR="00405DA3">
          <w:rPr>
            <w:noProof/>
            <w:webHidden/>
          </w:rPr>
          <w:fldChar w:fldCharType="separate"/>
        </w:r>
        <w:r w:rsidR="00405DA3">
          <w:rPr>
            <w:noProof/>
            <w:webHidden/>
          </w:rPr>
          <w:t>73</w:t>
        </w:r>
        <w:r w:rsidR="00405DA3">
          <w:rPr>
            <w:noProof/>
            <w:webHidden/>
          </w:rPr>
          <w:fldChar w:fldCharType="end"/>
        </w:r>
      </w:hyperlink>
    </w:p>
    <w:p w14:paraId="35409FEF" w14:textId="56ACCC2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0" w:history="1">
        <w:r w:rsidR="00405DA3" w:rsidRPr="00F46193">
          <w:rPr>
            <w:rStyle w:val="Hyperlink"/>
            <w:noProof/>
          </w:rPr>
          <w:t>Economic Risk Mitigation</w:t>
        </w:r>
        <w:r w:rsidR="00405DA3">
          <w:rPr>
            <w:noProof/>
            <w:webHidden/>
          </w:rPr>
          <w:tab/>
        </w:r>
        <w:r w:rsidR="00405DA3">
          <w:rPr>
            <w:noProof/>
            <w:webHidden/>
          </w:rPr>
          <w:fldChar w:fldCharType="begin"/>
        </w:r>
        <w:r w:rsidR="00405DA3">
          <w:rPr>
            <w:noProof/>
            <w:webHidden/>
          </w:rPr>
          <w:instrText xml:space="preserve"> PAGEREF _Toc158297640 \h </w:instrText>
        </w:r>
        <w:r w:rsidR="00405DA3">
          <w:rPr>
            <w:noProof/>
            <w:webHidden/>
          </w:rPr>
        </w:r>
        <w:r w:rsidR="00405DA3">
          <w:rPr>
            <w:noProof/>
            <w:webHidden/>
          </w:rPr>
          <w:fldChar w:fldCharType="separate"/>
        </w:r>
        <w:r w:rsidR="00405DA3">
          <w:rPr>
            <w:noProof/>
            <w:webHidden/>
          </w:rPr>
          <w:t>73</w:t>
        </w:r>
        <w:r w:rsidR="00405DA3">
          <w:rPr>
            <w:noProof/>
            <w:webHidden/>
          </w:rPr>
          <w:fldChar w:fldCharType="end"/>
        </w:r>
      </w:hyperlink>
    </w:p>
    <w:p w14:paraId="0B445A09" w14:textId="0304FEE5"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1" w:history="1">
        <w:r w:rsidR="00405DA3" w:rsidRPr="00F46193">
          <w:rPr>
            <w:rStyle w:val="Hyperlink"/>
            <w:noProof/>
          </w:rPr>
          <w:t>Health and Safety Risk Mitigation</w:t>
        </w:r>
        <w:r w:rsidR="00405DA3">
          <w:rPr>
            <w:noProof/>
            <w:webHidden/>
          </w:rPr>
          <w:tab/>
        </w:r>
        <w:r w:rsidR="00405DA3">
          <w:rPr>
            <w:noProof/>
            <w:webHidden/>
          </w:rPr>
          <w:fldChar w:fldCharType="begin"/>
        </w:r>
        <w:r w:rsidR="00405DA3">
          <w:rPr>
            <w:noProof/>
            <w:webHidden/>
          </w:rPr>
          <w:instrText xml:space="preserve"> PAGEREF _Toc158297641 \h </w:instrText>
        </w:r>
        <w:r w:rsidR="00405DA3">
          <w:rPr>
            <w:noProof/>
            <w:webHidden/>
          </w:rPr>
        </w:r>
        <w:r w:rsidR="00405DA3">
          <w:rPr>
            <w:noProof/>
            <w:webHidden/>
          </w:rPr>
          <w:fldChar w:fldCharType="separate"/>
        </w:r>
        <w:r w:rsidR="00405DA3">
          <w:rPr>
            <w:noProof/>
            <w:webHidden/>
          </w:rPr>
          <w:t>73</w:t>
        </w:r>
        <w:r w:rsidR="00405DA3">
          <w:rPr>
            <w:noProof/>
            <w:webHidden/>
          </w:rPr>
          <w:fldChar w:fldCharType="end"/>
        </w:r>
      </w:hyperlink>
    </w:p>
    <w:p w14:paraId="583EC650" w14:textId="56B84FF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2" w:history="1">
        <w:r w:rsidR="00405DA3" w:rsidRPr="00F46193">
          <w:rPr>
            <w:rStyle w:val="Hyperlink"/>
            <w:noProof/>
          </w:rPr>
          <w:t>Environmental Risk Mitigation</w:t>
        </w:r>
        <w:r w:rsidR="00405DA3">
          <w:rPr>
            <w:noProof/>
            <w:webHidden/>
          </w:rPr>
          <w:tab/>
        </w:r>
        <w:r w:rsidR="00405DA3">
          <w:rPr>
            <w:noProof/>
            <w:webHidden/>
          </w:rPr>
          <w:fldChar w:fldCharType="begin"/>
        </w:r>
        <w:r w:rsidR="00405DA3">
          <w:rPr>
            <w:noProof/>
            <w:webHidden/>
          </w:rPr>
          <w:instrText xml:space="preserve"> PAGEREF _Toc158297642 \h </w:instrText>
        </w:r>
        <w:r w:rsidR="00405DA3">
          <w:rPr>
            <w:noProof/>
            <w:webHidden/>
          </w:rPr>
        </w:r>
        <w:r w:rsidR="00405DA3">
          <w:rPr>
            <w:noProof/>
            <w:webHidden/>
          </w:rPr>
          <w:fldChar w:fldCharType="separate"/>
        </w:r>
        <w:r w:rsidR="00405DA3">
          <w:rPr>
            <w:noProof/>
            <w:webHidden/>
          </w:rPr>
          <w:t>74</w:t>
        </w:r>
        <w:r w:rsidR="00405DA3">
          <w:rPr>
            <w:noProof/>
            <w:webHidden/>
          </w:rPr>
          <w:fldChar w:fldCharType="end"/>
        </w:r>
      </w:hyperlink>
    </w:p>
    <w:p w14:paraId="7B4AC9FE" w14:textId="34862760"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43" w:history="1">
        <w:r w:rsidR="00405DA3" w:rsidRPr="00F46193">
          <w:rPr>
            <w:rStyle w:val="Hyperlink"/>
            <w:noProof/>
          </w:rPr>
          <w:t>Context Coverage</w:t>
        </w:r>
        <w:r w:rsidR="00405DA3">
          <w:rPr>
            <w:noProof/>
            <w:webHidden/>
          </w:rPr>
          <w:tab/>
        </w:r>
        <w:r w:rsidR="00405DA3">
          <w:rPr>
            <w:noProof/>
            <w:webHidden/>
          </w:rPr>
          <w:fldChar w:fldCharType="begin"/>
        </w:r>
        <w:r w:rsidR="00405DA3">
          <w:rPr>
            <w:noProof/>
            <w:webHidden/>
          </w:rPr>
          <w:instrText xml:space="preserve"> PAGEREF _Toc158297643 \h </w:instrText>
        </w:r>
        <w:r w:rsidR="00405DA3">
          <w:rPr>
            <w:noProof/>
            <w:webHidden/>
          </w:rPr>
        </w:r>
        <w:r w:rsidR="00405DA3">
          <w:rPr>
            <w:noProof/>
            <w:webHidden/>
          </w:rPr>
          <w:fldChar w:fldCharType="separate"/>
        </w:r>
        <w:r w:rsidR="00405DA3">
          <w:rPr>
            <w:noProof/>
            <w:webHidden/>
          </w:rPr>
          <w:t>74</w:t>
        </w:r>
        <w:r w:rsidR="00405DA3">
          <w:rPr>
            <w:noProof/>
            <w:webHidden/>
          </w:rPr>
          <w:fldChar w:fldCharType="end"/>
        </w:r>
      </w:hyperlink>
    </w:p>
    <w:p w14:paraId="7F341ACB" w14:textId="39617E29"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4" w:history="1">
        <w:r w:rsidR="00405DA3" w:rsidRPr="00F46193">
          <w:rPr>
            <w:rStyle w:val="Hyperlink"/>
            <w:noProof/>
          </w:rPr>
          <w:t>Context Completeness</w:t>
        </w:r>
        <w:r w:rsidR="00405DA3">
          <w:rPr>
            <w:noProof/>
            <w:webHidden/>
          </w:rPr>
          <w:tab/>
        </w:r>
        <w:r w:rsidR="00405DA3">
          <w:rPr>
            <w:noProof/>
            <w:webHidden/>
          </w:rPr>
          <w:fldChar w:fldCharType="begin"/>
        </w:r>
        <w:r w:rsidR="00405DA3">
          <w:rPr>
            <w:noProof/>
            <w:webHidden/>
          </w:rPr>
          <w:instrText xml:space="preserve"> PAGEREF _Toc158297644 \h </w:instrText>
        </w:r>
        <w:r w:rsidR="00405DA3">
          <w:rPr>
            <w:noProof/>
            <w:webHidden/>
          </w:rPr>
        </w:r>
        <w:r w:rsidR="00405DA3">
          <w:rPr>
            <w:noProof/>
            <w:webHidden/>
          </w:rPr>
          <w:fldChar w:fldCharType="separate"/>
        </w:r>
        <w:r w:rsidR="00405DA3">
          <w:rPr>
            <w:noProof/>
            <w:webHidden/>
          </w:rPr>
          <w:t>74</w:t>
        </w:r>
        <w:r w:rsidR="00405DA3">
          <w:rPr>
            <w:noProof/>
            <w:webHidden/>
          </w:rPr>
          <w:fldChar w:fldCharType="end"/>
        </w:r>
      </w:hyperlink>
    </w:p>
    <w:p w14:paraId="0CF4D1F7" w14:textId="0D0549A4"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5" w:history="1">
        <w:r w:rsidR="00405DA3" w:rsidRPr="00F46193">
          <w:rPr>
            <w:rStyle w:val="Hyperlink"/>
            <w:noProof/>
          </w:rPr>
          <w:t>Flexibility</w:t>
        </w:r>
        <w:r w:rsidR="00405DA3">
          <w:rPr>
            <w:noProof/>
            <w:webHidden/>
          </w:rPr>
          <w:tab/>
        </w:r>
        <w:r w:rsidR="00405DA3">
          <w:rPr>
            <w:noProof/>
            <w:webHidden/>
          </w:rPr>
          <w:fldChar w:fldCharType="begin"/>
        </w:r>
        <w:r w:rsidR="00405DA3">
          <w:rPr>
            <w:noProof/>
            <w:webHidden/>
          </w:rPr>
          <w:instrText xml:space="preserve"> PAGEREF _Toc158297645 \h </w:instrText>
        </w:r>
        <w:r w:rsidR="00405DA3">
          <w:rPr>
            <w:noProof/>
            <w:webHidden/>
          </w:rPr>
        </w:r>
        <w:r w:rsidR="00405DA3">
          <w:rPr>
            <w:noProof/>
            <w:webHidden/>
          </w:rPr>
          <w:fldChar w:fldCharType="separate"/>
        </w:r>
        <w:r w:rsidR="00405DA3">
          <w:rPr>
            <w:noProof/>
            <w:webHidden/>
          </w:rPr>
          <w:t>75</w:t>
        </w:r>
        <w:r w:rsidR="00405DA3">
          <w:rPr>
            <w:noProof/>
            <w:webHidden/>
          </w:rPr>
          <w:fldChar w:fldCharType="end"/>
        </w:r>
      </w:hyperlink>
    </w:p>
    <w:p w14:paraId="272799B8" w14:textId="27DA8179"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6" w:history="1">
        <w:r w:rsidR="00405DA3" w:rsidRPr="00F46193">
          <w:rPr>
            <w:rStyle w:val="Hyperlink"/>
            <w:noProof/>
          </w:rPr>
          <w:t>Transitional Requirements</w:t>
        </w:r>
        <w:r w:rsidR="00405DA3">
          <w:rPr>
            <w:noProof/>
            <w:webHidden/>
          </w:rPr>
          <w:tab/>
        </w:r>
        <w:r w:rsidR="00405DA3">
          <w:rPr>
            <w:noProof/>
            <w:webHidden/>
          </w:rPr>
          <w:fldChar w:fldCharType="begin"/>
        </w:r>
        <w:r w:rsidR="00405DA3">
          <w:rPr>
            <w:noProof/>
            <w:webHidden/>
          </w:rPr>
          <w:instrText xml:space="preserve"> PAGEREF _Toc158297646 \h </w:instrText>
        </w:r>
        <w:r w:rsidR="00405DA3">
          <w:rPr>
            <w:noProof/>
            <w:webHidden/>
          </w:rPr>
        </w:r>
        <w:r w:rsidR="00405DA3">
          <w:rPr>
            <w:noProof/>
            <w:webHidden/>
          </w:rPr>
          <w:fldChar w:fldCharType="separate"/>
        </w:r>
        <w:r w:rsidR="00405DA3">
          <w:rPr>
            <w:noProof/>
            <w:webHidden/>
          </w:rPr>
          <w:t>76</w:t>
        </w:r>
        <w:r w:rsidR="00405DA3">
          <w:rPr>
            <w:noProof/>
            <w:webHidden/>
          </w:rPr>
          <w:fldChar w:fldCharType="end"/>
        </w:r>
      </w:hyperlink>
    </w:p>
    <w:p w14:paraId="3540E908" w14:textId="2E151208"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7" w:history="1">
        <w:r w:rsidR="00405DA3" w:rsidRPr="00F46193">
          <w:rPr>
            <w:rStyle w:val="Hyperlink"/>
            <w:noProof/>
          </w:rPr>
          <w:t>Appendices</w:t>
        </w:r>
        <w:r w:rsidR="00405DA3">
          <w:rPr>
            <w:noProof/>
            <w:webHidden/>
          </w:rPr>
          <w:tab/>
        </w:r>
        <w:r w:rsidR="00405DA3">
          <w:rPr>
            <w:noProof/>
            <w:webHidden/>
          </w:rPr>
          <w:fldChar w:fldCharType="begin"/>
        </w:r>
        <w:r w:rsidR="00405DA3">
          <w:rPr>
            <w:noProof/>
            <w:webHidden/>
          </w:rPr>
          <w:instrText xml:space="preserve"> PAGEREF _Toc158297647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1638B2CC" w14:textId="69CE63DA"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48" w:history="1">
        <w:r w:rsidR="00405DA3" w:rsidRPr="00F46193">
          <w:rPr>
            <w:rStyle w:val="Hyperlink"/>
            <w:noProof/>
          </w:rPr>
          <w:t>Appendix A - Document Information</w:t>
        </w:r>
        <w:r w:rsidR="00405DA3">
          <w:rPr>
            <w:noProof/>
            <w:webHidden/>
          </w:rPr>
          <w:tab/>
        </w:r>
        <w:r w:rsidR="00405DA3">
          <w:rPr>
            <w:noProof/>
            <w:webHidden/>
          </w:rPr>
          <w:fldChar w:fldCharType="begin"/>
        </w:r>
        <w:r w:rsidR="00405DA3">
          <w:rPr>
            <w:noProof/>
            <w:webHidden/>
          </w:rPr>
          <w:instrText xml:space="preserve"> PAGEREF _Toc158297648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182FFC40" w14:textId="3CEA677F"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9" w:history="1">
        <w:r w:rsidR="00405DA3" w:rsidRPr="00F46193">
          <w:rPr>
            <w:rStyle w:val="Hyperlink"/>
            <w:noProof/>
          </w:rPr>
          <w:t>Versions</w:t>
        </w:r>
        <w:r w:rsidR="00405DA3">
          <w:rPr>
            <w:noProof/>
            <w:webHidden/>
          </w:rPr>
          <w:tab/>
        </w:r>
        <w:r w:rsidR="00405DA3">
          <w:rPr>
            <w:noProof/>
            <w:webHidden/>
          </w:rPr>
          <w:fldChar w:fldCharType="begin"/>
        </w:r>
        <w:r w:rsidR="00405DA3">
          <w:rPr>
            <w:noProof/>
            <w:webHidden/>
          </w:rPr>
          <w:instrText xml:space="preserve"> PAGEREF _Toc158297649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03ECE950" w14:textId="1A2BFED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0" w:history="1">
        <w:r w:rsidR="00405DA3" w:rsidRPr="00F46193">
          <w:rPr>
            <w:rStyle w:val="Hyperlink"/>
            <w:noProof/>
          </w:rPr>
          <w:t>Images</w:t>
        </w:r>
        <w:r w:rsidR="00405DA3">
          <w:rPr>
            <w:noProof/>
            <w:webHidden/>
          </w:rPr>
          <w:tab/>
        </w:r>
        <w:r w:rsidR="00405DA3">
          <w:rPr>
            <w:noProof/>
            <w:webHidden/>
          </w:rPr>
          <w:fldChar w:fldCharType="begin"/>
        </w:r>
        <w:r w:rsidR="00405DA3">
          <w:rPr>
            <w:noProof/>
            <w:webHidden/>
          </w:rPr>
          <w:instrText xml:space="preserve"> PAGEREF _Toc158297650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32BF4F2C" w14:textId="4BF6173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1" w:history="1">
        <w:r w:rsidR="00405DA3" w:rsidRPr="00F46193">
          <w:rPr>
            <w:rStyle w:val="Hyperlink"/>
            <w:noProof/>
          </w:rPr>
          <w:t>Tables</w:t>
        </w:r>
        <w:r w:rsidR="00405DA3">
          <w:rPr>
            <w:noProof/>
            <w:webHidden/>
          </w:rPr>
          <w:tab/>
        </w:r>
        <w:r w:rsidR="00405DA3">
          <w:rPr>
            <w:noProof/>
            <w:webHidden/>
          </w:rPr>
          <w:fldChar w:fldCharType="begin"/>
        </w:r>
        <w:r w:rsidR="00405DA3">
          <w:rPr>
            <w:noProof/>
            <w:webHidden/>
          </w:rPr>
          <w:instrText xml:space="preserve"> PAGEREF _Toc158297651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704D0BCB" w14:textId="56439931"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2" w:history="1">
        <w:r w:rsidR="00405DA3" w:rsidRPr="00F46193">
          <w:rPr>
            <w:rStyle w:val="Hyperlink"/>
            <w:noProof/>
          </w:rPr>
          <w:t>References</w:t>
        </w:r>
        <w:r w:rsidR="00405DA3">
          <w:rPr>
            <w:noProof/>
            <w:webHidden/>
          </w:rPr>
          <w:tab/>
        </w:r>
        <w:r w:rsidR="00405DA3">
          <w:rPr>
            <w:noProof/>
            <w:webHidden/>
          </w:rPr>
          <w:fldChar w:fldCharType="begin"/>
        </w:r>
        <w:r w:rsidR="00405DA3">
          <w:rPr>
            <w:noProof/>
            <w:webHidden/>
          </w:rPr>
          <w:instrText xml:space="preserve"> PAGEREF _Toc158297652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56CA6F85" w14:textId="1759EB8C"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3" w:history="1">
        <w:r w:rsidR="00405DA3" w:rsidRPr="00F46193">
          <w:rPr>
            <w:rStyle w:val="Hyperlink"/>
            <w:noProof/>
          </w:rPr>
          <w:t>Terms</w:t>
        </w:r>
        <w:r w:rsidR="00405DA3">
          <w:rPr>
            <w:noProof/>
            <w:webHidden/>
          </w:rPr>
          <w:tab/>
        </w:r>
        <w:r w:rsidR="00405DA3">
          <w:rPr>
            <w:noProof/>
            <w:webHidden/>
          </w:rPr>
          <w:fldChar w:fldCharType="begin"/>
        </w:r>
        <w:r w:rsidR="00405DA3">
          <w:rPr>
            <w:noProof/>
            <w:webHidden/>
          </w:rPr>
          <w:instrText xml:space="preserve"> PAGEREF _Toc158297653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2F251610" w14:textId="2E3A30D6"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4" w:history="1">
        <w:r w:rsidR="00405DA3" w:rsidRPr="00F46193">
          <w:rPr>
            <w:rStyle w:val="Hyperlink"/>
            <w:noProof/>
          </w:rPr>
          <w:t>Review Distribution</w:t>
        </w:r>
        <w:r w:rsidR="00405DA3">
          <w:rPr>
            <w:noProof/>
            <w:webHidden/>
          </w:rPr>
          <w:tab/>
        </w:r>
        <w:r w:rsidR="00405DA3">
          <w:rPr>
            <w:noProof/>
            <w:webHidden/>
          </w:rPr>
          <w:fldChar w:fldCharType="begin"/>
        </w:r>
        <w:r w:rsidR="00405DA3">
          <w:rPr>
            <w:noProof/>
            <w:webHidden/>
          </w:rPr>
          <w:instrText xml:space="preserve"> PAGEREF _Toc158297654 \h </w:instrText>
        </w:r>
        <w:r w:rsidR="00405DA3">
          <w:rPr>
            <w:noProof/>
            <w:webHidden/>
          </w:rPr>
        </w:r>
        <w:r w:rsidR="00405DA3">
          <w:rPr>
            <w:noProof/>
            <w:webHidden/>
          </w:rPr>
          <w:fldChar w:fldCharType="separate"/>
        </w:r>
        <w:r w:rsidR="00405DA3">
          <w:rPr>
            <w:noProof/>
            <w:webHidden/>
          </w:rPr>
          <w:t>93</w:t>
        </w:r>
        <w:r w:rsidR="00405DA3">
          <w:rPr>
            <w:noProof/>
            <w:webHidden/>
          </w:rPr>
          <w:fldChar w:fldCharType="end"/>
        </w:r>
      </w:hyperlink>
    </w:p>
    <w:p w14:paraId="3CCC27FF" w14:textId="54986B6F"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5" w:history="1">
        <w:r w:rsidR="00405DA3" w:rsidRPr="00F46193">
          <w:rPr>
            <w:rStyle w:val="Hyperlink"/>
            <w:noProof/>
          </w:rPr>
          <w:t>Audience</w:t>
        </w:r>
        <w:r w:rsidR="00405DA3">
          <w:rPr>
            <w:noProof/>
            <w:webHidden/>
          </w:rPr>
          <w:tab/>
        </w:r>
        <w:r w:rsidR="00405DA3">
          <w:rPr>
            <w:noProof/>
            <w:webHidden/>
          </w:rPr>
          <w:fldChar w:fldCharType="begin"/>
        </w:r>
        <w:r w:rsidR="00405DA3">
          <w:rPr>
            <w:noProof/>
            <w:webHidden/>
          </w:rPr>
          <w:instrText xml:space="preserve"> PAGEREF _Toc158297655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7F2746B6" w14:textId="126761B2"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6" w:history="1">
        <w:r w:rsidR="00405DA3" w:rsidRPr="00F46193">
          <w:rPr>
            <w:rStyle w:val="Hyperlink"/>
            <w:noProof/>
          </w:rPr>
          <w:t>Structure</w:t>
        </w:r>
        <w:r w:rsidR="00405DA3">
          <w:rPr>
            <w:noProof/>
            <w:webHidden/>
          </w:rPr>
          <w:tab/>
        </w:r>
        <w:r w:rsidR="00405DA3">
          <w:rPr>
            <w:noProof/>
            <w:webHidden/>
          </w:rPr>
          <w:fldChar w:fldCharType="begin"/>
        </w:r>
        <w:r w:rsidR="00405DA3">
          <w:rPr>
            <w:noProof/>
            <w:webHidden/>
          </w:rPr>
          <w:instrText xml:space="preserve"> PAGEREF _Toc158297656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20D0B598" w14:textId="03D26753"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7" w:history="1">
        <w:r w:rsidR="00405DA3" w:rsidRPr="00F46193">
          <w:rPr>
            <w:rStyle w:val="Hyperlink"/>
            <w:noProof/>
          </w:rPr>
          <w:t>Diagrams</w:t>
        </w:r>
        <w:r w:rsidR="00405DA3">
          <w:rPr>
            <w:noProof/>
            <w:webHidden/>
          </w:rPr>
          <w:tab/>
        </w:r>
        <w:r w:rsidR="00405DA3">
          <w:rPr>
            <w:noProof/>
            <w:webHidden/>
          </w:rPr>
          <w:fldChar w:fldCharType="begin"/>
        </w:r>
        <w:r w:rsidR="00405DA3">
          <w:rPr>
            <w:noProof/>
            <w:webHidden/>
          </w:rPr>
          <w:instrText xml:space="preserve"> PAGEREF _Toc158297657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01D35D44" w14:textId="4A78331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8" w:history="1">
        <w:r w:rsidR="00405DA3" w:rsidRPr="00F46193">
          <w:rPr>
            <w:rStyle w:val="Hyperlink"/>
            <w:noProof/>
          </w:rPr>
          <w:t>Terms</w:t>
        </w:r>
        <w:r w:rsidR="00405DA3">
          <w:rPr>
            <w:noProof/>
            <w:webHidden/>
          </w:rPr>
          <w:tab/>
        </w:r>
        <w:r w:rsidR="00405DA3">
          <w:rPr>
            <w:noProof/>
            <w:webHidden/>
          </w:rPr>
          <w:fldChar w:fldCharType="begin"/>
        </w:r>
        <w:r w:rsidR="00405DA3">
          <w:rPr>
            <w:noProof/>
            <w:webHidden/>
          </w:rPr>
          <w:instrText xml:space="preserve"> PAGEREF _Toc158297658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24ADB366" w14:textId="66E2BC2C"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59" w:history="1">
        <w:r w:rsidR="00405DA3" w:rsidRPr="00F46193">
          <w:rPr>
            <w:rStyle w:val="Hyperlink"/>
            <w:noProof/>
          </w:rPr>
          <w:t>Appendix B – FAQ</w:t>
        </w:r>
        <w:r w:rsidR="00405DA3">
          <w:rPr>
            <w:noProof/>
            <w:webHidden/>
          </w:rPr>
          <w:tab/>
        </w:r>
        <w:r w:rsidR="00405DA3">
          <w:rPr>
            <w:noProof/>
            <w:webHidden/>
          </w:rPr>
          <w:fldChar w:fldCharType="begin"/>
        </w:r>
        <w:r w:rsidR="00405DA3">
          <w:rPr>
            <w:noProof/>
            <w:webHidden/>
          </w:rPr>
          <w:instrText xml:space="preserve"> PAGEREF _Toc158297659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36C824A7" w14:textId="0D9F3B96"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60" w:history="1">
        <w:r w:rsidR="00405DA3" w:rsidRPr="00F46193">
          <w:rPr>
            <w:rStyle w:val="Hyperlink"/>
            <w:noProof/>
          </w:rPr>
          <w:t>Appendix C – Requirement Record Template</w:t>
        </w:r>
        <w:r w:rsidR="00405DA3">
          <w:rPr>
            <w:noProof/>
            <w:webHidden/>
          </w:rPr>
          <w:tab/>
        </w:r>
        <w:r w:rsidR="00405DA3">
          <w:rPr>
            <w:noProof/>
            <w:webHidden/>
          </w:rPr>
          <w:fldChar w:fldCharType="begin"/>
        </w:r>
        <w:r w:rsidR="00405DA3">
          <w:rPr>
            <w:noProof/>
            <w:webHidden/>
          </w:rPr>
          <w:instrText xml:space="preserve"> PAGEREF _Toc158297660 \h </w:instrText>
        </w:r>
        <w:r w:rsidR="00405DA3">
          <w:rPr>
            <w:noProof/>
            <w:webHidden/>
          </w:rPr>
        </w:r>
        <w:r w:rsidR="00405DA3">
          <w:rPr>
            <w:noProof/>
            <w:webHidden/>
          </w:rPr>
          <w:fldChar w:fldCharType="separate"/>
        </w:r>
        <w:r w:rsidR="00405DA3">
          <w:rPr>
            <w:noProof/>
            <w:webHidden/>
          </w:rPr>
          <w:t>95</w:t>
        </w:r>
        <w:r w:rsidR="00405DA3">
          <w:rPr>
            <w:noProof/>
            <w:webHidden/>
          </w:rPr>
          <w:fldChar w:fldCharType="end"/>
        </w:r>
      </w:hyperlink>
    </w:p>
    <w:p w14:paraId="3732E7EB" w14:textId="7B2487B2"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61" w:history="1">
        <w:r w:rsidR="00405DA3" w:rsidRPr="00F46193">
          <w:rPr>
            <w:rStyle w:val="Hyperlink"/>
            <w:noProof/>
          </w:rPr>
          <w:t>Appendix D – Continuous Improvements</w:t>
        </w:r>
        <w:r w:rsidR="00405DA3">
          <w:rPr>
            <w:noProof/>
            <w:webHidden/>
          </w:rPr>
          <w:tab/>
        </w:r>
        <w:r w:rsidR="00405DA3">
          <w:rPr>
            <w:noProof/>
            <w:webHidden/>
          </w:rPr>
          <w:fldChar w:fldCharType="begin"/>
        </w:r>
        <w:r w:rsidR="00405DA3">
          <w:rPr>
            <w:noProof/>
            <w:webHidden/>
          </w:rPr>
          <w:instrText xml:space="preserve"> PAGEREF _Toc158297661 \h </w:instrText>
        </w:r>
        <w:r w:rsidR="00405DA3">
          <w:rPr>
            <w:noProof/>
            <w:webHidden/>
          </w:rPr>
        </w:r>
        <w:r w:rsidR="00405DA3">
          <w:rPr>
            <w:noProof/>
            <w:webHidden/>
          </w:rPr>
          <w:fldChar w:fldCharType="separate"/>
        </w:r>
        <w:r w:rsidR="00405DA3">
          <w:rPr>
            <w:noProof/>
            <w:webHidden/>
          </w:rPr>
          <w:t>95</w:t>
        </w:r>
        <w:r w:rsidR="00405DA3">
          <w:rPr>
            <w:noProof/>
            <w:webHidden/>
          </w:rPr>
          <w:fldChar w:fldCharType="end"/>
        </w:r>
      </w:hyperlink>
    </w:p>
    <w:p w14:paraId="36F806A0" w14:textId="69378F89"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62" w:history="1">
        <w:r w:rsidR="00405DA3" w:rsidRPr="00F46193">
          <w:rPr>
            <w:rStyle w:val="Hyperlink"/>
            <w:noProof/>
          </w:rPr>
          <w:t>Appendix E – Default System Services</w:t>
        </w:r>
        <w:r w:rsidR="00405DA3">
          <w:rPr>
            <w:noProof/>
            <w:webHidden/>
          </w:rPr>
          <w:tab/>
        </w:r>
        <w:r w:rsidR="00405DA3">
          <w:rPr>
            <w:noProof/>
            <w:webHidden/>
          </w:rPr>
          <w:fldChar w:fldCharType="begin"/>
        </w:r>
        <w:r w:rsidR="00405DA3">
          <w:rPr>
            <w:noProof/>
            <w:webHidden/>
          </w:rPr>
          <w:instrText xml:space="preserve"> PAGEREF _Toc158297662 \h </w:instrText>
        </w:r>
        <w:r w:rsidR="00405DA3">
          <w:rPr>
            <w:noProof/>
            <w:webHidden/>
          </w:rPr>
        </w:r>
        <w:r w:rsidR="00405DA3">
          <w:rPr>
            <w:noProof/>
            <w:webHidden/>
          </w:rPr>
          <w:fldChar w:fldCharType="separate"/>
        </w:r>
        <w:r w:rsidR="00405DA3">
          <w:rPr>
            <w:noProof/>
            <w:webHidden/>
          </w:rPr>
          <w:t>96</w:t>
        </w:r>
        <w:r w:rsidR="00405DA3">
          <w:rPr>
            <w:noProof/>
            <w:webHidden/>
          </w:rPr>
          <w:fldChar w:fldCharType="end"/>
        </w:r>
      </w:hyperlink>
    </w:p>
    <w:p w14:paraId="64230350" w14:textId="6BC4C7D7" w:rsidR="00405DA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297663" w:history="1">
        <w:r w:rsidR="00405DA3" w:rsidRPr="00F46193">
          <w:rPr>
            <w:rStyle w:val="Hyperlink"/>
            <w:noProof/>
          </w:rPr>
          <w:t>Appendix F - TODO</w:t>
        </w:r>
        <w:r w:rsidR="00405DA3">
          <w:rPr>
            <w:noProof/>
            <w:webHidden/>
          </w:rPr>
          <w:tab/>
        </w:r>
        <w:r w:rsidR="00405DA3">
          <w:rPr>
            <w:noProof/>
            <w:webHidden/>
          </w:rPr>
          <w:fldChar w:fldCharType="begin"/>
        </w:r>
        <w:r w:rsidR="00405DA3">
          <w:rPr>
            <w:noProof/>
            <w:webHidden/>
          </w:rPr>
          <w:instrText xml:space="preserve"> PAGEREF _Toc158297663 \h </w:instrText>
        </w:r>
        <w:r w:rsidR="00405DA3">
          <w:rPr>
            <w:noProof/>
            <w:webHidden/>
          </w:rPr>
        </w:r>
        <w:r w:rsidR="00405DA3">
          <w:rPr>
            <w:noProof/>
            <w:webHidden/>
          </w:rPr>
          <w:fldChar w:fldCharType="separate"/>
        </w:r>
        <w:r w:rsidR="00405DA3">
          <w:rPr>
            <w:noProof/>
            <w:webHidden/>
          </w:rPr>
          <w:t>96</w:t>
        </w:r>
        <w:r w:rsidR="00405DA3">
          <w:rPr>
            <w:noProof/>
            <w:webHidden/>
          </w:rPr>
          <w:fldChar w:fldCharType="end"/>
        </w:r>
      </w:hyperlink>
    </w:p>
    <w:p w14:paraId="133427FB" w14:textId="2E42F013"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4" w:name="_Toc158297561"/>
      <w:r>
        <w:lastRenderedPageBreak/>
        <w:t>Background</w:t>
      </w:r>
      <w:bookmarkEnd w:id="4"/>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5C9C69A6" w:rsidR="008D790A" w:rsidRDefault="008D790A" w:rsidP="008D790A">
      <w:pPr>
        <w:pStyle w:val="Caption"/>
        <w:jc w:val="center"/>
      </w:pPr>
      <w:bookmarkStart w:id="5" w:name="_Toc157583988"/>
      <w:r>
        <w:t xml:space="preserve">Figure </w:t>
      </w:r>
      <w:fldSimple w:instr=" SEQ Figure \* ARABIC ">
        <w:r w:rsidR="00374EA8">
          <w:rPr>
            <w:noProof/>
          </w:rPr>
          <w:t>1</w:t>
        </w:r>
      </w:fldSimple>
      <w:r>
        <w:t xml:space="preserve">: IIBA's BABOK defined Requirement </w:t>
      </w:r>
      <w:proofErr w:type="gramStart"/>
      <w:r>
        <w:t>types</w:t>
      </w:r>
      <w:bookmarkEnd w:id="5"/>
      <w:proofErr w:type="gramEnd"/>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335D8E2B" w14:textId="1F9B16EF" w:rsidR="008D790A" w:rsidRDefault="00987937" w:rsidP="00B64AAB">
      <w:pPr>
        <w:pStyle w:val="BodyText"/>
      </w:pPr>
      <w:r>
        <w:t xml:space="preserve">NFRs have a notable history of </w:t>
      </w:r>
      <w:r w:rsidR="00CC1AAD">
        <w:t xml:space="preserve">unclear as to their scope, leading to being </w:t>
      </w:r>
      <w:r>
        <w:t>defined poorly, adding risk to project delivery.</w:t>
      </w:r>
      <w:r w:rsidR="00D531D4">
        <w:t xml:space="preserve"> The reasons for this </w:t>
      </w:r>
      <w:r w:rsidR="008D790A">
        <w:t>are</w:t>
      </w:r>
      <w:r w:rsidR="00D531D4">
        <w:t xml:space="preserve"> more fully </w:t>
      </w:r>
      <w:r w:rsidR="008D790A">
        <w:t>covered</w:t>
      </w:r>
      <w:r w:rsidR="00D531D4">
        <w:t xml:space="preserve"> in another document [</w:t>
      </w:r>
      <w:proofErr w:type="gramStart"/>
      <w:r w:rsidR="008D790A">
        <w:t>TODO:</w:t>
      </w:r>
      <w:r w:rsidR="00D531D4">
        <w:t>LINK</w:t>
      </w:r>
      <w:proofErr w:type="gramEnd"/>
      <w:r w:rsidR="00D531D4">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6" w:name="_Toc158297562"/>
      <w:r>
        <w:t>Methodology</w:t>
      </w:r>
      <w:bookmarkEnd w:id="6"/>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375D840E" w:rsidR="006D1824" w:rsidRPr="008E1E52" w:rsidRDefault="006D1824" w:rsidP="0029769D">
      <w:pPr>
        <w:pStyle w:val="BodyText"/>
        <w:numPr>
          <w:ilvl w:val="0"/>
          <w:numId w:val="7"/>
        </w:numPr>
        <w:rPr>
          <w:i/>
          <w:iCs/>
        </w:rPr>
      </w:pPr>
      <w:r w:rsidRPr="008E1E52">
        <w:rPr>
          <w:i/>
          <w:iCs/>
        </w:rPr>
        <w:t>I</w:t>
      </w:r>
      <w:r w:rsidR="008E1E52" w:rsidRPr="008E1E52">
        <w:rPr>
          <w:i/>
          <w:iCs/>
        </w:rPr>
        <w:t>CT</w:t>
      </w:r>
      <w:r w:rsidRPr="008E1E52">
        <w:rPr>
          <w:i/>
          <w:iCs/>
        </w:rPr>
        <w:t xml:space="preserve"> Project Guidance – Definition – Requirements Development</w:t>
      </w:r>
    </w:p>
    <w:p w14:paraId="5EABFCCD" w14:textId="2CFF4695" w:rsidR="006D1824" w:rsidRPr="008E1E52" w:rsidRDefault="008E1E52" w:rsidP="0029769D">
      <w:pPr>
        <w:pStyle w:val="BodyText"/>
        <w:numPr>
          <w:ilvl w:val="0"/>
          <w:numId w:val="7"/>
        </w:numPr>
        <w:rPr>
          <w:i/>
          <w:iCs/>
        </w:rPr>
      </w:pPr>
      <w:r w:rsidRPr="008E1E52">
        <w:rPr>
          <w:i/>
          <w:iCs/>
        </w:rPr>
        <w:t>ICT</w:t>
      </w:r>
      <w:r w:rsidR="006D1824" w:rsidRPr="008E1E52">
        <w:rPr>
          <w:i/>
          <w:iCs/>
        </w:rPr>
        <w:t xml:space="preserve"> Project Guidance – Definition – Requirements Development – System Non</w:t>
      </w:r>
      <w:r w:rsidR="00456F6C" w:rsidRPr="008E1E52">
        <w:rPr>
          <w:i/>
          <w:iCs/>
        </w:rPr>
        <w:t>-</w:t>
      </w:r>
      <w:r w:rsidR="006D1824" w:rsidRPr="008E1E52">
        <w:rPr>
          <w:i/>
          <w:iCs/>
        </w:rPr>
        <w:t>Functional Requirements</w:t>
      </w:r>
    </w:p>
    <w:p w14:paraId="70D2D784" w14:textId="1BE35EDD" w:rsidR="00B64AAB" w:rsidRDefault="00B64AAB" w:rsidP="00B64AAB">
      <w:pPr>
        <w:pStyle w:val="Heading2"/>
      </w:pPr>
      <w:bookmarkStart w:id="7" w:name="_Toc158297563"/>
      <w:r w:rsidRPr="008E1E52">
        <w:rPr>
          <w:i/>
          <w:iCs/>
        </w:rPr>
        <w:lastRenderedPageBreak/>
        <w:t>Orga</w:t>
      </w:r>
      <w:r>
        <w:t>nisation</w:t>
      </w:r>
      <w:bookmarkEnd w:id="7"/>
    </w:p>
    <w:p w14:paraId="78CC5378" w14:textId="4378AAA6"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then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29769D">
      <w:pPr>
        <w:pStyle w:val="BodyText"/>
        <w:numPr>
          <w:ilvl w:val="0"/>
          <w:numId w:val="6"/>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29769D">
      <w:pPr>
        <w:pStyle w:val="BodyText"/>
        <w:numPr>
          <w:ilvl w:val="0"/>
          <w:numId w:val="6"/>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29769D">
      <w:pPr>
        <w:pStyle w:val="BodyText"/>
        <w:numPr>
          <w:ilvl w:val="0"/>
          <w:numId w:val="6"/>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8" w:name="_Toc158297564"/>
      <w:r>
        <w:t>Transitional Requirements</w:t>
      </w:r>
      <w:bookmarkEnd w:id="8"/>
    </w:p>
    <w:p w14:paraId="45B937E2" w14:textId="14F949BB" w:rsidR="00343D9D" w:rsidRDefault="00343D9D" w:rsidP="00343D9D">
      <w:pPr>
        <w:pStyle w:val="BodyText"/>
      </w:pPr>
      <w:r>
        <w:t xml:space="preserve">The document concludes by </w:t>
      </w:r>
      <w:r w:rsidR="008E1E52">
        <w:t xml:space="preserve">referring to </w:t>
      </w:r>
      <w:r w:rsidR="008D790A">
        <w:t xml:space="preserve">a default set of </w:t>
      </w:r>
      <w:r>
        <w:t xml:space="preserve">Transitional Requirements. </w:t>
      </w:r>
    </w:p>
    <w:p w14:paraId="7756A3A4" w14:textId="4D7FE42B" w:rsidR="00343D9D" w:rsidRDefault="00343D9D" w:rsidP="00343D9D">
      <w:pPr>
        <w:pStyle w:val="BodyText"/>
      </w:pPr>
      <w:r>
        <w:t xml:space="preserve">Transitional requirements </w:t>
      </w:r>
      <w:r w:rsidR="008E1E52">
        <w:t xml:space="preserve">specifically describe expectations of how the solution is to be transitioned from a current state to the desired state. The requirements include resourcing, training, </w:t>
      </w:r>
      <w:r>
        <w:t>setup, collaboration, development, assessment, certification &amp; accreditation, delivery</w:t>
      </w:r>
      <w:r w:rsidR="00BD6F0D">
        <w:t>,</w:t>
      </w:r>
      <w:r>
        <w:t xml:space="preserve"> and maintenance expectations.</w:t>
      </w:r>
    </w:p>
    <w:p w14:paraId="5F8B67C3" w14:textId="01F0E64C" w:rsidR="008E1E52" w:rsidRDefault="008E1E52" w:rsidP="008E1E52">
      <w:pPr>
        <w:pStyle w:val="BodyText"/>
      </w:pPr>
      <w:r>
        <w:t>Transitional requirements are often included in NFR documents. However, this leads to a lack of clarity. It is necessary to provide distinction from the NFR Qualities by capturing Transitional requirements in a separate document.</w:t>
      </w:r>
    </w:p>
    <w:p w14:paraId="2E83788E" w14:textId="77777777" w:rsidR="008E1E52" w:rsidRDefault="008E1E52" w:rsidP="00343D9D">
      <w:pPr>
        <w:pStyle w:val="BodyText"/>
      </w:pPr>
    </w:p>
    <w:p w14:paraId="52B87B4E" w14:textId="3C76EE30" w:rsidR="00343D9D" w:rsidRDefault="00343D9D" w:rsidP="00343D9D">
      <w:pPr>
        <w:pStyle w:val="Heading2"/>
      </w:pPr>
      <w:bookmarkStart w:id="9" w:name="_Toc158297565"/>
      <w:r>
        <w:t>Abstraction</w:t>
      </w:r>
      <w:bookmarkEnd w:id="9"/>
    </w:p>
    <w:p w14:paraId="14B719C6" w14:textId="6051FF81" w:rsidR="008E4D17" w:rsidRDefault="00343D9D" w:rsidP="00343D9D">
      <w:pPr>
        <w:pStyle w:val="BodyText"/>
      </w:pPr>
      <w:r>
        <w:t xml:space="preserve">The </w:t>
      </w:r>
      <w:r w:rsidR="008E1E52">
        <w:t>Non-Functional R</w:t>
      </w:r>
      <w:r>
        <w:t xml:space="preserve">equirements are intentionally abstract for purpose for reuse from project to project, to be of value whether the proposed solution’s system(s) are rented </w:t>
      </w:r>
      <w:r w:rsidR="008E4D17">
        <w:t>Software as a Service (</w:t>
      </w:r>
      <w:hyperlink w:anchor="Term_SaaS" w:history="1">
        <w:r w:rsidRPr="001B2972">
          <w:rPr>
            <w:rStyle w:val="Hyperlink"/>
          </w:rPr>
          <w:t>SaaS</w:t>
        </w:r>
      </w:hyperlink>
      <w:r w:rsidR="008E4D17">
        <w:t>)</w:t>
      </w:r>
      <w:r>
        <w:t xml:space="preserve"> or purchased </w:t>
      </w:r>
      <w:r w:rsidR="008E4D17">
        <w:t>Software as a Product (</w:t>
      </w:r>
      <w:hyperlink w:anchor="Term_SaaP" w:history="1">
        <w:r w:rsidRPr="001B2972">
          <w:rPr>
            <w:rStyle w:val="Hyperlink"/>
          </w:rPr>
          <w:t>SaaP</w:t>
        </w:r>
      </w:hyperlink>
      <w:r w:rsidR="008E4D17">
        <w:t>), custom developed or Off the Shelf (</w:t>
      </w:r>
      <w:hyperlink w:anchor="Term_OTS" w:history="1">
        <w:r w:rsidR="008E4D17" w:rsidRPr="0067634F">
          <w:rPr>
            <w:rStyle w:val="Hyperlink"/>
          </w:rPr>
          <w:t>OTS</w:t>
        </w:r>
      </w:hyperlink>
      <w:r w:rsidR="008E4D17">
        <w:t>)</w:t>
      </w:r>
      <w:r>
        <w:t xml:space="preserve">, </w:t>
      </w:r>
      <w:r w:rsidR="008E4D17">
        <w:t xml:space="preserve">extendable </w:t>
      </w:r>
      <w:hyperlink w:anchor="Term_Platform" w:history="1">
        <w:r w:rsidR="008E4D17" w:rsidRPr="001B2972">
          <w:rPr>
            <w:rStyle w:val="Hyperlink"/>
          </w:rPr>
          <w:t>platform</w:t>
        </w:r>
      </w:hyperlink>
      <w:r w:rsidR="008E4D17">
        <w:t xml:space="preserve"> or not</w:t>
      </w:r>
      <w:r>
        <w:t xml:space="preserve">. </w:t>
      </w:r>
    </w:p>
    <w:p w14:paraId="54137E27" w14:textId="54E01AAB" w:rsid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or 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25E54">
          <w:rPr>
            <w:rStyle w:val="Hyperlink"/>
          </w:rPr>
          <w:t>international</w:t>
        </w:r>
      </w:hyperlink>
      <w:r w:rsidR="00125E54">
        <w:t xml:space="preserve"> and </w:t>
      </w:r>
      <w:hyperlink w:anchor="Value_Standards_Industry" w:history="1">
        <w:r w:rsidRPr="00125E54">
          <w:rPr>
            <w:rStyle w:val="Hyperlink"/>
          </w:rPr>
          <w:t xml:space="preserve">industry </w:t>
        </w:r>
        <w:r w:rsidR="001376D2" w:rsidRPr="00125E54">
          <w:rPr>
            <w:rStyle w:val="Hyperlink"/>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10" w:name="_Toc158297566"/>
      <w:r>
        <w:lastRenderedPageBreak/>
        <w:t>Tier</w:t>
      </w:r>
      <w:r w:rsidR="00504B54">
        <w:t>ing</w:t>
      </w:r>
      <w:bookmarkEnd w:id="10"/>
    </w:p>
    <w:p w14:paraId="37AADEF2" w14:textId="77777777" w:rsidR="00374EA8" w:rsidRDefault="00102947" w:rsidP="00374EA8">
      <w:pPr>
        <w:pStyle w:val="BodyText"/>
        <w:keepNext/>
      </w:pPr>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37D1A089" w14:textId="3310F7C4" w:rsidR="00102947" w:rsidRDefault="00374EA8" w:rsidP="00374EA8">
      <w:pPr>
        <w:pStyle w:val="Caption"/>
      </w:pPr>
      <w:r>
        <w:t xml:space="preserve">Figure </w:t>
      </w:r>
      <w:fldSimple w:instr=" SEQ Figure \* ARABIC ">
        <w:r>
          <w:rPr>
            <w:noProof/>
          </w:rPr>
          <w:t>2</w:t>
        </w:r>
      </w:fldSimple>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72881B05" w:rsidR="00374EA8" w:rsidRDefault="00374EA8" w:rsidP="00374EA8">
      <w:pPr>
        <w:pStyle w:val="Caption"/>
        <w:jc w:val="center"/>
      </w:pPr>
      <w:r>
        <w:t xml:space="preserve">Figure </w:t>
      </w:r>
      <w:fldSimple w:instr=" SEQ Figure \* ARABIC ">
        <w:r>
          <w:rPr>
            <w:noProof/>
          </w:rPr>
          <w:t>3</w:t>
        </w:r>
      </w:fldSimple>
      <w:r>
        <w:t>: Pyramid of Requirements</w:t>
      </w:r>
    </w:p>
    <w:p w14:paraId="31049386" w14:textId="77777777" w:rsidR="00B64AAB" w:rsidRDefault="00B64AAB" w:rsidP="00B64AAB">
      <w:pPr>
        <w:pStyle w:val="Heading2"/>
      </w:pPr>
      <w:bookmarkStart w:id="11" w:name="_Toc158297567"/>
      <w:bookmarkStart w:id="12" w:name="_Hlk158404123"/>
      <w:r>
        <w:t>Terms</w:t>
      </w:r>
      <w:bookmarkEnd w:id="11"/>
    </w:p>
    <w:p w14:paraId="6D10256C" w14:textId="5BED8186" w:rsidR="00B61AC0" w:rsidRDefault="00BD6F0D" w:rsidP="00B64AAB">
      <w:pPr>
        <w:pStyle w:val="BodyText"/>
      </w:pPr>
      <w:r>
        <w:t xml:space="preserve">The </w:t>
      </w:r>
      <w:hyperlink w:anchor="Term_Requirement" w:history="1">
        <w:r w:rsidR="005653FE">
          <w:rPr>
            <w:rStyle w:val="Hyperlink"/>
          </w:rPr>
          <w:t>R</w:t>
        </w:r>
        <w:r w:rsidR="00343D9D" w:rsidRPr="005653FE">
          <w:rPr>
            <w:rStyle w:val="Hyperlink"/>
          </w:rPr>
          <w:t>equirements</w:t>
        </w:r>
      </w:hyperlink>
      <w:r w:rsidR="00343D9D">
        <w:t xml:space="preserve"> are developed using terms </w:t>
      </w:r>
      <w:r>
        <w:t xml:space="preserve">and acronyms </w:t>
      </w:r>
      <w:r w:rsidR="00343D9D">
        <w:t xml:space="preserve">that </w:t>
      </w:r>
      <w:r w:rsidR="00B64AAB">
        <w:t>have specific meanings</w:t>
      </w:r>
      <w:r w:rsidR="001376D2">
        <w:t>,</w:t>
      </w:r>
      <w:r w:rsidR="007D0BD8">
        <w:t xml:space="preserve"> as listed in the </w:t>
      </w:r>
      <w:hyperlink w:anchor="Header_Terms" w:history="1">
        <w:r w:rsidR="007D0BD8" w:rsidRPr="00BD6F0D">
          <w:rPr>
            <w:rStyle w:val="Hyperlink"/>
          </w:rPr>
          <w:t>first appendix</w:t>
        </w:r>
      </w:hyperlink>
      <w:r w:rsidR="001376D2">
        <w:t>.</w:t>
      </w:r>
      <w:r w:rsidR="00432889">
        <w:br/>
      </w:r>
      <w:r w:rsidR="003B43AD">
        <w:br/>
      </w:r>
      <w:r w:rsidR="003B43AD" w:rsidRPr="003B43AD">
        <w:rPr>
          <w:b/>
          <w:bCs/>
        </w:rPr>
        <w:t>Important:</w:t>
      </w:r>
      <w:r w:rsidR="003B43AD">
        <w:t xml:space="preserve"> o</w:t>
      </w:r>
      <w:r w:rsidR="00432889">
        <w:t xml:space="preserve">f specific note are the terms </w:t>
      </w:r>
      <w:hyperlink w:anchor="Term_SaaS" w:history="1">
        <w:r w:rsidR="00432889" w:rsidRPr="00432889">
          <w:rPr>
            <w:rStyle w:val="Hyperlink"/>
          </w:rPr>
          <w:t>Software as a Service (SaaS)</w:t>
        </w:r>
      </w:hyperlink>
      <w:r w:rsidR="00432889">
        <w:t xml:space="preserve"> which covers rented services, </w:t>
      </w:r>
      <w:r w:rsidR="003B43AD">
        <w:t xml:space="preserve">and </w:t>
      </w:r>
      <w:hyperlink w:anchor="Term_SaaP" w:history="1">
        <w:r w:rsidR="00432889" w:rsidRPr="00432889">
          <w:rPr>
            <w:rStyle w:val="Hyperlink"/>
          </w:rPr>
          <w:t>Software as a Product (SaaP)</w:t>
        </w:r>
      </w:hyperlink>
      <w:r w:rsidR="00432889">
        <w:t xml:space="preserve"> which covers purchased solutions, whether they</w:t>
      </w:r>
      <w:ins w:id="13" w:author="Amy Orr" w:date="2024-02-19T09:50:00Z">
        <w:r w:rsidR="0019066A">
          <w:t xml:space="preserve"> are</w:t>
        </w:r>
      </w:ins>
      <w:r w:rsidR="00432889">
        <w:t xml:space="preserve"> </w:t>
      </w:r>
      <w:hyperlink w:anchor="Term_OTS" w:history="1">
        <w:r w:rsidR="00432889" w:rsidRPr="00432889">
          <w:rPr>
            <w:rStyle w:val="Hyperlink"/>
          </w:rPr>
          <w:t>Off the Shelf (OTS)</w:t>
        </w:r>
      </w:hyperlink>
      <w:r w:rsidR="00432889">
        <w:t>, non-custom, licensed, software, or</w:t>
      </w:r>
      <w:r w:rsidR="003B43AD">
        <w:t xml:space="preserve"> </w:t>
      </w:r>
      <w:hyperlink w:anchor="Term_CustomExtension" w:history="1">
        <w:r w:rsidR="003B43AD" w:rsidRPr="003B43AD">
          <w:rPr>
            <w:rStyle w:val="Hyperlink"/>
          </w:rPr>
          <w:t xml:space="preserve">custom </w:t>
        </w:r>
        <w:r w:rsidR="003B43AD" w:rsidRPr="003B43AD">
          <w:rPr>
            <w:rStyle w:val="Hyperlink"/>
          </w:rPr>
          <w:lastRenderedPageBreak/>
          <w:t>developed extensions</w:t>
        </w:r>
      </w:hyperlink>
      <w:r w:rsidR="003B43AD">
        <w:t xml:space="preserve"> to </w:t>
      </w:r>
      <w:hyperlink w:anchor="Term_Platform" w:history="1">
        <w:r w:rsidR="003B43AD" w:rsidRPr="003B43AD">
          <w:rPr>
            <w:rStyle w:val="Hyperlink"/>
          </w:rPr>
          <w:t>platform</w:t>
        </w:r>
        <w:r w:rsidR="003B43AD">
          <w:rPr>
            <w:rStyle w:val="Hyperlink"/>
          </w:rPr>
          <w:t xml:space="preserve"> system</w:t>
        </w:r>
        <w:r w:rsidR="003B43AD" w:rsidRPr="003B43AD">
          <w:rPr>
            <w:rStyle w:val="Hyperlink"/>
          </w:rPr>
          <w:t>s</w:t>
        </w:r>
      </w:hyperlink>
      <w:r w:rsidR="003B43AD">
        <w:t>, or whole</w:t>
      </w:r>
      <w:r w:rsidR="00432889">
        <w:t xml:space="preserve"> </w:t>
      </w:r>
      <w:hyperlink w:anchor="Term_CustomSystem" w:history="1">
        <w:r w:rsidR="003B43AD">
          <w:rPr>
            <w:rStyle w:val="Hyperlink"/>
          </w:rPr>
          <w:t>c</w:t>
        </w:r>
        <w:r w:rsidR="00432889" w:rsidRPr="00432889">
          <w:rPr>
            <w:rStyle w:val="Hyperlink"/>
          </w:rPr>
          <w:t xml:space="preserve">ustom </w:t>
        </w:r>
        <w:r w:rsidR="003B43AD">
          <w:rPr>
            <w:rStyle w:val="Hyperlink"/>
          </w:rPr>
          <w:t>s</w:t>
        </w:r>
        <w:r w:rsidR="00432889">
          <w:rPr>
            <w:rStyle w:val="Hyperlink"/>
          </w:rPr>
          <w:t>ystems</w:t>
        </w:r>
      </w:hyperlink>
      <w:r w:rsidR="00432889">
        <w:t xml:space="preserve"> developed from </w:t>
      </w:r>
      <w:hyperlink w:anchor="Term_CustomSystemCode" w:history="1">
        <w:r w:rsidR="003B43AD">
          <w:rPr>
            <w:rStyle w:val="Hyperlink"/>
          </w:rPr>
          <w:t>c</w:t>
        </w:r>
        <w:r w:rsidR="00432889" w:rsidRPr="00432889">
          <w:rPr>
            <w:rStyle w:val="Hyperlink"/>
          </w:rPr>
          <w:t xml:space="preserve">ustom </w:t>
        </w:r>
        <w:r w:rsidR="003B43AD">
          <w:rPr>
            <w:rStyle w:val="Hyperlink"/>
          </w:rPr>
          <w:t xml:space="preserve">[system] </w:t>
        </w:r>
        <w:r w:rsidR="00432889" w:rsidRPr="00432889">
          <w:rPr>
            <w:rStyle w:val="Hyperlink"/>
          </w:rPr>
          <w:t>code</w:t>
        </w:r>
      </w:hyperlink>
      <w:r w:rsidR="00432889">
        <w:t>.</w:t>
      </w:r>
    </w:p>
    <w:p w14:paraId="568D79E6" w14:textId="3F574896" w:rsidR="00B61AC0" w:rsidRDefault="00432889" w:rsidP="00B64AAB">
      <w:pPr>
        <w:pStyle w:val="BodyText"/>
      </w:pPr>
      <w:r>
        <w:t xml:space="preserve">In </w:t>
      </w:r>
      <w:r w:rsidRPr="003B43AD">
        <w:rPr>
          <w:i/>
          <w:iCs/>
          <w:u w:val="single"/>
        </w:rPr>
        <w:t>all</w:t>
      </w:r>
      <w:r>
        <w:t xml:space="preserve"> cases, solutions</w:t>
      </w:r>
      <w:r w:rsidR="003B43AD">
        <w:t xml:space="preserve"> </w:t>
      </w:r>
      <w:r>
        <w:t xml:space="preserve">are delivered with </w:t>
      </w:r>
      <w:hyperlink w:anchor="Term_CustomSupportingCode" w:history="1">
        <w:r w:rsidRPr="003B43AD">
          <w:rPr>
            <w:rStyle w:val="Hyperlink"/>
          </w:rPr>
          <w:t>custom supporting code</w:t>
        </w:r>
      </w:hyperlink>
      <w:r w:rsidR="00B61AC0">
        <w:t xml:space="preserve">. Supporting code may be in the migration tools, </w:t>
      </w:r>
      <w:hyperlink w:anchor="Term_Pipeline" w:history="1">
        <w:r w:rsidR="003B43AD" w:rsidRPr="003B43AD">
          <w:rPr>
            <w:rStyle w:val="Hyperlink"/>
          </w:rPr>
          <w:t>pipelines</w:t>
        </w:r>
      </w:hyperlink>
      <w:r w:rsidR="003B43AD">
        <w:t xml:space="preserve"> </w:t>
      </w:r>
      <w:r>
        <w:t>to implement one or more forms of automation, depending on software type (e.g.: compilation, packaging, deployment, configuration, integration, provisioning, dynamic testing, etc.)</w:t>
      </w:r>
      <w:r w:rsidR="00B61AC0">
        <w:t xml:space="preserve">, custom integration solutions, supporting static websites to host information resources required by law (e.g.: privacy statements, copyright statements, etc.), or any other custom automation deliverables. </w:t>
      </w:r>
    </w:p>
    <w:p w14:paraId="5697BA82" w14:textId="5978EDA8" w:rsidR="003B43AD" w:rsidRDefault="00B61AC0" w:rsidP="00B64AAB">
      <w:pPr>
        <w:pStyle w:val="BodyText"/>
      </w:pPr>
      <w:r>
        <w:t>Custom supporting code must have defined qualities (operable, maintainable, secure, etc.) to be valuable long</w:t>
      </w:r>
      <w:ins w:id="14" w:author="Amy Orr" w:date="2024-02-19T09:51:00Z">
        <w:r w:rsidR="0019066A">
          <w:t>-</w:t>
        </w:r>
      </w:ins>
      <w:del w:id="15" w:author="Amy Orr" w:date="2024-02-19T09:51:00Z">
        <w:r w:rsidDel="0019066A">
          <w:delText xml:space="preserve"> </w:delText>
        </w:r>
      </w:del>
      <w:r>
        <w:t xml:space="preserve">term assets as opposed to quickly becoming liabilities. </w:t>
      </w:r>
    </w:p>
    <w:p w14:paraId="732BFEB2" w14:textId="77777777" w:rsidR="003B43AD" w:rsidRDefault="003B43AD" w:rsidP="00B61AC0"/>
    <w:p w14:paraId="4A7BF4AC" w14:textId="77777777" w:rsidR="003B43AD" w:rsidRDefault="003B43AD" w:rsidP="003B43AD">
      <w:pPr>
        <w:pStyle w:val="Heading2"/>
      </w:pPr>
      <w:r>
        <w:t>Universality</w:t>
      </w:r>
    </w:p>
    <w:p w14:paraId="179C463C" w14:textId="56FAE301" w:rsidR="00B64AAB" w:rsidRDefault="003B43AD" w:rsidP="003B43AD">
      <w:r>
        <w:t>The previously described terms are used in Statements to specify the scope of applicability, removing the need for the poor practice of editing non-functional requirements project to project, leaving the only task to verify the target quantitative values that are used as their inputs.</w:t>
      </w:r>
      <w:bookmarkEnd w:id="12"/>
      <w:r w:rsidR="00FA79BC">
        <w:br/>
      </w:r>
    </w:p>
    <w:p w14:paraId="654EDB00" w14:textId="048251C1" w:rsidR="00B64AAB" w:rsidRDefault="00B64AAB" w:rsidP="004D6711">
      <w:pPr>
        <w:pStyle w:val="Heading1"/>
      </w:pPr>
      <w:bookmarkStart w:id="16" w:name="Term_AAD"/>
      <w:bookmarkStart w:id="17" w:name="Quantities"/>
      <w:bookmarkStart w:id="18" w:name="Values_ALL"/>
      <w:bookmarkStart w:id="19" w:name="_Toc158297568"/>
      <w:bookmarkEnd w:id="16"/>
      <w:bookmarkEnd w:id="17"/>
      <w:bookmarkEnd w:id="18"/>
      <w:r>
        <w:lastRenderedPageBreak/>
        <w:t xml:space="preserve">Quantitative </w:t>
      </w:r>
      <w:r w:rsidR="00995563">
        <w:t>Values</w:t>
      </w:r>
      <w:bookmarkEnd w:id="19"/>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20" w:name="_Hlk156467055"/>
            <w:r>
              <w:t>Term</w:t>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bookmarkStart w:id="21" w:name="Value_SponsorOrganisation"/>
      <w:bookmarkEnd w:id="21"/>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07A55A7B" w:rsidR="00B64AAB" w:rsidRDefault="002B4DF0" w:rsidP="00A73E76">
            <w:r>
              <w:fldChar w:fldCharType="begin"/>
            </w:r>
            <w:r>
              <w:instrText>HYPERLINK  \l "Term_SponsorOrganisation"</w:instrText>
            </w:r>
            <w:r>
              <w:fldChar w:fldCharType="separate"/>
            </w:r>
            <w:r w:rsidR="00B64AAB" w:rsidRPr="002B4DF0">
              <w:rPr>
                <w:rStyle w:val="Hyperlink"/>
              </w:rPr>
              <w:t>Sponsor Organisation</w:t>
            </w:r>
            <w:r>
              <w:fldChar w:fldCharType="end"/>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22" w:name="Value_ExpectedServiceLifespan"/>
            <w:r>
              <w:t>Expected Service Lifespan</w:t>
            </w:r>
            <w:bookmarkEnd w:id="22"/>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77777777" w:rsidR="00B64AAB" w:rsidRPr="00424DEF" w:rsidRDefault="00B64AAB" w:rsidP="00A73E76">
            <w:r>
              <w:t>This duration starts from the date of first release.</w:t>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23" w:name="Value_OperatingJurisdictions"/>
            <w:bookmarkEnd w:id="23"/>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New Zealand</w:t>
            </w:r>
          </w:p>
        </w:tc>
        <w:tc>
          <w:tcPr>
            <w:tcW w:w="2835" w:type="dxa"/>
          </w:tcPr>
          <w:p w14:paraId="49445B2D" w14:textId="7429F529" w:rsidR="00B64AAB" w:rsidRPr="00424DEF" w:rsidRDefault="00B64AAB" w:rsidP="00A73E76">
            <w:r>
              <w:t>While systems are accessible from any country, the laws of the 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24" w:name="Value_Regulations"/>
            <w:bookmarkEnd w:id="24"/>
            <w:commentRangeStart w:id="25"/>
            <w:r>
              <w:t>Regulations</w:t>
            </w:r>
            <w:commentRangeEnd w:id="25"/>
            <w:r w:rsidR="009C5477">
              <w:rPr>
                <w:rStyle w:val="CommentReference"/>
                <w:color w:val="auto"/>
              </w:rPr>
              <w:commentReference w:id="25"/>
            </w:r>
          </w:p>
        </w:tc>
        <w:tc>
          <w:tcPr>
            <w:tcW w:w="2268" w:type="dxa"/>
          </w:tcPr>
          <w:p w14:paraId="7391D930" w14:textId="16E9F91B" w:rsidR="00EF6013" w:rsidRDefault="00EF6013" w:rsidP="00A73E76"/>
        </w:tc>
        <w:tc>
          <w:tcPr>
            <w:tcW w:w="2410" w:type="dxa"/>
          </w:tcPr>
          <w:p w14:paraId="29062DD8" w14:textId="77777777" w:rsidR="00137F6F" w:rsidRDefault="00137F6F" w:rsidP="00137F6F">
            <w:r>
              <w:t>NZ Public Records Act 2005</w:t>
            </w:r>
          </w:p>
          <w:p w14:paraId="3D45ECCA" w14:textId="6D197150" w:rsidR="00EF6013" w:rsidRDefault="00137F6F" w:rsidP="00137F6F">
            <w:r>
              <w:t>NZ Privacy Act 2020</w:t>
            </w:r>
          </w:p>
        </w:tc>
        <w:tc>
          <w:tcPr>
            <w:tcW w:w="2835" w:type="dxa"/>
          </w:tcPr>
          <w:p w14:paraId="3E99E005" w14:textId="2B4F7EB8" w:rsidR="001A2236" w:rsidRPr="001A2236" w:rsidRDefault="001A2236" w:rsidP="00432889"/>
        </w:tc>
      </w:tr>
      <w:tr w:rsidR="001A2236" w:rsidRPr="00424DEF" w14:paraId="3711F52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4DD7A335" w14:textId="6935374A" w:rsidR="001A2236" w:rsidRDefault="001A2236" w:rsidP="00A73E76">
            <w:commentRangeStart w:id="26"/>
            <w:r>
              <w:t>Agreements</w:t>
            </w:r>
            <w:commentRangeEnd w:id="26"/>
            <w:r w:rsidR="000E6AE4">
              <w:rPr>
                <w:rStyle w:val="CommentReference"/>
                <w:color w:val="auto"/>
              </w:rPr>
              <w:commentReference w:id="26"/>
            </w:r>
          </w:p>
        </w:tc>
        <w:tc>
          <w:tcPr>
            <w:tcW w:w="2268" w:type="dxa"/>
          </w:tcPr>
          <w:p w14:paraId="649CF5E1" w14:textId="77777777" w:rsidR="001A2236" w:rsidRDefault="001A2236" w:rsidP="00A73E76"/>
        </w:tc>
        <w:tc>
          <w:tcPr>
            <w:tcW w:w="2410" w:type="dxa"/>
          </w:tcPr>
          <w:p w14:paraId="74919978" w14:textId="5BC11887" w:rsidR="001A2236" w:rsidRDefault="00432889" w:rsidP="00137F6F">
            <w:r w:rsidRPr="00432889">
              <w:t>UN Declaration on the Rights of Indigenous Peoples</w:t>
            </w:r>
            <w:r>
              <w:t>.</w:t>
            </w:r>
          </w:p>
        </w:tc>
        <w:tc>
          <w:tcPr>
            <w:tcW w:w="2835" w:type="dxa"/>
          </w:tcPr>
          <w:p w14:paraId="10B97D8B" w14:textId="77777777" w:rsidR="001A2236" w:rsidRDefault="001A2236" w:rsidP="00A73E76"/>
        </w:tc>
      </w:tr>
      <w:tr w:rsidR="00B64AAB" w:rsidRPr="00424DEF" w14:paraId="7B1C7F67"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C6050D3" w14:textId="77777777" w:rsidR="00B64AAB" w:rsidRDefault="00B64AAB" w:rsidP="00A73E76">
            <w:bookmarkStart w:id="27" w:name="Value_DeliveryCultures"/>
            <w:bookmarkEnd w:id="27"/>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77777777" w:rsidR="00B64AAB" w:rsidRDefault="00B64AAB" w:rsidP="00A73E76">
            <w:r>
              <w:t xml:space="preserve">- </w:t>
            </w:r>
            <w:proofErr w:type="spellStart"/>
            <w:r>
              <w:t>en</w:t>
            </w:r>
            <w:proofErr w:type="spellEnd"/>
            <w:r>
              <w:t>/[</w:t>
            </w:r>
            <w:proofErr w:type="gramStart"/>
            <w:r>
              <w:t>NZ,GB</w:t>
            </w:r>
            <w:proofErr w:type="gramEnd"/>
            <w:r>
              <w:t>,US]</w:t>
            </w:r>
            <w:r>
              <w:br/>
              <w:t>- mi/NZ</w:t>
            </w:r>
          </w:p>
        </w:tc>
        <w:tc>
          <w:tcPr>
            <w:tcW w:w="2835" w:type="dxa"/>
          </w:tcPr>
          <w:p w14:paraId="11797224" w14:textId="77777777" w:rsidR="00B64AAB" w:rsidRPr="00424DEF" w:rsidRDefault="00B64AAB" w:rsidP="00A73E76">
            <w:r>
              <w:t>Expressed in ISO-639x codes.</w:t>
            </w:r>
          </w:p>
        </w:tc>
      </w:tr>
      <w:tr w:rsidR="003778EA" w:rsidRPr="00424DEF" w14:paraId="46E8677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7FB5CD1" w14:textId="67CF2C38" w:rsidR="003778EA" w:rsidRDefault="003778EA" w:rsidP="00A73E76">
            <w:bookmarkStart w:id="28" w:name="Value_ServiceCriticality"/>
            <w:bookmarkEnd w:id="28"/>
            <w:r>
              <w:t>Service Criticality</w:t>
            </w:r>
          </w:p>
        </w:tc>
        <w:tc>
          <w:tcPr>
            <w:tcW w:w="2268" w:type="dxa"/>
          </w:tcPr>
          <w:p w14:paraId="412493B8" w14:textId="77777777" w:rsidR="003778EA" w:rsidRDefault="003778EA" w:rsidP="00A73E76"/>
        </w:tc>
        <w:tc>
          <w:tcPr>
            <w:tcW w:w="2410" w:type="dxa"/>
          </w:tcPr>
          <w:p w14:paraId="3343D2DC" w14:textId="093404EB" w:rsidR="003778EA" w:rsidRPr="00346430" w:rsidRDefault="0089553A" w:rsidP="00A73E76">
            <w:pPr>
              <w:rPr>
                <w:b/>
                <w:bCs/>
              </w:rPr>
            </w:pPr>
            <w:r>
              <w:rPr>
                <w:b/>
                <w:bCs/>
              </w:rPr>
              <w:t>Tier 2 of 5</w:t>
            </w:r>
          </w:p>
        </w:tc>
        <w:tc>
          <w:tcPr>
            <w:tcW w:w="2835" w:type="dxa"/>
          </w:tcPr>
          <w:p w14:paraId="4BFD13AB" w14:textId="77777777" w:rsidR="003778EA" w:rsidRDefault="003778EA" w:rsidP="00A73E76"/>
        </w:tc>
      </w:tr>
      <w:tr w:rsidR="0089553A" w:rsidRPr="00424DEF" w14:paraId="51E4D96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C331498" w14:textId="31A4F03B" w:rsidR="0089553A" w:rsidRDefault="0089553A" w:rsidP="00A73E76">
            <w:bookmarkStart w:id="29" w:name="Value_ServiceCriticalityPeriod"/>
            <w:bookmarkEnd w:id="29"/>
            <w:r>
              <w:t>Service Availability Period</w:t>
            </w:r>
          </w:p>
        </w:tc>
        <w:tc>
          <w:tcPr>
            <w:tcW w:w="2268" w:type="dxa"/>
          </w:tcPr>
          <w:p w14:paraId="1EA9BA5A" w14:textId="7BB1BF25" w:rsidR="0089553A" w:rsidRDefault="0089553A" w:rsidP="00A73E76">
            <w:r>
              <w:t>Availability can be measured per Month or Year.</w:t>
            </w:r>
          </w:p>
        </w:tc>
        <w:tc>
          <w:tcPr>
            <w:tcW w:w="2410" w:type="dxa"/>
          </w:tcPr>
          <w:p w14:paraId="705ECBD6" w14:textId="4C4B9952" w:rsidR="0089553A" w:rsidRPr="00346430" w:rsidRDefault="0089553A" w:rsidP="00A73E76">
            <w:pPr>
              <w:rPr>
                <w:b/>
                <w:bCs/>
              </w:rPr>
            </w:pPr>
            <w:r>
              <w:rPr>
                <w:b/>
                <w:bCs/>
              </w:rPr>
              <w:t>Month</w:t>
            </w:r>
          </w:p>
        </w:tc>
        <w:tc>
          <w:tcPr>
            <w:tcW w:w="2835" w:type="dxa"/>
          </w:tcPr>
          <w:p w14:paraId="7FBEB2F8" w14:textId="5622EA54" w:rsidR="0089553A" w:rsidRDefault="0089553A" w:rsidP="00A73E76">
            <w:r>
              <w:t>The service is required all the time, so it is relatively non-sensical to measure per year.</w:t>
            </w:r>
          </w:p>
        </w:tc>
      </w:tr>
      <w:tr w:rsidR="00E54BAC" w:rsidRPr="00424DEF" w14:paraId="2C2A2AA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D5D2A23" w14:textId="61E4FFC4" w:rsidR="00E54BAC" w:rsidRDefault="00E54BAC" w:rsidP="00A73E76">
            <w:bookmarkStart w:id="30" w:name="Value_Availability"/>
            <w:bookmarkEnd w:id="30"/>
            <w:r>
              <w:t>Availability</w:t>
            </w:r>
          </w:p>
        </w:tc>
        <w:tc>
          <w:tcPr>
            <w:tcW w:w="2268" w:type="dxa"/>
          </w:tcPr>
          <w:p w14:paraId="1A2640C8" w14:textId="0493C484" w:rsidR="00E54BAC" w:rsidRDefault="005E493B" w:rsidP="00A73E76">
            <w:r>
              <w:t>Percentage a system must be available</w:t>
            </w:r>
            <w:r w:rsidR="0089553A">
              <w:t xml:space="preserve"> per</w:t>
            </w:r>
            <w:r>
              <w:t xml:space="preserve"> </w:t>
            </w:r>
            <w:hyperlink w:anchor="Value_ServiceCriticalityPeriod" w:history="1">
              <w:r w:rsidR="0089553A" w:rsidRPr="0089553A">
                <w:rPr>
                  <w:rStyle w:val="Hyperlink"/>
                </w:rPr>
                <w:t>Service Availability Period</w:t>
              </w:r>
            </w:hyperlink>
            <w:r>
              <w:t>.</w:t>
            </w:r>
          </w:p>
        </w:tc>
        <w:tc>
          <w:tcPr>
            <w:tcW w:w="2410" w:type="dxa"/>
          </w:tcPr>
          <w:p w14:paraId="488FF7BF" w14:textId="5B620710" w:rsidR="00E54BAC" w:rsidRDefault="00E54BAC" w:rsidP="00A73E76">
            <w:r w:rsidRPr="00346430">
              <w:rPr>
                <w:b/>
                <w:bCs/>
              </w:rPr>
              <w:t>99</w:t>
            </w:r>
            <w:r w:rsidR="005E493B">
              <w:rPr>
                <w:b/>
                <w:bCs/>
              </w:rPr>
              <w:t>.5</w:t>
            </w:r>
            <w:r w:rsidRPr="00346430">
              <w:rPr>
                <w:b/>
                <w:bCs/>
              </w:rPr>
              <w:t>%</w:t>
            </w:r>
          </w:p>
        </w:tc>
        <w:tc>
          <w:tcPr>
            <w:tcW w:w="2835" w:type="dxa"/>
          </w:tcPr>
          <w:p w14:paraId="25CB4641" w14:textId="5F083118" w:rsidR="00E54BAC" w:rsidRDefault="00E54BAC" w:rsidP="00A73E76">
            <w:r>
              <w:t>Downtime per y</w:t>
            </w:r>
            <w:r w:rsidR="005E493B">
              <w:t>ear</w:t>
            </w:r>
            <w:r>
              <w:t>/month</w:t>
            </w:r>
            <w:r w:rsidR="005E493B">
              <w:t>/day</w:t>
            </w:r>
            <w:r>
              <w:t>:</w:t>
            </w:r>
            <w:r>
              <w:br/>
            </w:r>
            <w:r w:rsidR="005E493B">
              <w:br/>
            </w:r>
            <w:r>
              <w:t>- 99.9%:</w:t>
            </w:r>
            <w:r>
              <w:br/>
              <w:t xml:space="preserve">  - 8.77h/43.83m/</w:t>
            </w:r>
            <w:r w:rsidR="005E493B">
              <w:t>8.64secs</w:t>
            </w:r>
          </w:p>
          <w:p w14:paraId="7AB4CECC" w14:textId="63B90171" w:rsidR="005E493B" w:rsidRDefault="005E493B" w:rsidP="00A73E76">
            <w:r>
              <w:t>- 99.5%</w:t>
            </w:r>
            <w:r>
              <w:br/>
              <w:t xml:space="preserve">  - 1.84d/3.65h/7.2mins</w:t>
            </w:r>
          </w:p>
          <w:p w14:paraId="562031FA" w14:textId="03054A35" w:rsidR="00E54BAC" w:rsidRDefault="005E493B" w:rsidP="00A73E76">
            <w:r>
              <w:t>- 99%:</w:t>
            </w:r>
            <w:r>
              <w:br/>
              <w:t xml:space="preserve">  - 3.65d/7.31h/14.40mins</w:t>
            </w:r>
            <w:r w:rsidR="00761FC9">
              <w:br/>
            </w:r>
            <w:r w:rsidR="00761FC9">
              <w:br/>
              <w:t xml:space="preserve">Note: </w:t>
            </w:r>
            <w:r w:rsidR="0089553A">
              <w:t xml:space="preserve">For example, </w:t>
            </w:r>
            <w:r w:rsidR="00761FC9">
              <w:t>Azure services are generally 99.9%</w:t>
            </w:r>
            <w:r w:rsidR="0089553A">
              <w:t xml:space="preserve"> or better.  Assuming service is dependent on 5 different components or services, the </w:t>
            </w:r>
            <w:r w:rsidR="0089553A">
              <w:lastRenderedPageBreak/>
              <w:t>compounded value is:</w:t>
            </w:r>
            <w:r w:rsidR="0089553A">
              <w:br/>
            </w:r>
            <w:r w:rsidR="003F448A">
              <w:t>0.</w:t>
            </w:r>
            <w:r w:rsidR="0089553A">
              <w:t>999%</w:t>
            </w:r>
            <w:r w:rsidR="003F448A">
              <w:t xml:space="preserve">^5 </w:t>
            </w:r>
            <w:r w:rsidR="0089553A">
              <w:t>= 99.501%</w:t>
            </w:r>
          </w:p>
        </w:tc>
      </w:tr>
      <w:tr w:rsidR="00D90D14" w:rsidRPr="00424DEF" w14:paraId="54A39609"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8A4DF4" w14:textId="773A84A2" w:rsidR="00D90D14" w:rsidRDefault="003A6C52" w:rsidP="00A73E76">
            <w:bookmarkStart w:id="31" w:name="Value_UpdateWindow"/>
            <w:bookmarkEnd w:id="31"/>
            <w:r>
              <w:lastRenderedPageBreak/>
              <w:t>Upgrade Window</w:t>
            </w:r>
          </w:p>
        </w:tc>
        <w:tc>
          <w:tcPr>
            <w:tcW w:w="2268" w:type="dxa"/>
          </w:tcPr>
          <w:p w14:paraId="09DD69C7" w14:textId="1620E3D1" w:rsidR="00D90D14" w:rsidRDefault="00D90D14" w:rsidP="00A73E76">
            <w:r>
              <w:t xml:space="preserve">The </w:t>
            </w:r>
            <w:r w:rsidR="00B87716">
              <w:t>maximum delay permitted</w:t>
            </w:r>
            <w:r>
              <w:t xml:space="preserve"> to </w:t>
            </w:r>
            <w:r w:rsidR="00B87716">
              <w:t xml:space="preserve">defer the </w:t>
            </w:r>
            <w:r>
              <w:t>updat</w:t>
            </w:r>
            <w:r w:rsidR="00B87716">
              <w:t>ing</w:t>
            </w:r>
            <w:r>
              <w:t xml:space="preserve"> system, components,</w:t>
            </w:r>
            <w:r w:rsidR="00B87716">
              <w:t xml:space="preserve"> and</w:t>
            </w:r>
            <w:r>
              <w:t xml:space="preserve"> cryptographic algorithms to required target</w:t>
            </w:r>
            <w:r w:rsidR="003A6C52">
              <w:t>s</w:t>
            </w:r>
            <w:r>
              <w:t>.</w:t>
            </w:r>
          </w:p>
        </w:tc>
        <w:tc>
          <w:tcPr>
            <w:tcW w:w="2410" w:type="dxa"/>
          </w:tcPr>
          <w:p w14:paraId="0E2FAC7F" w14:textId="7AB20E7F" w:rsidR="00D90D14" w:rsidRDefault="00D90D14" w:rsidP="00A73E76">
            <w:r>
              <w:t>6 months</w:t>
            </w:r>
          </w:p>
        </w:tc>
        <w:tc>
          <w:tcPr>
            <w:tcW w:w="2835" w:type="dxa"/>
          </w:tcPr>
          <w:p w14:paraId="55F93643" w14:textId="02A55B74" w:rsidR="00D90D14" w:rsidRDefault="00D90D14" w:rsidP="00A73E76"/>
        </w:tc>
      </w:tr>
      <w:tr w:rsidR="00B64AAB" w:rsidRPr="00424DEF" w14:paraId="305E206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F5098B1" w14:textId="77777777" w:rsidR="00B64AAB" w:rsidRDefault="00B64AAB" w:rsidP="00A73E76">
            <w:bookmarkStart w:id="32" w:name="Value_MaxUsers"/>
            <w:bookmarkEnd w:id="20"/>
            <w:bookmarkEnd w:id="32"/>
            <w:r>
              <w:t>Max Users</w:t>
            </w:r>
          </w:p>
        </w:tc>
        <w:tc>
          <w:tcPr>
            <w:tcW w:w="2268" w:type="dxa"/>
          </w:tcPr>
          <w:p w14:paraId="21FE84F6" w14:textId="1ABD183C" w:rsidR="00B64AAB" w:rsidRPr="00372CE0" w:rsidRDefault="001A1E44" w:rsidP="00A73E76">
            <w:r>
              <w:t>The expected maximum number of Users registered in the system, whether active in the last 12 months or not.</w:t>
            </w:r>
          </w:p>
        </w:tc>
        <w:tc>
          <w:tcPr>
            <w:tcW w:w="2410" w:type="dxa"/>
          </w:tcPr>
          <w:p w14:paraId="3C3F8FDC" w14:textId="4AD19BCF" w:rsidR="00B64AAB" w:rsidRPr="00424DEF" w:rsidRDefault="00B64AAB" w:rsidP="00A73E76">
            <w:r>
              <w:t xml:space="preserve">20% of the country’s population, or 1 million, whichever is the </w:t>
            </w:r>
            <w:r w:rsidR="001A2236">
              <w:t>higher</w:t>
            </w:r>
            <w:r>
              <w:t>.</w:t>
            </w:r>
          </w:p>
        </w:tc>
        <w:tc>
          <w:tcPr>
            <w:tcW w:w="2835" w:type="dxa"/>
          </w:tcPr>
          <w:p w14:paraId="6D7EB121" w14:textId="77777777" w:rsidR="00B64AAB" w:rsidRPr="00424DEF" w:rsidRDefault="00B64AAB" w:rsidP="00A73E76"/>
        </w:tc>
      </w:tr>
      <w:tr w:rsidR="00B64AAB" w:rsidRPr="00424DEF" w14:paraId="0327E6C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0DA1A1" w14:textId="23CA8364" w:rsidR="00B64AAB" w:rsidRDefault="00B64AAB" w:rsidP="00A73E76">
            <w:bookmarkStart w:id="33" w:name="Value_ConcurrentUserSessions"/>
            <w:bookmarkEnd w:id="33"/>
            <w:r>
              <w:t xml:space="preserve">Concurrent </w:t>
            </w:r>
            <w:r w:rsidR="00107572">
              <w:t>Session</w:t>
            </w:r>
            <w:r w:rsidR="001A2236">
              <w:t>s</w:t>
            </w:r>
            <w:r w:rsidR="00107572">
              <w:t xml:space="preserve"> </w:t>
            </w:r>
          </w:p>
        </w:tc>
        <w:tc>
          <w:tcPr>
            <w:tcW w:w="2268" w:type="dxa"/>
          </w:tcPr>
          <w:p w14:paraId="73FE5648" w14:textId="75C30E6E" w:rsidR="00B64AAB" w:rsidRPr="00372CE0" w:rsidRDefault="001A1E44" w:rsidP="00A73E76">
            <w:r>
              <w:t>The number of concurrent users who are individually making requests within a minute.</w:t>
            </w:r>
          </w:p>
        </w:tc>
        <w:tc>
          <w:tcPr>
            <w:tcW w:w="2410" w:type="dxa"/>
          </w:tcPr>
          <w:p w14:paraId="7F40FC37" w14:textId="047165C2" w:rsidR="00B64AAB" w:rsidRPr="00424DEF" w:rsidRDefault="00B64AAB" w:rsidP="00A73E76">
            <w:r>
              <w:t>10% of Max Users</w:t>
            </w:r>
          </w:p>
        </w:tc>
        <w:tc>
          <w:tcPr>
            <w:tcW w:w="2835" w:type="dxa"/>
          </w:tcPr>
          <w:p w14:paraId="7B18D81E" w14:textId="60292A50" w:rsidR="00B64AAB" w:rsidRPr="00424DEF" w:rsidRDefault="001A2236" w:rsidP="00A73E76">
            <w:r>
              <w:t>100,000</w:t>
            </w:r>
          </w:p>
        </w:tc>
      </w:tr>
      <w:tr w:rsidR="001A2236" w:rsidRPr="00424DEF" w14:paraId="11EE86A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669582" w14:textId="4FA593F8" w:rsidR="001A2236" w:rsidRDefault="001A2236" w:rsidP="00A73E76">
            <w:bookmarkStart w:id="34" w:name="Term_ConcurrentRequests"/>
            <w:bookmarkEnd w:id="34"/>
            <w:r>
              <w:t>Concurrent Requests</w:t>
            </w:r>
          </w:p>
        </w:tc>
        <w:tc>
          <w:tcPr>
            <w:tcW w:w="2268" w:type="dxa"/>
          </w:tcPr>
          <w:p w14:paraId="2C8283A1" w14:textId="751CB7B9" w:rsidR="001A2236" w:rsidRPr="00372CE0" w:rsidRDefault="001A2236" w:rsidP="00A73E76">
            <w:r>
              <w:t>The number of requests per second.</w:t>
            </w:r>
          </w:p>
        </w:tc>
        <w:tc>
          <w:tcPr>
            <w:tcW w:w="2410" w:type="dxa"/>
          </w:tcPr>
          <w:p w14:paraId="26008471" w14:textId="399F9AD1" w:rsidR="001A2236" w:rsidRDefault="001A2236" w:rsidP="00A73E76">
            <w:r>
              <w:t>10% of Concurrent Sessions</w:t>
            </w:r>
          </w:p>
        </w:tc>
        <w:tc>
          <w:tcPr>
            <w:tcW w:w="2835" w:type="dxa"/>
          </w:tcPr>
          <w:p w14:paraId="7CE5AB6E" w14:textId="69C12F50" w:rsidR="001A2236" w:rsidRPr="00424DEF" w:rsidRDefault="001A2236" w:rsidP="00A73E76"/>
        </w:tc>
      </w:tr>
      <w:tr w:rsidR="001A1E44" w:rsidRPr="00424DEF" w14:paraId="33D9337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85451A5" w14:textId="70615475" w:rsidR="001A1E44" w:rsidRDefault="001A1E44" w:rsidP="001A1E44">
            <w:r>
              <w:t>Operation Response</w:t>
            </w:r>
            <w:r>
              <w:br/>
              <w:t>Times</w:t>
            </w:r>
          </w:p>
        </w:tc>
        <w:tc>
          <w:tcPr>
            <w:tcW w:w="2268" w:type="dxa"/>
          </w:tcPr>
          <w:p w14:paraId="15CD0820" w14:textId="77777777" w:rsidR="001A1E44" w:rsidRDefault="001A1E44" w:rsidP="001A1E44"/>
        </w:tc>
        <w:tc>
          <w:tcPr>
            <w:tcW w:w="2410" w:type="dxa"/>
          </w:tcPr>
          <w:p w14:paraId="75BD7DA7" w14:textId="60F21027" w:rsidR="001A1E44" w:rsidRDefault="001A1E44" w:rsidP="001A1E44">
            <w:r>
              <w:t>0.25 second</w:t>
            </w:r>
          </w:p>
        </w:tc>
        <w:tc>
          <w:tcPr>
            <w:tcW w:w="2835" w:type="dxa"/>
          </w:tcPr>
          <w:p w14:paraId="018A5B32" w14:textId="4162878D" w:rsidR="001A1E44" w:rsidRPr="00424DEF" w:rsidRDefault="001A1E44" w:rsidP="001A1E44">
            <w:r>
              <w:t>Excludes Network Latency.</w:t>
            </w:r>
            <w:r>
              <w:br/>
              <w:t>An operation that will take longer than this duration would be queued.</w:t>
            </w:r>
          </w:p>
        </w:tc>
      </w:tr>
      <w:tr w:rsidR="001A1E44" w:rsidRPr="00424DEF" w14:paraId="5BA8F4D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B7E8DE1" w14:textId="1C63DE77" w:rsidR="001A1E44" w:rsidRDefault="001A1E44" w:rsidP="001A1E44">
            <w:r>
              <w:t>Operation Completion Duration</w:t>
            </w:r>
          </w:p>
        </w:tc>
        <w:tc>
          <w:tcPr>
            <w:tcW w:w="2268" w:type="dxa"/>
          </w:tcPr>
          <w:p w14:paraId="6115AEA1" w14:textId="6F7B19D5" w:rsidR="001A1E44" w:rsidRPr="00372CE0" w:rsidRDefault="001A1E44" w:rsidP="001A1E44">
            <w:r>
              <w:t>The maximum time permitted to complete an operation.</w:t>
            </w:r>
          </w:p>
        </w:tc>
        <w:tc>
          <w:tcPr>
            <w:tcW w:w="2410" w:type="dxa"/>
          </w:tcPr>
          <w:p w14:paraId="17D931AE" w14:textId="62740AA6" w:rsidR="001A1E44" w:rsidRDefault="001A1E44" w:rsidP="001A1E44">
            <w:r>
              <w:t>20 seconds</w:t>
            </w:r>
          </w:p>
        </w:tc>
        <w:tc>
          <w:tcPr>
            <w:tcW w:w="2835" w:type="dxa"/>
          </w:tcPr>
          <w:p w14:paraId="025395DD" w14:textId="658A0F61" w:rsidR="001A1E44" w:rsidRDefault="001A1E44" w:rsidP="001A1E44">
            <w:r>
              <w:t>No queued or immediately processed operation will take longer than this duration.</w:t>
            </w:r>
          </w:p>
        </w:tc>
      </w:tr>
      <w:tr w:rsidR="001A1E44" w:rsidRPr="00424DEF" w14:paraId="6E41FD3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8C0A649" w14:textId="54C788B5" w:rsidR="001A1E44" w:rsidRDefault="001A1E44" w:rsidP="001A1E44"/>
        </w:tc>
        <w:tc>
          <w:tcPr>
            <w:tcW w:w="2268" w:type="dxa"/>
          </w:tcPr>
          <w:p w14:paraId="41B83EB9" w14:textId="77777777" w:rsidR="001A1E44" w:rsidRPr="00372CE0" w:rsidRDefault="001A1E44" w:rsidP="001A1E44"/>
        </w:tc>
        <w:tc>
          <w:tcPr>
            <w:tcW w:w="2410" w:type="dxa"/>
          </w:tcPr>
          <w:p w14:paraId="544B10E1" w14:textId="11ED399A" w:rsidR="001A1E44" w:rsidRDefault="001A1E44" w:rsidP="001A1E44"/>
        </w:tc>
        <w:tc>
          <w:tcPr>
            <w:tcW w:w="2835" w:type="dxa"/>
          </w:tcPr>
          <w:p w14:paraId="5ED36120" w14:textId="06A20D84" w:rsidR="001A1E44" w:rsidRPr="00424DEF" w:rsidRDefault="001A1E44" w:rsidP="001A1E44"/>
        </w:tc>
      </w:tr>
      <w:tr w:rsidR="001A1E44" w:rsidRPr="00424DEF" w14:paraId="1CD7AF6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0E6B236" w14:textId="61548468" w:rsidR="001A1E44" w:rsidRDefault="001A1E44" w:rsidP="001A1E44">
            <w:r>
              <w:t>View Response Times</w:t>
            </w:r>
          </w:p>
        </w:tc>
        <w:tc>
          <w:tcPr>
            <w:tcW w:w="2268" w:type="dxa"/>
          </w:tcPr>
          <w:p w14:paraId="0D4FAE1E" w14:textId="3950352E" w:rsidR="001A1E44" w:rsidRPr="00372CE0" w:rsidRDefault="001A1E44" w:rsidP="001A1E44">
            <w:r>
              <w:t>Time to render a new view.</w:t>
            </w:r>
          </w:p>
        </w:tc>
        <w:tc>
          <w:tcPr>
            <w:tcW w:w="2410" w:type="dxa"/>
          </w:tcPr>
          <w:p w14:paraId="44D768F9" w14:textId="02686B1E" w:rsidR="001A1E44" w:rsidRDefault="001A1E44" w:rsidP="001A1E44">
            <w:r>
              <w:t>1 second</w:t>
            </w:r>
          </w:p>
        </w:tc>
        <w:tc>
          <w:tcPr>
            <w:tcW w:w="2835" w:type="dxa"/>
          </w:tcPr>
          <w:p w14:paraId="16E2FB84" w14:textId="7AE20F7F" w:rsidR="001A1E44" w:rsidRDefault="001A1E44" w:rsidP="001A1E44">
            <w:r>
              <w:t>Excludes Network Latencies.</w:t>
            </w:r>
          </w:p>
        </w:tc>
      </w:tr>
      <w:tr w:rsidR="001A1E44" w:rsidRPr="00424DEF" w14:paraId="5EBA08D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49BF2BB" w14:textId="13473810" w:rsidR="001A1E44" w:rsidRDefault="001A1E44" w:rsidP="001A1E44"/>
        </w:tc>
        <w:tc>
          <w:tcPr>
            <w:tcW w:w="2268" w:type="dxa"/>
          </w:tcPr>
          <w:p w14:paraId="1DBBE25A" w14:textId="77777777" w:rsidR="001A1E44" w:rsidRPr="00372CE0" w:rsidRDefault="001A1E44" w:rsidP="001A1E44"/>
        </w:tc>
        <w:tc>
          <w:tcPr>
            <w:tcW w:w="2410" w:type="dxa"/>
          </w:tcPr>
          <w:p w14:paraId="4BE75842" w14:textId="5810B045" w:rsidR="001A1E44" w:rsidRDefault="001A1E44" w:rsidP="001A1E44"/>
        </w:tc>
        <w:tc>
          <w:tcPr>
            <w:tcW w:w="2835" w:type="dxa"/>
          </w:tcPr>
          <w:p w14:paraId="0531B359" w14:textId="3FF2937B" w:rsidR="001A1E44" w:rsidRPr="00424DEF" w:rsidRDefault="001A1E44" w:rsidP="001A1E44"/>
        </w:tc>
      </w:tr>
      <w:tr w:rsidR="001A1E44" w:rsidRPr="00424DEF" w14:paraId="79B47A0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7FC2C87" w14:textId="739FFA1C" w:rsidR="001A1E44" w:rsidRDefault="001A1E44" w:rsidP="001A1E44">
            <w:r>
              <w:t>Acceptable Percentage of Resources Consumed</w:t>
            </w:r>
          </w:p>
        </w:tc>
        <w:tc>
          <w:tcPr>
            <w:tcW w:w="2268" w:type="dxa"/>
          </w:tcPr>
          <w:p w14:paraId="7044D982" w14:textId="526A6FB6" w:rsidR="001A1E44" w:rsidRPr="00372CE0" w:rsidRDefault="001A1E44" w:rsidP="001A1E44">
            <w:r>
              <w:t>The percentage of available resources required to meet availability and responsiveness targets.</w:t>
            </w:r>
          </w:p>
        </w:tc>
        <w:tc>
          <w:tcPr>
            <w:tcW w:w="2410" w:type="dxa"/>
          </w:tcPr>
          <w:p w14:paraId="1C593F59" w14:textId="12A4E08F" w:rsidR="001A1E44" w:rsidRDefault="001A1E44" w:rsidP="001A1E44">
            <w:r>
              <w:t>33%</w:t>
            </w:r>
          </w:p>
        </w:tc>
        <w:tc>
          <w:tcPr>
            <w:tcW w:w="2835" w:type="dxa"/>
          </w:tcPr>
          <w:p w14:paraId="26DFFB32" w14:textId="60F8CB57" w:rsidR="001A1E44" w:rsidRDefault="001A1E44" w:rsidP="001A1E44">
            <w:r>
              <w:t xml:space="preserve">Applies to memory, CPU, storage. </w:t>
            </w:r>
            <w:r>
              <w:br/>
              <w:t xml:space="preserve">TODO: Network may need a different metric. </w:t>
            </w:r>
          </w:p>
        </w:tc>
      </w:tr>
      <w:bookmarkStart w:id="35" w:name="Value_RPO"/>
      <w:bookmarkEnd w:id="35"/>
      <w:tr w:rsidR="001A1E44" w:rsidRPr="00424DEF" w14:paraId="354FE00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1F2F495" w14:textId="58EF1C6A" w:rsidR="001A1E44" w:rsidRDefault="002B4DF0" w:rsidP="001A1E44">
            <w:r>
              <w:fldChar w:fldCharType="begin"/>
            </w:r>
            <w:r>
              <w:instrText>HYPERLINK  \l "Term_RPO"</w:instrText>
            </w:r>
            <w:r>
              <w:fldChar w:fldCharType="separate"/>
            </w:r>
            <w:r w:rsidR="001A1E44" w:rsidRPr="002B4DF0">
              <w:rPr>
                <w:rStyle w:val="Hyperlink"/>
              </w:rPr>
              <w:t>RPO</w:t>
            </w:r>
            <w:r>
              <w:fldChar w:fldCharType="end"/>
            </w:r>
          </w:p>
        </w:tc>
        <w:tc>
          <w:tcPr>
            <w:tcW w:w="2268" w:type="dxa"/>
          </w:tcPr>
          <w:p w14:paraId="009DB9FF" w14:textId="77777777" w:rsidR="001A1E44" w:rsidRPr="00372CE0" w:rsidRDefault="001A1E44" w:rsidP="001A1E44">
            <w:r>
              <w:t>Recovery Point Objective</w:t>
            </w:r>
          </w:p>
        </w:tc>
        <w:tc>
          <w:tcPr>
            <w:tcW w:w="2410" w:type="dxa"/>
          </w:tcPr>
          <w:p w14:paraId="3DF51226" w14:textId="77777777" w:rsidR="001A1E44" w:rsidRPr="00424DEF" w:rsidRDefault="001A1E44" w:rsidP="001A1E44">
            <w:r>
              <w:t>15 Minutes</w:t>
            </w:r>
          </w:p>
        </w:tc>
        <w:tc>
          <w:tcPr>
            <w:tcW w:w="2835" w:type="dxa"/>
          </w:tcPr>
          <w:p w14:paraId="7DC62394" w14:textId="7619868A" w:rsidR="001A1E44" w:rsidRPr="00424DEF" w:rsidRDefault="001A1E44" w:rsidP="001A1E44">
            <w:r>
              <w:t>A Disaster Recovery will recover all data saved prior to this interval before an incident occurred.</w:t>
            </w:r>
          </w:p>
        </w:tc>
      </w:tr>
      <w:tr w:rsidR="001A1E44" w:rsidRPr="00424DEF" w14:paraId="594F860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4521860" w14:textId="7873CD0D" w:rsidR="001A1E44" w:rsidRDefault="00000000" w:rsidP="001A1E44">
            <w:hyperlink w:anchor="Term_RTO" w:history="1">
              <w:r w:rsidR="001A1E44" w:rsidRPr="002B4DF0">
                <w:rPr>
                  <w:rStyle w:val="Hyperlink"/>
                </w:rPr>
                <w:t>RTO</w:t>
              </w:r>
            </w:hyperlink>
          </w:p>
        </w:tc>
        <w:tc>
          <w:tcPr>
            <w:tcW w:w="2268" w:type="dxa"/>
          </w:tcPr>
          <w:p w14:paraId="6C7DFEAD" w14:textId="01C82AC5" w:rsidR="001A1E44" w:rsidRPr="00372CE0" w:rsidRDefault="001A1E44" w:rsidP="001A1E44">
            <w:r>
              <w:t>Recovery Time Objective</w:t>
            </w:r>
          </w:p>
        </w:tc>
        <w:tc>
          <w:tcPr>
            <w:tcW w:w="2410" w:type="dxa"/>
          </w:tcPr>
          <w:p w14:paraId="38A030F4" w14:textId="79CB91D8" w:rsidR="001A1E44" w:rsidRPr="00424DEF" w:rsidRDefault="001A1E44" w:rsidP="001A1E44">
            <w:r>
              <w:t>12 hours</w:t>
            </w:r>
          </w:p>
        </w:tc>
        <w:tc>
          <w:tcPr>
            <w:tcW w:w="2835" w:type="dxa"/>
          </w:tcPr>
          <w:p w14:paraId="7482CF16" w14:textId="798A7140" w:rsidR="001A1E44" w:rsidRPr="00424DEF" w:rsidRDefault="001A1E44" w:rsidP="001A1E44">
            <w:r>
              <w:t>A Disaster Recovery will re-enable the infrastructure system and data within this time duration after an incident.</w:t>
            </w:r>
          </w:p>
        </w:tc>
      </w:tr>
      <w:tr w:rsidR="001A1E44" w:rsidRPr="00424DEF" w14:paraId="5CF4E58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AD50737" w14:textId="0929BB19" w:rsidR="001A1E44" w:rsidRDefault="00000000" w:rsidP="001A1E44">
            <w:hyperlink w:anchor="Term_WRT" w:history="1">
              <w:r w:rsidR="001A1E44" w:rsidRPr="002B4DF0">
                <w:rPr>
                  <w:rStyle w:val="Hyperlink"/>
                </w:rPr>
                <w:t>WRT</w:t>
              </w:r>
            </w:hyperlink>
          </w:p>
        </w:tc>
        <w:tc>
          <w:tcPr>
            <w:tcW w:w="2268" w:type="dxa"/>
          </w:tcPr>
          <w:p w14:paraId="3982B8ED" w14:textId="77777777" w:rsidR="001A1E44" w:rsidRDefault="001A1E44" w:rsidP="001A1E44">
            <w:r>
              <w:t>Work Recovery Time</w:t>
            </w:r>
          </w:p>
        </w:tc>
        <w:tc>
          <w:tcPr>
            <w:tcW w:w="2410" w:type="dxa"/>
          </w:tcPr>
          <w:p w14:paraId="66FD1DCF" w14:textId="77777777" w:rsidR="001A1E44" w:rsidRDefault="001A1E44" w:rsidP="001A1E44">
            <w:r>
              <w:t>12 hours</w:t>
            </w:r>
          </w:p>
        </w:tc>
        <w:tc>
          <w:tcPr>
            <w:tcW w:w="2835" w:type="dxa"/>
          </w:tcPr>
          <w:p w14:paraId="176D7381" w14:textId="14D911E1" w:rsidR="001A1E44" w:rsidRPr="00424DEF" w:rsidRDefault="001A1E44" w:rsidP="001A1E44">
            <w:r>
              <w:t xml:space="preserve">This is the duration of time after a system is recovered (its RTO) to test that the system is fit for purpose by end </w:t>
            </w:r>
            <w:hyperlink w:anchor="Term_SystemUser" w:history="1">
              <w:r w:rsidRPr="006E4A4D">
                <w:rPr>
                  <w:rStyle w:val="Hyperlink"/>
                </w:rPr>
                <w:t>users</w:t>
              </w:r>
            </w:hyperlink>
            <w:r>
              <w:t>.</w:t>
            </w:r>
          </w:p>
        </w:tc>
      </w:tr>
      <w:bookmarkStart w:id="36" w:name="Value_MTD"/>
      <w:bookmarkEnd w:id="36"/>
      <w:tr w:rsidR="001A1E44" w:rsidRPr="00424DEF" w14:paraId="6EA328D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A15E7FF" w14:textId="17F49FB5" w:rsidR="001A1E44" w:rsidRDefault="002B4DF0" w:rsidP="001A1E44">
            <w:r>
              <w:fldChar w:fldCharType="begin"/>
            </w:r>
            <w:r>
              <w:instrText>HYPERLINK  \l "Term_MTD"</w:instrText>
            </w:r>
            <w:r>
              <w:fldChar w:fldCharType="separate"/>
            </w:r>
            <w:r w:rsidR="001A1E44" w:rsidRPr="002B4DF0">
              <w:rPr>
                <w:rStyle w:val="Hyperlink"/>
              </w:rPr>
              <w:t>MTD</w:t>
            </w:r>
            <w:r>
              <w:fldChar w:fldCharType="end"/>
            </w:r>
          </w:p>
        </w:tc>
        <w:tc>
          <w:tcPr>
            <w:tcW w:w="2268" w:type="dxa"/>
          </w:tcPr>
          <w:p w14:paraId="757202D1" w14:textId="77777777" w:rsidR="001A1E44" w:rsidRPr="00372CE0" w:rsidRDefault="001A1E44" w:rsidP="001A1E44">
            <w:r>
              <w:t>Maximum Tolerable Downtime</w:t>
            </w:r>
          </w:p>
        </w:tc>
        <w:tc>
          <w:tcPr>
            <w:tcW w:w="2410" w:type="dxa"/>
          </w:tcPr>
          <w:p w14:paraId="31E2FC52" w14:textId="77777777" w:rsidR="001A1E44" w:rsidRPr="00424DEF" w:rsidRDefault="001A1E44" w:rsidP="001A1E44">
            <w:r>
              <w:t>24 hours</w:t>
            </w:r>
          </w:p>
        </w:tc>
        <w:tc>
          <w:tcPr>
            <w:tcW w:w="2835" w:type="dxa"/>
          </w:tcPr>
          <w:p w14:paraId="6BF69AF2" w14:textId="53F14853" w:rsidR="001A1E44" w:rsidRPr="00424DEF" w:rsidRDefault="001A1E44" w:rsidP="001A1E44">
            <w:r>
              <w:t>The combined sum of the RTO + WRT intervals.</w:t>
            </w:r>
          </w:p>
        </w:tc>
      </w:tr>
      <w:tr w:rsidR="001A1E44" w:rsidRPr="00424DEF" w14:paraId="1278A7C2"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EE68CD" w14:textId="3B526AA3" w:rsidR="001A1E44" w:rsidRDefault="001A1E44" w:rsidP="001A1E44">
            <w:bookmarkStart w:id="37" w:name="Value_Standards"/>
            <w:bookmarkEnd w:id="37"/>
            <w:commentRangeStart w:id="38"/>
            <w:r>
              <w:t>International Standards to Adhere To</w:t>
            </w:r>
            <w:commentRangeEnd w:id="38"/>
            <w:r w:rsidR="009C5477">
              <w:rPr>
                <w:rStyle w:val="CommentReference"/>
                <w:color w:val="auto"/>
              </w:rPr>
              <w:commentReference w:id="38"/>
            </w:r>
          </w:p>
        </w:tc>
        <w:tc>
          <w:tcPr>
            <w:tcW w:w="2268" w:type="dxa"/>
          </w:tcPr>
          <w:p w14:paraId="70377522" w14:textId="3FA93311" w:rsidR="001A1E44" w:rsidRDefault="001A1E44" w:rsidP="001A1E44"/>
        </w:tc>
        <w:tc>
          <w:tcPr>
            <w:tcW w:w="2410" w:type="dxa"/>
          </w:tcPr>
          <w:p w14:paraId="1A959270" w14:textId="444AF29C" w:rsidR="001A1E44" w:rsidRDefault="001A1E44" w:rsidP="001A1E44">
            <w:r>
              <w:t>- character set:</w:t>
            </w:r>
            <w:r>
              <w:br/>
              <w:t xml:space="preserve">  ISO-10646</w:t>
            </w:r>
            <w:r>
              <w:br/>
              <w:t>- date/time encoding:</w:t>
            </w:r>
            <w:r>
              <w:br/>
              <w:t xml:space="preserve">  ISO-8601 </w:t>
            </w:r>
            <w:r>
              <w:br/>
              <w:t>- country codes:</w:t>
            </w:r>
            <w:r>
              <w:br/>
              <w:t xml:space="preserve">  ISO-639x</w:t>
            </w:r>
            <w:r>
              <w:br/>
              <w:t>- UUIDs:</w:t>
            </w:r>
            <w:r>
              <w:br/>
              <w:t xml:space="preserve">  ISO-98348:2014 </w:t>
            </w:r>
            <w:r>
              <w:br/>
              <w:t>- OAuth:</w:t>
            </w:r>
            <w:r>
              <w:br/>
              <w:t xml:space="preserve">  RFC 6749</w:t>
            </w:r>
            <w:r>
              <w:br/>
              <w:t>- OData:</w:t>
            </w:r>
            <w:r>
              <w:br/>
              <w:t xml:space="preserve">  ISO-20802</w:t>
            </w:r>
            <w:r>
              <w:br/>
              <w:t>- WCAG:</w:t>
            </w:r>
            <w:r>
              <w:br/>
              <w:t xml:space="preserve">  ISO-40500:2012</w:t>
            </w:r>
            <w:r>
              <w:br/>
              <w:t>- Qualities:</w:t>
            </w:r>
            <w:r>
              <w:br/>
              <w:t xml:space="preserve">  ISO-25010/12/22</w:t>
            </w:r>
            <w:r>
              <w:br/>
              <w:t>- Information Security:</w:t>
            </w:r>
            <w:r>
              <w:br/>
              <w:t xml:space="preserve">  ISO-27001 stage 2+</w:t>
            </w:r>
            <w:r>
              <w:br/>
              <w:t>- HTML (5):</w:t>
            </w:r>
            <w:r>
              <w:br/>
              <w:t xml:space="preserve">  ISO-15445</w:t>
            </w:r>
            <w:r>
              <w:br/>
              <w:t>- ECMAScript:</w:t>
            </w:r>
            <w:r>
              <w:br/>
              <w:t xml:space="preserve">  ISO-16262</w:t>
            </w:r>
          </w:p>
        </w:tc>
        <w:tc>
          <w:tcPr>
            <w:tcW w:w="2835" w:type="dxa"/>
          </w:tcPr>
          <w:p w14:paraId="771F9A8A" w14:textId="77777777" w:rsidR="001A1E44" w:rsidRDefault="001A1E44" w:rsidP="001A1E44"/>
        </w:tc>
      </w:tr>
      <w:tr w:rsidR="001A1E44" w:rsidRPr="00424DEF" w14:paraId="01CD861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8CAFE39" w14:textId="52230EFB" w:rsidR="001A1E44" w:rsidRDefault="001A1E44" w:rsidP="001A1E44">
            <w:bookmarkStart w:id="39" w:name="Value_Standards_Industry"/>
            <w:bookmarkEnd w:id="39"/>
            <w:r>
              <w:t>Industry Domain Standards &amp; Patterns</w:t>
            </w:r>
          </w:p>
        </w:tc>
        <w:tc>
          <w:tcPr>
            <w:tcW w:w="2268" w:type="dxa"/>
          </w:tcPr>
          <w:p w14:paraId="0E878935" w14:textId="77777777" w:rsidR="001A1E44" w:rsidRDefault="001A1E44" w:rsidP="001A1E44"/>
        </w:tc>
        <w:tc>
          <w:tcPr>
            <w:tcW w:w="2410" w:type="dxa"/>
          </w:tcPr>
          <w:p w14:paraId="00A76816" w14:textId="72FBE346" w:rsidR="001A1E44" w:rsidRDefault="001A1E44" w:rsidP="001A1E44">
            <w:r>
              <w:t>OIDC</w:t>
            </w:r>
            <w:r>
              <w:br/>
              <w:t>API-First</w:t>
            </w:r>
            <w:r>
              <w:br/>
              <w:t>Continuous Delivery</w:t>
            </w:r>
          </w:p>
        </w:tc>
        <w:tc>
          <w:tcPr>
            <w:tcW w:w="2835" w:type="dxa"/>
          </w:tcPr>
          <w:p w14:paraId="3150BF74" w14:textId="77777777" w:rsidR="001A1E44" w:rsidRDefault="001A1E44" w:rsidP="001A1E44"/>
        </w:tc>
      </w:tr>
      <w:tr w:rsidR="001A1E44" w:rsidRPr="00424DEF" w14:paraId="2D690A5E"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0848FA" w14:textId="1775743E" w:rsidR="001A1E44" w:rsidRDefault="001A1E44" w:rsidP="001A1E44">
            <w:bookmarkStart w:id="40" w:name="Value_Standards_Industry_Custom"/>
            <w:bookmarkEnd w:id="40"/>
            <w:r>
              <w:t xml:space="preserve">Industry Domain </w:t>
            </w:r>
            <w:r w:rsidRPr="00100AB9">
              <w:rPr>
                <w:i/>
                <w:iCs/>
              </w:rPr>
              <w:t>Custom</w:t>
            </w:r>
            <w:r>
              <w:t xml:space="preserve"> Development Standards &amp; Patterns</w:t>
            </w:r>
          </w:p>
        </w:tc>
        <w:tc>
          <w:tcPr>
            <w:tcW w:w="2268" w:type="dxa"/>
          </w:tcPr>
          <w:p w14:paraId="73E4712A" w14:textId="77777777" w:rsidR="001A1E44" w:rsidRDefault="001A1E44" w:rsidP="001A1E44"/>
        </w:tc>
        <w:tc>
          <w:tcPr>
            <w:tcW w:w="2410" w:type="dxa"/>
          </w:tcPr>
          <w:p w14:paraId="1DD64A00" w14:textId="27E7288A" w:rsidR="001A1E44" w:rsidRDefault="001A1E44" w:rsidP="001A1E44">
            <w:r>
              <w:t>DevOps</w:t>
            </w:r>
            <w:r>
              <w:br/>
              <w:t>Domain Driven Design</w:t>
            </w:r>
            <w:r>
              <w:br/>
              <w:t>SOLID,</w:t>
            </w:r>
            <w:r>
              <w:br/>
              <w:t>TDD</w:t>
            </w:r>
          </w:p>
        </w:tc>
        <w:tc>
          <w:tcPr>
            <w:tcW w:w="2835" w:type="dxa"/>
          </w:tcPr>
          <w:p w14:paraId="40E1B1A6" w14:textId="434B2535" w:rsidR="001A1E44" w:rsidRDefault="001A1E44" w:rsidP="001A1E44">
            <w:r>
              <w:t xml:space="preserve">Only applicable to Solution System(s) that are </w:t>
            </w:r>
            <w:hyperlink w:anchor="Term_CustomSystem" w:history="1">
              <w:r w:rsidRPr="00100AB9">
                <w:rPr>
                  <w:rStyle w:val="Hyperlink"/>
                </w:rPr>
                <w:t>Custom System</w:t>
              </w:r>
            </w:hyperlink>
            <w:r>
              <w:t xml:space="preserve"> </w:t>
            </w:r>
            <w:hyperlink w:anchor="Term_SaaP" w:history="1">
              <w:r>
                <w:rPr>
                  <w:rStyle w:val="Hyperlink"/>
                </w:rPr>
                <w:t>SaaP</w:t>
              </w:r>
            </w:hyperlink>
            <w:r>
              <w:t>s.</w:t>
            </w:r>
          </w:p>
        </w:tc>
      </w:tr>
      <w:tr w:rsidR="001A1E44" w:rsidRPr="00424DEF" w14:paraId="21847DB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35427E2" w14:textId="29431E19" w:rsidR="001A1E44" w:rsidRDefault="001A1E44" w:rsidP="001A1E44">
            <w:r>
              <w:t>Data Interchange Standards</w:t>
            </w:r>
          </w:p>
        </w:tc>
        <w:tc>
          <w:tcPr>
            <w:tcW w:w="2268" w:type="dxa"/>
          </w:tcPr>
          <w:p w14:paraId="3E8AE723" w14:textId="77777777" w:rsidR="001A1E44" w:rsidRDefault="001A1E44" w:rsidP="001A1E44"/>
        </w:tc>
        <w:tc>
          <w:tcPr>
            <w:tcW w:w="2410" w:type="dxa"/>
          </w:tcPr>
          <w:p w14:paraId="71D201FA" w14:textId="504D7875" w:rsidR="001A1E44" w:rsidRDefault="001A1E44" w:rsidP="001A1E44">
            <w:r>
              <w:t>Custom Sponsor Organisation defined modelling and messaging standard.</w:t>
            </w:r>
          </w:p>
        </w:tc>
        <w:tc>
          <w:tcPr>
            <w:tcW w:w="2835" w:type="dxa"/>
          </w:tcPr>
          <w:p w14:paraId="20A2D2FA" w14:textId="77777777" w:rsidR="001A1E44" w:rsidRDefault="001A1E44" w:rsidP="001A1E44"/>
        </w:tc>
      </w:tr>
      <w:tr w:rsidR="005E2F80" w:rsidRPr="00424DEF" w14:paraId="513EC97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CEF2DF" w14:textId="3BDCE89D" w:rsidR="005E2F80" w:rsidRDefault="005E2F80" w:rsidP="001A1E44">
            <w:r>
              <w:t>Integrated Systems</w:t>
            </w:r>
          </w:p>
        </w:tc>
        <w:tc>
          <w:tcPr>
            <w:tcW w:w="2268" w:type="dxa"/>
          </w:tcPr>
          <w:p w14:paraId="6C480CC2" w14:textId="77777777" w:rsidR="005E2F80" w:rsidRDefault="005E2F80" w:rsidP="001A1E44"/>
        </w:tc>
        <w:tc>
          <w:tcPr>
            <w:tcW w:w="2410" w:type="dxa"/>
          </w:tcPr>
          <w:p w14:paraId="231E4DB6" w14:textId="0BE1A4F7" w:rsidR="005E2F80" w:rsidRDefault="005E2F80" w:rsidP="001A1E44">
            <w:r>
              <w:t>Sponsor</w:t>
            </w:r>
            <w:r w:rsidR="00A060E0">
              <w:t>’s</w:t>
            </w:r>
            <w:r>
              <w:t xml:space="preserve"> IdP.</w:t>
            </w:r>
            <w:r>
              <w:br/>
              <w:t>Sponsor’s MTA.</w:t>
            </w:r>
          </w:p>
        </w:tc>
        <w:tc>
          <w:tcPr>
            <w:tcW w:w="2835" w:type="dxa"/>
          </w:tcPr>
          <w:p w14:paraId="5C9813DC" w14:textId="77777777" w:rsidR="005E2F80" w:rsidRDefault="005E2F80" w:rsidP="001A1E44"/>
        </w:tc>
      </w:tr>
      <w:tr w:rsidR="00F20092" w:rsidRPr="00424DEF" w14:paraId="05AF2F4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5530CDA" w14:textId="71B11AE6" w:rsidR="00F20092" w:rsidRDefault="00F20092" w:rsidP="001A1E44">
            <w:r>
              <w:t>Sector Guidance</w:t>
            </w:r>
          </w:p>
        </w:tc>
        <w:tc>
          <w:tcPr>
            <w:tcW w:w="2268" w:type="dxa"/>
          </w:tcPr>
          <w:p w14:paraId="6E20EF45" w14:textId="77777777" w:rsidR="00F20092" w:rsidRDefault="00F20092" w:rsidP="001A1E44"/>
        </w:tc>
        <w:tc>
          <w:tcPr>
            <w:tcW w:w="2410" w:type="dxa"/>
          </w:tcPr>
          <w:p w14:paraId="00880F60" w14:textId="60CB320B" w:rsidR="00F20092" w:rsidRDefault="00F20092" w:rsidP="001A1E44">
            <w:r>
              <w:t>NZ Secure Web Services Standard Compliance.</w:t>
            </w:r>
            <w:r>
              <w:br/>
            </w:r>
          </w:p>
        </w:tc>
        <w:tc>
          <w:tcPr>
            <w:tcW w:w="2835" w:type="dxa"/>
          </w:tcPr>
          <w:p w14:paraId="7EC2792A" w14:textId="77777777" w:rsidR="00F20092" w:rsidRDefault="00F20092" w:rsidP="001A1E44"/>
        </w:tc>
      </w:tr>
      <w:tr w:rsidR="00FE43F0" w:rsidRPr="00424DEF" w14:paraId="4D15D47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F256881" w14:textId="64340AAB" w:rsidR="00FE43F0" w:rsidRDefault="00FE43F0" w:rsidP="001A1E44">
            <w:bookmarkStart w:id="41" w:name="Value_ErrorSeverityAcceptance"/>
            <w:bookmarkEnd w:id="41"/>
            <w:r>
              <w:t>Error Severity Acceptance</w:t>
            </w:r>
          </w:p>
        </w:tc>
        <w:tc>
          <w:tcPr>
            <w:tcW w:w="2268" w:type="dxa"/>
          </w:tcPr>
          <w:p w14:paraId="7926D608" w14:textId="7C8CDAB7" w:rsidR="00FE43F0" w:rsidRDefault="00FE43F0" w:rsidP="001A1E44">
            <w:r>
              <w:t>0 Critical</w:t>
            </w:r>
            <w:r>
              <w:br/>
              <w:t>0 High</w:t>
            </w:r>
          </w:p>
        </w:tc>
        <w:tc>
          <w:tcPr>
            <w:tcW w:w="2410" w:type="dxa"/>
          </w:tcPr>
          <w:p w14:paraId="61EDE172" w14:textId="77777777" w:rsidR="00FE43F0" w:rsidRDefault="00FE43F0" w:rsidP="001A1E44"/>
        </w:tc>
        <w:tc>
          <w:tcPr>
            <w:tcW w:w="2835" w:type="dxa"/>
          </w:tcPr>
          <w:p w14:paraId="7DEECC05" w14:textId="77777777" w:rsidR="00FE43F0" w:rsidRDefault="00FE43F0" w:rsidP="001A1E44"/>
        </w:tc>
      </w:tr>
      <w:tr w:rsidR="00366AAA" w:rsidRPr="00424DEF" w14:paraId="447D3FB9"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DF478A5" w14:textId="4D3A286C" w:rsidR="00366AAA" w:rsidRDefault="00366AAA" w:rsidP="001A1E44">
            <w:bookmarkStart w:id="42" w:name="Value_SponsorGuidance"/>
            <w:bookmarkEnd w:id="42"/>
            <w:r>
              <w:t>Sponsor Guidance</w:t>
            </w:r>
          </w:p>
        </w:tc>
        <w:tc>
          <w:tcPr>
            <w:tcW w:w="2268" w:type="dxa"/>
          </w:tcPr>
          <w:p w14:paraId="16C50BB7" w14:textId="77777777" w:rsidR="00366AAA" w:rsidRDefault="00366AAA" w:rsidP="001A1E44"/>
        </w:tc>
        <w:tc>
          <w:tcPr>
            <w:tcW w:w="2410" w:type="dxa"/>
          </w:tcPr>
          <w:p w14:paraId="205F20AF" w14:textId="2092DD1B" w:rsidR="00366AAA" w:rsidRDefault="00366AAA" w:rsidP="001A1E44">
            <w:r>
              <w:t>- Domain Naming Guidelines</w:t>
            </w:r>
            <w:r w:rsidR="00C569F7">
              <w:br/>
            </w:r>
            <w:r w:rsidR="00C569F7">
              <w:lastRenderedPageBreak/>
              <w:t>- Accessibility Guidelines</w:t>
            </w:r>
            <w:r w:rsidR="00C569F7">
              <w:br/>
              <w:t>- Usability Guidelines</w:t>
            </w:r>
            <w:r>
              <w:br/>
              <w:t>- Interface Design Guidelines</w:t>
            </w:r>
            <w:r w:rsidR="00C569F7">
              <w:br/>
              <w:t>- Monitoring Guidelines</w:t>
            </w:r>
          </w:p>
        </w:tc>
        <w:tc>
          <w:tcPr>
            <w:tcW w:w="2835" w:type="dxa"/>
          </w:tcPr>
          <w:p w14:paraId="7C758BB3" w14:textId="77777777" w:rsidR="00366AAA" w:rsidRDefault="00366AAA" w:rsidP="001A1E44"/>
        </w:tc>
      </w:tr>
      <w:tr w:rsidR="000B6666" w:rsidRPr="00424DEF" w14:paraId="5169308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3A6CE1A" w14:textId="776A0F16" w:rsidR="000B6666" w:rsidRDefault="002639B0" w:rsidP="001A1E44">
            <w:r>
              <w:t>Supplier and</w:t>
            </w:r>
            <w:r w:rsidR="000D069D">
              <w:t>/or</w:t>
            </w:r>
            <w:r>
              <w:t xml:space="preserve"> Vendor</w:t>
            </w:r>
            <w:r w:rsidR="000B6666">
              <w:t xml:space="preserve"> Qualifications</w:t>
            </w:r>
          </w:p>
        </w:tc>
        <w:tc>
          <w:tcPr>
            <w:tcW w:w="2268" w:type="dxa"/>
          </w:tcPr>
          <w:p w14:paraId="013D803C" w14:textId="77777777" w:rsidR="000B6666" w:rsidRDefault="000B6666" w:rsidP="001A1E44"/>
        </w:tc>
        <w:tc>
          <w:tcPr>
            <w:tcW w:w="2410" w:type="dxa"/>
          </w:tcPr>
          <w:p w14:paraId="2F6D2789" w14:textId="266FCB85" w:rsidR="000B6666" w:rsidRDefault="00000000" w:rsidP="001A1E44">
            <w:hyperlink w:anchor="Term_ISO_27001" w:history="1">
              <w:r w:rsidR="000B6666" w:rsidRPr="000B6666">
                <w:rPr>
                  <w:rStyle w:val="Hyperlink"/>
                </w:rPr>
                <w:t>ISO-27001</w:t>
              </w:r>
            </w:hyperlink>
            <w:r w:rsidR="000B6666">
              <w:t xml:space="preserve"> Level 2</w:t>
            </w:r>
          </w:p>
        </w:tc>
        <w:tc>
          <w:tcPr>
            <w:tcW w:w="2835" w:type="dxa"/>
          </w:tcPr>
          <w:p w14:paraId="09926CEB" w14:textId="77777777" w:rsidR="000B6666" w:rsidRDefault="000B6666" w:rsidP="001A1E44"/>
        </w:tc>
      </w:tr>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43" w:name="Requirements"/>
      <w:bookmarkStart w:id="44" w:name="Header_SystemQualityRequirements"/>
      <w:bookmarkStart w:id="45" w:name="_Toc158297569"/>
      <w:bookmarkEnd w:id="43"/>
      <w:bookmarkEnd w:id="44"/>
      <w:r>
        <w:lastRenderedPageBreak/>
        <w:t>System Qualit</w:t>
      </w:r>
      <w:r w:rsidR="00867765">
        <w:t>y Requirements</w:t>
      </w:r>
      <w:bookmarkEnd w:id="45"/>
    </w:p>
    <w:p w14:paraId="457BCE2F" w14:textId="77777777" w:rsidR="00867765" w:rsidRDefault="00867765" w:rsidP="00867765">
      <w:pPr>
        <w:pStyle w:val="BodyText"/>
      </w:pPr>
      <w:r>
        <w:t>The following Qualitative requirements are organised per the guidance provided within ISO-25010 System Requirements, with Statements referring to target values defined within the Quantitative Values listed below.</w:t>
      </w:r>
    </w:p>
    <w:p w14:paraId="35B96BF6" w14:textId="230A0B7E" w:rsidR="00294740" w:rsidRDefault="00294740" w:rsidP="008A5424">
      <w:pPr>
        <w:pStyle w:val="Heading3"/>
      </w:pPr>
      <w:bookmarkStart w:id="46" w:name="_Toc158297570"/>
      <w:r>
        <w:t>Functional Suitability</w:t>
      </w:r>
      <w:r w:rsidR="00113DB2">
        <w:rPr>
          <w:rStyle w:val="FootnoteReference"/>
        </w:rPr>
        <w:footnoteReference w:id="6"/>
      </w:r>
      <w:bookmarkEnd w:id="46"/>
    </w:p>
    <w:p w14:paraId="45801016" w14:textId="2A0B8878" w:rsidR="00294740" w:rsidRDefault="00294740" w:rsidP="00C829F4">
      <w:pPr>
        <w:pStyle w:val="BodyTextDefinition"/>
      </w:pPr>
      <w:r w:rsidRPr="00294740">
        <w:t>The degree to which a product or system provides functions that meet stated and implied needs when used under specified conditions. This characteristic is composed of the qualities listed below.</w:t>
      </w:r>
    </w:p>
    <w:p w14:paraId="2B3F4A97" w14:textId="77777777" w:rsidR="003F448A" w:rsidRDefault="003F448A" w:rsidP="00C829F4">
      <w:pPr>
        <w:pStyle w:val="BodyTextDefinition"/>
      </w:pPr>
    </w:p>
    <w:p w14:paraId="0A814DF5" w14:textId="60C712E5" w:rsidR="00294740" w:rsidRDefault="00294740" w:rsidP="00294740">
      <w:pPr>
        <w:pStyle w:val="Heading4"/>
      </w:pPr>
      <w:bookmarkStart w:id="47" w:name="_Toc158297571"/>
      <w:r>
        <w:t>Functional Completeness</w:t>
      </w:r>
      <w:bookmarkEnd w:id="47"/>
    </w:p>
    <w:p w14:paraId="07843B94" w14:textId="6D5F0C76" w:rsidR="00294740" w:rsidRDefault="00294740" w:rsidP="00C829F4">
      <w:pPr>
        <w:pStyle w:val="BodyTextDefinition"/>
      </w:pPr>
      <w:r>
        <w:t>T</w:t>
      </w:r>
      <w:r w:rsidRPr="00EF5E84">
        <w:t>he degree to which the set of functions covers all the specified tasks and user objectives.</w:t>
      </w:r>
    </w:p>
    <w:p w14:paraId="7F3BEADB" w14:textId="77777777" w:rsidR="009A34A4" w:rsidRDefault="009A34A4" w:rsidP="00294740">
      <w:pPr>
        <w:pStyle w:val="BodyText"/>
      </w:pPr>
    </w:p>
    <w:p w14:paraId="3A10FE7F" w14:textId="6F22F86C" w:rsidR="004E43EA" w:rsidRDefault="00113DB2" w:rsidP="004E43EA">
      <w:pPr>
        <w:pStyle w:val="Heading5"/>
      </w:pPr>
      <w:r>
        <w:t>QR-DEF-</w:t>
      </w:r>
      <w:r w:rsidR="004E43EA">
        <w:t xml:space="preserve">FUNC-COMP-00: </w:t>
      </w:r>
      <w:r w:rsidR="004E43EA">
        <w:rPr>
          <w:b/>
          <w:bCs/>
        </w:rPr>
        <w:t xml:space="preserve">Comprehensive </w:t>
      </w:r>
      <w:r w:rsidR="006B3C97">
        <w:rPr>
          <w:b/>
          <w:bCs/>
        </w:rPr>
        <w:t>Functionality</w:t>
      </w:r>
    </w:p>
    <w:p w14:paraId="39001E03" w14:textId="0B36917E" w:rsidR="004E43EA" w:rsidRPr="001F0BD9" w:rsidRDefault="004E43EA" w:rsidP="004E43EA">
      <w:pPr>
        <w:pStyle w:val="ASomething"/>
      </w:pPr>
      <w:r w:rsidRPr="009D493F">
        <w:rPr>
          <w:b/>
          <w:bCs/>
        </w:rPr>
        <w:t>Category</w:t>
      </w:r>
      <w:r w:rsidRPr="009D493F">
        <w:t>:</w:t>
      </w:r>
      <w:r>
        <w:t xml:space="preserve"> </w:t>
      </w:r>
      <w:r>
        <w:tab/>
        <w:t>ISO-25010/Functionality Suitability/Functional Completeness</w:t>
      </w:r>
    </w:p>
    <w:p w14:paraId="548C24B1" w14:textId="3A82F0E7" w:rsidR="004E43EA" w:rsidRPr="001F0BD9" w:rsidRDefault="004E43EA" w:rsidP="004E43EA">
      <w:pPr>
        <w:pStyle w:val="ASomething"/>
      </w:pPr>
      <w:r w:rsidRPr="009D493F">
        <w:rPr>
          <w:b/>
          <w:bCs/>
        </w:rPr>
        <w:t>Statement</w:t>
      </w:r>
      <w:r w:rsidRPr="009D493F">
        <w:t>:</w:t>
      </w:r>
      <w:r>
        <w:t xml:space="preserve"> </w:t>
      </w:r>
      <w:r>
        <w:tab/>
        <w:t xml:space="preserve">The solution’s system(s) MUST provide a comprehensive set of features to address the diverse needs of </w:t>
      </w:r>
      <w:r w:rsidR="006B3C97">
        <w:t xml:space="preserve">default </w:t>
      </w:r>
      <w:r w:rsidR="00A056AC">
        <w:t xml:space="preserve">conceptual </w:t>
      </w:r>
      <w:hyperlink w:anchor="Term_SystemUser" w:history="1">
        <w:r w:rsidRPr="006E4A4D">
          <w:rPr>
            <w:rStyle w:val="Hyperlink"/>
          </w:rPr>
          <w:t>user</w:t>
        </w:r>
      </w:hyperlink>
      <w:r w:rsidR="006B3C97">
        <w:t xml:space="preserve"> </w:t>
      </w:r>
      <w:hyperlink w:anchor="Term_Role" w:history="1">
        <w:r w:rsidR="009F6745">
          <w:rPr>
            <w:rStyle w:val="Hyperlink"/>
          </w:rPr>
          <w:t>r</w:t>
        </w:r>
        <w:r w:rsidR="009F6745" w:rsidRPr="009F6745">
          <w:rPr>
            <w:rStyle w:val="Hyperlink"/>
          </w:rPr>
          <w:t>ole</w:t>
        </w:r>
      </w:hyperlink>
      <w:r w:rsidR="006B3C97">
        <w:t>s</w:t>
      </w:r>
      <w:r>
        <w:t>.</w:t>
      </w:r>
    </w:p>
    <w:p w14:paraId="1F687EB5" w14:textId="5AB0A04B" w:rsidR="004E43EA" w:rsidRPr="001F0BD9" w:rsidRDefault="004E43EA" w:rsidP="004E43EA">
      <w:pPr>
        <w:pStyle w:val="ASomething"/>
      </w:pPr>
      <w:r w:rsidRPr="009D493F">
        <w:rPr>
          <w:b/>
          <w:bCs/>
        </w:rPr>
        <w:t>Rationale</w:t>
      </w:r>
      <w:r w:rsidRPr="009D493F">
        <w:t>:</w:t>
      </w:r>
      <w:r>
        <w:tab/>
      </w:r>
      <w:r w:rsidR="006B3C97">
        <w:t>A comprehensive set of features e</w:t>
      </w:r>
      <w:r>
        <w:t xml:space="preserve">nhances </w:t>
      </w:r>
      <w:hyperlink w:anchor="Term_SystemUser" w:history="1">
        <w:r w:rsidRPr="006E4A4D">
          <w:rPr>
            <w:rStyle w:val="Hyperlink"/>
          </w:rPr>
          <w:t>user</w:t>
        </w:r>
      </w:hyperlink>
      <w:r>
        <w:t xml:space="preserve"> satisfaction and efficiency.</w:t>
      </w:r>
    </w:p>
    <w:p w14:paraId="06D1A885" w14:textId="2D145E8E" w:rsidR="004E43EA" w:rsidRPr="001F0BD9" w:rsidRDefault="004E43EA" w:rsidP="004E43EA">
      <w:pPr>
        <w:pStyle w:val="ASomething"/>
      </w:pPr>
      <w:r w:rsidRPr="009D493F">
        <w:rPr>
          <w:b/>
          <w:bCs/>
        </w:rPr>
        <w:t>Details</w:t>
      </w:r>
      <w:r w:rsidRPr="009D493F">
        <w:t>:</w:t>
      </w:r>
      <w:r>
        <w:t xml:space="preserve"> </w:t>
      </w:r>
      <w:r>
        <w:tab/>
      </w:r>
      <w:r w:rsidR="006B3C97">
        <w:t xml:space="preserve">User </w:t>
      </w:r>
      <w:hyperlink w:anchor="Term_Role" w:history="1">
        <w:r w:rsidR="009F6745" w:rsidRPr="009F6745">
          <w:rPr>
            <w:rStyle w:val="Hyperlink"/>
          </w:rPr>
          <w:t>Role</w:t>
        </w:r>
      </w:hyperlink>
      <w:r w:rsidR="006B3C97">
        <w:t xml:space="preserve">s that are common across </w:t>
      </w:r>
      <w:r w:rsidR="00A056AC">
        <w:t xml:space="preserve">most mature </w:t>
      </w:r>
      <w:r w:rsidR="006B3C97">
        <w:t xml:space="preserve">systems include: </w:t>
      </w:r>
      <w:r w:rsidR="00A056AC">
        <w:br/>
        <w:t xml:space="preserve">- </w:t>
      </w:r>
      <w:hyperlink w:anchor="Term_MaintenanceSpecialist" w:history="1">
        <w:r w:rsidR="006B3C97" w:rsidRPr="00D4632D">
          <w:rPr>
            <w:rStyle w:val="Hyperlink"/>
          </w:rPr>
          <w:t>System Maintenance Specialist</w:t>
        </w:r>
        <w:r w:rsidR="00D4632D" w:rsidRPr="00D4632D">
          <w:rPr>
            <w:rStyle w:val="Hyperlink"/>
          </w:rPr>
          <w:t>s</w:t>
        </w:r>
      </w:hyperlink>
      <w:r w:rsidR="00D4632D">
        <w:t xml:space="preserve"> </w:t>
      </w:r>
      <w:r w:rsidR="00A056AC">
        <w:t xml:space="preserve">(e.g.: </w:t>
      </w:r>
      <w:r w:rsidR="008519B7">
        <w:t xml:space="preserve">Deployment, </w:t>
      </w:r>
      <w:r w:rsidR="00A056AC">
        <w:t>viewing Diagnostics, Errors)</w:t>
      </w:r>
      <w:r w:rsidR="006B3C97">
        <w:t xml:space="preserve">, </w:t>
      </w:r>
      <w:r w:rsidR="00A056AC">
        <w:br/>
        <w:t xml:space="preserve">- </w:t>
      </w:r>
      <w:hyperlink w:anchor="Term_OperationsSpecialist" w:history="1">
        <w:r w:rsidR="006B3C97" w:rsidRPr="00D4632D">
          <w:rPr>
            <w:rStyle w:val="Hyperlink"/>
          </w:rPr>
          <w:t>System Operation Specialist</w:t>
        </w:r>
        <w:r w:rsidR="00D4632D" w:rsidRPr="00D4632D">
          <w:rPr>
            <w:rStyle w:val="Hyperlink"/>
          </w:rPr>
          <w:t>s</w:t>
        </w:r>
      </w:hyperlink>
      <w:r w:rsidR="00D4632D">
        <w:t xml:space="preserve"> </w:t>
      </w:r>
      <w:r w:rsidR="00A056AC">
        <w:t xml:space="preserve">(e.g.: system &amp; tenancy </w:t>
      </w:r>
      <w:hyperlink w:anchor="Term_SystemSettings" w:history="1">
        <w:r w:rsidR="008519B7" w:rsidRPr="008519B7">
          <w:rPr>
            <w:rStyle w:val="Hyperlink"/>
          </w:rPr>
          <w:t>settings</w:t>
        </w:r>
      </w:hyperlink>
      <w:r w:rsidR="00A056AC">
        <w:t xml:space="preserve">, shared </w:t>
      </w:r>
      <w:hyperlink w:anchor="Term_REferenceData" w:history="1">
        <w:r w:rsidR="00A056AC" w:rsidRPr="008519B7">
          <w:rPr>
            <w:rStyle w:val="Hyperlink"/>
          </w:rPr>
          <w:t>reference data</w:t>
        </w:r>
      </w:hyperlink>
      <w:r w:rsidR="00A056AC">
        <w:t>, etc.)</w:t>
      </w:r>
      <w:r w:rsidR="006B3C97">
        <w:t xml:space="preserve">, </w:t>
      </w:r>
      <w:r w:rsidR="00A056AC">
        <w:br/>
        <w:t xml:space="preserve">- </w:t>
      </w:r>
      <w:hyperlink w:anchor="Term_SupportSpecialist" w:history="1">
        <w:r w:rsidR="006B3C97" w:rsidRPr="00D4632D">
          <w:rPr>
            <w:rStyle w:val="Hyperlink"/>
          </w:rPr>
          <w:t>System User Support Specialist</w:t>
        </w:r>
        <w:r w:rsidR="00D4632D" w:rsidRPr="00D4632D">
          <w:rPr>
            <w:rStyle w:val="Hyperlink"/>
          </w:rPr>
          <w:t>s</w:t>
        </w:r>
      </w:hyperlink>
      <w:r w:rsidR="00D4632D">
        <w:t xml:space="preserve"> </w:t>
      </w:r>
      <w:r w:rsidR="00A056AC">
        <w:t xml:space="preserve">(e.g.: </w:t>
      </w:r>
      <w:r w:rsidR="008519B7">
        <w:t>s</w:t>
      </w:r>
      <w:r w:rsidR="00A056AC">
        <w:t xml:space="preserve">etting or resetting associations to tenancies, </w:t>
      </w:r>
      <w:hyperlink w:anchor="Term_Role" w:history="1">
        <w:r w:rsidR="009F6745">
          <w:rPr>
            <w:rStyle w:val="Hyperlink"/>
          </w:rPr>
          <w:t>r</w:t>
        </w:r>
        <w:r w:rsidR="009F6745" w:rsidRPr="009F6745">
          <w:rPr>
            <w:rStyle w:val="Hyperlink"/>
          </w:rPr>
          <w:t>ole</w:t>
        </w:r>
      </w:hyperlink>
      <w:r w:rsidR="00A056AC">
        <w:t>s, password credentials, etc.)</w:t>
      </w:r>
      <w:r w:rsidR="00A056AC">
        <w:br/>
        <w:t xml:space="preserve">- </w:t>
      </w:r>
      <w:hyperlink w:anchor="Term_BusinessSupportSpecialist" w:history="1">
        <w:r w:rsidR="006B3C97" w:rsidRPr="00D4632D">
          <w:rPr>
            <w:rStyle w:val="Hyperlink"/>
          </w:rPr>
          <w:t>Business Service Support Specialist</w:t>
        </w:r>
        <w:r w:rsidR="00D4632D" w:rsidRPr="00D4632D">
          <w:rPr>
            <w:rStyle w:val="Hyperlink"/>
          </w:rPr>
          <w:t>s</w:t>
        </w:r>
      </w:hyperlink>
      <w:r w:rsidR="006B3C97">
        <w:t xml:space="preserve"> </w:t>
      </w:r>
      <w:r w:rsidR="00A056AC">
        <w:t xml:space="preserve">(e.g.: assisting with setting up </w:t>
      </w:r>
      <w:hyperlink w:anchor="Term_Workflow" w:history="1">
        <w:r w:rsidR="00A056AC" w:rsidRPr="00272A1C">
          <w:rPr>
            <w:rStyle w:val="Hyperlink"/>
          </w:rPr>
          <w:t>workflow</w:t>
        </w:r>
      </w:hyperlink>
      <w:r w:rsidR="00A056AC">
        <w:t>s, etc.)</w:t>
      </w:r>
      <w:r w:rsidR="006B3C97">
        <w:t xml:space="preserve">, </w:t>
      </w:r>
      <w:r w:rsidR="00A056AC">
        <w:br/>
        <w:t xml:space="preserve">- </w:t>
      </w:r>
      <w:hyperlink w:anchor="Term_BusinessServiceConsumer" w:history="1">
        <w:r w:rsidR="006B3C97" w:rsidRPr="008519B7">
          <w:rPr>
            <w:rStyle w:val="Hyperlink"/>
          </w:rPr>
          <w:t>Business Service Consumer</w:t>
        </w:r>
        <w:r w:rsidR="008519B7" w:rsidRPr="008519B7">
          <w:rPr>
            <w:rStyle w:val="Hyperlink"/>
          </w:rPr>
          <w:t>s</w:t>
        </w:r>
      </w:hyperlink>
      <w:r w:rsidR="00A056AC">
        <w:t xml:space="preserve"> (system purpose dependent) </w:t>
      </w:r>
      <w:r w:rsidR="006B3C97">
        <w:br/>
      </w:r>
      <w:r w:rsidR="00A056AC">
        <w:t xml:space="preserve">- </w:t>
      </w:r>
      <w:r w:rsidR="006B3C97">
        <w:t xml:space="preserve">All users </w:t>
      </w:r>
      <w:r w:rsidR="00A056AC">
        <w:t xml:space="preserve">(e.g., </w:t>
      </w:r>
      <w:r w:rsidR="006B3C97">
        <w:t>sign in</w:t>
      </w:r>
      <w:r w:rsidR="00A056AC">
        <w:t xml:space="preserve"> &amp;</w:t>
      </w:r>
      <w:r w:rsidR="006B3C97">
        <w:t xml:space="preserve"> out, view and configure their personal setting profile, their security profile, view disclosures and agreements they have agreed to</w:t>
      </w:r>
      <w:r w:rsidR="00A056AC">
        <w:t>, search for system resources)</w:t>
      </w:r>
      <w:r w:rsidR="006B3C97">
        <w:t>.</w:t>
      </w:r>
    </w:p>
    <w:p w14:paraId="34E87605" w14:textId="3371DDD9" w:rsidR="004E43EA" w:rsidRDefault="00617A85" w:rsidP="005E414A">
      <w:pPr>
        <w:pStyle w:val="ASomething"/>
      </w:pPr>
      <w:r>
        <w:rPr>
          <w:b/>
          <w:bCs/>
        </w:rPr>
        <w:lastRenderedPageBreak/>
        <w:t>Prompts:</w:t>
      </w:r>
      <w:r w:rsidR="004E43EA">
        <w:tab/>
        <w:t xml:space="preserve">Which of the </w:t>
      </w:r>
      <w:r w:rsidR="006B3C97">
        <w:t xml:space="preserve">above listed standard </w:t>
      </w:r>
      <w:r w:rsidR="00A056AC">
        <w:t xml:space="preserve">conceptual </w:t>
      </w:r>
      <w:r w:rsidR="006B3C97">
        <w:t xml:space="preserve">user </w:t>
      </w:r>
      <w:hyperlink w:anchor="Term_Role" w:history="1">
        <w:r w:rsidR="009F6745">
          <w:rPr>
            <w:rStyle w:val="Hyperlink"/>
          </w:rPr>
          <w:t>r</w:t>
        </w:r>
        <w:r w:rsidR="009F6745" w:rsidRPr="009F6745">
          <w:rPr>
            <w:rStyle w:val="Hyperlink"/>
          </w:rPr>
          <w:t>ole</w:t>
        </w:r>
      </w:hyperlink>
      <w:r w:rsidR="004E43EA">
        <w:t>s does the system provide functionality for?</w:t>
      </w:r>
    </w:p>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p w14:paraId="5E4C6E3B" w14:textId="008C9276" w:rsidR="00294740" w:rsidRPr="001F0BD9" w:rsidRDefault="00294740" w:rsidP="00294740">
      <w:pPr>
        <w:pStyle w:val="ASomething"/>
      </w:pPr>
      <w:r w:rsidRPr="009D493F">
        <w:rPr>
          <w:b/>
          <w:bCs/>
        </w:rPr>
        <w:t>Category</w:t>
      </w:r>
      <w:r w:rsidRPr="009D493F">
        <w:t>:</w:t>
      </w:r>
      <w:r>
        <w:t xml:space="preserve"> </w:t>
      </w:r>
      <w:r>
        <w:tab/>
        <w:t>ISO-25010/Functional Suitability/Functional Completeness</w:t>
      </w:r>
    </w:p>
    <w:p w14:paraId="352DA301" w14:textId="69F54230" w:rsidR="00294740" w:rsidRPr="001F0BD9" w:rsidRDefault="00294740" w:rsidP="00294740">
      <w:pPr>
        <w:pStyle w:val="ASomething"/>
      </w:pPr>
      <w:r w:rsidRPr="009D493F">
        <w:rPr>
          <w:b/>
          <w:bCs/>
        </w:rPr>
        <w:t>Statement</w:t>
      </w:r>
      <w:r w:rsidRPr="009D493F">
        <w:t>:</w:t>
      </w:r>
      <w:r>
        <w:t xml:space="preserve"> </w:t>
      </w:r>
      <w:r>
        <w:tab/>
        <w:t>The solution’s system(s) MUST provide mature underlying system functionality.</w:t>
      </w:r>
    </w:p>
    <w:p w14:paraId="32D32179" w14:textId="0053D9B0" w:rsidR="00294740" w:rsidRPr="001F0BD9" w:rsidRDefault="00294740" w:rsidP="00294740">
      <w:pPr>
        <w:pStyle w:val="ASomething"/>
      </w:pPr>
      <w:r w:rsidRPr="009D493F">
        <w:rPr>
          <w:b/>
          <w:bCs/>
        </w:rPr>
        <w:t>Rationale</w:t>
      </w:r>
      <w:r w:rsidRPr="009D493F">
        <w:t>:</w:t>
      </w:r>
      <w:r>
        <w:tab/>
        <w:t>A solution that concentrates too much on business requirements is at risk of not being supportable, operable, monitorable, maintainable by other stakeholders over its service lifespan.</w:t>
      </w:r>
    </w:p>
    <w:p w14:paraId="68B7FD11" w14:textId="77777777" w:rsidR="00294740" w:rsidRPr="001F0BD9" w:rsidRDefault="00294740" w:rsidP="00294740">
      <w:pPr>
        <w:pStyle w:val="ASomething"/>
      </w:pPr>
      <w:r w:rsidRPr="009D493F">
        <w:rPr>
          <w:b/>
          <w:bCs/>
        </w:rPr>
        <w:t>Details</w:t>
      </w:r>
      <w:r w:rsidRPr="009D493F">
        <w:t>:</w:t>
      </w:r>
      <w:r>
        <w:t xml:space="preserve"> </w:t>
      </w:r>
      <w:r>
        <w:tab/>
        <w:t>…</w:t>
      </w:r>
    </w:p>
    <w:p w14:paraId="0807D816" w14:textId="535BC6CF" w:rsidR="00294740" w:rsidRDefault="00617A85" w:rsidP="00294740">
      <w:pPr>
        <w:pStyle w:val="ASomething"/>
      </w:pPr>
      <w:r>
        <w:rPr>
          <w:b/>
          <w:bCs/>
        </w:rPr>
        <w:t>Prompts:</w:t>
      </w:r>
      <w:r w:rsidR="00294740">
        <w:tab/>
        <w:t xml:space="preserve">Recognising that not all services provide functionality to manage the following, it remains important for consideration </w:t>
      </w:r>
      <w:r w:rsidR="00035C76">
        <w:t xml:space="preserve">and </w:t>
      </w:r>
      <w:r w:rsidR="00C959CE">
        <w:t>evaluation</w:t>
      </w:r>
      <w:r w:rsidR="00035C76">
        <w:t xml:space="preserve"> </w:t>
      </w:r>
      <w:r w:rsidR="00294740">
        <w:t>purposes to know which of the following functionality is provided by the solution</w:t>
      </w:r>
      <w:r w:rsidR="00035C76">
        <w:t>’s services</w:t>
      </w:r>
      <w:r w:rsidR="00294740">
        <w:t>:</w:t>
      </w:r>
      <w:r w:rsidR="00294740">
        <w:br/>
        <w:t>- Integration Configuration</w:t>
      </w:r>
      <w:r w:rsidR="00294740">
        <w:br/>
        <w:t>- Diagnostics Tracing</w:t>
      </w:r>
      <w:r w:rsidR="00294740">
        <w:br/>
        <w:t>- Error Recording</w:t>
      </w:r>
      <w:r w:rsidR="00294740">
        <w:br/>
        <w:t>- System Configuration</w:t>
      </w:r>
      <w:r w:rsidR="00294740">
        <w:br/>
        <w:t xml:space="preserve">- </w:t>
      </w:r>
      <w:hyperlink w:anchor="Term_Session" w:history="1">
        <w:r w:rsidR="00C83E0E" w:rsidRPr="00C83E0E">
          <w:rPr>
            <w:rStyle w:val="Hyperlink"/>
          </w:rPr>
          <w:t>Session</w:t>
        </w:r>
      </w:hyperlink>
      <w:r w:rsidR="00294740">
        <w:t xml:space="preserve"> &amp; Session Operation Auditing</w:t>
      </w:r>
      <w:r w:rsidR="00294740">
        <w:br/>
        <w:t>- User Management</w:t>
      </w:r>
      <w:r w:rsidR="00294740">
        <w:br/>
        <w:t xml:space="preserve">- System </w:t>
      </w:r>
      <w:hyperlink w:anchor="Term_Permission" w:history="1">
        <w:r w:rsidR="009F6745" w:rsidRPr="009F6745">
          <w:rPr>
            <w:rStyle w:val="Hyperlink"/>
          </w:rPr>
          <w:t>Permission</w:t>
        </w:r>
      </w:hyperlink>
      <w:r w:rsidR="00294740">
        <w:t xml:space="preserve"> &amp; </w:t>
      </w:r>
      <w:hyperlink w:anchor="Term_Role" w:history="1">
        <w:r w:rsidR="009F6745" w:rsidRPr="009F6745">
          <w:rPr>
            <w:rStyle w:val="Hyperlink"/>
          </w:rPr>
          <w:t>Role</w:t>
        </w:r>
      </w:hyperlink>
      <w:r w:rsidR="00294740">
        <w:t xml:space="preserve"> Management</w:t>
      </w:r>
      <w:r w:rsidR="00294740">
        <w:br/>
        <w:t xml:space="preserve">- User System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Tenancy Management</w:t>
      </w:r>
      <w:r w:rsidR="00294740">
        <w:br/>
        <w:t>- Group Management</w:t>
      </w:r>
      <w:r w:rsidR="00294740">
        <w:br/>
        <w:t xml:space="preserve">- Group </w:t>
      </w:r>
      <w:hyperlink w:anchor="Term_Role" w:history="1">
        <w:r w:rsidR="009F6745" w:rsidRPr="009F6745">
          <w:rPr>
            <w:rStyle w:val="Hyperlink"/>
          </w:rPr>
          <w:t>Role</w:t>
        </w:r>
      </w:hyperlink>
      <w:r w:rsidR="00294740">
        <w:t xml:space="preserve"> Management</w:t>
      </w:r>
      <w:r w:rsidR="00294740">
        <w:br/>
        <w:t xml:space="preserve">- User Group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Resource Management</w:t>
      </w:r>
      <w:r w:rsidR="00294740">
        <w:br/>
        <w:t xml:space="preserve">- Resource </w:t>
      </w:r>
      <w:hyperlink w:anchor="Term_Role" w:history="1">
        <w:r w:rsidR="009F6745" w:rsidRPr="009F6745">
          <w:rPr>
            <w:rStyle w:val="Hyperlink"/>
          </w:rPr>
          <w:t>Role</w:t>
        </w:r>
      </w:hyperlink>
      <w:r w:rsidR="00294740">
        <w:t xml:space="preserve"> Management</w:t>
      </w:r>
      <w:r w:rsidR="00294740">
        <w:br/>
        <w:t xml:space="preserve">- User Resource </w:t>
      </w:r>
      <w:hyperlink w:anchor="Term_Role" w:history="1">
        <w:r w:rsidR="009F6745" w:rsidRPr="009F6745">
          <w:rPr>
            <w:rStyle w:val="Hyperlink"/>
          </w:rPr>
          <w:t>Role</w:t>
        </w:r>
      </w:hyperlink>
      <w:r w:rsidR="00294740">
        <w:t xml:space="preserve"> </w:t>
      </w:r>
      <w:bookmarkStart w:id="48" w:name="_Hlk156741027"/>
      <w:r w:rsidR="00035C76">
        <w:t>application/invitation</w:t>
      </w:r>
      <w:r w:rsidR="00294740">
        <w:t>/</w:t>
      </w:r>
      <w:r w:rsidR="00035C76">
        <w:t>acceptance</w:t>
      </w:r>
      <w:r w:rsidR="00294740">
        <w:t>/allocation</w:t>
      </w:r>
      <w:bookmarkEnd w:id="48"/>
      <w:r w:rsidR="00294740">
        <w:t xml:space="preserve"> Management</w:t>
      </w:r>
      <w:r w:rsidR="00294740">
        <w:br/>
        <w:t>- Resource Collection Management</w:t>
      </w:r>
      <w:r w:rsidR="00294740">
        <w:br/>
        <w:t xml:space="preserve">- Resource </w:t>
      </w:r>
      <w:r w:rsidR="00C959CE">
        <w:t>Collection</w:t>
      </w:r>
      <w:r w:rsidR="00294740">
        <w:t xml:space="preserve"> </w:t>
      </w:r>
      <w:hyperlink w:anchor="Term_Role" w:history="1">
        <w:r w:rsidR="009F6745" w:rsidRPr="009F6745">
          <w:rPr>
            <w:rStyle w:val="Hyperlink"/>
          </w:rPr>
          <w:t>Role</w:t>
        </w:r>
      </w:hyperlink>
      <w:r w:rsidR="00294740">
        <w:t xml:space="preserve"> Management</w:t>
      </w:r>
      <w:r w:rsidR="00294740">
        <w:br/>
        <w:t xml:space="preserve">- Resource Collection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r>
      <w:r w:rsidR="00035C76">
        <w:br/>
        <w:t>Note:</w:t>
      </w:r>
      <w:r w:rsidR="00035C76">
        <w:br/>
      </w:r>
      <w:r w:rsidR="00035C76">
        <w:lastRenderedPageBreak/>
        <w:t>all of the above functionality is not related to any specific business domain</w:t>
      </w:r>
      <w:r w:rsidR="00D4632D">
        <w:t xml:space="preserve"> -</w:t>
      </w:r>
      <w:r w:rsidR="00035C76">
        <w:t xml:space="preserve"> just the underlying system domain.</w:t>
      </w:r>
      <w:r w:rsidR="00294740">
        <w:br/>
      </w:r>
    </w:p>
    <w:p w14:paraId="5A7699B8" w14:textId="146478CD" w:rsidR="005E414A" w:rsidRDefault="00113DB2" w:rsidP="005E414A">
      <w:pPr>
        <w:pStyle w:val="Heading5"/>
      </w:pPr>
      <w:r>
        <w:t>QR-DEF-</w:t>
      </w:r>
      <w:r w:rsidR="005E414A">
        <w:t>FUNC-COMP</w:t>
      </w:r>
      <w:r w:rsidR="005E414A" w:rsidRPr="00B94472">
        <w:t>-00</w:t>
      </w:r>
      <w:r w:rsidR="005E414A">
        <w:t xml:space="preserve">: </w:t>
      </w:r>
      <w:r w:rsidR="005E414A">
        <w:rPr>
          <w:b/>
          <w:bCs/>
        </w:rPr>
        <w:t>Functionality Dependencies</w:t>
      </w:r>
    </w:p>
    <w:p w14:paraId="12F40A01" w14:textId="77777777" w:rsidR="005E414A" w:rsidRPr="001F0BD9" w:rsidRDefault="005E414A" w:rsidP="005E414A">
      <w:pPr>
        <w:pStyle w:val="ASomething"/>
      </w:pPr>
      <w:r w:rsidRPr="009D493F">
        <w:rPr>
          <w:b/>
          <w:bCs/>
        </w:rPr>
        <w:t>Category</w:t>
      </w:r>
      <w:r w:rsidRPr="009D493F">
        <w:t>:</w:t>
      </w:r>
      <w:r>
        <w:t xml:space="preserve"> </w:t>
      </w:r>
      <w:r>
        <w:tab/>
        <w:t>ISO-25010/Compatibility/Usability</w:t>
      </w:r>
    </w:p>
    <w:p w14:paraId="373079E4" w14:textId="374ABF4E" w:rsidR="005E414A" w:rsidRPr="001F0BD9" w:rsidRDefault="005E414A" w:rsidP="005E414A">
      <w:pPr>
        <w:pStyle w:val="ASomething"/>
      </w:pPr>
      <w:r w:rsidRPr="009D493F">
        <w:rPr>
          <w:b/>
          <w:bCs/>
        </w:rPr>
        <w:t>Statement</w:t>
      </w:r>
      <w:r w:rsidRPr="009D493F">
        <w:t>:</w:t>
      </w:r>
      <w:r>
        <w:t xml:space="preserve"> </w:t>
      </w:r>
      <w:r>
        <w:tab/>
        <w:t>Solution service(s) MUST NOT require integration with a 3</w:t>
      </w:r>
      <w:r w:rsidRPr="00A15CCF">
        <w:rPr>
          <w:vertAlign w:val="superscript"/>
        </w:rPr>
        <w:t>rd</w:t>
      </w:r>
      <w:r>
        <w:t xml:space="preserve"> party service to provide </w:t>
      </w:r>
      <w:r w:rsidR="007C181A">
        <w:t>end-user accessible functionality</w:t>
      </w:r>
      <w:r>
        <w:t xml:space="preserve"> missing from the service itself.</w:t>
      </w:r>
    </w:p>
    <w:p w14:paraId="59C0FC23" w14:textId="25BD5FDF" w:rsidR="005E414A" w:rsidRPr="001F0BD9" w:rsidRDefault="005E414A" w:rsidP="005E414A">
      <w:pPr>
        <w:pStyle w:val="ASomething"/>
      </w:pPr>
      <w:r w:rsidRPr="009D493F">
        <w:rPr>
          <w:b/>
          <w:bCs/>
        </w:rPr>
        <w:t>Rationale</w:t>
      </w:r>
      <w:r w:rsidRPr="009D493F">
        <w:t>:</w:t>
      </w:r>
      <w:r>
        <w:tab/>
        <w:t>Using an external service to provide core services is poor practice.</w:t>
      </w:r>
    </w:p>
    <w:p w14:paraId="5B95C286" w14:textId="55BF3BE3" w:rsidR="005E414A" w:rsidRPr="001F0BD9" w:rsidRDefault="005E414A" w:rsidP="005E414A">
      <w:pPr>
        <w:pStyle w:val="ASomething"/>
      </w:pPr>
      <w:r w:rsidRPr="009D493F">
        <w:rPr>
          <w:b/>
          <w:bCs/>
        </w:rPr>
        <w:t>Details</w:t>
      </w:r>
      <w:r w:rsidRPr="009D493F">
        <w:t>:</w:t>
      </w:r>
      <w:r>
        <w:t xml:space="preserve"> </w:t>
      </w:r>
      <w:r>
        <w:tab/>
        <w:t xml:space="preserve">An example of this is requiring an external service (e.g., an </w:t>
      </w:r>
      <w:hyperlink w:anchor="Term_IdP" w:history="1">
        <w:r w:rsidRPr="003E3AC0">
          <w:rPr>
            <w:rStyle w:val="Hyperlink"/>
          </w:rPr>
          <w:t>IdP</w:t>
        </w:r>
      </w:hyperlink>
      <w:r>
        <w:t xml:space="preserve">) to provide missing </w:t>
      </w:r>
      <w:hyperlink w:anchor="Term_Role" w:history="1">
        <w:r w:rsidR="009F6745" w:rsidRPr="009F6745">
          <w:rPr>
            <w:rStyle w:val="Hyperlink"/>
          </w:rPr>
          <w:t>Role</w:t>
        </w:r>
      </w:hyperlink>
      <w:r>
        <w:t xml:space="preserve"> Management and assignment capabilities.</w:t>
      </w:r>
    </w:p>
    <w:p w14:paraId="1B547988" w14:textId="1A4666BC" w:rsidR="005E414A" w:rsidRDefault="00617A85" w:rsidP="005E414A">
      <w:pPr>
        <w:pStyle w:val="ASomething"/>
      </w:pPr>
      <w:r>
        <w:rPr>
          <w:b/>
          <w:bCs/>
        </w:rPr>
        <w:t>Prompts:</w:t>
      </w:r>
      <w:r w:rsidR="005E414A">
        <w:tab/>
        <w:t>Does the service rely on 3</w:t>
      </w:r>
      <w:r w:rsidR="005E414A" w:rsidRPr="005E414A">
        <w:rPr>
          <w:vertAlign w:val="superscript"/>
        </w:rPr>
        <w:t>rd</w:t>
      </w:r>
      <w:r w:rsidR="005E414A">
        <w:t xml:space="preserve"> party services for user interaction to manage </w:t>
      </w:r>
      <w:hyperlink w:anchor="Term_Role" w:history="1">
        <w:r w:rsidR="009F6745">
          <w:rPr>
            <w:rStyle w:val="Hyperlink"/>
          </w:rPr>
          <w:t>r</w:t>
        </w:r>
        <w:r w:rsidR="009F6745" w:rsidRPr="009F6745">
          <w:rPr>
            <w:rStyle w:val="Hyperlink"/>
          </w:rPr>
          <w:t>ole</w:t>
        </w:r>
      </w:hyperlink>
      <w:r w:rsidR="005E414A">
        <w:t xml:space="preserve">s, rules, </w:t>
      </w:r>
      <w:hyperlink w:anchor="Term_Workflow" w:history="1">
        <w:r w:rsidR="005E414A" w:rsidRPr="00272A1C">
          <w:rPr>
            <w:rStyle w:val="Hyperlink"/>
          </w:rPr>
          <w:t>workflow</w:t>
        </w:r>
      </w:hyperlink>
      <w:r w:rsidR="005E414A">
        <w:t>s, or other?</w:t>
      </w:r>
    </w:p>
    <w:p w14:paraId="7AC38F45" w14:textId="77777777" w:rsidR="00294740" w:rsidRDefault="00294740" w:rsidP="00294740">
      <w:pPr>
        <w:pStyle w:val="BodyText"/>
      </w:pPr>
    </w:p>
    <w:p w14:paraId="4AA5ECB4" w14:textId="77777777" w:rsidR="005E414A" w:rsidRDefault="005E414A" w:rsidP="00294740">
      <w:pPr>
        <w:pStyle w:val="BodyText"/>
      </w:pPr>
    </w:p>
    <w:p w14:paraId="63355D69" w14:textId="77777777" w:rsidR="004378E2" w:rsidRDefault="00294740" w:rsidP="004378E2">
      <w:pPr>
        <w:pStyle w:val="Heading4"/>
      </w:pPr>
      <w:bookmarkStart w:id="49" w:name="_Toc158297572"/>
      <w:r>
        <w:t>Functional Correctness</w:t>
      </w:r>
      <w:bookmarkEnd w:id="49"/>
    </w:p>
    <w:p w14:paraId="4E5345B3" w14:textId="618C4C58" w:rsidR="004378E2" w:rsidRPr="004378E2" w:rsidRDefault="004378E2" w:rsidP="00C829F4">
      <w:pPr>
        <w:pStyle w:val="BodyTextDefinition"/>
      </w:pPr>
      <w:r>
        <w:t>T</w:t>
      </w:r>
      <w:r w:rsidRPr="004378E2">
        <w:t>he degree to which a product or system provides the correct results with the needed degree of precision.</w:t>
      </w:r>
      <w:r w:rsidRPr="004378E2">
        <w:tab/>
      </w:r>
    </w:p>
    <w:p w14:paraId="071191A0" w14:textId="15B67DEC" w:rsidR="00AA2BEB" w:rsidRDefault="00AA2BEB" w:rsidP="004378E2">
      <w:pPr>
        <w:pStyle w:val="BodyText"/>
      </w:pPr>
      <w:r>
        <w:b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58C0D85F" w:rsidR="00F37101" w:rsidRDefault="00113DB2" w:rsidP="00F37101">
      <w:pPr>
        <w:pStyle w:val="Heading5"/>
      </w:pPr>
      <w:r>
        <w:t>QR-DEF-</w:t>
      </w:r>
      <w:r w:rsidR="00F37101">
        <w:t>FUNC-</w:t>
      </w:r>
      <w:r w:rsidR="00B541DE">
        <w:t>COR</w:t>
      </w:r>
      <w:r w:rsidR="00F37101">
        <w:t xml:space="preserve">-00: </w:t>
      </w:r>
      <w:r>
        <w:rPr>
          <w:b/>
          <w:bCs/>
        </w:rPr>
        <w:t>Universality</w:t>
      </w:r>
    </w:p>
    <w:p w14:paraId="6D9103F2" w14:textId="6400F656" w:rsidR="00F37101" w:rsidRPr="001F0BD9" w:rsidRDefault="00F37101" w:rsidP="00F37101">
      <w:pPr>
        <w:pStyle w:val="ASomething"/>
      </w:pPr>
      <w:r w:rsidRPr="009D493F">
        <w:rPr>
          <w:b/>
          <w:bCs/>
        </w:rPr>
        <w:t>Category</w:t>
      </w:r>
      <w:r w:rsidRPr="009D493F">
        <w:t>:</w:t>
      </w:r>
      <w:r>
        <w:t xml:space="preserve"> </w:t>
      </w:r>
      <w:r>
        <w:tab/>
        <w:t>ISO-25010/Functionality Suitability/Functional Correctness</w:t>
      </w:r>
    </w:p>
    <w:p w14:paraId="6F5147A2" w14:textId="1378A04E" w:rsidR="00F37101" w:rsidRPr="001F0BD9" w:rsidRDefault="00F37101" w:rsidP="00F37101">
      <w:pPr>
        <w:pStyle w:val="ASomething"/>
      </w:pPr>
      <w:r w:rsidRPr="009D493F">
        <w:rPr>
          <w:b/>
          <w:bCs/>
        </w:rPr>
        <w:t>Statement</w:t>
      </w:r>
      <w:r w:rsidRPr="009D493F">
        <w:t>:</w:t>
      </w:r>
      <w:r>
        <w:t xml:space="preserve"> </w:t>
      </w:r>
      <w:r>
        <w:tab/>
        <w:t>The solution MUST use Universal Types</w:t>
      </w:r>
      <w:r w:rsidR="00113DB2">
        <w:t>, Codes and E</w:t>
      </w:r>
      <w:r w:rsidR="001727B6">
        <w:t>ncoding.</w:t>
      </w:r>
    </w:p>
    <w:p w14:paraId="1C360146" w14:textId="66D59C49" w:rsidR="00F37101" w:rsidRPr="001F0BD9" w:rsidRDefault="00F37101" w:rsidP="00F37101">
      <w:pPr>
        <w:pStyle w:val="ASomething"/>
      </w:pPr>
      <w:r w:rsidRPr="009D493F">
        <w:rPr>
          <w:b/>
          <w:bCs/>
        </w:rPr>
        <w:t>Rationale</w:t>
      </w:r>
      <w:r w:rsidRPr="009D493F">
        <w:t>:</w:t>
      </w:r>
      <w:r>
        <w:tab/>
        <w:t xml:space="preserve">Solution </w:t>
      </w:r>
      <w:r w:rsidR="00BA5B16">
        <w:t>system</w:t>
      </w:r>
      <w:r>
        <w:t xml:space="preserve">(s) will </w:t>
      </w:r>
      <w:r w:rsidR="00C959CE">
        <w:t>be located within</w:t>
      </w:r>
      <w:r>
        <w:t xml:space="preserve"> different time zones</w:t>
      </w:r>
      <w:r w:rsidR="000C29CC">
        <w:t xml:space="preserve"> </w:t>
      </w:r>
      <w:r>
        <w:t>than the locations where the solution’s service(s) will be used</w:t>
      </w:r>
      <w:r w:rsidR="00154316">
        <w:t xml:space="preserve"> in multiple languages.</w:t>
      </w:r>
    </w:p>
    <w:p w14:paraId="5EDB91CD" w14:textId="45EB640F" w:rsidR="00F37101" w:rsidRPr="001F0BD9" w:rsidRDefault="00F37101" w:rsidP="00F37101">
      <w:pPr>
        <w:pStyle w:val="ASomething"/>
      </w:pPr>
      <w:r w:rsidRPr="009D493F">
        <w:rPr>
          <w:b/>
          <w:bCs/>
        </w:rPr>
        <w:t>Details</w:t>
      </w:r>
      <w:r w:rsidRPr="009D493F">
        <w:t>:</w:t>
      </w:r>
      <w:r>
        <w:t xml:space="preserve"> </w:t>
      </w:r>
      <w:r>
        <w:tab/>
      </w:r>
      <w:r w:rsidR="001727B6">
        <w:t xml:space="preserve">Use </w:t>
      </w:r>
      <w:hyperlink w:anchor="Term_UTC" w:history="1">
        <w:r w:rsidR="001727B6" w:rsidRPr="00F35359">
          <w:rPr>
            <w:rStyle w:val="Hyperlink"/>
          </w:rPr>
          <w:t>UTC</w:t>
        </w:r>
      </w:hyperlink>
      <w:r w:rsidR="001727B6">
        <w:t xml:space="preserve"> based </w:t>
      </w:r>
      <w:r w:rsidR="00AF1082">
        <w:t>date and time types</w:t>
      </w:r>
      <w:r w:rsidR="001727B6">
        <w:t xml:space="preserve">. </w:t>
      </w:r>
      <w:r w:rsidR="00BA5B16">
        <w:t xml:space="preserve">Do not use </w:t>
      </w:r>
      <w:r w:rsidR="009B4FCA">
        <w:t xml:space="preserve">Epoch (1970) or similar legacy solutions to use less data when saving </w:t>
      </w:r>
      <w:r w:rsidR="00587A71">
        <w:t>information but</w:t>
      </w:r>
      <w:r w:rsidR="00BA5B16">
        <w:t xml:space="preserve"> </w:t>
      </w:r>
      <w:r w:rsidR="00AF1082">
        <w:t xml:space="preserve">have </w:t>
      </w:r>
      <w:r w:rsidR="00BA5B16">
        <w:t>prove</w:t>
      </w:r>
      <w:r w:rsidR="00AF1082">
        <w:t>n</w:t>
      </w:r>
      <w:r w:rsidR="00BA5B16">
        <w:t xml:space="preserve"> to be unreliable even when wrapped with further instruction.</w:t>
      </w:r>
      <w:r w:rsidR="001727B6">
        <w:br/>
        <w:t xml:space="preserve">Use </w:t>
      </w:r>
      <w:hyperlink w:anchor="Term_UCS" w:history="1">
        <w:r w:rsidR="001727B6" w:rsidRPr="00F35359">
          <w:rPr>
            <w:rStyle w:val="Hyperlink"/>
          </w:rPr>
          <w:t>UNICODE</w:t>
        </w:r>
      </w:hyperlink>
      <w:r w:rsidR="001727B6">
        <w:t xml:space="preserve"> based </w:t>
      </w:r>
      <w:r w:rsidR="00F35359">
        <w:t>character displays</w:t>
      </w:r>
      <w:r w:rsidR="001727B6">
        <w:t xml:space="preserve"> for storage</w:t>
      </w:r>
      <w:r w:rsidR="00F35359">
        <w:t xml:space="preserve"> and display </w:t>
      </w:r>
      <w:r w:rsidR="00C87EB0">
        <w:t xml:space="preserve">and UTF for transmission </w:t>
      </w:r>
      <w:r w:rsidR="00F35359">
        <w:t>(UTF-8)</w:t>
      </w:r>
      <w:r w:rsidR="00C87EB0">
        <w:t xml:space="preserve">. Umlauts, macrons, and all language specific characters </w:t>
      </w:r>
      <w:r w:rsidR="00F52C96">
        <w:t>must be</w:t>
      </w:r>
      <w:r w:rsidR="00C87EB0">
        <w:t xml:space="preserve"> preserved, </w:t>
      </w:r>
      <w:proofErr w:type="gramStart"/>
      <w:r w:rsidR="00C87EB0">
        <w:t>transmitted</w:t>
      </w:r>
      <w:proofErr w:type="gramEnd"/>
      <w:r w:rsidR="00C87EB0">
        <w:t xml:space="preserve"> and validated correctly.</w:t>
      </w:r>
      <w:r w:rsidR="00113DB2">
        <w:br/>
        <w:t>Use universal code</w:t>
      </w:r>
      <w:r w:rsidR="003778EA">
        <w:t xml:space="preserve"> sets</w:t>
      </w:r>
      <w:r w:rsidR="00113DB2">
        <w:t xml:space="preserve"> where they exist</w:t>
      </w:r>
      <w:r w:rsidR="003778EA">
        <w:t xml:space="preserve">. </w:t>
      </w:r>
      <w:r w:rsidR="00113DB2">
        <w:t xml:space="preserve">For example, </w:t>
      </w:r>
      <w:hyperlink w:anchor="Term_MIME" w:history="1">
        <w:r w:rsidR="003778EA" w:rsidRPr="003778EA">
          <w:rPr>
            <w:rStyle w:val="Hyperlink"/>
          </w:rPr>
          <w:t>MIME</w:t>
        </w:r>
      </w:hyperlink>
      <w:r w:rsidR="003778EA">
        <w:t xml:space="preserve">, </w:t>
      </w:r>
      <w:hyperlink w:anchor="Term_UPC" w:history="1">
        <w:r w:rsidR="00113DB2" w:rsidRPr="003778EA">
          <w:rPr>
            <w:rStyle w:val="Hyperlink"/>
          </w:rPr>
          <w:t>UPC</w:t>
        </w:r>
      </w:hyperlink>
      <w:r w:rsidR="003778EA">
        <w:t>, etc.</w:t>
      </w:r>
      <w:r w:rsidR="00113DB2">
        <w:t>.</w:t>
      </w:r>
      <w:r w:rsidR="00F35359">
        <w:br/>
        <w:t xml:space="preserve">Use </w:t>
      </w:r>
      <w:hyperlink w:anchor="Term_UTF" w:history="1">
        <w:r w:rsidR="00F35359" w:rsidRPr="00F35359">
          <w:rPr>
            <w:rStyle w:val="Hyperlink"/>
          </w:rPr>
          <w:t>UT</w:t>
        </w:r>
        <w:r w:rsidR="00113DB2">
          <w:rPr>
            <w:rStyle w:val="Hyperlink"/>
          </w:rPr>
          <w:t>F</w:t>
        </w:r>
      </w:hyperlink>
      <w:r w:rsidR="00F35359">
        <w:t xml:space="preserve"> for </w:t>
      </w:r>
      <w:r w:rsidR="001727B6">
        <w:t>transmission.</w:t>
      </w:r>
      <w:r w:rsidR="00AF1082">
        <w:t xml:space="preserve"> If not available on a service, suggest an equivalent for approval.</w:t>
      </w:r>
      <w:r w:rsidR="009B4FCA">
        <w:br/>
      </w:r>
      <w:hyperlink w:anchor="Term_UUID" w:history="1">
        <w:r w:rsidR="00BA5B16" w:rsidRPr="00F35359">
          <w:rPr>
            <w:rStyle w:val="Hyperlink"/>
          </w:rPr>
          <w:t>UUID</w:t>
        </w:r>
      </w:hyperlink>
      <w:r w:rsidR="00BA5B16">
        <w:t xml:space="preserve">s </w:t>
      </w:r>
      <w:proofErr w:type="gramStart"/>
      <w:r w:rsidR="00BA5B16">
        <w:t>are</w:t>
      </w:r>
      <w:proofErr w:type="gramEnd"/>
      <w:r w:rsidR="00BA5B16">
        <w:t xml:space="preserve"> the recommended design approach for the development of </w:t>
      </w:r>
      <w:r w:rsidR="00BA5B16">
        <w:lastRenderedPageBreak/>
        <w:t>datastore index keys on different servers. Database incremented Numbers are not.</w:t>
      </w:r>
      <w:r w:rsidR="001727B6">
        <w:t xml:space="preserve"> </w:t>
      </w:r>
      <w:r w:rsidR="00E27EA6">
        <w:br/>
        <w:t xml:space="preserve">Use </w:t>
      </w:r>
      <w:hyperlink w:anchor="Term_UniversalResourceLocator" w:history="1">
        <w:r w:rsidR="00E27EA6" w:rsidRPr="00E27EA6">
          <w:rPr>
            <w:rStyle w:val="Hyperlink"/>
          </w:rPr>
          <w:t>URL</w:t>
        </w:r>
      </w:hyperlink>
      <w:r w:rsidR="00E27EA6">
        <w:t>s to reference resources.</w:t>
      </w:r>
      <w:r w:rsidR="001727B6">
        <w:br/>
      </w:r>
      <w:r w:rsidR="00083127">
        <w:t>If</w:t>
      </w:r>
      <w:r w:rsidR="001727B6">
        <w:t xml:space="preserve"> </w:t>
      </w:r>
      <w:hyperlink w:anchor="Term_CustomSystem" w:history="1">
        <w:r w:rsidR="00083127" w:rsidRPr="001727B6">
          <w:rPr>
            <w:rStyle w:val="Hyperlink"/>
          </w:rPr>
          <w:t>custom system</w:t>
        </w:r>
      </w:hyperlink>
      <w:r w:rsidR="00083127">
        <w:t xml:space="preserve">, </w:t>
      </w:r>
      <w:r w:rsidR="00BA5B16">
        <w:t xml:space="preserve">the recommended approach for </w:t>
      </w:r>
      <w:r w:rsidR="00083127">
        <w:t xml:space="preserve">the </w:t>
      </w:r>
      <w:r>
        <w:t xml:space="preserve">creation of </w:t>
      </w:r>
      <w:r w:rsidR="00083127">
        <w:t xml:space="preserve">database clustered key indexes is the use of </w:t>
      </w:r>
      <w:hyperlink w:anchor="Term_UUID" w:history="1">
        <w:r w:rsidR="00083127" w:rsidRPr="00F35359">
          <w:rPr>
            <w:rStyle w:val="Hyperlink"/>
          </w:rPr>
          <w:t>UUID</w:t>
        </w:r>
      </w:hyperlink>
      <w:r w:rsidR="00083127">
        <w:t xml:space="preserve">s that are </w:t>
      </w:r>
      <w:r>
        <w:t>time</w:t>
      </w:r>
      <w:r w:rsidR="00C959CE">
        <w:t xml:space="preserve"> </w:t>
      </w:r>
      <w:r>
        <w:t>+</w:t>
      </w:r>
      <w:r w:rsidR="00C959CE">
        <w:t xml:space="preserve"> </w:t>
      </w:r>
      <w:r>
        <w:t xml:space="preserve">random based </w:t>
      </w:r>
      <w:hyperlink w:anchor="Term_UUID" w:history="1">
        <w:r w:rsidR="00083127" w:rsidRPr="00F35359">
          <w:rPr>
            <w:rStyle w:val="Hyperlink"/>
          </w:rPr>
          <w:t>UUID</w:t>
        </w:r>
      </w:hyperlink>
      <w:r w:rsidR="00083127">
        <w:t xml:space="preserve">s (see </w:t>
      </w:r>
      <w:hyperlink w:anchor="Term_UUID" w:history="1">
        <w:r w:rsidR="00083127" w:rsidRPr="00F35359">
          <w:rPr>
            <w:rStyle w:val="Hyperlink"/>
          </w:rPr>
          <w:t>UUID</w:t>
        </w:r>
      </w:hyperlink>
      <w:r w:rsidR="00083127">
        <w:t>v6</w:t>
      </w:r>
      <w:r w:rsidR="00083127">
        <w:rPr>
          <w:rStyle w:val="FootnoteReference"/>
        </w:rPr>
        <w:footnoteReference w:id="7"/>
      </w:r>
      <w:r w:rsidR="00083127">
        <w:t>)</w:t>
      </w:r>
      <w:r>
        <w:t xml:space="preserve">, generated on the </w:t>
      </w:r>
      <w:r w:rsidR="001727B6">
        <w:t xml:space="preserve">application </w:t>
      </w:r>
      <w:r>
        <w:t xml:space="preserve">server </w:t>
      </w:r>
      <w:r w:rsidR="001727B6">
        <w:t>tier</w:t>
      </w:r>
      <w:r w:rsidR="00083127">
        <w:t xml:space="preserve"> </w:t>
      </w:r>
      <w:r w:rsidR="001727B6">
        <w:t>–</w:t>
      </w:r>
      <w:r>
        <w:t xml:space="preserve"> </w:t>
      </w:r>
      <w:r w:rsidR="001727B6">
        <w:t xml:space="preserve">not </w:t>
      </w:r>
      <w:r>
        <w:t xml:space="preserve">the database </w:t>
      </w:r>
      <w:r w:rsidR="001727B6">
        <w:t>tier</w:t>
      </w:r>
      <w:r>
        <w:t>.</w:t>
      </w:r>
      <w:r w:rsidR="00083127">
        <w:t xml:space="preserve"> </w:t>
      </w:r>
    </w:p>
    <w:p w14:paraId="2875483B" w14:textId="3D1C4021" w:rsidR="00F37101" w:rsidRDefault="00617A85" w:rsidP="00F37101">
      <w:pPr>
        <w:pStyle w:val="ASomething"/>
      </w:pPr>
      <w:r>
        <w:rPr>
          <w:b/>
          <w:bCs/>
        </w:rPr>
        <w:t>Prompts:</w:t>
      </w:r>
      <w:r w:rsidR="00F37101">
        <w:tab/>
      </w:r>
      <w:r w:rsidR="00B541DE">
        <w:t xml:space="preserve">To support flexibility of installation and scalability supporting availability, do </w:t>
      </w:r>
      <w:r w:rsidR="00083127">
        <w:t>the solution’s system</w:t>
      </w:r>
      <w:r w:rsidR="00B541DE">
        <w:t>(</w:t>
      </w:r>
      <w:r w:rsidR="00083127">
        <w:t>s</w:t>
      </w:r>
      <w:r w:rsidR="00B541DE">
        <w:t>)</w:t>
      </w:r>
      <w:r w:rsidR="00083127">
        <w:t xml:space="preserve"> </w:t>
      </w:r>
      <w:r w:rsidR="00B541DE">
        <w:t>use</w:t>
      </w:r>
      <w:r w:rsidR="00083127">
        <w:t xml:space="preserve"> universal types for </w:t>
      </w:r>
      <w:r w:rsidR="00B541DE">
        <w:t xml:space="preserve">record </w:t>
      </w:r>
      <w:r w:rsidR="00083127">
        <w:t>identity and time?</w:t>
      </w:r>
      <w:r w:rsidR="003778EA">
        <w:br/>
      </w:r>
      <w:r w:rsidR="009B4FCA">
        <w:br/>
      </w:r>
    </w:p>
    <w:p w14:paraId="3A270C64" w14:textId="353E0E89" w:rsidR="00083127" w:rsidRDefault="00113DB2" w:rsidP="008363AF">
      <w:pPr>
        <w:pStyle w:val="Heading5"/>
      </w:pPr>
      <w:r>
        <w:t>QR-DEF-</w:t>
      </w:r>
      <w:r w:rsidR="008363AF">
        <w:t xml:space="preserve">FUNC-COR-00: </w:t>
      </w:r>
      <w:r w:rsidR="008363AF">
        <w:rPr>
          <w:b/>
          <w:bCs/>
        </w:rPr>
        <w:t>Role as Permission Sets</w:t>
      </w:r>
    </w:p>
    <w:p w14:paraId="25380AA3" w14:textId="19C16E6B" w:rsidR="00B1633A" w:rsidRPr="001F0BD9" w:rsidRDefault="00B1633A" w:rsidP="00B1633A">
      <w:pPr>
        <w:pStyle w:val="ASomething"/>
      </w:pPr>
      <w:r w:rsidRPr="009D493F">
        <w:rPr>
          <w:b/>
          <w:bCs/>
        </w:rPr>
        <w:t>Category</w:t>
      </w:r>
      <w:r w:rsidRPr="009D493F">
        <w:t>:</w:t>
      </w:r>
      <w:r>
        <w:t xml:space="preserve"> </w:t>
      </w:r>
      <w:r>
        <w:tab/>
        <w:t>ISO-25010/Functional Suitability/Functional Correctness</w:t>
      </w:r>
    </w:p>
    <w:p w14:paraId="71FCC4DC" w14:textId="3D05658C" w:rsidR="00B1633A" w:rsidRPr="001F0BD9" w:rsidRDefault="00B1633A" w:rsidP="00B1633A">
      <w:pPr>
        <w:pStyle w:val="ASomething"/>
      </w:pPr>
      <w:r w:rsidRPr="009D493F">
        <w:rPr>
          <w:b/>
          <w:bCs/>
        </w:rPr>
        <w:t>Statement</w:t>
      </w:r>
      <w:r w:rsidRPr="009D493F">
        <w:t>:</w:t>
      </w:r>
      <w:r>
        <w:t xml:space="preserve"> </w:t>
      </w:r>
      <w:r>
        <w:tab/>
        <w:t xml:space="preserve">The solution system(s) </w:t>
      </w:r>
      <w:hyperlink w:anchor="Term_Role" w:history="1">
        <w:r w:rsidR="009F6745" w:rsidRPr="009F6745">
          <w:rPr>
            <w:rStyle w:val="Hyperlink"/>
          </w:rPr>
          <w:t>Role</w:t>
        </w:r>
      </w:hyperlink>
      <w:r w:rsidR="008363AF">
        <w:t>s</w:t>
      </w:r>
      <w:r>
        <w:t xml:space="preserve"> MUST be </w:t>
      </w:r>
      <w:hyperlink w:anchor="Term_Permission" w:history="1">
        <w:r w:rsidR="009F6745" w:rsidRPr="009F6745">
          <w:rPr>
            <w:rStyle w:val="Hyperlink"/>
          </w:rPr>
          <w:t>Permission</w:t>
        </w:r>
      </w:hyperlink>
      <w:r>
        <w:t xml:space="preserve"> based.</w:t>
      </w:r>
    </w:p>
    <w:p w14:paraId="09192E3A" w14:textId="3C1B912C" w:rsidR="00B1633A" w:rsidRPr="001F0BD9" w:rsidRDefault="00B1633A" w:rsidP="00B1633A">
      <w:pPr>
        <w:pStyle w:val="ASomething"/>
      </w:pPr>
      <w:r w:rsidRPr="009D493F">
        <w:rPr>
          <w:b/>
          <w:bCs/>
        </w:rPr>
        <w:t>Rationale</w:t>
      </w:r>
      <w:r w:rsidRPr="009D493F">
        <w:t>:</w:t>
      </w:r>
      <w:r>
        <w:tab/>
        <w:t xml:space="preserve">It is our experience that a key indicator of the appropriateness and evolvability of a system over time is the correct modelling of </w:t>
      </w:r>
      <w:hyperlink w:anchor="Term_SystemUser" w:history="1">
        <w:r w:rsidR="006E4A4D" w:rsidRPr="006E4A4D">
          <w:rPr>
            <w:rStyle w:val="Hyperlink"/>
          </w:rPr>
          <w:t>Users</w:t>
        </w:r>
      </w:hyperlink>
      <w:r>
        <w:t xml:space="preserve"> and </w:t>
      </w:r>
      <w:hyperlink w:anchor="Term_Role" w:history="1">
        <w:r w:rsidR="009F6745" w:rsidRPr="009F6745">
          <w:rPr>
            <w:rStyle w:val="Hyperlink"/>
          </w:rPr>
          <w:t>Role</w:t>
        </w:r>
      </w:hyperlink>
      <w:r>
        <w:t>s both within and outside of an enterprise context, where service consumers and partners exist.</w:t>
      </w:r>
    </w:p>
    <w:p w14:paraId="260F15C1" w14:textId="75883173" w:rsidR="00B1633A" w:rsidRPr="001F0BD9" w:rsidRDefault="00B1633A" w:rsidP="00B1633A">
      <w:pPr>
        <w:pStyle w:val="ASomething"/>
      </w:pPr>
      <w:r w:rsidRPr="009D493F">
        <w:rPr>
          <w:b/>
          <w:bCs/>
        </w:rPr>
        <w:t>Details</w:t>
      </w:r>
      <w:r w:rsidRPr="009D493F">
        <w:t>:</w:t>
      </w:r>
      <w:r>
        <w:t xml:space="preserve"> </w:t>
      </w:r>
      <w:r>
        <w:tab/>
      </w:r>
      <w:hyperlink w:anchor="Term_Role" w:history="1">
        <w:r w:rsidR="009F6745" w:rsidRPr="009F6745">
          <w:rPr>
            <w:rStyle w:val="Hyperlink"/>
          </w:rPr>
          <w:t>Role</w:t>
        </w:r>
      </w:hyperlink>
      <w:r>
        <w:t>s are simply not granular enough to model real world conditions.</w:t>
      </w:r>
      <w:r>
        <w:br/>
      </w:r>
      <w:r w:rsidR="008363AF">
        <w:t xml:space="preserve">Instead, it is important to recognise that </w:t>
      </w:r>
      <w:hyperlink w:anchor="Term_Role" w:history="1">
        <w:r w:rsidR="009F6745" w:rsidRPr="009F6745">
          <w:rPr>
            <w:rStyle w:val="Hyperlink"/>
          </w:rPr>
          <w:t>Role</w:t>
        </w:r>
      </w:hyperlink>
      <w:r>
        <w:t xml:space="preserve">s </w:t>
      </w:r>
      <w:r w:rsidR="008363AF">
        <w:t xml:space="preserve">as </w:t>
      </w:r>
      <w:r>
        <w:t xml:space="preserve">logical </w:t>
      </w:r>
      <w:r w:rsidR="008363AF">
        <w:t>sets</w:t>
      </w:r>
      <w:r>
        <w:t xml:space="preserve"> of </w:t>
      </w:r>
      <w:r w:rsidR="008363AF">
        <w:t xml:space="preserve">one or more </w:t>
      </w:r>
      <w:hyperlink w:anchor="Term_Permission" w:history="1">
        <w:r w:rsidR="009F6745" w:rsidRPr="009F6745">
          <w:rPr>
            <w:rStyle w:val="Hyperlink"/>
          </w:rPr>
          <w:t>Permission</w:t>
        </w:r>
      </w:hyperlink>
      <w:r>
        <w:t>s</w:t>
      </w:r>
      <w:r w:rsidR="008363AF">
        <w:t xml:space="preserve">, granted in exchange for </w:t>
      </w:r>
      <w:hyperlink w:anchor="Term_SystemUser" w:history="1">
        <w:r w:rsidR="006E4A4D" w:rsidRPr="006E4A4D">
          <w:rPr>
            <w:rStyle w:val="Hyperlink"/>
          </w:rPr>
          <w:t>Users</w:t>
        </w:r>
      </w:hyperlink>
      <w:r w:rsidR="008363AF">
        <w:t xml:space="preserve"> accepting the </w:t>
      </w:r>
      <w:hyperlink w:anchor="Term_Responsibility" w:history="1">
        <w:r w:rsidR="008363AF" w:rsidRPr="009F6745">
          <w:rPr>
            <w:rStyle w:val="Hyperlink"/>
          </w:rPr>
          <w:t>Responsibilities</w:t>
        </w:r>
      </w:hyperlink>
      <w:r w:rsidR="008363AF">
        <w:t xml:space="preserve"> associated to them.</w:t>
      </w:r>
    </w:p>
    <w:p w14:paraId="078EB0FE" w14:textId="00356D88" w:rsidR="008363AF" w:rsidRDefault="00B1633A" w:rsidP="00B1633A">
      <w:pPr>
        <w:pStyle w:val="ASomething"/>
      </w:pPr>
      <w:r>
        <w:rPr>
          <w:b/>
          <w:bCs/>
        </w:rPr>
        <w:t>Prompts:</w:t>
      </w:r>
      <w:r>
        <w:tab/>
      </w:r>
      <w:r w:rsidR="008363AF">
        <w:t xml:space="preserve">Are the solution’s system(s) capable of developing </w:t>
      </w:r>
      <w:hyperlink w:anchor="Term_Role" w:history="1">
        <w:r w:rsidR="009F6745" w:rsidRPr="009F6745">
          <w:rPr>
            <w:rStyle w:val="Hyperlink"/>
          </w:rPr>
          <w:t>Role</w:t>
        </w:r>
      </w:hyperlink>
      <w:r w:rsidR="008363AF">
        <w:t xml:space="preserve">s from </w:t>
      </w:r>
      <w:hyperlink w:anchor="Term_Permission" w:history="1">
        <w:r w:rsidR="009F6745" w:rsidRPr="009F6745">
          <w:rPr>
            <w:rStyle w:val="Hyperlink"/>
          </w:rPr>
          <w:t>Permission</w:t>
        </w:r>
      </w:hyperlink>
      <w:r w:rsidR="008363AF">
        <w:t xml:space="preserve">s? </w:t>
      </w:r>
      <w:r w:rsidR="008363AF">
        <w:br/>
        <w:t xml:space="preserve">Can custom variations be developed by adding or removing specific </w:t>
      </w:r>
      <w:hyperlink w:anchor="Term_Permission" w:history="1">
        <w:r w:rsidR="009F6745" w:rsidRPr="009F6745">
          <w:rPr>
            <w:rStyle w:val="Hyperlink"/>
          </w:rPr>
          <w:t>Permission</w:t>
        </w:r>
      </w:hyperlink>
      <w:r w:rsidR="008363AF">
        <w:t xml:space="preserve">s while assigning </w:t>
      </w:r>
      <w:hyperlink w:anchor="Term_Role" w:history="1">
        <w:r w:rsidR="009F6745" w:rsidRPr="009F6745">
          <w:rPr>
            <w:rStyle w:val="Hyperlink"/>
          </w:rPr>
          <w:t>Role</w:t>
        </w:r>
      </w:hyperlink>
      <w:r w:rsidR="008363AF">
        <w:t xml:space="preserve">s to Persons (e.g., both the Accountant and Assistant Accountant have the same </w:t>
      </w:r>
      <w:hyperlink w:anchor="Term_Role" w:history="1">
        <w:r w:rsidR="009F6745" w:rsidRPr="009F6745">
          <w:rPr>
            <w:rStyle w:val="Hyperlink"/>
          </w:rPr>
          <w:t>Role</w:t>
        </w:r>
      </w:hyperlink>
      <w:r w:rsidR="008363AF">
        <w:t xml:space="preserve">, but the Assistant Account has an </w:t>
      </w:r>
      <w:proofErr w:type="spellStart"/>
      <w:r w:rsidR="008363AF">
        <w:t>overrider</w:t>
      </w:r>
      <w:proofErr w:type="spellEnd"/>
      <w:r w:rsidR="008363AF">
        <w:t xml:space="preserve"> that the </w:t>
      </w:r>
      <w:hyperlink w:anchor="Term_Permission" w:history="1">
        <w:r w:rsidR="009F6745" w:rsidRPr="009F6745">
          <w:rPr>
            <w:rStyle w:val="Hyperlink"/>
          </w:rPr>
          <w:t>Permission</w:t>
        </w:r>
      </w:hyperlink>
      <w:r w:rsidR="008363AF">
        <w:t xml:space="preserve"> to sign cheques above $5000 is removed).</w:t>
      </w:r>
    </w:p>
    <w:p w14:paraId="51F2C67C" w14:textId="77777777" w:rsidR="00F37101" w:rsidRPr="004378E2" w:rsidRDefault="00F37101" w:rsidP="004378E2">
      <w:pPr>
        <w:pStyle w:val="BodyText"/>
      </w:pPr>
    </w:p>
    <w:p w14:paraId="6A0ADE81" w14:textId="7A8B6F69" w:rsidR="007C181A" w:rsidRDefault="00113DB2" w:rsidP="007C181A">
      <w:pPr>
        <w:pStyle w:val="Heading5"/>
      </w:pPr>
      <w:commentRangeStart w:id="50"/>
      <w:r>
        <w:t>QR-DEF-</w:t>
      </w:r>
      <w:r w:rsidR="007C181A">
        <w:t xml:space="preserve">FUNC-COR-00: </w:t>
      </w:r>
      <w:r w:rsidR="007C181A">
        <w:rPr>
          <w:b/>
          <w:bCs/>
        </w:rPr>
        <w:t>Information Deletion</w:t>
      </w:r>
      <w:commentRangeEnd w:id="50"/>
      <w:r w:rsidR="0096135A">
        <w:rPr>
          <w:rStyle w:val="CommentReference"/>
          <w:rFonts w:eastAsiaTheme="minorHAnsi" w:cs="Times New Roman"/>
          <w:color w:val="auto"/>
        </w:rPr>
        <w:commentReference w:id="50"/>
      </w:r>
    </w:p>
    <w:p w14:paraId="3E06DFF1"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28C9FBAA" w14:textId="77777777" w:rsidR="007C181A" w:rsidRPr="001F0BD9" w:rsidRDefault="007C181A" w:rsidP="007C181A">
      <w:pPr>
        <w:pStyle w:val="ASomething"/>
      </w:pPr>
      <w:r w:rsidRPr="009D493F">
        <w:rPr>
          <w:b/>
          <w:bCs/>
        </w:rPr>
        <w:t>Statement</w:t>
      </w:r>
      <w:r w:rsidRPr="009D493F">
        <w:t>:</w:t>
      </w:r>
      <w:r>
        <w:t xml:space="preserve"> </w:t>
      </w:r>
      <w:r>
        <w:tab/>
        <w:t>The Solution’s Service(s) MUST not physically delete information.</w:t>
      </w:r>
    </w:p>
    <w:p w14:paraId="67C87DCD" w14:textId="77777777" w:rsidR="007C181A" w:rsidRPr="001F0BD9" w:rsidRDefault="007C181A" w:rsidP="007C181A">
      <w:pPr>
        <w:pStyle w:val="ASomething"/>
      </w:pPr>
      <w:r w:rsidRPr="009D493F">
        <w:rPr>
          <w:b/>
          <w:bCs/>
        </w:rPr>
        <w:lastRenderedPageBreak/>
        <w:t>Rationale</w:t>
      </w:r>
      <w:r w:rsidRPr="009D493F">
        <w:t>:</w:t>
      </w:r>
      <w:r>
        <w:tab/>
        <w:t xml:space="preserve">Correct handling of data is based on logical state-based versioning of records, not deletion.  </w:t>
      </w:r>
    </w:p>
    <w:p w14:paraId="118F0189" w14:textId="77777777" w:rsidR="007C181A" w:rsidRPr="001F0BD9" w:rsidRDefault="007C181A" w:rsidP="007C181A">
      <w:pPr>
        <w:pStyle w:val="ASomething"/>
      </w:pPr>
      <w:r w:rsidRPr="009D493F">
        <w:rPr>
          <w:b/>
          <w:bCs/>
        </w:rPr>
        <w:t>Details</w:t>
      </w:r>
      <w:r w:rsidRPr="009D493F">
        <w:t>:</w:t>
      </w:r>
      <w:r>
        <w:t xml:space="preserve"> </w:t>
      </w:r>
      <w:r>
        <w:tab/>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 xml:space="preserve">Deletion of Personal Data (e.g.: see Right to be Forgotten) is done by anonymising data, by deleting Identifying attributes of the System </w:t>
      </w:r>
      <w:hyperlink w:anchor="Term_SystemUser" w:history="1">
        <w:r w:rsidRPr="006E4A4D">
          <w:rPr>
            <w:rStyle w:val="Hyperlink"/>
          </w:rPr>
          <w:t>User</w:t>
        </w:r>
      </w:hyperlink>
      <w:r>
        <w:t>, and any data within records associated to the User.</w:t>
      </w:r>
    </w:p>
    <w:p w14:paraId="363A9300" w14:textId="77777777" w:rsidR="007C181A" w:rsidRDefault="007C181A" w:rsidP="007C181A">
      <w:pPr>
        <w:pStyle w:val="ASomething"/>
      </w:pPr>
      <w:r>
        <w:rPr>
          <w:b/>
          <w:bCs/>
        </w:rPr>
        <w:t>Prompts:</w:t>
      </w:r>
      <w:r>
        <w:tab/>
        <w:t>Does the solution’s services physically delete or logically delete records?</w:t>
      </w:r>
      <w:r>
        <w:br/>
        <w:t>Can changes be undone?</w:t>
      </w:r>
    </w:p>
    <w:p w14:paraId="0026439E" w14:textId="77777777" w:rsidR="007C181A" w:rsidRDefault="007C181A" w:rsidP="007C181A">
      <w:pPr>
        <w:pStyle w:val="ASomething"/>
      </w:pPr>
    </w:p>
    <w:p w14:paraId="275A08B4" w14:textId="30306E7B" w:rsidR="007C181A" w:rsidRDefault="00113DB2" w:rsidP="007C181A">
      <w:pPr>
        <w:pStyle w:val="Heading5"/>
      </w:pPr>
      <w:commentRangeStart w:id="51"/>
      <w:r>
        <w:t>QR-DEF-</w:t>
      </w:r>
      <w:r w:rsidR="007C181A" w:rsidRPr="00E7569B">
        <w:t xml:space="preserve">FUNC-COR-00: </w:t>
      </w:r>
      <w:r w:rsidR="007C181A" w:rsidRPr="000A2967">
        <w:rPr>
          <w:b/>
          <w:bCs/>
        </w:rPr>
        <w:t>Time Bound Relationships</w:t>
      </w:r>
      <w:commentRangeEnd w:id="51"/>
      <w:r w:rsidR="0096135A">
        <w:rPr>
          <w:rStyle w:val="CommentReference"/>
          <w:rFonts w:eastAsiaTheme="minorHAnsi" w:cs="Times New Roman"/>
          <w:color w:val="auto"/>
        </w:rPr>
        <w:commentReference w:id="51"/>
      </w:r>
    </w:p>
    <w:p w14:paraId="440C9DDC"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3310CACD" w14:textId="178AECA1" w:rsidR="007C181A" w:rsidRPr="001F0BD9" w:rsidRDefault="007C181A" w:rsidP="007C181A">
      <w:pPr>
        <w:pStyle w:val="ASomething"/>
      </w:pPr>
      <w:r w:rsidRPr="009D493F">
        <w:rPr>
          <w:b/>
          <w:bCs/>
        </w:rPr>
        <w:t>Statement</w:t>
      </w:r>
      <w:r w:rsidRPr="009D493F">
        <w:t>:</w:t>
      </w:r>
      <w:r>
        <w:t xml:space="preserve"> </w:t>
      </w:r>
      <w:r>
        <w:tab/>
        <w:t xml:space="preserve">The solution’s system(s) </w:t>
      </w:r>
      <w:hyperlink w:anchor="Term_REferenceData" w:history="1">
        <w:r w:rsidRPr="00CD6221">
          <w:rPr>
            <w:rStyle w:val="Hyperlink"/>
          </w:rPr>
          <w:t>Reference Data</w:t>
        </w:r>
      </w:hyperlink>
      <w:r>
        <w:t>, Resources and Relationships MUST be time bound with start and end dates.</w:t>
      </w:r>
    </w:p>
    <w:p w14:paraId="2640F80F" w14:textId="77777777" w:rsidR="007C181A" w:rsidRPr="001F0BD9" w:rsidRDefault="007C181A" w:rsidP="007C181A">
      <w:pPr>
        <w:pStyle w:val="ASomething"/>
      </w:pPr>
      <w:r w:rsidRPr="009D493F">
        <w:rPr>
          <w:b/>
          <w:bCs/>
        </w:rPr>
        <w:t>Rationale</w:t>
      </w:r>
      <w:r w:rsidRPr="009D493F">
        <w:t>:</w:t>
      </w:r>
      <w:r>
        <w:tab/>
        <w:t xml:space="preserve">In many business domains (e.g.: education), operational change management is simplified and less execution errors occur when change can be done beforehand but scheduled to take effect or terminate at a specific date in the future (e.g.: next term start). </w:t>
      </w:r>
      <w:r>
        <w:br/>
        <w:t xml:space="preserve">The same for </w:t>
      </w:r>
      <w:hyperlink w:anchor="Term_Role" w:history="1">
        <w:r w:rsidRPr="009F6745">
          <w:rPr>
            <w:rStyle w:val="Hyperlink"/>
          </w:rPr>
          <w:t>Role</w:t>
        </w:r>
      </w:hyperlink>
      <w:r>
        <w:t xml:space="preserve"> allocations: they may be issued early, but only take effect at a future date (e.g.: beginning of the next month or start of the next term).</w:t>
      </w:r>
      <w:r>
        <w:br/>
        <w:t xml:space="preserve">Both system and </w:t>
      </w:r>
      <w:hyperlink w:anchor="Term_SystemUser" w:history="1">
        <w:r w:rsidRPr="006E4A4D">
          <w:rPr>
            <w:rStyle w:val="Hyperlink"/>
          </w:rPr>
          <w:t>Users</w:t>
        </w:r>
      </w:hyperlink>
      <w:r>
        <w:t xml:space="preserve"> provided resources are similar. New material (e.g.: new teaching curriculums and associated resources) may be developed earlier, but only published and made available at a future date.</w:t>
      </w:r>
      <w:r>
        <w:br/>
        <w:t xml:space="preserve">For security reasons, while </w:t>
      </w:r>
      <w:hyperlink w:anchor="Term_Role" w:history="1">
        <w:r w:rsidRPr="009F6745">
          <w:rPr>
            <w:rStyle w:val="Hyperlink"/>
          </w:rPr>
          <w:t>Role</w:t>
        </w:r>
      </w:hyperlink>
      <w:r>
        <w:t xml:space="preserve"> associations could have undefined end dates for permanent staff, it is not a recommended approach. Instead, always setting an end date and raising reminders to appropriate </w:t>
      </w:r>
      <w:hyperlink w:anchor="Term_Role" w:history="1">
        <w:r w:rsidRPr="009F6745">
          <w:rPr>
            <w:rStyle w:val="Hyperlink"/>
          </w:rPr>
          <w:t>Role</w:t>
        </w:r>
      </w:hyperlink>
      <w:r>
        <w:t xml:space="preserve">s that the association is soon coming to an end, permits extending them easily while not leaving risks associated to forgotten ex-employees still having </w:t>
      </w:r>
      <w:hyperlink w:anchor="Term_Role" w:history="1">
        <w:r w:rsidRPr="009F6745">
          <w:rPr>
            <w:rStyle w:val="Hyperlink"/>
          </w:rPr>
          <w:t>Role</w:t>
        </w:r>
      </w:hyperlink>
      <w:r>
        <w:t>s.</w:t>
      </w:r>
    </w:p>
    <w:p w14:paraId="25792C45" w14:textId="77777777" w:rsidR="007C181A" w:rsidRPr="001F0BD9" w:rsidRDefault="007C181A" w:rsidP="007C181A">
      <w:pPr>
        <w:pStyle w:val="ASomething"/>
      </w:pPr>
      <w:r w:rsidRPr="009D493F">
        <w:rPr>
          <w:b/>
          <w:bCs/>
        </w:rPr>
        <w:t>Details</w:t>
      </w:r>
      <w:r w:rsidRPr="009D493F">
        <w:t>:</w:t>
      </w:r>
      <w:r>
        <w:t xml:space="preserve"> </w:t>
      </w:r>
      <w:r>
        <w:tab/>
        <w:t>Reference data will require Start and End dates to control their availability for rendering and selection by UIs.</w:t>
      </w:r>
      <w:r>
        <w:br/>
      </w:r>
    </w:p>
    <w:p w14:paraId="34A41E38" w14:textId="1316A9DC" w:rsidR="007C181A" w:rsidRPr="0075069B" w:rsidRDefault="007C181A" w:rsidP="007C181A">
      <w:pPr>
        <w:pStyle w:val="ASomething"/>
      </w:pPr>
      <w:r>
        <w:rPr>
          <w:b/>
          <w:bCs/>
        </w:rPr>
        <w:t>Prompts:</w:t>
      </w:r>
      <w:r>
        <w:tab/>
        <w:t xml:space="preserve">What </w:t>
      </w:r>
      <w:hyperlink w:anchor="Term_REferenceData" w:history="1">
        <w:r w:rsidRPr="00CD6221">
          <w:rPr>
            <w:rStyle w:val="Hyperlink"/>
          </w:rPr>
          <w:t>Reference Data</w:t>
        </w:r>
      </w:hyperlink>
      <w:r>
        <w:t xml:space="preserve"> is offered by systems that has time constraints?</w:t>
      </w:r>
      <w:r>
        <w:br/>
        <w:t xml:space="preserve">What </w:t>
      </w:r>
      <w:hyperlink w:anchor="Term_REferenceData" w:history="1">
        <w:r w:rsidR="00CD6221" w:rsidRPr="00CD6221">
          <w:rPr>
            <w:rStyle w:val="Hyperlink"/>
          </w:rPr>
          <w:t>Reference Data</w:t>
        </w:r>
      </w:hyperlink>
      <w:r>
        <w:t xml:space="preserve"> is offered without the option to preset them?</w:t>
      </w:r>
    </w:p>
    <w:p w14:paraId="17282B4E" w14:textId="77777777" w:rsidR="007C181A" w:rsidRDefault="007C181A" w:rsidP="007C181A">
      <w:pPr>
        <w:pStyle w:val="ASomething"/>
      </w:pPr>
    </w:p>
    <w:p w14:paraId="2E94E09C" w14:textId="3F4B7BD1" w:rsidR="00391864" w:rsidRDefault="00113DB2" w:rsidP="00391864">
      <w:pPr>
        <w:pStyle w:val="Heading5"/>
      </w:pPr>
      <w:r>
        <w:t>QR-DEF-</w:t>
      </w:r>
      <w:r w:rsidR="00391864">
        <w:t xml:space="preserve">FUNC-COR-00: </w:t>
      </w:r>
      <w:r w:rsidR="00391864">
        <w:rPr>
          <w:b/>
          <w:bCs/>
        </w:rPr>
        <w:t>Metadata</w:t>
      </w:r>
    </w:p>
    <w:p w14:paraId="20798D40" w14:textId="5FE648F6" w:rsidR="00391864" w:rsidRPr="001F0BD9" w:rsidRDefault="00391864" w:rsidP="00391864">
      <w:pPr>
        <w:pStyle w:val="ASomething"/>
      </w:pPr>
      <w:r w:rsidRPr="009D493F">
        <w:rPr>
          <w:b/>
          <w:bCs/>
        </w:rPr>
        <w:t>Category</w:t>
      </w:r>
      <w:r w:rsidRPr="009D493F">
        <w:t>:</w:t>
      </w:r>
      <w:r>
        <w:t xml:space="preserve"> </w:t>
      </w:r>
      <w:r>
        <w:tab/>
        <w:t>ISO-25010/Functional Correctness</w:t>
      </w:r>
    </w:p>
    <w:p w14:paraId="722C9C26" w14:textId="526DB78E" w:rsidR="00391864" w:rsidRPr="001F0BD9" w:rsidRDefault="00391864" w:rsidP="00391864">
      <w:pPr>
        <w:pStyle w:val="ASomething"/>
      </w:pPr>
      <w:r w:rsidRPr="009D493F">
        <w:rPr>
          <w:b/>
          <w:bCs/>
        </w:rPr>
        <w:t>Statement</w:t>
      </w:r>
      <w:r w:rsidRPr="009D493F">
        <w:t>:</w:t>
      </w:r>
      <w:r>
        <w:t xml:space="preserve"> </w:t>
      </w:r>
      <w:r>
        <w:tab/>
        <w:t xml:space="preserve">Records and Resources are </w:t>
      </w:r>
      <w:proofErr w:type="spellStart"/>
      <w:r>
        <w:t>categorisable</w:t>
      </w:r>
      <w:proofErr w:type="spellEnd"/>
      <w:r>
        <w:t xml:space="preserve"> and discoverable by </w:t>
      </w:r>
      <w:hyperlink w:anchor="Term_Metadata" w:history="1">
        <w:r w:rsidRPr="00391864">
          <w:rPr>
            <w:rStyle w:val="Hyperlink"/>
          </w:rPr>
          <w:t>Metadata</w:t>
        </w:r>
      </w:hyperlink>
      <w:r>
        <w:t>.</w:t>
      </w:r>
    </w:p>
    <w:p w14:paraId="346F5E15" w14:textId="4D78BC1F" w:rsidR="00391864" w:rsidRPr="001F0BD9" w:rsidRDefault="00391864" w:rsidP="00391864">
      <w:pPr>
        <w:pStyle w:val="ASomething"/>
      </w:pPr>
      <w:r w:rsidRPr="009D493F">
        <w:rPr>
          <w:b/>
          <w:bCs/>
        </w:rPr>
        <w:t>Rationale</w:t>
      </w:r>
      <w:r w:rsidRPr="009D493F">
        <w:t>:</w:t>
      </w:r>
      <w:r>
        <w:tab/>
        <w:t>Discovery is improved, improving operability and efficiency.</w:t>
      </w:r>
    </w:p>
    <w:p w14:paraId="2F792445" w14:textId="6A32A2B6" w:rsidR="00391864" w:rsidRPr="001F0BD9" w:rsidRDefault="00391864" w:rsidP="00391864">
      <w:pPr>
        <w:pStyle w:val="ASomething"/>
      </w:pPr>
      <w:r w:rsidRPr="009D493F">
        <w:rPr>
          <w:b/>
          <w:bCs/>
        </w:rPr>
        <w:t>Details</w:t>
      </w:r>
      <w:r w:rsidRPr="009D493F">
        <w:t>:</w:t>
      </w:r>
      <w:r>
        <w:t xml:space="preserve"> </w:t>
      </w:r>
      <w:r>
        <w:tab/>
        <w:t xml:space="preserve">The </w:t>
      </w:r>
      <w:hyperlink w:anchor="Term_Metadata" w:history="1">
        <w:r w:rsidRPr="00391864">
          <w:rPr>
            <w:rStyle w:val="Hyperlink"/>
          </w:rPr>
          <w:t>term</w:t>
        </w:r>
      </w:hyperlink>
      <w:r>
        <w:t xml:space="preserve"> lists common metadata fields to consider.</w:t>
      </w:r>
    </w:p>
    <w:p w14:paraId="55714055" w14:textId="1B516791" w:rsidR="00391864" w:rsidRDefault="00391864" w:rsidP="00391864">
      <w:pPr>
        <w:pStyle w:val="ASomething"/>
      </w:pPr>
      <w:r>
        <w:rPr>
          <w:b/>
          <w:bCs/>
        </w:rPr>
        <w:t>Prompts:</w:t>
      </w:r>
      <w:r>
        <w:tab/>
        <w:t xml:space="preserve">What records &amp; resources are organisable by </w:t>
      </w:r>
      <w:hyperlink w:anchor="Term_Metadata" w:history="1">
        <w:r w:rsidRPr="00391864">
          <w:rPr>
            <w:rStyle w:val="Hyperlink"/>
          </w:rPr>
          <w:t>metadata</w:t>
        </w:r>
      </w:hyperlink>
      <w:r>
        <w:t>?</w:t>
      </w:r>
      <w:r>
        <w:br/>
        <w:t>What records &amp; resources are not?</w:t>
      </w:r>
    </w:p>
    <w:p w14:paraId="0FA9FD20" w14:textId="77777777" w:rsidR="004A1A3C" w:rsidRDefault="004A1A3C" w:rsidP="00391864">
      <w:pPr>
        <w:pStyle w:val="ASomething"/>
      </w:pPr>
    </w:p>
    <w:p w14:paraId="4C46ADAA" w14:textId="4ED36785" w:rsidR="004A1A3C" w:rsidRDefault="004A1A3C" w:rsidP="004A1A3C">
      <w:pPr>
        <w:pStyle w:val="Heading5"/>
      </w:pPr>
      <w:commentRangeStart w:id="52"/>
      <w:r>
        <w:t xml:space="preserve">QR-DEF-FUNC-COR-00: </w:t>
      </w:r>
      <w:r>
        <w:rPr>
          <w:b/>
          <w:bCs/>
        </w:rPr>
        <w:t>Multiple Names</w:t>
      </w:r>
      <w:commentRangeEnd w:id="52"/>
      <w:r w:rsidR="004F23E3">
        <w:rPr>
          <w:rStyle w:val="CommentReference"/>
          <w:rFonts w:eastAsiaTheme="minorHAnsi" w:cs="Times New Roman"/>
          <w:color w:val="auto"/>
        </w:rPr>
        <w:commentReference w:id="52"/>
      </w:r>
    </w:p>
    <w:p w14:paraId="4E81428D" w14:textId="1B409B59" w:rsidR="004A1A3C" w:rsidRPr="001F0BD9" w:rsidRDefault="004A1A3C" w:rsidP="004A1A3C">
      <w:pPr>
        <w:pStyle w:val="ASomething"/>
      </w:pPr>
      <w:r w:rsidRPr="009D493F">
        <w:rPr>
          <w:b/>
          <w:bCs/>
        </w:rPr>
        <w:t>Category</w:t>
      </w:r>
      <w:r w:rsidRPr="009D493F">
        <w:t>:</w:t>
      </w:r>
      <w:r>
        <w:t xml:space="preserve"> </w:t>
      </w:r>
      <w:r>
        <w:tab/>
        <w:t>ISO-25010/Functional Suitability/Functional Correctness</w:t>
      </w:r>
    </w:p>
    <w:p w14:paraId="4FE2F55C" w14:textId="7897681B" w:rsidR="004A1A3C" w:rsidRPr="001F0BD9" w:rsidRDefault="004A1A3C" w:rsidP="004A1A3C">
      <w:pPr>
        <w:pStyle w:val="ASomething"/>
      </w:pPr>
      <w:r w:rsidRPr="009D493F">
        <w:rPr>
          <w:b/>
          <w:bCs/>
        </w:rPr>
        <w:t>Statement</w:t>
      </w:r>
      <w:r w:rsidRPr="009D493F">
        <w:t>:</w:t>
      </w:r>
      <w:r>
        <w:t xml:space="preserve"> </w:t>
      </w:r>
      <w:r>
        <w:tab/>
        <w:t>Entities MUST permit having multiple Names</w:t>
      </w:r>
    </w:p>
    <w:p w14:paraId="50EBB7F7" w14:textId="77777777" w:rsidR="004A1A3C" w:rsidRPr="001F0BD9" w:rsidRDefault="004A1A3C" w:rsidP="004A1A3C">
      <w:pPr>
        <w:pStyle w:val="ASomething"/>
      </w:pPr>
      <w:r w:rsidRPr="009D493F">
        <w:rPr>
          <w:b/>
          <w:bCs/>
        </w:rPr>
        <w:t>Rationale</w:t>
      </w:r>
      <w:r w:rsidRPr="009D493F">
        <w:t>:</w:t>
      </w:r>
      <w:r>
        <w:tab/>
        <w:t>…</w:t>
      </w:r>
    </w:p>
    <w:p w14:paraId="248EB97D" w14:textId="16E9CC59" w:rsidR="007478BD" w:rsidRPr="001F0BD9" w:rsidRDefault="004A1A3C" w:rsidP="007478BD">
      <w:pPr>
        <w:pStyle w:val="ASomething"/>
      </w:pPr>
      <w:r w:rsidRPr="009D493F">
        <w:rPr>
          <w:b/>
          <w:bCs/>
        </w:rPr>
        <w:t>Details</w:t>
      </w:r>
      <w:r w:rsidRPr="009D493F">
        <w:t>:</w:t>
      </w:r>
      <w:r>
        <w:t xml:space="preserve"> </w:t>
      </w:r>
      <w:r>
        <w:tab/>
        <w:t>It is our experience that a key indicator of the appropriateness and evolvability of a system over time is a correct modelling of Entities and Resources, understanding that they have different Names.</w:t>
      </w:r>
      <w:r w:rsidR="007478BD">
        <w:br/>
      </w:r>
      <w:r>
        <w:br/>
        <w:t xml:space="preserve">For example, Chinese people from Hong Kong may have a Mandarin Name, a </w:t>
      </w:r>
      <w:proofErr w:type="spellStart"/>
      <w:r>
        <w:t>cantonese</w:t>
      </w:r>
      <w:proofErr w:type="spellEnd"/>
      <w:r>
        <w:t xml:space="preserve"> name, a </w:t>
      </w:r>
      <w:proofErr w:type="spellStart"/>
      <w:r>
        <w:t>latin</w:t>
      </w:r>
      <w:proofErr w:type="spellEnd"/>
      <w:r>
        <w:t xml:space="preserve"> character representation of their Mandarin Name, a </w:t>
      </w:r>
      <w:proofErr w:type="spellStart"/>
      <w:r>
        <w:t>latin</w:t>
      </w:r>
      <w:proofErr w:type="spellEnd"/>
      <w:r>
        <w:t xml:space="preserve"> character representation of their Mandarin name, </w:t>
      </w:r>
      <w:r w:rsidR="007478BD">
        <w:t>a unofficial, yet given English name used by all who do not speak Chinese.</w:t>
      </w:r>
      <w:r w:rsidR="007478BD">
        <w:br/>
      </w:r>
      <w:r w:rsidR="007478BD">
        <w:br/>
        <w:t xml:space="preserve">Media resources may have multiple names, in different languages. For example, the same picture may be described with an </w:t>
      </w:r>
      <w:proofErr w:type="spellStart"/>
      <w:r w:rsidR="007478BD">
        <w:t>en</w:t>
      </w:r>
      <w:proofErr w:type="spellEnd"/>
      <w:r w:rsidR="007478BD">
        <w:t xml:space="preserve">/NZ name, and a name in mi/NZ. </w:t>
      </w:r>
    </w:p>
    <w:p w14:paraId="7E71C5B8" w14:textId="77777777" w:rsidR="004A1A3C" w:rsidRPr="0075069B" w:rsidRDefault="004A1A3C" w:rsidP="004A1A3C">
      <w:pPr>
        <w:pStyle w:val="ASomething"/>
      </w:pPr>
      <w:r>
        <w:rPr>
          <w:b/>
          <w:bCs/>
        </w:rPr>
        <w:t>Prompts:</w:t>
      </w:r>
      <w:r>
        <w:tab/>
        <w:t>…</w:t>
      </w:r>
    </w:p>
    <w:p w14:paraId="197AD421" w14:textId="77777777" w:rsidR="004A1A3C" w:rsidRDefault="004A1A3C" w:rsidP="00391864">
      <w:pPr>
        <w:pStyle w:val="ASomething"/>
      </w:pPr>
    </w:p>
    <w:p w14:paraId="6F6D45BF" w14:textId="60405F42" w:rsidR="007478BD" w:rsidRDefault="007478BD" w:rsidP="007478BD">
      <w:pPr>
        <w:pStyle w:val="Heading5"/>
      </w:pPr>
      <w:r>
        <w:t xml:space="preserve">ID: </w:t>
      </w:r>
      <w:r>
        <w:rPr>
          <w:b/>
          <w:bCs/>
        </w:rPr>
        <w:t>Multiple Routes</w:t>
      </w:r>
    </w:p>
    <w:p w14:paraId="4E19B130" w14:textId="77777777" w:rsidR="007478BD" w:rsidRPr="001F0BD9" w:rsidRDefault="007478BD" w:rsidP="007478BD">
      <w:pPr>
        <w:pStyle w:val="ASomething"/>
      </w:pPr>
      <w:r w:rsidRPr="009D493F">
        <w:rPr>
          <w:b/>
          <w:bCs/>
        </w:rPr>
        <w:t>Category</w:t>
      </w:r>
      <w:r w:rsidRPr="009D493F">
        <w:t>:</w:t>
      </w:r>
      <w:r>
        <w:t xml:space="preserve"> </w:t>
      </w:r>
      <w:r>
        <w:tab/>
        <w:t>…</w:t>
      </w:r>
    </w:p>
    <w:p w14:paraId="4AAF6191" w14:textId="61E780A8" w:rsidR="007478BD" w:rsidRPr="001F0BD9" w:rsidRDefault="007478BD" w:rsidP="007478BD">
      <w:pPr>
        <w:pStyle w:val="ASomething"/>
      </w:pPr>
      <w:r w:rsidRPr="009D493F">
        <w:rPr>
          <w:b/>
          <w:bCs/>
        </w:rPr>
        <w:t>Statement</w:t>
      </w:r>
      <w:r w:rsidRPr="009D493F">
        <w:t>:</w:t>
      </w:r>
      <w:r>
        <w:t xml:space="preserve"> </w:t>
      </w:r>
      <w:r>
        <w:tab/>
        <w:t>A resource MUST be reachable by multiple Routes.</w:t>
      </w:r>
    </w:p>
    <w:p w14:paraId="453EDD6E" w14:textId="3A7DA8CA" w:rsidR="007478BD" w:rsidRPr="001F0BD9" w:rsidRDefault="007478BD" w:rsidP="007478BD">
      <w:pPr>
        <w:pStyle w:val="ASomething"/>
      </w:pPr>
      <w:r w:rsidRPr="009D493F">
        <w:rPr>
          <w:b/>
          <w:bCs/>
        </w:rPr>
        <w:t>Rationale</w:t>
      </w:r>
      <w:r w:rsidRPr="009D493F">
        <w:t>:</w:t>
      </w:r>
      <w:r>
        <w:tab/>
        <w:t>A resource MUST be addressable using its unique key, as well as its many names if they are sufficiently unique.</w:t>
      </w:r>
    </w:p>
    <w:p w14:paraId="17C19211" w14:textId="2953ADFF" w:rsidR="007478BD" w:rsidRPr="001F0BD9" w:rsidRDefault="007478BD" w:rsidP="007478BD">
      <w:pPr>
        <w:pStyle w:val="ASomething"/>
      </w:pPr>
      <w:r w:rsidRPr="009D493F">
        <w:rPr>
          <w:b/>
          <w:bCs/>
        </w:rPr>
        <w:t>Details</w:t>
      </w:r>
      <w:r w:rsidRPr="009D493F">
        <w:t>:</w:t>
      </w:r>
      <w:r>
        <w:t xml:space="preserve"> </w:t>
      </w:r>
      <w:r>
        <w:tab/>
        <w:t>Refer to “Multiple Names” Requirement</w:t>
      </w:r>
      <w:r>
        <w:br/>
        <w:t>Whereas it is practical, It is a design mistake to develop only textual REST-</w:t>
      </w:r>
      <w:proofErr w:type="spellStart"/>
      <w:r>
        <w:t>ful</w:t>
      </w:r>
      <w:proofErr w:type="spellEnd"/>
      <w:r>
        <w:t xml:space="preserve"> </w:t>
      </w:r>
      <w:hyperlink w:anchor="Term_UniversalResourceLocator" w:history="1">
        <w:r w:rsidR="00AC5DB2" w:rsidRPr="00AC5DB2">
          <w:rPr>
            <w:rStyle w:val="Hyperlink"/>
          </w:rPr>
          <w:t>URL</w:t>
        </w:r>
      </w:hyperlink>
      <w:r>
        <w:t>s, and in only one language.</w:t>
      </w:r>
      <w:r>
        <w:br/>
      </w:r>
      <w:r>
        <w:lastRenderedPageBreak/>
        <w:t xml:space="preserve">Examples of multiple valid </w:t>
      </w:r>
      <w:r w:rsidR="00AC5DB2">
        <w:t xml:space="preserve">related </w:t>
      </w:r>
      <w:hyperlink w:anchor="Term_UniversalResourceLocator" w:history="1">
        <w:r w:rsidR="00AC5DB2" w:rsidRPr="00AC5DB2">
          <w:rPr>
            <w:rStyle w:val="Hyperlink"/>
          </w:rPr>
          <w:t>URL</w:t>
        </w:r>
      </w:hyperlink>
      <w:r>
        <w:t xml:space="preserve">s for </w:t>
      </w:r>
      <w:r w:rsidR="00AC5DB2">
        <w:t xml:space="preserve">different versions of the same </w:t>
      </w:r>
      <w:r>
        <w:t>entity:</w:t>
      </w:r>
      <w:r>
        <w:br/>
      </w:r>
      <w:hyperlink r:id="rId19" w:history="1">
        <w:r w:rsidRPr="00E35128">
          <w:rPr>
            <w:rStyle w:val="Hyperlink"/>
          </w:rPr>
          <w:t>https://ourservice.ourorg.tld/resourceXYZ/6B29FC40-CA47-1067-B31D-00DD010662DA</w:t>
        </w:r>
      </w:hyperlink>
      <w:r>
        <w:t xml:space="preserve">   (by </w:t>
      </w:r>
      <w:proofErr w:type="spellStart"/>
      <w:r>
        <w:t>it’s</w:t>
      </w:r>
      <w:proofErr w:type="spellEnd"/>
      <w:r>
        <w:t xml:space="preserve"> unique ID)</w:t>
      </w:r>
      <w:r>
        <w:br/>
      </w:r>
      <w:hyperlink r:id="rId20" w:history="1">
        <w:r w:rsidR="00AC5DB2" w:rsidRPr="00E35128">
          <w:rPr>
            <w:rStyle w:val="Hyperlink"/>
          </w:rPr>
          <w:t>https://ourservice.ourorg.tld/resourceXYZ/6B29FC40-CA47-1067-B31D-00DD010662DA?v=3</w:t>
        </w:r>
      </w:hyperlink>
      <w:r w:rsidR="00AC5DB2">
        <w:t xml:space="preserve"> (by its unique original ID, offset by version)</w:t>
      </w:r>
      <w:r w:rsidR="00AC5DB2">
        <w:br/>
      </w:r>
      <w:hyperlink r:id="rId21" w:history="1">
        <w:r w:rsidR="00AC5DB2" w:rsidRPr="00E35128">
          <w:rPr>
            <w:rStyle w:val="Hyperlink"/>
          </w:rPr>
          <w:t>https://ourservice.ourorg.tld/resourceXYZ/7C29FC40-CA47-2048-C27F-00DD010662DA</w:t>
        </w:r>
      </w:hyperlink>
      <w:r w:rsidR="00AC5DB2">
        <w:t xml:space="preserve"> (by its the 3rd version’s unique ID)</w:t>
      </w:r>
      <w:r w:rsidR="00AC5DB2">
        <w:br/>
      </w:r>
      <w:r>
        <w:br/>
      </w:r>
    </w:p>
    <w:p w14:paraId="780D4620" w14:textId="77777777" w:rsidR="007478BD" w:rsidRPr="0075069B" w:rsidRDefault="007478BD" w:rsidP="007478BD">
      <w:pPr>
        <w:pStyle w:val="ASomething"/>
      </w:pPr>
      <w:r>
        <w:rPr>
          <w:b/>
          <w:bCs/>
        </w:rPr>
        <w:t>Prompts:</w:t>
      </w:r>
      <w:r>
        <w:tab/>
        <w:t>…</w:t>
      </w:r>
    </w:p>
    <w:p w14:paraId="72638835" w14:textId="77777777" w:rsidR="007478BD" w:rsidRPr="0075069B" w:rsidRDefault="007478BD" w:rsidP="00391864">
      <w:pPr>
        <w:pStyle w:val="ASomething"/>
      </w:pPr>
    </w:p>
    <w:p w14:paraId="1A078C0F" w14:textId="77777777" w:rsidR="00391864" w:rsidRDefault="00391864" w:rsidP="007C181A">
      <w:pPr>
        <w:pStyle w:val="ASomething"/>
      </w:pPr>
    </w:p>
    <w:p w14:paraId="4A62DB36" w14:textId="4A0E5CD1" w:rsidR="00294740" w:rsidRDefault="00294740" w:rsidP="00294740">
      <w:pPr>
        <w:pStyle w:val="Heading4"/>
      </w:pPr>
      <w:bookmarkStart w:id="53" w:name="_Toc158297573"/>
      <w:r>
        <w:t>Functional Appropriateness</w:t>
      </w:r>
      <w:bookmarkEnd w:id="53"/>
    </w:p>
    <w:p w14:paraId="7F00828D" w14:textId="43C9A77E" w:rsidR="000A2967" w:rsidRDefault="00902999" w:rsidP="00C829F4">
      <w:pPr>
        <w:pStyle w:val="BodyTextDefinition"/>
      </w:pPr>
      <w:r>
        <w:t>T</w:t>
      </w:r>
      <w:r w:rsidRPr="00EF5E84">
        <w:t>he degree to which the functions facilitate the accomplishment of specified tasks and objectives.</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p w14:paraId="0F946100" w14:textId="77777777" w:rsidR="007C181A" w:rsidRPr="001F0BD9" w:rsidRDefault="007C181A" w:rsidP="007C181A">
      <w:pPr>
        <w:pStyle w:val="ASomething"/>
      </w:pPr>
      <w:r w:rsidRPr="009D493F">
        <w:rPr>
          <w:b/>
          <w:bCs/>
        </w:rPr>
        <w:t>Category</w:t>
      </w:r>
      <w:r w:rsidRPr="009D493F">
        <w:t>:</w:t>
      </w:r>
      <w:r>
        <w:t xml:space="preserve"> </w:t>
      </w:r>
      <w:r>
        <w:tab/>
        <w:t>ISO-25010/Functionality Suitability/Functional Correctness</w:t>
      </w:r>
    </w:p>
    <w:p w14:paraId="4A59F33F" w14:textId="77777777" w:rsidR="007C181A" w:rsidRPr="001F0BD9" w:rsidRDefault="007C181A" w:rsidP="007C181A">
      <w:pPr>
        <w:pStyle w:val="ASomething"/>
      </w:pPr>
      <w:r w:rsidRPr="009D493F">
        <w:rPr>
          <w:b/>
          <w:bCs/>
        </w:rPr>
        <w:t>Statement</w:t>
      </w:r>
      <w:r w:rsidRPr="009D493F">
        <w:t>:</w:t>
      </w:r>
      <w:r>
        <w:t xml:space="preserve"> </w:t>
      </w:r>
      <w:r>
        <w:tab/>
        <w:t xml:space="preserve">The solution system(s) MUST permit </w:t>
      </w:r>
      <w:hyperlink w:anchor="Term_SystemUser" w:history="1">
        <w:r w:rsidRPr="006E4A4D">
          <w:rPr>
            <w:rStyle w:val="Hyperlink"/>
          </w:rPr>
          <w:t>Users</w:t>
        </w:r>
      </w:hyperlink>
      <w:r>
        <w:t xml:space="preserve"> to apply for being invited to </w:t>
      </w:r>
      <w:hyperlink w:anchor="Term_Role" w:history="1">
        <w:r w:rsidRPr="009F6745">
          <w:rPr>
            <w:rStyle w:val="Hyperlink"/>
          </w:rPr>
          <w:t>Role</w:t>
        </w:r>
      </w:hyperlink>
      <w:r>
        <w:t xml:space="preserve">s rather than be unilaterally allocated </w:t>
      </w:r>
      <w:hyperlink w:anchor="Term_Role" w:history="1">
        <w:r w:rsidRPr="009F6745">
          <w:rPr>
            <w:rStyle w:val="Hyperlink"/>
          </w:rPr>
          <w:t>Role</w:t>
        </w:r>
      </w:hyperlink>
      <w:r>
        <w:t>s.</w:t>
      </w:r>
    </w:p>
    <w:p w14:paraId="77D5A534" w14:textId="77777777" w:rsidR="007C181A" w:rsidRPr="001F0BD9" w:rsidRDefault="007C181A" w:rsidP="007C181A">
      <w:pPr>
        <w:pStyle w:val="ASomething"/>
      </w:pPr>
      <w:r w:rsidRPr="009D493F">
        <w:rPr>
          <w:b/>
          <w:bCs/>
        </w:rPr>
        <w:t>Rationale</w:t>
      </w:r>
      <w:r w:rsidRPr="009D493F">
        <w:t>:</w:t>
      </w:r>
      <w:r>
        <w:tab/>
        <w:t xml:space="preserve">It is our experience that a key indicator of the appropriateness and evolvability of a system over time is a correct modelling of </w:t>
      </w:r>
      <w:hyperlink w:anchor="Term_SystemUser" w:history="1">
        <w:r w:rsidRPr="006E4A4D">
          <w:rPr>
            <w:rStyle w:val="Hyperlink"/>
          </w:rPr>
          <w:t>Users</w:t>
        </w:r>
      </w:hyperlink>
      <w:r>
        <w:t xml:space="preserve"> and </w:t>
      </w:r>
      <w:hyperlink w:anchor="Term_Role" w:history="1">
        <w:r w:rsidRPr="009F6745">
          <w:rPr>
            <w:rStyle w:val="Hyperlink"/>
          </w:rPr>
          <w:t>Role</w:t>
        </w:r>
      </w:hyperlink>
      <w:r>
        <w:t>s both within and outside of enterprise contexts, where service consumers, suppliers and partners exist.</w:t>
      </w:r>
      <w:r>
        <w:br/>
      </w:r>
      <w:r>
        <w:br/>
        <w:t xml:space="preserve">Such that </w:t>
      </w:r>
      <w:hyperlink w:anchor="Term_SystemUser" w:history="1">
        <w:r w:rsidRPr="006E4A4D">
          <w:rPr>
            <w:rStyle w:val="Hyperlink"/>
          </w:rPr>
          <w:t>Users</w:t>
        </w:r>
      </w:hyperlink>
      <w:r>
        <w:t xml:space="preserve"> are not allocated </w:t>
      </w:r>
      <w:hyperlink w:anchor="Term_Role" w:history="1">
        <w:r w:rsidRPr="009F6745">
          <w:rPr>
            <w:rStyle w:val="Hyperlink"/>
          </w:rPr>
          <w:t>Role</w:t>
        </w:r>
      </w:hyperlink>
      <w:r>
        <w:t xml:space="preserve">s, but that </w:t>
      </w:r>
      <w:hyperlink w:anchor="Term_SystemUser" w:history="1">
        <w:r w:rsidRPr="006E4A4D">
          <w:rPr>
            <w:rStyle w:val="Hyperlink"/>
          </w:rPr>
          <w:t>Users</w:t>
        </w:r>
      </w:hyperlink>
      <w:r>
        <w:t xml:space="preserve"> may Apply for them, and other </w:t>
      </w:r>
      <w:hyperlink w:anchor="Term_SystemUser" w:history="1">
        <w:r w:rsidRPr="006E4A4D">
          <w:rPr>
            <w:rStyle w:val="Hyperlink"/>
          </w:rPr>
          <w:t>Users</w:t>
        </w:r>
      </w:hyperlink>
      <w:r>
        <w:t xml:space="preserve"> Accept to Invite them or not, and Invitations are Accepted or Not.</w:t>
      </w:r>
      <w:r>
        <w:br/>
        <w:t xml:space="preserve">Correct modelling provides better solutions to classic user and </w:t>
      </w:r>
      <w:hyperlink w:anchor="Term_Role" w:history="1">
        <w:r>
          <w:rPr>
            <w:rStyle w:val="Hyperlink"/>
          </w:rPr>
          <w:t>r</w:t>
        </w:r>
        <w:r w:rsidRPr="009F6745">
          <w:rPr>
            <w:rStyle w:val="Hyperlink"/>
          </w:rPr>
          <w:t>ole</w:t>
        </w:r>
      </w:hyperlink>
      <w:r>
        <w:t xml:space="preserve"> allocation provisioning issues.</w:t>
      </w:r>
    </w:p>
    <w:p w14:paraId="5A2FBC9E" w14:textId="77777777" w:rsidR="007C181A" w:rsidRPr="001F0BD9" w:rsidRDefault="007C181A" w:rsidP="007C181A">
      <w:pPr>
        <w:pStyle w:val="ASomething"/>
      </w:pPr>
      <w:r w:rsidRPr="009D493F">
        <w:rPr>
          <w:b/>
          <w:bCs/>
        </w:rPr>
        <w:t>Details</w:t>
      </w:r>
      <w:r w:rsidRPr="009D493F">
        <w:t>:</w:t>
      </w:r>
      <w:r>
        <w:t xml:space="preserve"> </w:t>
      </w:r>
      <w:r>
        <w:tab/>
        <w:t xml:space="preserve">The full </w:t>
      </w:r>
      <w:hyperlink w:anchor="Term_Workflow" w:history="1">
        <w:r w:rsidRPr="00272A1C">
          <w:rPr>
            <w:rStyle w:val="Hyperlink"/>
          </w:rPr>
          <w:t>workflow</w:t>
        </w:r>
      </w:hyperlink>
      <w:r>
        <w:t xml:space="preserve"> allows for a person to make an Application to a </w:t>
      </w:r>
      <w:hyperlink w:anchor="Term_Role" w:history="1">
        <w:r w:rsidRPr="009F6745">
          <w:rPr>
            <w:rStyle w:val="Hyperlink"/>
          </w:rPr>
          <w:t>Role</w:t>
        </w:r>
      </w:hyperlink>
      <w:r>
        <w:t xml:space="preserve">, which when received may lead to the issuance of an expiring Invitation to a </w:t>
      </w:r>
      <w:hyperlink w:anchor="Term_Role" w:history="1">
        <w:r w:rsidRPr="009F6745">
          <w:rPr>
            <w:rStyle w:val="Hyperlink"/>
          </w:rPr>
          <w:t>Role</w:t>
        </w:r>
      </w:hyperlink>
      <w:r>
        <w:t xml:space="preserve">, explaining </w:t>
      </w:r>
      <w:hyperlink w:anchor="Term_Responsibility" w:history="1">
        <w:r w:rsidRPr="009F6745">
          <w:rPr>
            <w:rStyle w:val="Hyperlink"/>
          </w:rPr>
          <w:t>Responsibilities</w:t>
        </w:r>
      </w:hyperlink>
      <w:r>
        <w:t xml:space="preserve"> associated to the </w:t>
      </w:r>
      <w:hyperlink w:anchor="Term_Permission" w:history="1">
        <w:r w:rsidRPr="009F6745">
          <w:rPr>
            <w:rStyle w:val="Hyperlink"/>
          </w:rPr>
          <w:t>Permission</w:t>
        </w:r>
      </w:hyperlink>
      <w:r>
        <w:t xml:space="preserve">s of the </w:t>
      </w:r>
      <w:hyperlink w:anchor="Term_Role" w:history="1">
        <w:r w:rsidRPr="009F6745">
          <w:rPr>
            <w:rStyle w:val="Hyperlink"/>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Pr="009F6745">
          <w:rPr>
            <w:rStyle w:val="Hyperlink"/>
          </w:rPr>
          <w:t>Role</w:t>
        </w:r>
      </w:hyperlink>
      <w:r>
        <w:t xml:space="preserve">s </w:t>
      </w:r>
      <w:r>
        <w:lastRenderedPageBreak/>
        <w:t>associations should have an end date which can trigger a reminder to extend.</w:t>
      </w:r>
    </w:p>
    <w:p w14:paraId="7463D5A2" w14:textId="77777777" w:rsidR="007C181A" w:rsidRDefault="007C181A" w:rsidP="007C181A">
      <w:pPr>
        <w:pStyle w:val="ASomething"/>
      </w:pPr>
      <w:r>
        <w:rPr>
          <w:b/>
          <w:bCs/>
        </w:rPr>
        <w:t>Prompts:</w:t>
      </w:r>
      <w:r>
        <w:tab/>
        <w:t xml:space="preserve">Are </w:t>
      </w:r>
      <w:hyperlink w:anchor="Term_Role" w:history="1">
        <w:r w:rsidRPr="009F6745">
          <w:rPr>
            <w:rStyle w:val="Hyperlink"/>
          </w:rPr>
          <w:t>Role</w:t>
        </w:r>
      </w:hyperlink>
      <w:r>
        <w:t xml:space="preserve">s unilaterally Allocated to </w:t>
      </w:r>
      <w:hyperlink w:anchor="Term_SystemUser" w:history="1">
        <w:r w:rsidRPr="006E4A4D">
          <w:rPr>
            <w:rStyle w:val="Hyperlink"/>
          </w:rPr>
          <w:t>Users</w:t>
        </w:r>
      </w:hyperlink>
      <w:r>
        <w:t xml:space="preserve"> by permitted </w:t>
      </w:r>
      <w:hyperlink w:anchor="Term_SystemUser" w:history="1">
        <w:r w:rsidRPr="006E4A4D">
          <w:rPr>
            <w:rStyle w:val="Hyperlink"/>
          </w:rPr>
          <w:t>Users</w:t>
        </w:r>
      </w:hyperlink>
      <w:r>
        <w:t>, or is a more correct modelling used?</w:t>
      </w:r>
      <w:r>
        <w:br/>
        <w:t xml:space="preserve">Are </w:t>
      </w:r>
      <w:hyperlink w:anchor="Term_Role" w:history="1">
        <w:r w:rsidRPr="009F6745">
          <w:rPr>
            <w:rStyle w:val="Hyperlink"/>
          </w:rPr>
          <w:t>Role</w:t>
        </w:r>
      </w:hyperlink>
      <w:r>
        <w:t xml:space="preserve">s issued open ended? Is there any control used to close </w:t>
      </w:r>
      <w:hyperlink w:anchor="Term_Role" w:history="1">
        <w:r w:rsidRPr="009F6745">
          <w:rPr>
            <w:rStyle w:val="Hyperlink"/>
          </w:rPr>
          <w:t>Role</w:t>
        </w:r>
      </w:hyperlink>
      <w:r>
        <w:t>s after an amount of time?</w:t>
      </w:r>
    </w:p>
    <w:p w14:paraId="350798B2" w14:textId="77777777" w:rsidR="007C181A" w:rsidRDefault="007C181A" w:rsidP="007C181A">
      <w:pPr>
        <w:pStyle w:val="ASomething"/>
      </w:pPr>
    </w:p>
    <w:p w14:paraId="7F79AD6A" w14:textId="77777777" w:rsidR="007C181A" w:rsidRPr="0075069B" w:rsidRDefault="007C181A" w:rsidP="007C181A">
      <w:pPr>
        <w:pStyle w:val="ASomething"/>
      </w:pPr>
    </w:p>
    <w:p w14:paraId="715EB0F9" w14:textId="6BDD9E37" w:rsidR="007C181A" w:rsidRDefault="00113DB2" w:rsidP="007C181A">
      <w:pPr>
        <w:pStyle w:val="Heading5"/>
      </w:pPr>
      <w:r>
        <w:t>QR-DEF-</w:t>
      </w:r>
      <w:r w:rsidR="007C181A">
        <w:t xml:space="preserve">FUNC-COR-00: </w:t>
      </w:r>
      <w:r w:rsidR="007C181A">
        <w:rPr>
          <w:b/>
          <w:bCs/>
        </w:rPr>
        <w:t>Workflows</w:t>
      </w:r>
    </w:p>
    <w:p w14:paraId="58B83E56"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2F3C4914" w14:textId="77777777" w:rsidR="007C181A" w:rsidRPr="001F0BD9" w:rsidRDefault="007C181A" w:rsidP="007C181A">
      <w:pPr>
        <w:pStyle w:val="ASomething"/>
      </w:pPr>
      <w:r w:rsidRPr="009D493F">
        <w:rPr>
          <w:b/>
          <w:bCs/>
        </w:rPr>
        <w:t>Statement</w:t>
      </w:r>
      <w:r w:rsidRPr="009D493F">
        <w:t>:</w:t>
      </w:r>
      <w:r>
        <w:t xml:space="preserve"> </w:t>
      </w:r>
      <w:r>
        <w:tab/>
        <w:t>The solution’s service(s) MUST be capable of managing records via workflows and roles.</w:t>
      </w:r>
    </w:p>
    <w:p w14:paraId="36CC43F5" w14:textId="77777777" w:rsidR="007C181A" w:rsidRPr="001F0BD9" w:rsidRDefault="007C181A" w:rsidP="007C181A">
      <w:pPr>
        <w:pStyle w:val="ASomething"/>
      </w:pPr>
      <w:r w:rsidRPr="009D493F">
        <w:rPr>
          <w:b/>
          <w:bCs/>
        </w:rPr>
        <w:t>Rationale</w:t>
      </w:r>
      <w:r w:rsidRPr="009D493F">
        <w:t>:</w:t>
      </w:r>
      <w:r>
        <w:tab/>
        <w:t>Systems appropriate to servicing large organisations and national and/or international require</w:t>
      </w:r>
      <w:del w:id="54" w:author="Amy Orr" w:date="2024-02-29T15:02:00Z">
        <w:r w:rsidDel="00B26953">
          <w:delText xml:space="preserve"> a</w:delText>
        </w:r>
      </w:del>
      <w:r>
        <w:t xml:space="preserve"> correct modelling of processes, dependent on being able to manage records through several stages by different roles working together towards high quality outcomes.</w:t>
      </w:r>
    </w:p>
    <w:p w14:paraId="5557D09D" w14:textId="77777777" w:rsidR="007C181A" w:rsidRPr="001F0BD9" w:rsidRDefault="007C181A" w:rsidP="007C181A">
      <w:pPr>
        <w:pStyle w:val="ASomething"/>
      </w:pPr>
      <w:r w:rsidRPr="009D493F">
        <w:rPr>
          <w:b/>
          <w:bCs/>
        </w:rPr>
        <w:t>Details</w:t>
      </w:r>
      <w:r w:rsidRPr="009D493F">
        <w:t>:</w:t>
      </w:r>
      <w:r>
        <w:t xml:space="preserve"> </w:t>
      </w:r>
      <w:r>
        <w:tab/>
        <w:t>Logical states for records and/or resources often include but are not limited to classical states of Draft, For Review, Reject, Approve, Published, Replaced, Retracted, with permissions to move from one state to another reserved for specific Roles (Creator, Collaborators, Reviewers, Approvers, Managers, Consumers, etc.)</w:t>
      </w:r>
      <w:r>
        <w:br/>
      </w:r>
    </w:p>
    <w:p w14:paraId="24EB033C" w14:textId="77777777" w:rsidR="007C181A" w:rsidRDefault="007C181A" w:rsidP="007C181A">
      <w:pPr>
        <w:pStyle w:val="ASomething"/>
      </w:pPr>
      <w:r>
        <w:rPr>
          <w:b/>
          <w:bCs/>
        </w:rPr>
        <w:t>Prompts:</w:t>
      </w:r>
      <w:r>
        <w:tab/>
        <w:t>What records or resource are processed through multiple states?</w:t>
      </w:r>
      <w:r>
        <w:br/>
        <w:t>Limited to what roles?</w:t>
      </w:r>
    </w:p>
    <w:p w14:paraId="66E7D35C" w14:textId="77777777" w:rsidR="007C181A" w:rsidRDefault="007C181A" w:rsidP="007C181A">
      <w:pPr>
        <w:pStyle w:val="ASomething"/>
      </w:pP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“Undoable” (under ISO-25010/Reliability/Fault Tolerance)</w:t>
      </w:r>
    </w:p>
    <w:p w14:paraId="15BA5C6A" w14:textId="77777777" w:rsidR="007C181A" w:rsidRDefault="007C181A" w:rsidP="007C181A">
      <w:pPr>
        <w:pStyle w:val="BodyText"/>
      </w:pPr>
    </w:p>
    <w:p w14:paraId="29781372" w14:textId="77777777" w:rsidR="007C181A" w:rsidRPr="00294740" w:rsidRDefault="007C181A" w:rsidP="007C181A">
      <w:pPr>
        <w:pStyle w:val="BodyText"/>
      </w:pPr>
    </w:p>
    <w:p w14:paraId="5B38FE2C" w14:textId="4351D732" w:rsidR="008A5424" w:rsidRDefault="008A5424" w:rsidP="008A5424">
      <w:pPr>
        <w:pStyle w:val="Heading3"/>
      </w:pPr>
      <w:bookmarkStart w:id="55" w:name="_Toc158297574"/>
      <w:r>
        <w:t>Performance Efficiency</w:t>
      </w:r>
      <w:bookmarkEnd w:id="55"/>
    </w:p>
    <w:p w14:paraId="4AF18A26" w14:textId="30B6D8F1" w:rsidR="008A5424" w:rsidRDefault="008A5424" w:rsidP="00C829F4">
      <w:pPr>
        <w:pStyle w:val="BodyTextDefinition"/>
      </w:pPr>
      <w:r>
        <w:t>Th</w:t>
      </w:r>
      <w:r w:rsidRPr="008A5424">
        <w:t xml:space="preserve">e degree of performance relative to the </w:t>
      </w:r>
      <w:proofErr w:type="gramStart"/>
      <w:r w:rsidRPr="008A5424">
        <w:t>amount</w:t>
      </w:r>
      <w:proofErr w:type="gramEnd"/>
      <w:r w:rsidRPr="008A5424">
        <w:t xml:space="preserve"> of resources used under stated conditions. This characteristic is composed of the sub-qualities listed below.</w:t>
      </w:r>
    </w:p>
    <w:p w14:paraId="2138F34F" w14:textId="77777777" w:rsidR="008A5424" w:rsidRPr="00290EF6" w:rsidRDefault="008A5424" w:rsidP="00290EF6"/>
    <w:p w14:paraId="38ED4415" w14:textId="71AD523D" w:rsidR="008A5424" w:rsidRDefault="008A5424" w:rsidP="008A5424">
      <w:pPr>
        <w:pStyle w:val="Heading4"/>
      </w:pPr>
      <w:bookmarkStart w:id="56" w:name="_Toc158297575"/>
      <w:r>
        <w:lastRenderedPageBreak/>
        <w:t>Time Behaviour</w:t>
      </w:r>
      <w:bookmarkEnd w:id="56"/>
    </w:p>
    <w:p w14:paraId="088B520E" w14:textId="2AF4084D" w:rsidR="008A5424" w:rsidRDefault="008A5424" w:rsidP="00C829F4">
      <w:pPr>
        <w:pStyle w:val="BodyTextDefinition"/>
      </w:pPr>
      <w:r>
        <w:t>T</w:t>
      </w:r>
      <w:r w:rsidRPr="00074108">
        <w:t>he degree to which the response and processing times and throughput rates of a solution, when performing its functions, meets requirements.</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p w14:paraId="26F327D6" w14:textId="45B6C5CC" w:rsidR="008A5424" w:rsidRPr="001F0BD9" w:rsidRDefault="008A5424" w:rsidP="008A5424">
      <w:pPr>
        <w:pStyle w:val="ASomething"/>
      </w:pPr>
      <w:r w:rsidRPr="009D493F">
        <w:rPr>
          <w:b/>
          <w:bCs/>
        </w:rPr>
        <w:t>Category</w:t>
      </w:r>
      <w:r w:rsidRPr="009D493F">
        <w:t>:</w:t>
      </w:r>
      <w:r>
        <w:t xml:space="preserve"> </w:t>
      </w:r>
      <w:r>
        <w:tab/>
        <w:t>ISO-25010/Performance Efficiency/Time Behaviour</w:t>
      </w:r>
    </w:p>
    <w:p w14:paraId="594C11C9" w14:textId="52481EDF" w:rsidR="008A5424" w:rsidRPr="001F0BD9" w:rsidRDefault="008A5424" w:rsidP="008A5424">
      <w:pPr>
        <w:pStyle w:val="ASomething"/>
      </w:pPr>
      <w:r w:rsidRPr="009D493F">
        <w:rPr>
          <w:b/>
          <w:bCs/>
        </w:rPr>
        <w:t>Statement</w:t>
      </w:r>
      <w:r w:rsidRPr="009D493F">
        <w:t>:</w:t>
      </w:r>
      <w:r>
        <w:t xml:space="preserve"> </w:t>
      </w:r>
      <w:r>
        <w:tab/>
      </w:r>
      <w:r w:rsidR="00AB6801">
        <w:t xml:space="preserve">The solution’s system(s) MUST return control to </w:t>
      </w:r>
      <w:hyperlink w:anchor="Term_SystemUser" w:history="1">
        <w:r w:rsidR="006E4A4D" w:rsidRPr="006E4A4D">
          <w:rPr>
            <w:rStyle w:val="Hyperlink"/>
          </w:rPr>
          <w:t>Users</w:t>
        </w:r>
      </w:hyperlink>
      <w:r w:rsidR="00AB6801">
        <w:t xml:space="preserve"> within </w:t>
      </w:r>
      <w:hyperlink w:anchor="Values_ALL" w:history="1">
        <w:r w:rsidR="003F448A" w:rsidRPr="003F448A">
          <w:rPr>
            <w:rStyle w:val="Hyperlink"/>
          </w:rPr>
          <w:t>quantified</w:t>
        </w:r>
      </w:hyperlink>
      <w:r w:rsidR="003F448A">
        <w:t xml:space="preserve"> </w:t>
      </w:r>
      <w:r w:rsidR="00AB6801">
        <w:t>response times.</w:t>
      </w:r>
    </w:p>
    <w:p w14:paraId="56532C14" w14:textId="6ED36618" w:rsidR="008A5424" w:rsidRPr="001F0BD9" w:rsidRDefault="008A5424" w:rsidP="008A5424">
      <w:pPr>
        <w:pStyle w:val="ASomething"/>
      </w:pPr>
      <w:r w:rsidRPr="009D493F">
        <w:rPr>
          <w:b/>
          <w:bCs/>
        </w:rPr>
        <w:t>Rationale</w:t>
      </w:r>
      <w:r w:rsidRPr="009D493F">
        <w:t>:</w:t>
      </w:r>
      <w:r>
        <w:tab/>
      </w:r>
      <w:r w:rsidR="00AB6801">
        <w:t xml:space="preserve">Responsiveness contributes to User Efficiency, a key ISO-25022 quality. </w:t>
      </w:r>
    </w:p>
    <w:p w14:paraId="4FCECFDC" w14:textId="176CED8A" w:rsidR="008A5424" w:rsidRPr="001F0BD9" w:rsidRDefault="008A5424" w:rsidP="008A5424">
      <w:pPr>
        <w:pStyle w:val="ASomething"/>
      </w:pPr>
      <w:r w:rsidRPr="009D493F">
        <w:rPr>
          <w:b/>
          <w:bCs/>
        </w:rPr>
        <w:t>Details</w:t>
      </w:r>
      <w:r w:rsidRPr="009D493F">
        <w:t>:</w:t>
      </w:r>
      <w:r>
        <w:t xml:space="preserve"> </w:t>
      </w:r>
      <w:r>
        <w:tab/>
      </w:r>
      <w:r w:rsidR="00AB6801">
        <w:t>Control means the ability to accept subsequent commands. Additional rendering may occur after the maximum control acceptance time.</w:t>
      </w:r>
    </w:p>
    <w:p w14:paraId="4C090788" w14:textId="3E04B18C" w:rsidR="008A5424" w:rsidRDefault="00617A85" w:rsidP="008A5424">
      <w:pPr>
        <w:pStyle w:val="ASomething"/>
      </w:pPr>
      <w:r>
        <w:rPr>
          <w:b/>
          <w:bCs/>
        </w:rPr>
        <w:t>Prompts:</w:t>
      </w:r>
      <w:r w:rsidR="008A5424">
        <w:tab/>
      </w:r>
      <w:r w:rsidR="00AB6801">
        <w:t>Respecting other constraints (e.g.: resource consumption) can the solution’s system(s) meet the stated requirement?</w:t>
      </w:r>
    </w:p>
    <w:p w14:paraId="432272CD" w14:textId="77777777" w:rsidR="0070292E" w:rsidRDefault="0070292E" w:rsidP="008A5424">
      <w:pPr>
        <w:pStyle w:val="ASomething"/>
      </w:pPr>
    </w:p>
    <w:p w14:paraId="28B61F3D" w14:textId="31A46B0F" w:rsidR="0070292E" w:rsidRDefault="00113DB2" w:rsidP="0070292E">
      <w:pPr>
        <w:pStyle w:val="Heading5"/>
      </w:pPr>
      <w:r>
        <w:t>QR-DEF-</w:t>
      </w:r>
      <w:r w:rsidR="0070292E">
        <w:t>PER</w:t>
      </w:r>
      <w:r w:rsidR="00693292">
        <w:t>F</w:t>
      </w:r>
      <w:r w:rsidR="0070292E">
        <w:t xml:space="preserve">-TIM-00: </w:t>
      </w:r>
      <w:r w:rsidR="0070292E">
        <w:rPr>
          <w:b/>
          <w:bCs/>
        </w:rPr>
        <w:t>Archiving</w:t>
      </w:r>
    </w:p>
    <w:p w14:paraId="6DD92520" w14:textId="77777777" w:rsidR="0070292E" w:rsidRPr="001F0BD9" w:rsidRDefault="0070292E" w:rsidP="0070292E">
      <w:pPr>
        <w:pStyle w:val="ASomething"/>
      </w:pPr>
      <w:r w:rsidRPr="009D493F">
        <w:rPr>
          <w:b/>
          <w:bCs/>
        </w:rPr>
        <w:t>Category</w:t>
      </w:r>
      <w:r w:rsidRPr="009D493F">
        <w:t>:</w:t>
      </w:r>
      <w:r>
        <w:t xml:space="preserve"> </w:t>
      </w:r>
      <w:r>
        <w:tab/>
        <w:t>ISO-25010/Performance Efficiency/Time Behaviour</w:t>
      </w:r>
    </w:p>
    <w:p w14:paraId="3E721EC8" w14:textId="77777777" w:rsidR="0070292E" w:rsidRPr="001F0BD9" w:rsidRDefault="0070292E" w:rsidP="0070292E">
      <w:pPr>
        <w:pStyle w:val="ASomething"/>
      </w:pPr>
      <w:r w:rsidRPr="009D493F">
        <w:rPr>
          <w:b/>
          <w:bCs/>
        </w:rPr>
        <w:t>Statement</w:t>
      </w:r>
      <w:r w:rsidRPr="009D493F">
        <w:t>:</w:t>
      </w:r>
      <w:r>
        <w:t xml:space="preserve"> </w:t>
      </w:r>
      <w:r>
        <w:tab/>
        <w:t>Solution system(s) MUST incorporate archiving capabilities, preferably Logical.</w:t>
      </w:r>
    </w:p>
    <w:p w14:paraId="3B13B6B3" w14:textId="57CF9AC2" w:rsidR="0070292E" w:rsidRPr="001F0BD9" w:rsidRDefault="0070292E" w:rsidP="0070292E">
      <w:pPr>
        <w:pStyle w:val="ASomething"/>
      </w:pPr>
      <w:r w:rsidRPr="009D493F">
        <w:rPr>
          <w:b/>
          <w:bCs/>
        </w:rPr>
        <w:t>Rationale</w:t>
      </w:r>
      <w:r w:rsidRPr="009D493F">
        <w:t>:</w:t>
      </w:r>
      <w:r>
        <w:tab/>
      </w:r>
      <w:r w:rsidR="00430B89">
        <w:t xml:space="preserve">System </w:t>
      </w:r>
      <w:r>
        <w:t xml:space="preserve">Performance </w:t>
      </w:r>
      <w:r w:rsidR="00430B89">
        <w:t xml:space="preserve">is inverse to </w:t>
      </w:r>
      <w:r>
        <w:t xml:space="preserve">the count of records </w:t>
      </w:r>
      <w:r w:rsidR="00430B89">
        <w:t>that need to be scanned</w:t>
      </w:r>
      <w:r>
        <w:t>.</w:t>
      </w:r>
    </w:p>
    <w:p w14:paraId="7E54B4E9" w14:textId="7F41AB38" w:rsidR="0070292E" w:rsidRPr="001F0BD9" w:rsidRDefault="0070292E" w:rsidP="00430B89">
      <w:pPr>
        <w:pStyle w:val="ASomething"/>
      </w:pPr>
      <w:r w:rsidRPr="009D493F">
        <w:rPr>
          <w:b/>
          <w:bCs/>
        </w:rPr>
        <w:t>Details</w:t>
      </w:r>
      <w:r w:rsidRPr="009D493F">
        <w:t>:</w:t>
      </w:r>
      <w:r>
        <w:t xml:space="preserve"> </w:t>
      </w:r>
      <w:r>
        <w:tab/>
        <w:t xml:space="preserve">Physically removing records from systems </w:t>
      </w:r>
      <w:r w:rsidR="00430B89">
        <w:t>to</w:t>
      </w:r>
      <w:r>
        <w:t xml:space="preserve"> secondary datastores </w:t>
      </w:r>
      <w:r w:rsidR="00430B89">
        <w:t>often</w:t>
      </w:r>
      <w:r>
        <w:t xml:space="preserve"> increase security risks (e.g., by providing archived data in an a less rigorously audited and controlled store).</w:t>
      </w:r>
      <w:r>
        <w:br/>
      </w:r>
      <w:r>
        <w:br/>
        <w:t xml:space="preserve">In </w:t>
      </w:r>
      <w:hyperlink w:anchor="Term_CustomSystem" w:history="1">
        <w:r w:rsidRPr="00430B89">
          <w:rPr>
            <w:rStyle w:val="Hyperlink"/>
          </w:rPr>
          <w:t>Custom System</w:t>
        </w:r>
      </w:hyperlink>
      <w:r>
        <w:t>’s Archiving MUST be logical versus physical, accompanied with appropriate indexing as required to decrease table scans and improve data query performance.</w:t>
      </w:r>
      <w:r w:rsidR="00430B89">
        <w:br/>
      </w:r>
      <w:r w:rsidR="00430B89">
        <w:br/>
      </w:r>
      <w:r w:rsidRPr="0070292E">
        <w:rPr>
          <w:b/>
          <w:bCs/>
        </w:rPr>
        <w:t xml:space="preserve">Important: </w:t>
      </w:r>
      <w:r w:rsidRPr="0070292E">
        <w:rPr>
          <w:b/>
          <w:bCs/>
        </w:rPr>
        <w:br/>
      </w:r>
      <w:commentRangeStart w:id="57"/>
      <w:r>
        <w:t xml:space="preserve">It is important to understand that Archiving is never either a business or regulatory requirement. It is purely a performance </w:t>
      </w:r>
      <w:r w:rsidR="00430B89">
        <w:t xml:space="preserve">and resource utilisation </w:t>
      </w:r>
      <w:r>
        <w:t>concern</w:t>
      </w:r>
      <w:r w:rsidR="00430B89">
        <w:t>, with resource utilisation being less of an impact than performance which impacts efficiency</w:t>
      </w:r>
      <w:commentRangeEnd w:id="57"/>
      <w:r w:rsidR="0029769D">
        <w:rPr>
          <w:rStyle w:val="CommentReference"/>
          <w:rFonts w:eastAsiaTheme="minorHAnsi"/>
        </w:rPr>
        <w:commentReference w:id="57"/>
      </w:r>
      <w:r>
        <w:t>.</w:t>
      </w:r>
      <w:r w:rsidR="00430B89">
        <w:br/>
      </w:r>
      <w:r w:rsidR="00430B89">
        <w:br/>
      </w:r>
      <w:r w:rsidR="00430B89" w:rsidRPr="00430B89">
        <w:rPr>
          <w:b/>
          <w:bCs/>
        </w:rPr>
        <w:t>Note:</w:t>
      </w:r>
      <w:r w:rsidR="00430B89">
        <w:br/>
        <w:t xml:space="preserve">while removal of records does decrease the number of records than need scanning, the </w:t>
      </w:r>
      <w:r w:rsidR="00430B89" w:rsidRPr="00430B89">
        <w:rPr>
          <w:i/>
          <w:iCs/>
        </w:rPr>
        <w:t>actual</w:t>
      </w:r>
      <w:r w:rsidR="00430B89">
        <w:t xml:space="preserve"> development change required to reduce the number </w:t>
      </w:r>
      <w:r w:rsidR="00430B89">
        <w:lastRenderedPageBreak/>
        <w:t>of records that need scanning is the introduction of an appropriate index, removing the need to physically remove records.</w:t>
      </w:r>
    </w:p>
    <w:p w14:paraId="12AD3E37" w14:textId="27BA5E46" w:rsidR="0070292E" w:rsidRDefault="0070292E" w:rsidP="0070292E">
      <w:pPr>
        <w:pStyle w:val="ASomething"/>
      </w:pPr>
      <w:r>
        <w:rPr>
          <w:b/>
          <w:bCs/>
        </w:rPr>
        <w:t>Prompts:</w:t>
      </w:r>
      <w:r>
        <w:tab/>
        <w:t>Which catalogues of data are archivable?</w:t>
      </w:r>
      <w:r w:rsidR="00430B89">
        <w:t xml:space="preserve"> </w:t>
      </w:r>
      <w:r>
        <w:t>Which are not?</w:t>
      </w:r>
      <w:r>
        <w:br/>
        <w:t>Is the archiving process logical, or physical?</w:t>
      </w:r>
    </w:p>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58" w:name="_Toc158297576"/>
      <w:r>
        <w:t>Resource Utilisation</w:t>
      </w:r>
      <w:bookmarkEnd w:id="58"/>
    </w:p>
    <w:p w14:paraId="7F933346" w14:textId="13D9C801" w:rsidR="00AB6801" w:rsidRDefault="00AB6801" w:rsidP="00C829F4">
      <w:pPr>
        <w:pStyle w:val="BodyTextDefinition"/>
      </w:pPr>
      <w:r w:rsidRPr="00902999">
        <w:t>The degree to which the amounts and types of resources used by a product or system, when performing its functions, meets requirements.</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p w14:paraId="7CC7E78A" w14:textId="4CFF4F2A" w:rsidR="0022217C" w:rsidRPr="001F0BD9" w:rsidRDefault="0022217C" w:rsidP="0022217C">
      <w:pPr>
        <w:pStyle w:val="ASomething"/>
      </w:pPr>
      <w:r w:rsidRPr="009D493F">
        <w:rPr>
          <w:b/>
          <w:bCs/>
        </w:rPr>
        <w:t>Category</w:t>
      </w:r>
      <w:r w:rsidRPr="009D493F">
        <w:t>:</w:t>
      </w:r>
      <w:r>
        <w:t xml:space="preserve"> </w:t>
      </w:r>
      <w:r>
        <w:tab/>
        <w:t>ISO-25010/</w:t>
      </w:r>
      <w:r w:rsidR="006F034D">
        <w:t>Performance Efficiency/Resource Utilisation</w:t>
      </w:r>
    </w:p>
    <w:p w14:paraId="1C0A95BE" w14:textId="310B0BD2" w:rsidR="0022217C" w:rsidRPr="001F0BD9" w:rsidRDefault="0022217C" w:rsidP="0022217C">
      <w:pPr>
        <w:pStyle w:val="ASomething"/>
      </w:pPr>
      <w:r w:rsidRPr="009D493F">
        <w:rPr>
          <w:b/>
          <w:bCs/>
        </w:rPr>
        <w:t>Statement</w:t>
      </w:r>
      <w:r w:rsidRPr="009D493F">
        <w:t>:</w:t>
      </w:r>
      <w:r>
        <w:t xml:space="preserve"> </w:t>
      </w:r>
      <w:r>
        <w:tab/>
      </w:r>
      <w:r w:rsidR="006F034D">
        <w:t xml:space="preserve">The solution’s system(s) MUST not require exotic </w:t>
      </w:r>
      <w:r w:rsidR="00263E8D">
        <w:t>infrastructure, devices,</w:t>
      </w:r>
      <w:r w:rsidR="006F034D">
        <w:t xml:space="preserve"> </w:t>
      </w:r>
      <w:r w:rsidR="00D5232F">
        <w:t xml:space="preserve">integrations, </w:t>
      </w:r>
      <w:r w:rsidR="00125E54">
        <w:t>configuration,</w:t>
      </w:r>
      <w:r w:rsidR="006F034D">
        <w:t xml:space="preserve"> </w:t>
      </w:r>
      <w:r w:rsidR="00D5232F">
        <w:t xml:space="preserve">or </w:t>
      </w:r>
      <w:r w:rsidR="006F034D">
        <w:t>software licensin</w:t>
      </w:r>
      <w:r w:rsidR="00D5232F">
        <w:t>g</w:t>
      </w:r>
      <w:r w:rsidR="00263E8D">
        <w:t>.</w:t>
      </w:r>
    </w:p>
    <w:p w14:paraId="5D1F5032" w14:textId="1E4A5A15" w:rsidR="0022217C" w:rsidRPr="001F0BD9" w:rsidRDefault="0022217C" w:rsidP="0022217C">
      <w:pPr>
        <w:pStyle w:val="ASomething"/>
      </w:pPr>
      <w:r w:rsidRPr="009D493F">
        <w:rPr>
          <w:b/>
          <w:bCs/>
        </w:rPr>
        <w:t>Rationale</w:t>
      </w:r>
      <w:r w:rsidRPr="009D493F">
        <w:t>:</w:t>
      </w:r>
      <w:r>
        <w:tab/>
      </w:r>
      <w:r w:rsidR="006F034D">
        <w:t xml:space="preserve">Supporting portability as well as accessibility, the solution must not require </w:t>
      </w:r>
      <w:r w:rsidR="00D5232F">
        <w:t xml:space="preserve">dependencies </w:t>
      </w:r>
      <w:r w:rsidR="006F034D">
        <w:t xml:space="preserve">that </w:t>
      </w:r>
      <w:r w:rsidR="00263E8D">
        <w:t>are</w:t>
      </w:r>
      <w:r w:rsidR="006F034D">
        <w:t xml:space="preserve"> difficult for service consumers or service providers to source, provision, </w:t>
      </w:r>
      <w:r w:rsidR="00D5232F">
        <w:t xml:space="preserve">integrate with, </w:t>
      </w:r>
      <w:r w:rsidR="006F034D">
        <w:t xml:space="preserve">pay for or </w:t>
      </w:r>
      <w:r w:rsidR="00D5232F">
        <w:t>provision</w:t>
      </w:r>
      <w:r w:rsidR="006F034D">
        <w:t>.</w:t>
      </w:r>
    </w:p>
    <w:p w14:paraId="15547485" w14:textId="2D79D8DD" w:rsidR="0022217C" w:rsidRPr="001F0BD9" w:rsidRDefault="0022217C" w:rsidP="0022217C">
      <w:pPr>
        <w:pStyle w:val="ASomething"/>
      </w:pPr>
      <w:r w:rsidRPr="009D493F">
        <w:rPr>
          <w:b/>
          <w:bCs/>
        </w:rPr>
        <w:t>Details</w:t>
      </w:r>
      <w:r w:rsidRPr="009D493F">
        <w:t>:</w:t>
      </w:r>
      <w:r>
        <w:t xml:space="preserve"> </w:t>
      </w:r>
      <w:r>
        <w:tab/>
      </w:r>
      <w:r w:rsidR="006F034D">
        <w:t xml:space="preserve">The solution, must not require a specific browser, specific device manufacturer, </w:t>
      </w:r>
      <w:r w:rsidR="00D5232F">
        <w:t xml:space="preserve">or </w:t>
      </w:r>
      <w:r w:rsidR="00263E8D">
        <w:t>a</w:t>
      </w:r>
      <w:r w:rsidR="006F034D">
        <w:t>typical</w:t>
      </w:r>
      <w:r w:rsidR="00D5232F">
        <w:t xml:space="preserve"> </w:t>
      </w:r>
      <w:r w:rsidR="00263E8D">
        <w:t xml:space="preserve">network capabilities </w:t>
      </w:r>
      <w:r w:rsidR="00D5232F">
        <w:t xml:space="preserve">(throughput) </w:t>
      </w:r>
      <w:r w:rsidR="00263E8D">
        <w:t xml:space="preserve">or device </w:t>
      </w:r>
      <w:r w:rsidR="00D5232F">
        <w:t>requirements (</w:t>
      </w:r>
      <w:r w:rsidR="006F034D">
        <w:t>memory</w:t>
      </w:r>
      <w:r w:rsidR="00D5232F">
        <w:t xml:space="preserve">, </w:t>
      </w:r>
      <w:r w:rsidR="006F034D">
        <w:t>CPU capabilities, graphics processor(s)</w:t>
      </w:r>
      <w:r w:rsidR="00D5232F">
        <w:t>)</w:t>
      </w:r>
      <w:r w:rsidR="006F034D">
        <w:t>.</w:t>
      </w:r>
    </w:p>
    <w:p w14:paraId="73910666" w14:textId="66A8BB80" w:rsidR="0022217C" w:rsidRDefault="00617A85" w:rsidP="008D22A4">
      <w:pPr>
        <w:pStyle w:val="ASomething"/>
      </w:pPr>
      <w:r>
        <w:rPr>
          <w:b/>
          <w:bCs/>
        </w:rPr>
        <w:t>Prompts:</w:t>
      </w:r>
      <w:r w:rsidR="0022217C">
        <w:tab/>
      </w:r>
      <w:r w:rsidR="006F034D">
        <w:t>Will the service be accessible via current browser types (Chrome, Edge), running within current OS’s (</w:t>
      </w:r>
      <w:r w:rsidR="00697652">
        <w:t>W</w:t>
      </w:r>
      <w:r w:rsidR="006F034D">
        <w:t xml:space="preserve">indows, </w:t>
      </w:r>
      <w:r w:rsidR="00697652">
        <w:t>L</w:t>
      </w:r>
      <w:r w:rsidR="006F034D">
        <w:t xml:space="preserve">inux, </w:t>
      </w:r>
      <w:r w:rsidR="00697652">
        <w:t>A</w:t>
      </w:r>
      <w:r w:rsidR="006F034D">
        <w:t xml:space="preserve">pple) on </w:t>
      </w:r>
      <w:hyperlink w:anchor="Term_CurrentDevice" w:history="1">
        <w:r w:rsidR="006F034D" w:rsidRPr="00EB2340">
          <w:rPr>
            <w:rStyle w:val="Hyperlink"/>
          </w:rPr>
          <w:t>current device</w:t>
        </w:r>
      </w:hyperlink>
      <w:r w:rsidR="006F034D">
        <w:t>s (mobiles, laptops, desktop), using Standard licenses (not Enterprise grade), using standard memory (e.g.: 8Gb, 4 Client Cores, 8 Server Cores), meeting other requirements (</w:t>
      </w:r>
      <w:r w:rsidR="00697652">
        <w:t xml:space="preserve">e.g., </w:t>
      </w:r>
      <w:r w:rsidR="006F034D">
        <w:t>Capacity, Resource Consumption, Time Behaviour)?</w:t>
      </w:r>
    </w:p>
    <w:p w14:paraId="01161395" w14:textId="77777777" w:rsidR="0022217C" w:rsidRPr="00902999" w:rsidRDefault="0022217C" w:rsidP="008A5424">
      <w:pPr>
        <w:pStyle w:val="BodyText"/>
      </w:pPr>
    </w:p>
    <w:p w14:paraId="104F1C88" w14:textId="35F642C2" w:rsidR="00AB6801" w:rsidRDefault="00113DB2" w:rsidP="00AB6801">
      <w:pPr>
        <w:pStyle w:val="Heading5"/>
      </w:pPr>
      <w:bookmarkStart w:id="59" w:name="_Hlk157768932"/>
      <w:r>
        <w:t>QR-DEF-</w:t>
      </w:r>
      <w:r w:rsidR="00AB6801">
        <w:t xml:space="preserve">PERF-RES-00: </w:t>
      </w:r>
      <w:r w:rsidR="00BD2677">
        <w:rPr>
          <w:b/>
          <w:bCs/>
        </w:rPr>
        <w:t xml:space="preserve">Limited </w:t>
      </w:r>
      <w:r w:rsidR="00587A71" w:rsidRPr="00587A71">
        <w:rPr>
          <w:b/>
          <w:bCs/>
        </w:rPr>
        <w:t xml:space="preserve">Device Resources </w:t>
      </w:r>
    </w:p>
    <w:bookmarkEnd w:id="59"/>
    <w:p w14:paraId="4606351F" w14:textId="2E7ACFF4" w:rsidR="00AB6801" w:rsidRPr="001F0BD9" w:rsidRDefault="00AB6801" w:rsidP="00AB6801">
      <w:pPr>
        <w:pStyle w:val="ASomething"/>
      </w:pPr>
      <w:r w:rsidRPr="009D493F">
        <w:rPr>
          <w:b/>
          <w:bCs/>
        </w:rPr>
        <w:t>Category</w:t>
      </w:r>
      <w:r w:rsidRPr="009D493F">
        <w:t>:</w:t>
      </w:r>
      <w:r>
        <w:t xml:space="preserve"> </w:t>
      </w:r>
      <w:r>
        <w:tab/>
        <w:t>ISO-25010/Performance Efficiency/Resource Utilisation</w:t>
      </w:r>
    </w:p>
    <w:p w14:paraId="7730AF93" w14:textId="09532469" w:rsidR="00AB6801" w:rsidRPr="001F0BD9" w:rsidRDefault="00AB6801" w:rsidP="00AB6801">
      <w:pPr>
        <w:pStyle w:val="ASomething"/>
      </w:pPr>
      <w:r w:rsidRPr="009D493F">
        <w:rPr>
          <w:b/>
          <w:bCs/>
        </w:rPr>
        <w:t>Statement</w:t>
      </w:r>
      <w:r w:rsidRPr="009D493F">
        <w:t>:</w:t>
      </w:r>
      <w:r>
        <w:t xml:space="preserve"> </w:t>
      </w:r>
      <w:r>
        <w:tab/>
        <w:t xml:space="preserve">If </w:t>
      </w:r>
      <w:r w:rsidR="00BB4598">
        <w:t xml:space="preserve">a </w:t>
      </w:r>
      <w:hyperlink w:anchor="Term_SaaP" w:history="1">
        <w:r w:rsidR="00BB4598" w:rsidRPr="00BB4598">
          <w:rPr>
            <w:rStyle w:val="Hyperlink"/>
          </w:rPr>
          <w:t>SaaP</w:t>
        </w:r>
      </w:hyperlink>
      <w:r>
        <w:t xml:space="preserve">, </w:t>
      </w:r>
      <w:r w:rsidR="00BB4598">
        <w:t>t</w:t>
      </w:r>
      <w:r w:rsidR="00697652">
        <w:t xml:space="preserve">he solution’s system(s) </w:t>
      </w:r>
      <w:r w:rsidRPr="00AB6801">
        <w:t xml:space="preserve">MUST </w:t>
      </w:r>
      <w:r w:rsidR="00BB4598">
        <w:t xml:space="preserve">meet </w:t>
      </w:r>
      <w:hyperlink w:anchor="Values_ALL" w:history="1">
        <w:r w:rsidR="003F448A" w:rsidRPr="003F448A">
          <w:rPr>
            <w:rStyle w:val="Hyperlink"/>
          </w:rPr>
          <w:t>quantified</w:t>
        </w:r>
      </w:hyperlink>
      <w:r w:rsidR="003F448A">
        <w:t xml:space="preserve"> </w:t>
      </w:r>
      <w:r w:rsidR="00BB4598">
        <w:t xml:space="preserve">target peak Capacity and Time Behaviour Requirements while </w:t>
      </w:r>
      <w:r w:rsidRPr="00AB6801">
        <w:t>constrain</w:t>
      </w:r>
      <w:r w:rsidR="00BB4598">
        <w:t>ed</w:t>
      </w:r>
      <w:r w:rsidRPr="00AB6801">
        <w:t xml:space="preserve"> to</w:t>
      </w:r>
      <w:r w:rsidR="00BD2677">
        <w:t xml:space="preserve"> the </w:t>
      </w:r>
      <w:hyperlink w:anchor="Value_AcceptablePercentageOfResource" w:history="1">
        <w:r w:rsidR="00BD2677" w:rsidRPr="00BD2677">
          <w:rPr>
            <w:rStyle w:val="Hyperlink"/>
          </w:rPr>
          <w:t xml:space="preserve">defined percent of </w:t>
        </w:r>
        <w:r w:rsidRPr="00BD2677">
          <w:rPr>
            <w:rStyle w:val="Hyperlink"/>
          </w:rPr>
          <w:t>available resources</w:t>
        </w:r>
      </w:hyperlink>
      <w:r w:rsidR="00BD2677">
        <w:t>,</w:t>
      </w:r>
      <w:r>
        <w:t xml:space="preserve"> under standard conditions.</w:t>
      </w:r>
    </w:p>
    <w:p w14:paraId="21CCA3AC" w14:textId="3363876B" w:rsidR="00AB6801" w:rsidRPr="001F0BD9" w:rsidRDefault="00AB6801" w:rsidP="00AB6801">
      <w:pPr>
        <w:pStyle w:val="ASomething"/>
      </w:pPr>
      <w:r w:rsidRPr="009D493F">
        <w:rPr>
          <w:b/>
          <w:bCs/>
        </w:rPr>
        <w:t>Rationale</w:t>
      </w:r>
      <w:r w:rsidRPr="009D493F">
        <w:t>:</w:t>
      </w:r>
      <w:r>
        <w:tab/>
        <w:t>A solution’s installed solutions must not require exotic configurations of infrastructure or licenses to meet other conditions.</w:t>
      </w:r>
    </w:p>
    <w:p w14:paraId="42AFCE55" w14:textId="1E8818F6" w:rsidR="00AB6801" w:rsidRPr="001F0BD9" w:rsidRDefault="00AB6801" w:rsidP="00AB6801">
      <w:pPr>
        <w:pStyle w:val="ASomething"/>
      </w:pPr>
      <w:r w:rsidRPr="009D493F">
        <w:rPr>
          <w:b/>
          <w:bCs/>
        </w:rPr>
        <w:lastRenderedPageBreak/>
        <w:t>Details</w:t>
      </w:r>
      <w:r w:rsidRPr="009D493F">
        <w:t>:</w:t>
      </w:r>
      <w:r>
        <w:t xml:space="preserve"> </w:t>
      </w:r>
      <w:r>
        <w:tab/>
        <w:t>This applies to both devices and licensing.</w:t>
      </w:r>
      <w:r>
        <w:br/>
        <w:t xml:space="preserve">For example, an installed service should not require </w:t>
      </w:r>
      <w:r w:rsidR="00BD2677">
        <w:t xml:space="preserve">an Enterprise version of </w:t>
      </w:r>
      <w:r w:rsidR="0007267A">
        <w:t>SQL</w:t>
      </w:r>
      <w:r w:rsidR="00BD2677">
        <w:t xml:space="preserve"> Server, nor </w:t>
      </w:r>
      <w:r>
        <w:t xml:space="preserve">24 cores (the maximum number of cores available using a Standard edition </w:t>
      </w:r>
      <w:r w:rsidR="00F80490">
        <w:t>SQL</w:t>
      </w:r>
      <w:r>
        <w:t xml:space="preserve"> Server).</w:t>
      </w:r>
      <w:r w:rsidR="00F80490">
        <w:t xml:space="preserve"> But nor should it require clustering of database servers (a relatively exotic and non-standard condition) to meet other requirements (availability, responsiveness, capacity)</w:t>
      </w:r>
    </w:p>
    <w:p w14:paraId="2A79A505" w14:textId="340794CD" w:rsidR="00BB4598" w:rsidRDefault="00617A85" w:rsidP="005150F5">
      <w:pPr>
        <w:pStyle w:val="ASomething"/>
      </w:pPr>
      <w:r>
        <w:rPr>
          <w:b/>
          <w:bCs/>
        </w:rPr>
        <w:t>Prompts:</w:t>
      </w:r>
      <w:r w:rsidR="00AB6801">
        <w:tab/>
      </w:r>
      <w:r w:rsidR="00F80490">
        <w:t xml:space="preserve">If </w:t>
      </w:r>
      <w:r w:rsidR="00BB4598">
        <w:t>a SaaP</w:t>
      </w:r>
      <w:r w:rsidR="00F80490">
        <w:t>, what are exotic infrastructure and/or resource and/or licensing requirements of the proposed solution?</w:t>
      </w:r>
      <w:r w:rsidR="00BB4598">
        <w:br/>
        <w:t xml:space="preserve">If a SaaP, will the installation dynamically horizontally scale up and down as required, while accepting to be limited to </w:t>
      </w:r>
      <w:r w:rsidR="00BD2677">
        <w:t xml:space="preserve">a </w:t>
      </w:r>
      <w:hyperlink w:anchor="Value_AcceptablePercentageOfResource" w:history="1">
        <w:r w:rsidR="00BD2677" w:rsidRPr="00BD2677">
          <w:rPr>
            <w:rStyle w:val="Hyperlink"/>
          </w:rPr>
          <w:t>defined subset</w:t>
        </w:r>
      </w:hyperlink>
      <w:r w:rsidR="00BD2677">
        <w:t xml:space="preserve"> of</w:t>
      </w:r>
      <w:r w:rsidR="00BB4598">
        <w:t xml:space="preserve"> CPU and Memory resources of a shared host physical or virtual device?</w:t>
      </w:r>
    </w:p>
    <w:p w14:paraId="321B3A83" w14:textId="77777777" w:rsidR="00BB4598" w:rsidRPr="00E213A8" w:rsidRDefault="00BB4598" w:rsidP="00E213A8"/>
    <w:p w14:paraId="2B1131F0" w14:textId="25B9F03F" w:rsidR="00507A32" w:rsidRDefault="00113DB2" w:rsidP="00507A32">
      <w:pPr>
        <w:pStyle w:val="Heading5"/>
      </w:pPr>
      <w:r>
        <w:t>QR-DEF-</w:t>
      </w:r>
      <w:r w:rsidR="00507A32">
        <w:t xml:space="preserve">PERF-RES-00: </w:t>
      </w:r>
      <w:r w:rsidR="00C07F4E" w:rsidRPr="00C07F4E">
        <w:rPr>
          <w:b/>
          <w:bCs/>
        </w:rPr>
        <w:t>Consumer closest</w:t>
      </w:r>
      <w:r w:rsidR="00C07F4E">
        <w:t xml:space="preserve"> </w:t>
      </w:r>
      <w:r w:rsidR="00507A32">
        <w:rPr>
          <w:b/>
          <w:bCs/>
        </w:rPr>
        <w:t xml:space="preserve">Resources </w:t>
      </w:r>
    </w:p>
    <w:p w14:paraId="4DB589A5" w14:textId="42A85152" w:rsidR="00507A32" w:rsidRPr="001F0BD9" w:rsidRDefault="00507A32" w:rsidP="00507A32">
      <w:pPr>
        <w:pStyle w:val="ASomething"/>
      </w:pPr>
      <w:r w:rsidRPr="009D493F">
        <w:rPr>
          <w:b/>
          <w:bCs/>
        </w:rPr>
        <w:t>Category</w:t>
      </w:r>
      <w:r w:rsidRPr="009D493F">
        <w:t>:</w:t>
      </w:r>
      <w:r>
        <w:t xml:space="preserve"> </w:t>
      </w:r>
      <w:r>
        <w:tab/>
      </w:r>
      <w:r w:rsidR="00E213A8">
        <w:t>ISO-25010/Functional Suitability/Resource Utilisation</w:t>
      </w:r>
    </w:p>
    <w:p w14:paraId="486E6764" w14:textId="206ECAEF" w:rsidR="00507A32" w:rsidRPr="001F0BD9" w:rsidRDefault="00507A32" w:rsidP="00507A32">
      <w:pPr>
        <w:pStyle w:val="ASomething"/>
      </w:pPr>
      <w:r w:rsidRPr="009D493F">
        <w:rPr>
          <w:b/>
          <w:bCs/>
        </w:rPr>
        <w:t>Statement</w:t>
      </w:r>
      <w:r w:rsidRPr="009D493F">
        <w:t>:</w:t>
      </w:r>
      <w:r>
        <w:t xml:space="preserve"> </w:t>
      </w:r>
      <w:r>
        <w:tab/>
      </w:r>
      <w:r w:rsidR="00E93575">
        <w:t>The solution’s service(s) design MUST use resources closest to the service client,</w:t>
      </w:r>
      <w:r>
        <w:t xml:space="preserve"> while </w:t>
      </w:r>
      <w:r w:rsidR="00E93575">
        <w:t>continuing to meet</w:t>
      </w:r>
      <w:r>
        <w:t xml:space="preserve"> secure practices and requirements.</w:t>
      </w:r>
    </w:p>
    <w:p w14:paraId="4E81491C" w14:textId="1EED8D2B" w:rsidR="00507A32" w:rsidRPr="001F0BD9" w:rsidRDefault="00507A32" w:rsidP="00507A32">
      <w:pPr>
        <w:pStyle w:val="ASomething"/>
      </w:pPr>
      <w:r w:rsidRPr="009D493F">
        <w:rPr>
          <w:b/>
          <w:bCs/>
        </w:rPr>
        <w:t>Rationale</w:t>
      </w:r>
      <w:r w:rsidRPr="009D493F">
        <w:t>:</w:t>
      </w:r>
      <w:r>
        <w:tab/>
        <w:t>Decrease impact on central datastores and infrastructure, improving responsiveness to self and availability to others.</w:t>
      </w:r>
    </w:p>
    <w:p w14:paraId="1892E79F" w14:textId="348E4813" w:rsidR="00507A32" w:rsidRPr="001F0BD9" w:rsidRDefault="00507A32" w:rsidP="00507A32">
      <w:pPr>
        <w:pStyle w:val="ASomething"/>
      </w:pPr>
      <w:r w:rsidRPr="009D493F">
        <w:rPr>
          <w:b/>
          <w:bCs/>
        </w:rPr>
        <w:t>Details</w:t>
      </w:r>
      <w:r w:rsidRPr="009D493F">
        <w:t>:</w:t>
      </w:r>
      <w:r>
        <w:t xml:space="preserve"> </w:t>
      </w:r>
      <w:r>
        <w:tab/>
        <w:t>Consider the following examples:</w:t>
      </w:r>
      <w:r>
        <w:br/>
        <w:t>- remembering on the device whether to keep the session when the browser is closed,</w:t>
      </w:r>
      <w:r>
        <w:br/>
        <w:t>- retrieving resources from CDNs and “cloud edge” devices where possible,</w:t>
      </w:r>
      <w:r>
        <w:br/>
        <w:t>- consider local storage for caching personal settings that are not confidential,</w:t>
      </w:r>
      <w:r>
        <w:br/>
        <w:t>- using the device’s CPU and memory where possible to remove this burden from the service’s server device,</w:t>
      </w:r>
      <w:r>
        <w:br/>
        <w:t>Note: the service client MUST NOT persist Confidential information on the service.</w:t>
      </w:r>
    </w:p>
    <w:p w14:paraId="05AA4F0D" w14:textId="7937FB8B" w:rsidR="00507A32" w:rsidRPr="0075069B" w:rsidRDefault="00507A32" w:rsidP="00507A32">
      <w:pPr>
        <w:pStyle w:val="ASomething"/>
      </w:pPr>
      <w:r>
        <w:rPr>
          <w:b/>
          <w:bCs/>
        </w:rPr>
        <w:t>Prompts:</w:t>
      </w:r>
      <w:r>
        <w:tab/>
        <w:t xml:space="preserve">Does the solution’s service(s) enable user to </w:t>
      </w:r>
      <w:r w:rsidR="00134C07">
        <w:t>retain their session if they close their browser?</w:t>
      </w:r>
      <w:r w:rsidR="00134C07">
        <w:br/>
        <w:t xml:space="preserve">Does the solution’s service(s) </w:t>
      </w:r>
      <w:hyperlink w:anchor="Term_UserInterface" w:history="1">
        <w:r w:rsidR="002E02EF">
          <w:rPr>
            <w:rStyle w:val="Hyperlink"/>
          </w:rPr>
          <w:t>graphical u</w:t>
        </w:r>
        <w:r w:rsidR="002E02EF" w:rsidRPr="002E02EF">
          <w:rPr>
            <w:rStyle w:val="Hyperlink"/>
          </w:rPr>
          <w:t xml:space="preserve">ser </w:t>
        </w:r>
        <w:r w:rsidR="00134C07" w:rsidRPr="002E02EF">
          <w:rPr>
            <w:rStyle w:val="Hyperlink"/>
          </w:rPr>
          <w:t>interface</w:t>
        </w:r>
      </w:hyperlink>
      <w:r w:rsidR="00134C07">
        <w:t xml:space="preserve"> follow a </w:t>
      </w:r>
      <w:hyperlink w:anchor="Term_SPA" w:history="1">
        <w:r w:rsidR="00134C07" w:rsidRPr="005150F5">
          <w:rPr>
            <w:rStyle w:val="Hyperlink"/>
          </w:rPr>
          <w:t>SPA</w:t>
        </w:r>
      </w:hyperlink>
      <w:r w:rsidR="00134C07">
        <w:t xml:space="preserve"> or </w:t>
      </w:r>
      <w:hyperlink w:anchor="Term_MPA" w:history="1">
        <w:r w:rsidR="00134C07" w:rsidRPr="005150F5">
          <w:rPr>
            <w:rStyle w:val="Hyperlink"/>
          </w:rPr>
          <w:t>MPA</w:t>
        </w:r>
      </w:hyperlink>
      <w:r w:rsidR="00134C07">
        <w:t xml:space="preserve"> design approach?</w:t>
      </w:r>
    </w:p>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p w14:paraId="7CEF7333" w14:textId="57D61D4B" w:rsidR="00587A71" w:rsidRPr="001F0BD9" w:rsidRDefault="00587A71" w:rsidP="00587A71">
      <w:pPr>
        <w:pStyle w:val="ASomething"/>
      </w:pPr>
      <w:r w:rsidRPr="009D493F">
        <w:rPr>
          <w:b/>
          <w:bCs/>
        </w:rPr>
        <w:t>Category</w:t>
      </w:r>
      <w:r w:rsidRPr="009D493F">
        <w:t>:</w:t>
      </w:r>
      <w:r>
        <w:t xml:space="preserve"> </w:t>
      </w:r>
      <w:r>
        <w:tab/>
      </w:r>
      <w:r w:rsidR="0074051B">
        <w:t>ISO-25010/</w:t>
      </w:r>
      <w:r w:rsidR="00E213A8">
        <w:t>Performance Efficiency/Resource Utilisation</w:t>
      </w:r>
    </w:p>
    <w:p w14:paraId="09235ED8" w14:textId="7ADAE961" w:rsidR="00587A71" w:rsidRPr="001F0BD9" w:rsidRDefault="00587A71" w:rsidP="00587A71">
      <w:pPr>
        <w:pStyle w:val="ASomething"/>
      </w:pPr>
      <w:r w:rsidRPr="009D493F">
        <w:rPr>
          <w:b/>
          <w:bCs/>
        </w:rPr>
        <w:t>Statement</w:t>
      </w:r>
      <w:r w:rsidRPr="009D493F">
        <w:t>:</w:t>
      </w:r>
      <w:r>
        <w:t xml:space="preserve"> </w:t>
      </w:r>
      <w:r>
        <w:tab/>
      </w:r>
      <w:hyperlink w:anchor="Term_CustomSystem" w:history="1">
        <w:r w:rsidRPr="00BB4598">
          <w:rPr>
            <w:rStyle w:val="Hyperlink"/>
          </w:rPr>
          <w:t>Custom Systems</w:t>
        </w:r>
      </w:hyperlink>
      <w:r>
        <w:t xml:space="preserve"> MUST be developed using </w:t>
      </w:r>
      <w:r w:rsidR="00BB4598">
        <w:t>c</w:t>
      </w:r>
      <w:r>
        <w:t>ompiled Languages</w:t>
      </w:r>
      <w:r w:rsidR="0074051B">
        <w:t xml:space="preserve"> with standard supported Code Libraries.</w:t>
      </w:r>
    </w:p>
    <w:p w14:paraId="2CFA4CED" w14:textId="3FACE526" w:rsidR="00587A71" w:rsidRPr="001F0BD9" w:rsidRDefault="00587A71" w:rsidP="00587A71">
      <w:pPr>
        <w:pStyle w:val="ASomething"/>
      </w:pPr>
      <w:r w:rsidRPr="009D493F">
        <w:rPr>
          <w:b/>
          <w:bCs/>
        </w:rPr>
        <w:lastRenderedPageBreak/>
        <w:t>Rationale</w:t>
      </w:r>
      <w:r w:rsidRPr="009D493F">
        <w:t>:</w:t>
      </w:r>
      <w:r>
        <w:tab/>
        <w:t xml:space="preserve">While development may be faster using </w:t>
      </w:r>
      <w:r w:rsidR="00BB4598">
        <w:t>I</w:t>
      </w:r>
      <w:r w:rsidR="002061FC">
        <w:t>nterpreted</w:t>
      </w:r>
      <w:r>
        <w:t xml:space="preserve"> languages</w:t>
      </w:r>
      <w:r w:rsidR="00BB4598">
        <w:t>,</w:t>
      </w:r>
      <w:r w:rsidR="002061FC">
        <w:t xml:space="preserve"> decreasing development costs </w:t>
      </w:r>
      <w:r w:rsidR="009C5B95">
        <w:t>for</w:t>
      </w:r>
      <w:r w:rsidR="002061FC">
        <w:t xml:space="preserve"> the </w:t>
      </w:r>
      <w:hyperlink w:anchor="Term_Supplier" w:history="1">
        <w:r w:rsidR="002639B0">
          <w:rPr>
            <w:rStyle w:val="Hyperlink"/>
          </w:rPr>
          <w:t>Supplier Organisation</w:t>
        </w:r>
      </w:hyperlink>
      <w:r>
        <w:t xml:space="preserve">, the infrastructure requirements to offset the deficiencies in </w:t>
      </w:r>
      <w:r w:rsidR="002061FC">
        <w:t>interpreted</w:t>
      </w:r>
      <w:r>
        <w:t xml:space="preserve"> languages over the </w:t>
      </w:r>
      <w:r w:rsidR="002061FC">
        <w:t>full-service</w:t>
      </w:r>
      <w:r>
        <w:t xml:space="preserve"> lifespan </w:t>
      </w:r>
      <w:r w:rsidR="002061FC">
        <w:t xml:space="preserve">are born by the </w:t>
      </w:r>
      <w:hyperlink w:anchor="Term_SponsorOrganisation" w:history="1">
        <w:r w:rsidR="002061FC" w:rsidRPr="00552B50">
          <w:rPr>
            <w:rStyle w:val="Hyperlink"/>
          </w:rPr>
          <w:t>sponsor</w:t>
        </w:r>
        <w:r w:rsidR="00552B50" w:rsidRPr="00552B50">
          <w:rPr>
            <w:rStyle w:val="Hyperlink"/>
          </w:rPr>
          <w:t xml:space="preserve"> organisation</w:t>
        </w:r>
      </w:hyperlink>
      <w:r w:rsidR="002061FC">
        <w:t>.</w:t>
      </w:r>
    </w:p>
    <w:p w14:paraId="1965EC61" w14:textId="33007847" w:rsidR="00587A71" w:rsidRPr="001F0BD9" w:rsidRDefault="00587A71" w:rsidP="00587A71">
      <w:pPr>
        <w:pStyle w:val="ASomething"/>
      </w:pPr>
      <w:r w:rsidRPr="009D493F">
        <w:rPr>
          <w:b/>
          <w:bCs/>
        </w:rPr>
        <w:t>Details</w:t>
      </w:r>
      <w:r w:rsidRPr="009D493F">
        <w:t>:</w:t>
      </w:r>
      <w:r>
        <w:t xml:space="preserve"> </w:t>
      </w:r>
      <w:r>
        <w:tab/>
      </w:r>
      <w:r w:rsidR="00552B50">
        <w:t>While interpreted</w:t>
      </w:r>
      <w:r w:rsidR="0074051B">
        <w:t xml:space="preserve"> languages remain preferred for the development of supporting code (deployment </w:t>
      </w:r>
      <w:hyperlink w:anchor="Term_Pipeline" w:history="1">
        <w:r w:rsidR="00FA79BC">
          <w:rPr>
            <w:rStyle w:val="Hyperlink"/>
          </w:rPr>
          <w:t>P</w:t>
        </w:r>
        <w:r w:rsidR="0074051B" w:rsidRPr="00FA79BC">
          <w:rPr>
            <w:rStyle w:val="Hyperlink"/>
          </w:rPr>
          <w:t>ipeline</w:t>
        </w:r>
      </w:hyperlink>
      <w:r w:rsidR="0074051B">
        <w:t>s, etc.) compiled code is preferred for the following reasons:</w:t>
      </w:r>
      <w:r w:rsidR="0074051B">
        <w:br/>
        <w:t xml:space="preserve">Speed: </w:t>
      </w:r>
      <w:r>
        <w:t>Python currently runs approximately 40 times</w:t>
      </w:r>
      <w:r w:rsidR="002061FC">
        <w:rPr>
          <w:rStyle w:val="FootnoteReference"/>
        </w:rPr>
        <w:footnoteReference w:id="8"/>
      </w:r>
      <w:r>
        <w:t xml:space="preserve"> slower than .NET</w:t>
      </w:r>
      <w:r w:rsidR="00E213A8">
        <w:t xml:space="preserve"> Core</w:t>
      </w:r>
      <w:r>
        <w:t xml:space="preserve"> CLR</w:t>
      </w:r>
      <w:r w:rsidR="0074051B">
        <w:t>, which translates to requiring 40 more servers to do the same work that can be done with one.</w:t>
      </w:r>
      <w:r w:rsidR="0074051B">
        <w:br/>
        <w:t>Certainty: the value of a supported and potentially constrained mature supply chain outweighs the benefits of the bazaar of open development of libraries</w:t>
      </w:r>
    </w:p>
    <w:p w14:paraId="7629F544" w14:textId="185C4DE4" w:rsidR="00587A71" w:rsidRPr="0075069B" w:rsidRDefault="00617A85" w:rsidP="00587A71">
      <w:pPr>
        <w:pStyle w:val="ASomething"/>
      </w:pPr>
      <w:r>
        <w:rPr>
          <w:b/>
          <w:bCs/>
        </w:rPr>
        <w:t>Prompts:</w:t>
      </w:r>
      <w:r w:rsidR="00587A71">
        <w:tab/>
      </w:r>
      <w:r w:rsidR="0074051B">
        <w:t>What languages and frameworks are used in the development of the solution’s systems?</w:t>
      </w:r>
      <w:r w:rsidR="0074051B">
        <w:br/>
        <w:t>What steps are or will be taken to secure the supply chain of libraries, etc. that the system depends on?</w:t>
      </w:r>
    </w:p>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60" w:name="_Toc158297577"/>
      <w:r>
        <w:t>Capacity</w:t>
      </w:r>
      <w:bookmarkEnd w:id="60"/>
    </w:p>
    <w:p w14:paraId="28D6FDEF" w14:textId="5EB2C926" w:rsidR="008A5424" w:rsidRPr="008A5424" w:rsidRDefault="008A5424" w:rsidP="00C829F4">
      <w:pPr>
        <w:pStyle w:val="BodyTextDefinition"/>
      </w:pPr>
      <w:r>
        <w:t>T</w:t>
      </w:r>
      <w:r w:rsidRPr="00074108">
        <w:t>he degree to which the maximum limits of the solution meet or exceed requirements.</w:t>
      </w:r>
    </w:p>
    <w:p w14:paraId="760D9E9C" w14:textId="299EB44F" w:rsidR="008A5424" w:rsidRPr="00796D00" w:rsidRDefault="00113DB2" w:rsidP="008A5424">
      <w:pPr>
        <w:pStyle w:val="Heading5"/>
      </w:pPr>
      <w:bookmarkStart w:id="61" w:name="_Hlk157768945"/>
      <w:r>
        <w:t>QR-DEF-</w:t>
      </w:r>
      <w:r w:rsidR="008A5424" w:rsidRPr="00796D00">
        <w:t>PER</w:t>
      </w:r>
      <w:r w:rsidR="00693292" w:rsidRPr="00796D00">
        <w:t>F</w:t>
      </w:r>
      <w:r w:rsidR="008A5424" w:rsidRPr="00796D00">
        <w:t xml:space="preserve">-CAP: </w:t>
      </w:r>
      <w:r w:rsidR="00C07F4E">
        <w:rPr>
          <w:b/>
          <w:bCs/>
        </w:rPr>
        <w:t xml:space="preserve">Responsively </w:t>
      </w:r>
      <w:r w:rsidR="006409AC">
        <w:rPr>
          <w:b/>
          <w:bCs/>
        </w:rPr>
        <w:t>Available</w:t>
      </w:r>
    </w:p>
    <w:bookmarkEnd w:id="61"/>
    <w:p w14:paraId="038AC4EE" w14:textId="5224E247" w:rsidR="008A5424" w:rsidRPr="001F0BD9" w:rsidRDefault="008A5424" w:rsidP="008A5424">
      <w:pPr>
        <w:pStyle w:val="ASomething"/>
      </w:pPr>
      <w:r w:rsidRPr="009D493F">
        <w:rPr>
          <w:b/>
          <w:bCs/>
        </w:rPr>
        <w:t>Category</w:t>
      </w:r>
      <w:r w:rsidRPr="009D493F">
        <w:t>:</w:t>
      </w:r>
      <w:r>
        <w:t xml:space="preserve"> </w:t>
      </w:r>
      <w:r>
        <w:tab/>
        <w:t>ISO-25010/Performance Efficiency/Capacity</w:t>
      </w:r>
    </w:p>
    <w:p w14:paraId="7DB1947B" w14:textId="32209B4F" w:rsidR="008A5424" w:rsidRPr="001F0BD9" w:rsidRDefault="008A5424" w:rsidP="008A5424">
      <w:pPr>
        <w:pStyle w:val="ASomething"/>
      </w:pPr>
      <w:r w:rsidRPr="009D493F">
        <w:rPr>
          <w:b/>
          <w:bCs/>
        </w:rPr>
        <w:t>Statement</w:t>
      </w:r>
      <w:r w:rsidRPr="009D493F">
        <w:t>:</w:t>
      </w:r>
      <w:r>
        <w:t xml:space="preserve"> </w:t>
      </w:r>
      <w:r>
        <w:tab/>
        <w:t xml:space="preserve">While meeting </w:t>
      </w:r>
      <w:hyperlink w:anchor="Values_ALL" w:history="1">
        <w:r w:rsidR="00C07F4E" w:rsidRPr="006409AC">
          <w:rPr>
            <w:rStyle w:val="Hyperlink"/>
          </w:rPr>
          <w:t>quantified</w:t>
        </w:r>
      </w:hyperlink>
      <w:r w:rsidR="00C07F4E">
        <w:t xml:space="preserve"> availability and </w:t>
      </w:r>
      <w:r w:rsidR="006409AC">
        <w:t>resource requirements</w:t>
      </w:r>
      <w:r>
        <w:t xml:space="preserve">, the solution’s service(s) MUST meet defined </w:t>
      </w:r>
      <w:hyperlink w:anchor="Values_ALL" w:history="1">
        <w:r w:rsidR="006409AC" w:rsidRPr="006409AC">
          <w:rPr>
            <w:rStyle w:val="Hyperlink"/>
          </w:rPr>
          <w:t>quantified</w:t>
        </w:r>
      </w:hyperlink>
      <w:r>
        <w:t xml:space="preserve"> peak </w:t>
      </w:r>
      <w:r w:rsidR="006409AC">
        <w:t xml:space="preserve">concurrent </w:t>
      </w:r>
      <w:r>
        <w:t>demand.</w:t>
      </w:r>
    </w:p>
    <w:p w14:paraId="209A3177" w14:textId="15918D84" w:rsidR="008A5424" w:rsidRPr="001F0BD9" w:rsidRDefault="008A5424" w:rsidP="008A5424">
      <w:pPr>
        <w:pStyle w:val="ASomething"/>
      </w:pPr>
      <w:r w:rsidRPr="009D493F">
        <w:rPr>
          <w:b/>
          <w:bCs/>
        </w:rPr>
        <w:t>Rationale</w:t>
      </w:r>
      <w:r w:rsidRPr="009D493F">
        <w:t>:</w:t>
      </w:r>
      <w:r>
        <w:tab/>
        <w:t xml:space="preserve">Remaining </w:t>
      </w:r>
      <w:r w:rsidR="006409AC">
        <w:t>a</w:t>
      </w:r>
      <w:r>
        <w:t>vailable at capacity is a key expectation.</w:t>
      </w:r>
    </w:p>
    <w:p w14:paraId="56686298" w14:textId="1CF6166B" w:rsidR="008A5424" w:rsidRPr="001F0BD9" w:rsidRDefault="008A5424" w:rsidP="008A5424">
      <w:pPr>
        <w:pStyle w:val="ASomething"/>
      </w:pPr>
      <w:r w:rsidRPr="009D493F">
        <w:rPr>
          <w:b/>
          <w:bCs/>
        </w:rPr>
        <w:t>Details</w:t>
      </w:r>
      <w:r w:rsidRPr="009D493F">
        <w:t>:</w:t>
      </w:r>
      <w:r>
        <w:t xml:space="preserve"> </w:t>
      </w:r>
      <w:r>
        <w:tab/>
        <w:t>I</w:t>
      </w:r>
      <w:r w:rsidR="008D22A4">
        <w:t>f</w:t>
      </w:r>
      <w:r>
        <w:t xml:space="preserve"> </w:t>
      </w:r>
      <w:r w:rsidR="008D22A4">
        <w:t xml:space="preserve">a </w:t>
      </w:r>
      <w:hyperlink w:anchor="Term_SaaP" w:history="1">
        <w:r w:rsidR="008D22A4" w:rsidRPr="008D22A4">
          <w:rPr>
            <w:rStyle w:val="Hyperlink"/>
          </w:rPr>
          <w:t>SaaP</w:t>
        </w:r>
      </w:hyperlink>
      <w:r>
        <w:t>, the service must be horizontally scalable to expand and contract resources available to meet temporary peak demand.</w:t>
      </w:r>
    </w:p>
    <w:p w14:paraId="78E3E166" w14:textId="3C433362" w:rsidR="00761FC9" w:rsidRDefault="00617A85" w:rsidP="006409AC">
      <w:pPr>
        <w:pStyle w:val="ASomething"/>
      </w:pPr>
      <w:r>
        <w:rPr>
          <w:b/>
          <w:bCs/>
        </w:rPr>
        <w:t>Prompts:</w:t>
      </w:r>
      <w:r w:rsidR="008A5424">
        <w:tab/>
        <w:t xml:space="preserve">If </w:t>
      </w:r>
      <w:r w:rsidR="006409AC">
        <w:t>PaaS</w:t>
      </w:r>
      <w:r w:rsidR="008A5424">
        <w:t>, are they horizontally scalable</w:t>
      </w:r>
      <w:r w:rsidR="006409AC">
        <w:t>?</w:t>
      </w:r>
    </w:p>
    <w:p w14:paraId="721269DB" w14:textId="77777777" w:rsidR="0070292E" w:rsidRDefault="0070292E" w:rsidP="008A5424">
      <w:pPr>
        <w:pStyle w:val="ASomething"/>
      </w:pPr>
    </w:p>
    <w:p w14:paraId="763A1EC9" w14:textId="7F9E6C61" w:rsidR="0070292E" w:rsidRDefault="00113DB2" w:rsidP="0070292E">
      <w:pPr>
        <w:pStyle w:val="Heading5"/>
      </w:pPr>
      <w:r>
        <w:t>QR-DEF-</w:t>
      </w:r>
      <w:r w:rsidR="0070292E">
        <w:t>PER</w:t>
      </w:r>
      <w:r w:rsidR="00693292">
        <w:t>F</w:t>
      </w:r>
      <w:r w:rsidR="0070292E">
        <w:t xml:space="preserve">-CAP: </w:t>
      </w:r>
      <w:r w:rsidR="0070292E">
        <w:rPr>
          <w:b/>
          <w:bCs/>
        </w:rPr>
        <w:t>Storage Capacity</w:t>
      </w:r>
    </w:p>
    <w:p w14:paraId="2EBBEB5F" w14:textId="0BCB2489" w:rsidR="0070292E" w:rsidRPr="001F0BD9" w:rsidRDefault="0070292E" w:rsidP="0070292E">
      <w:pPr>
        <w:pStyle w:val="ASomething"/>
      </w:pPr>
      <w:r w:rsidRPr="009D493F">
        <w:rPr>
          <w:b/>
          <w:bCs/>
        </w:rPr>
        <w:t>Category</w:t>
      </w:r>
      <w:r w:rsidRPr="009D493F">
        <w:t>:</w:t>
      </w:r>
      <w:r>
        <w:t xml:space="preserve"> </w:t>
      </w:r>
      <w:r>
        <w:tab/>
        <w:t>ISO-25010/Resource Utilisation/Capacity</w:t>
      </w:r>
    </w:p>
    <w:p w14:paraId="7A417A25" w14:textId="698502DF" w:rsidR="0070292E" w:rsidRPr="001F0BD9" w:rsidRDefault="0070292E" w:rsidP="0070292E">
      <w:pPr>
        <w:pStyle w:val="ASomething"/>
      </w:pPr>
      <w:r w:rsidRPr="009D493F">
        <w:rPr>
          <w:b/>
          <w:bCs/>
        </w:rPr>
        <w:lastRenderedPageBreak/>
        <w:t>Statement</w:t>
      </w:r>
      <w:r w:rsidRPr="009D493F">
        <w:t>:</w:t>
      </w:r>
      <w:r>
        <w:t xml:space="preserve"> </w:t>
      </w:r>
      <w:r>
        <w:tab/>
        <w:t xml:space="preserve">The solution’s system(s) MUST be capable of persisting </w:t>
      </w:r>
      <w:r w:rsidR="006409AC">
        <w:t xml:space="preserve">double the records expected over its </w:t>
      </w:r>
      <w:hyperlink w:anchor="Value_ExpectedServiceLifespan" w:history="1">
        <w:r w:rsidRPr="0070292E">
          <w:rPr>
            <w:rStyle w:val="Hyperlink"/>
          </w:rPr>
          <w:t>expected service lifespan</w:t>
        </w:r>
      </w:hyperlink>
      <w:r>
        <w:t xml:space="preserve">. </w:t>
      </w:r>
    </w:p>
    <w:p w14:paraId="3CF7C717" w14:textId="75A846BF" w:rsidR="0070292E" w:rsidRPr="001F0BD9" w:rsidRDefault="0070292E" w:rsidP="0070292E">
      <w:pPr>
        <w:pStyle w:val="ASomething"/>
      </w:pPr>
      <w:r w:rsidRPr="009D493F">
        <w:rPr>
          <w:b/>
          <w:bCs/>
        </w:rPr>
        <w:t>Rationale</w:t>
      </w:r>
      <w:r w:rsidRPr="009D493F">
        <w:t>:</w:t>
      </w:r>
      <w:r>
        <w:tab/>
        <w:t>Software is expensive to procure or rent and may be kept running longer than originally expected to recuperate initial costs.</w:t>
      </w:r>
      <w:r w:rsidR="006409AC">
        <w:t xml:space="preserve"> </w:t>
      </w:r>
    </w:p>
    <w:p w14:paraId="089D9BB2" w14:textId="79DD9750" w:rsidR="0070292E" w:rsidRPr="001F0BD9" w:rsidRDefault="0070292E" w:rsidP="0070292E">
      <w:pPr>
        <w:pStyle w:val="ASomething"/>
      </w:pPr>
      <w:r w:rsidRPr="009D493F">
        <w:rPr>
          <w:b/>
          <w:bCs/>
        </w:rPr>
        <w:t>Details</w:t>
      </w:r>
      <w:r w:rsidRPr="009D493F">
        <w:t>:</w:t>
      </w:r>
      <w:r>
        <w:t xml:space="preserve"> </w:t>
      </w:r>
      <w:r>
        <w:tab/>
      </w:r>
      <w:r w:rsidR="006409AC">
        <w:t>Used services get feedback, feedback leads to adding functionality over time, often requiring more storage than originally anticipated</w:t>
      </w:r>
    </w:p>
    <w:p w14:paraId="216AA314" w14:textId="5B3CC439" w:rsidR="0070292E" w:rsidRDefault="0070292E" w:rsidP="0070292E">
      <w:pPr>
        <w:pStyle w:val="ASomething"/>
      </w:pPr>
      <w:r>
        <w:rPr>
          <w:b/>
          <w:bCs/>
        </w:rPr>
        <w:t>Prompts:</w:t>
      </w:r>
      <w:r>
        <w:tab/>
        <w:t>Is there a practical limit to the storage used for the solution service(s)?</w:t>
      </w:r>
      <w:r>
        <w:br/>
        <w:t>Does the proposed solution approach this limit?</w:t>
      </w:r>
      <w:r>
        <w:br/>
        <w:t xml:space="preserve">Even if the service is run for double the originally </w:t>
      </w:r>
      <w:hyperlink w:anchor="Value_ExpectedServiceLifespan" w:history="1">
        <w:r w:rsidRPr="0070292E">
          <w:rPr>
            <w:rStyle w:val="Hyperlink"/>
          </w:rPr>
          <w:t>expected service lifespan</w:t>
        </w:r>
      </w:hyperlink>
      <w:r>
        <w:t>?</w:t>
      </w:r>
    </w:p>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62" w:name="_Toc158297578"/>
      <w:r>
        <w:t>Compatibility</w:t>
      </w:r>
      <w:bookmarkEnd w:id="62"/>
    </w:p>
    <w:p w14:paraId="1BB45624" w14:textId="0B0C9F08" w:rsidR="00700B82" w:rsidRDefault="00700B82" w:rsidP="00C829F4">
      <w:pPr>
        <w:pStyle w:val="BodyTextDefinition"/>
      </w:pPr>
      <w:r w:rsidRPr="00700B82">
        <w:t xml:space="preserve">The degree to which a product, system or component can exchange information with other products, </w:t>
      </w:r>
      <w:r w:rsidR="00125E54" w:rsidRPr="00700B82">
        <w:t>systems,</w:t>
      </w:r>
      <w:r w:rsidRPr="00700B82">
        <w:t xml:space="preserve"> or components, and/or perform its required functions while sharing the same hardware or software environment. This characteristic is composed of the sub-qualities listed below</w:t>
      </w:r>
      <w:r>
        <w:t>.</w:t>
      </w:r>
    </w:p>
    <w:p w14:paraId="25DD9D35" w14:textId="77777777" w:rsidR="00BB4598" w:rsidRDefault="00BB4598" w:rsidP="00BB4598">
      <w:pPr>
        <w:pStyle w:val="Heading4"/>
      </w:pPr>
      <w:bookmarkStart w:id="63" w:name="_Toc158297579"/>
      <w:r>
        <w:t>Co-Existence</w:t>
      </w:r>
      <w:bookmarkEnd w:id="63"/>
    </w:p>
    <w:p w14:paraId="41E4B320" w14:textId="77777777" w:rsidR="00BB4598" w:rsidRDefault="00BB4598" w:rsidP="00C829F4">
      <w:pPr>
        <w:pStyle w:val="BodyTextDefinition"/>
      </w:pPr>
      <w:r>
        <w:t>The degree</w:t>
      </w:r>
      <w:r w:rsidRPr="00C80A85">
        <w:t xml:space="preserve"> to which a product can perform its required functions efficiently while sharing a common environment and resources with other products, without detrimental impact on any other product.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2480BBD7" w:rsidR="002D261F" w:rsidRPr="0036302E" w:rsidRDefault="00113DB2" w:rsidP="002D261F">
      <w:pPr>
        <w:pStyle w:val="Heading5"/>
        <w:rPr>
          <w:strike/>
        </w:rPr>
      </w:pPr>
      <w:r>
        <w:rPr>
          <w:strike/>
        </w:rPr>
        <w:t>QR-DEF-</w:t>
      </w:r>
      <w:r w:rsidR="002D261F" w:rsidRPr="0036302E">
        <w:rPr>
          <w:strike/>
        </w:rPr>
        <w:t xml:space="preserve">COMP-COEX-00: </w:t>
      </w:r>
      <w:r w:rsidR="004C0626">
        <w:rPr>
          <w:b/>
          <w:bCs/>
          <w:strike/>
        </w:rPr>
        <w:t>Tenancies</w:t>
      </w:r>
      <w:r w:rsidR="002D261F" w:rsidRPr="0036302E">
        <w:rPr>
          <w:b/>
          <w:bCs/>
          <w:strike/>
        </w:rPr>
        <w:t xml:space="preserve">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03617EAB"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Data specific to organisations MUST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7604284D" w:rsidR="002D261F" w:rsidRPr="0036302E" w:rsidRDefault="002D261F" w:rsidP="002D261F">
      <w:pPr>
        <w:pStyle w:val="ASomething"/>
        <w:rPr>
          <w:strike/>
        </w:rPr>
      </w:pPr>
      <w:r w:rsidRPr="0036302E">
        <w:rPr>
          <w:b/>
          <w:bCs/>
          <w:strike/>
        </w:rPr>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proofErr w:type="gramStart"/>
      <w:r w:rsidR="0036302E">
        <w:rPr>
          <w:strike/>
        </w:rPr>
        <w:t>don’t)Persons</w:t>
      </w:r>
      <w:proofErr w:type="gramEnd"/>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64" w:name="_Toc158297580"/>
      <w:r w:rsidRPr="0057411C">
        <w:lastRenderedPageBreak/>
        <w:t>Inter</w:t>
      </w:r>
      <w:r>
        <w:t>operability</w:t>
      </w:r>
      <w:bookmarkEnd w:id="64"/>
    </w:p>
    <w:p w14:paraId="3DCBE35A" w14:textId="0A46E7B8" w:rsidR="0057411C" w:rsidRDefault="0057411C" w:rsidP="00C829F4">
      <w:pPr>
        <w:pStyle w:val="BodyTextDefinition"/>
      </w:pPr>
      <w:r>
        <w:t>T</w:t>
      </w:r>
      <w:r w:rsidRPr="00C80A85">
        <w:t>he degree to which two or more systems, products or components can exchange information and use the information that has been exchanged.</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09FF33ED" w:rsidR="0057411C" w:rsidRDefault="00113DB2" w:rsidP="0057411C">
      <w:pPr>
        <w:pStyle w:val="Heading5"/>
      </w:pPr>
      <w:r>
        <w:t>QR-DEF-</w:t>
      </w:r>
      <w:r w:rsidR="0057411C">
        <w:t xml:space="preserve">COMP-INT-00: </w:t>
      </w:r>
      <w:r w:rsidR="0057411C" w:rsidRPr="0057411C">
        <w:rPr>
          <w:b/>
          <w:bCs/>
        </w:rPr>
        <w:t>Functionality</w:t>
      </w:r>
      <w:r w:rsidR="0057411C">
        <w:t xml:space="preserve"> </w:t>
      </w:r>
      <w:r w:rsidR="0057411C">
        <w:rPr>
          <w:b/>
          <w:bCs/>
        </w:rPr>
        <w:t>APIs</w:t>
      </w:r>
    </w:p>
    <w:p w14:paraId="5D336AD8" w14:textId="5F5FEAC1" w:rsidR="0057411C" w:rsidRPr="001F0BD9" w:rsidRDefault="0057411C" w:rsidP="0057411C">
      <w:pPr>
        <w:pStyle w:val="ASomething"/>
      </w:pPr>
      <w:r w:rsidRPr="009D493F">
        <w:rPr>
          <w:b/>
          <w:bCs/>
        </w:rPr>
        <w:t>Category</w:t>
      </w:r>
      <w:r w:rsidRPr="009D493F">
        <w:t>:</w:t>
      </w:r>
      <w:r>
        <w:t xml:space="preserve"> </w:t>
      </w:r>
      <w:r>
        <w:tab/>
        <w:t>ISO-25010/Compatibility/Interoperability</w:t>
      </w:r>
    </w:p>
    <w:p w14:paraId="1896B85D" w14:textId="4F7F937A" w:rsidR="0057411C" w:rsidRPr="001F0BD9" w:rsidRDefault="0057411C" w:rsidP="0057411C">
      <w:pPr>
        <w:pStyle w:val="ASomething"/>
      </w:pPr>
      <w:r w:rsidRPr="009D493F">
        <w:rPr>
          <w:b/>
          <w:bCs/>
        </w:rPr>
        <w:t>Statement</w:t>
      </w:r>
      <w:r w:rsidRPr="009D493F">
        <w:t>:</w:t>
      </w:r>
      <w:r>
        <w:t xml:space="preserve"> </w:t>
      </w:r>
      <w:r>
        <w:tab/>
        <w:t>All of the solution’s service</w:t>
      </w:r>
      <w:r w:rsidR="00C07F4E">
        <w:t>(</w:t>
      </w:r>
      <w:r>
        <w:t>s</w:t>
      </w:r>
      <w:r w:rsidR="00C07F4E">
        <w:t>)</w:t>
      </w:r>
      <w:r>
        <w:t xml:space="preserve"> functionality MUST be exposed via </w:t>
      </w:r>
      <w:hyperlink w:anchor="Term_API" w:history="1">
        <w:r w:rsidRPr="000F39EE">
          <w:rPr>
            <w:rStyle w:val="Hyperlink"/>
          </w:rPr>
          <w:t>API</w:t>
        </w:r>
      </w:hyperlink>
      <w:r>
        <w:t>s</w:t>
      </w:r>
      <w:r w:rsidR="00882F43">
        <w:t>.</w:t>
      </w:r>
    </w:p>
    <w:p w14:paraId="692B7DBB" w14:textId="4A0F529F" w:rsidR="0057411C" w:rsidRPr="001F0BD9" w:rsidRDefault="0057411C" w:rsidP="0057411C">
      <w:pPr>
        <w:pStyle w:val="ASomething"/>
      </w:pPr>
      <w:r w:rsidRPr="009D493F">
        <w:rPr>
          <w:b/>
          <w:bCs/>
        </w:rPr>
        <w:t>Rationale</w:t>
      </w:r>
      <w:r w:rsidRPr="009D493F">
        <w:t>:</w:t>
      </w:r>
      <w:r>
        <w:tab/>
      </w:r>
      <w:hyperlink w:anchor="Term_API" w:history="1">
        <w:r w:rsidRPr="000F39EE">
          <w:rPr>
            <w:rStyle w:val="Hyperlink"/>
          </w:rPr>
          <w:t>API</w:t>
        </w:r>
      </w:hyperlink>
      <w:r>
        <w:t xml:space="preserve">s </w:t>
      </w:r>
      <w:proofErr w:type="gramStart"/>
      <w:r>
        <w:t>are</w:t>
      </w:r>
      <w:proofErr w:type="gramEnd"/>
      <w:r>
        <w:t xml:space="preserve"> required to manage System and Business Domain functionality</w:t>
      </w:r>
      <w:r w:rsidR="00882F43">
        <w:t xml:space="preserve"> from 3</w:t>
      </w:r>
      <w:r w:rsidR="00882F43" w:rsidRPr="00882F43">
        <w:rPr>
          <w:vertAlign w:val="superscript"/>
        </w:rPr>
        <w:t>rd</w:t>
      </w:r>
      <w:r w:rsidR="00882F43">
        <w:t xml:space="preserve"> party systems</w:t>
      </w:r>
      <w:r w:rsidR="00C07F4E">
        <w:t>.</w:t>
      </w:r>
    </w:p>
    <w:p w14:paraId="448366BE" w14:textId="01D028E8" w:rsidR="0057411C" w:rsidRPr="001F0BD9" w:rsidRDefault="0057411C" w:rsidP="0057411C">
      <w:pPr>
        <w:pStyle w:val="ASomething"/>
      </w:pPr>
      <w:r w:rsidRPr="009D493F">
        <w:rPr>
          <w:b/>
          <w:bCs/>
        </w:rPr>
        <w:t>Details</w:t>
      </w:r>
      <w:r w:rsidRPr="009D493F">
        <w:t>:</w:t>
      </w:r>
      <w:r>
        <w:t xml:space="preserve"> </w:t>
      </w:r>
      <w:r>
        <w:tab/>
      </w:r>
      <w:r w:rsidR="00C07F4E">
        <w:t xml:space="preserve">For example, deployment and/or provisioning </w:t>
      </w:r>
      <w:hyperlink w:anchor="Term_Pipeline" w:history="1">
        <w:r w:rsidR="00C07F4E">
          <w:rPr>
            <w:rStyle w:val="Hyperlink"/>
          </w:rPr>
          <w:t>P</w:t>
        </w:r>
        <w:r w:rsidR="00C07F4E" w:rsidRPr="00FA79BC">
          <w:rPr>
            <w:rStyle w:val="Hyperlink"/>
          </w:rPr>
          <w:t>ipeline</w:t>
        </w:r>
      </w:hyperlink>
      <w:r w:rsidR="00C07F4E">
        <w:t xml:space="preserve">s use System </w:t>
      </w:r>
      <w:hyperlink w:anchor="Term_API" w:history="1">
        <w:r w:rsidR="00C07F4E" w:rsidRPr="000F39EE">
          <w:rPr>
            <w:rStyle w:val="Hyperlink"/>
          </w:rPr>
          <w:t>API</w:t>
        </w:r>
      </w:hyperlink>
      <w:r w:rsidR="00C07F4E">
        <w:t xml:space="preserve">s to manage post-deployment system settings including identity and branding, </w:t>
      </w:r>
      <w:hyperlink w:anchor="Term_SystemUser" w:history="1">
        <w:r w:rsidR="00C07F4E" w:rsidRPr="006E4A4D">
          <w:rPr>
            <w:rStyle w:val="Hyperlink"/>
          </w:rPr>
          <w:t>Users</w:t>
        </w:r>
      </w:hyperlink>
      <w:r w:rsidR="00C07F4E">
        <w:t xml:space="preserve">, groups and </w:t>
      </w:r>
      <w:hyperlink w:anchor="Term_Role" w:history="1">
        <w:r w:rsidR="00C07F4E">
          <w:rPr>
            <w:rStyle w:val="Hyperlink"/>
          </w:rPr>
          <w:t>r</w:t>
        </w:r>
        <w:r w:rsidR="00C07F4E" w:rsidRPr="009F6745">
          <w:rPr>
            <w:rStyle w:val="Hyperlink"/>
          </w:rPr>
          <w:t>ole</w:t>
        </w:r>
      </w:hyperlink>
      <w:r w:rsidR="00C07F4E">
        <w:t xml:space="preserve"> provisioning, before progressing to using business domain functionality </w:t>
      </w:r>
      <w:hyperlink w:anchor="Term_API" w:history="1">
        <w:r w:rsidR="00C07F4E" w:rsidRPr="000F39EE">
          <w:rPr>
            <w:rStyle w:val="Hyperlink"/>
          </w:rPr>
          <w:t>API</w:t>
        </w:r>
      </w:hyperlink>
      <w:r w:rsidR="00C07F4E">
        <w:t xml:space="preserve">s to provision </w:t>
      </w:r>
      <w:hyperlink w:anchor="Term_SystemData" w:history="1">
        <w:r w:rsidR="00C07F4E" w:rsidRPr="00465682">
          <w:rPr>
            <w:rStyle w:val="Hyperlink"/>
          </w:rPr>
          <w:t>system data</w:t>
        </w:r>
      </w:hyperlink>
      <w:r w:rsidR="00C07F4E">
        <w:t xml:space="preserve">. Monitoring services use other </w:t>
      </w:r>
      <w:hyperlink w:anchor="Term_API" w:history="1">
        <w:r w:rsidR="00C07F4E" w:rsidRPr="000F39EE">
          <w:rPr>
            <w:rStyle w:val="Hyperlink"/>
          </w:rPr>
          <w:t>API</w:t>
        </w:r>
      </w:hyperlink>
      <w:r w:rsidR="00C07F4E">
        <w:t xml:space="preserve">s to query information on </w:t>
      </w:r>
      <w:hyperlink w:anchor="Term_Session" w:history="1">
        <w:r w:rsidR="00C07F4E" w:rsidRPr="00C83E0E">
          <w:rPr>
            <w:rStyle w:val="Hyperlink"/>
          </w:rPr>
          <w:t>Session</w:t>
        </w:r>
      </w:hyperlink>
      <w:r w:rsidR="00C07F4E">
        <w:t xml:space="preserve">s and operations, etc. </w:t>
      </w:r>
      <w:r w:rsidR="00C07F4E">
        <w:br/>
        <w:t xml:space="preserve">Where possible, in the interest of both security and flexibility, provisioning </w:t>
      </w:r>
      <w:hyperlink w:anchor="Term_SystemUser" w:history="1">
        <w:r w:rsidR="00C07F4E">
          <w:rPr>
            <w:rStyle w:val="Hyperlink"/>
          </w:rPr>
          <w:t>s</w:t>
        </w:r>
        <w:r w:rsidR="00C07F4E" w:rsidRPr="00C07F4E">
          <w:rPr>
            <w:rStyle w:val="Hyperlink"/>
          </w:rPr>
          <w:t xml:space="preserve">ystem </w:t>
        </w:r>
        <w:r w:rsidR="00C07F4E">
          <w:rPr>
            <w:rStyle w:val="Hyperlink"/>
          </w:rPr>
          <w:t>u</w:t>
        </w:r>
        <w:r w:rsidR="00C07F4E" w:rsidRPr="00C07F4E">
          <w:rPr>
            <w:rStyle w:val="Hyperlink"/>
          </w:rPr>
          <w:t>sers</w:t>
        </w:r>
      </w:hyperlink>
      <w:r w:rsidR="00C07F4E">
        <w:t xml:space="preserve"> should not be done directly, but be done by Invitation </w:t>
      </w:r>
      <w:hyperlink w:anchor="Term_API" w:history="1">
        <w:r w:rsidR="00C07F4E" w:rsidRPr="000F39EE">
          <w:rPr>
            <w:rStyle w:val="Hyperlink"/>
          </w:rPr>
          <w:t>API</w:t>
        </w:r>
      </w:hyperlink>
      <w:r w:rsidR="00C07F4E">
        <w:t xml:space="preserve">s. </w:t>
      </w:r>
    </w:p>
    <w:p w14:paraId="41F615BD" w14:textId="647220DB" w:rsidR="00700B82" w:rsidRDefault="00617A85" w:rsidP="00882F43">
      <w:pPr>
        <w:pStyle w:val="ASomething"/>
      </w:pPr>
      <w:r>
        <w:rPr>
          <w:b/>
          <w:bCs/>
        </w:rPr>
        <w:t>Prompts:</w:t>
      </w:r>
      <w:r w:rsidR="0057411C">
        <w:tab/>
      </w:r>
      <w:r w:rsidR="00882F43">
        <w:t xml:space="preserve">Noting that very few systems do provide </w:t>
      </w:r>
      <w:hyperlink w:anchor="Term_API" w:history="1">
        <w:r w:rsidR="00882F43" w:rsidRPr="000F39EE">
          <w:rPr>
            <w:rStyle w:val="Hyperlink"/>
          </w:rPr>
          <w:t>API</w:t>
        </w:r>
      </w:hyperlink>
      <w:r w:rsidR="00882F43">
        <w:t xml:space="preserve">s for all of the functionality, it is important for consideration and comparison tasks to know what service </w:t>
      </w:r>
      <w:hyperlink w:anchor="Term_API" w:history="1">
        <w:r w:rsidR="00882F43" w:rsidRPr="000F39EE">
          <w:rPr>
            <w:rStyle w:val="Hyperlink"/>
          </w:rPr>
          <w:t>API</w:t>
        </w:r>
      </w:hyperlink>
      <w:r w:rsidR="00882F43">
        <w:t xml:space="preserve">s </w:t>
      </w:r>
      <w:r w:rsidR="00882F43" w:rsidRPr="00882F43">
        <w:rPr>
          <w:i/>
          <w:iCs/>
          <w:u w:val="single"/>
        </w:rPr>
        <w:t>are</w:t>
      </w:r>
      <w:r w:rsidR="00882F43">
        <w:t xml:space="preserve"> available from this solution’s systems:</w:t>
      </w:r>
      <w:r w:rsidR="0057411C">
        <w:br/>
        <w:t>- system settings</w:t>
      </w:r>
      <w:r w:rsidR="0057411C">
        <w:br/>
        <w:t>- tenancies</w:t>
      </w:r>
      <w:r w:rsidR="0057411C">
        <w:br/>
        <w:t xml:space="preserve">- </w:t>
      </w:r>
      <w:hyperlink w:anchor="Term_Session" w:history="1">
        <w:r w:rsidR="00C83E0E" w:rsidRPr="00C83E0E">
          <w:rPr>
            <w:rStyle w:val="Hyperlink"/>
          </w:rPr>
          <w:t>Session</w:t>
        </w:r>
      </w:hyperlink>
      <w:r w:rsidR="0057411C">
        <w:t>s</w:t>
      </w:r>
      <w:r w:rsidR="0057411C">
        <w:br/>
        <w:t>- session operations</w:t>
      </w:r>
      <w:r w:rsidR="0057411C">
        <w:br/>
        <w:t xml:space="preserve">- system </w:t>
      </w:r>
      <w:hyperlink w:anchor="Term_Permission" w:history="1">
        <w:r w:rsidR="009F6745" w:rsidRPr="009F6745">
          <w:rPr>
            <w:rStyle w:val="Hyperlink"/>
          </w:rPr>
          <w:t>Permission</w:t>
        </w:r>
      </w:hyperlink>
      <w:r w:rsidR="0057411C">
        <w:t>s</w:t>
      </w:r>
      <w:r w:rsidR="0057411C">
        <w:br/>
        <w:t xml:space="preserve">- system </w:t>
      </w:r>
      <w:hyperlink w:anchor="Term_Role" w:history="1">
        <w:r w:rsidR="009F6745">
          <w:rPr>
            <w:rStyle w:val="Hyperlink"/>
          </w:rPr>
          <w:t>r</w:t>
        </w:r>
        <w:r w:rsidR="009F6745" w:rsidRPr="009F6745">
          <w:rPr>
            <w:rStyle w:val="Hyperlink"/>
          </w:rPr>
          <w:t>ole</w:t>
        </w:r>
      </w:hyperlink>
      <w:r w:rsidR="0057411C">
        <w:t xml:space="preserve">s </w:t>
      </w:r>
      <w:r w:rsidR="0057411C">
        <w:br/>
        <w:t>- users</w:t>
      </w:r>
      <w:r w:rsidR="0057411C">
        <w:br/>
        <w:t>- user identities</w:t>
      </w:r>
      <w:r w:rsidR="0057411C">
        <w:br/>
        <w:t xml:space="preserve">- user system </w:t>
      </w:r>
      <w:hyperlink w:anchor="Term_Role" w:history="1">
        <w:r w:rsidR="009F6745">
          <w:rPr>
            <w:rStyle w:val="Hyperlink"/>
          </w:rPr>
          <w:t>r</w:t>
        </w:r>
        <w:r w:rsidR="009F6745" w:rsidRPr="009F6745">
          <w:rPr>
            <w:rStyle w:val="Hyperlink"/>
          </w:rPr>
          <w:t>ole</w:t>
        </w:r>
      </w:hyperlink>
      <w:r w:rsidR="0057411C">
        <w:t xml:space="preserve"> allocations</w:t>
      </w:r>
      <w:r w:rsidR="0057411C">
        <w:br/>
        <w:t>- groups</w:t>
      </w:r>
      <w:r w:rsidR="0057411C">
        <w:br/>
        <w:t xml:space="preserve">- group </w:t>
      </w:r>
      <w:hyperlink w:anchor="Term_Role" w:history="1">
        <w:r w:rsidR="009F6745">
          <w:rPr>
            <w:rStyle w:val="Hyperlink"/>
          </w:rPr>
          <w:t>r</w:t>
        </w:r>
        <w:r w:rsidR="009F6745" w:rsidRPr="009F6745">
          <w:rPr>
            <w:rStyle w:val="Hyperlink"/>
          </w:rPr>
          <w:t>ole</w:t>
        </w:r>
      </w:hyperlink>
      <w:r w:rsidR="0057411C">
        <w:t>s</w:t>
      </w:r>
      <w:r w:rsidR="0057411C">
        <w:br/>
        <w:t xml:space="preserve">- user group </w:t>
      </w:r>
      <w:hyperlink w:anchor="Term_Role" w:history="1">
        <w:r w:rsidR="009F6745">
          <w:rPr>
            <w:rStyle w:val="Hyperlink"/>
          </w:rPr>
          <w:t>r</w:t>
        </w:r>
        <w:r w:rsidR="009F6745" w:rsidRPr="009F6745">
          <w:rPr>
            <w:rStyle w:val="Hyperlink"/>
          </w:rPr>
          <w:t>ole</w:t>
        </w:r>
      </w:hyperlink>
      <w:r w:rsidR="0057411C">
        <w:t xml:space="preserve"> allocations</w:t>
      </w:r>
      <w:r w:rsidR="00882F43">
        <w:br/>
        <w:t>- resources</w:t>
      </w:r>
      <w:r w:rsidR="006B4EB1">
        <w:t xml:space="preserve"> (e.g. media, documents, that users work on)</w:t>
      </w:r>
      <w:r w:rsidR="00882F43">
        <w:br/>
        <w:t>- resource groups</w:t>
      </w:r>
      <w:r w:rsidR="00882F43">
        <w:br/>
        <w:t>- resource states</w:t>
      </w:r>
      <w:r w:rsidR="0057411C">
        <w:br/>
        <w:t xml:space="preserve">- </w:t>
      </w:r>
      <w:r w:rsidR="00882F43">
        <w:t xml:space="preserve">resource </w:t>
      </w:r>
      <w:hyperlink w:anchor="Term_Workflow" w:history="1">
        <w:r w:rsidR="0057411C" w:rsidRPr="00272A1C">
          <w:rPr>
            <w:rStyle w:val="Hyperlink"/>
          </w:rPr>
          <w:t>workflow</w:t>
        </w:r>
      </w:hyperlink>
      <w:r w:rsidR="0057411C">
        <w:t>s</w:t>
      </w:r>
      <w:r w:rsidR="0057411C">
        <w:br/>
        <w:t>-</w:t>
      </w:r>
      <w:r w:rsidR="00882F43">
        <w:t xml:space="preserve"> resource versions</w:t>
      </w:r>
      <w:r w:rsidR="0057411C">
        <w:t xml:space="preserve"> </w:t>
      </w:r>
    </w:p>
    <w:p w14:paraId="104D8781" w14:textId="77777777" w:rsidR="006B4EB1" w:rsidRDefault="006B4EB1" w:rsidP="00882F43">
      <w:pPr>
        <w:pStyle w:val="ASomething"/>
      </w:pPr>
    </w:p>
    <w:p w14:paraId="267DDD89" w14:textId="2A21380C" w:rsidR="006B4EB1" w:rsidRDefault="00113DB2" w:rsidP="006B4EB1">
      <w:pPr>
        <w:pStyle w:val="Heading5"/>
        <w:rPr>
          <w:b/>
          <w:bCs/>
        </w:rPr>
      </w:pPr>
      <w:r>
        <w:t>QR-DEF-</w:t>
      </w:r>
      <w:r w:rsidR="00693292">
        <w:t>COMP-INT</w:t>
      </w:r>
      <w:r w:rsidR="006B4EB1">
        <w:t xml:space="preserve">-00: </w:t>
      </w:r>
      <w:r w:rsidR="00F33BF2" w:rsidRPr="00F33BF2">
        <w:rPr>
          <w:b/>
          <w:bCs/>
        </w:rPr>
        <w:t>Interoperability</w:t>
      </w:r>
      <w:r w:rsidR="00F33BF2">
        <w:t xml:space="preserve"> </w:t>
      </w:r>
      <w:r w:rsidR="006B4EB1">
        <w:rPr>
          <w:b/>
          <w:bCs/>
        </w:rPr>
        <w:t>APIs</w:t>
      </w:r>
    </w:p>
    <w:p w14:paraId="45A89C86" w14:textId="77777777" w:rsidR="006B4EB1" w:rsidRPr="001F0BD9" w:rsidRDefault="006B4EB1" w:rsidP="006B4EB1">
      <w:pPr>
        <w:pStyle w:val="ASomething"/>
      </w:pPr>
      <w:r w:rsidRPr="009D493F">
        <w:rPr>
          <w:b/>
          <w:bCs/>
        </w:rPr>
        <w:t>Category</w:t>
      </w:r>
      <w:r w:rsidRPr="009D493F">
        <w:t>:</w:t>
      </w:r>
      <w:r>
        <w:t xml:space="preserve"> </w:t>
      </w:r>
      <w:r>
        <w:tab/>
        <w:t>ISO-25010/Compatibility/Interoperability</w:t>
      </w:r>
    </w:p>
    <w:p w14:paraId="70898CA8" w14:textId="55B09E75" w:rsidR="006B4EB1" w:rsidRPr="001F0BD9" w:rsidRDefault="006B4EB1" w:rsidP="006B4EB1">
      <w:pPr>
        <w:pStyle w:val="ASomething"/>
      </w:pPr>
      <w:r w:rsidRPr="009D493F">
        <w:rPr>
          <w:b/>
          <w:bCs/>
        </w:rPr>
        <w:t>Statement</w:t>
      </w:r>
      <w:r w:rsidRPr="009D493F">
        <w:t>:</w:t>
      </w:r>
      <w:r>
        <w:t xml:space="preserve"> </w:t>
      </w:r>
      <w:r>
        <w:tab/>
        <w:t xml:space="preserve">The solution’s services MUST offer </w:t>
      </w:r>
      <w:hyperlink w:anchor="Term_API" w:history="1">
        <w:r w:rsidRPr="000F39EE">
          <w:rPr>
            <w:rStyle w:val="Hyperlink"/>
          </w:rPr>
          <w:t>API</w:t>
        </w:r>
      </w:hyperlink>
      <w:r>
        <w:t xml:space="preserve">s using current </w:t>
      </w:r>
      <w:r w:rsidR="00E6225A">
        <w:t xml:space="preserve">best practice standards based secure </w:t>
      </w:r>
      <w:r>
        <w:t>integration patterns.</w:t>
      </w:r>
    </w:p>
    <w:p w14:paraId="67E5E9E9" w14:textId="699BBDD5" w:rsidR="006B4EB1" w:rsidRPr="001F0BD9" w:rsidRDefault="006B4EB1" w:rsidP="006B4EB1">
      <w:pPr>
        <w:pStyle w:val="ASomething"/>
      </w:pPr>
      <w:r w:rsidRPr="009D493F">
        <w:rPr>
          <w:b/>
          <w:bCs/>
        </w:rPr>
        <w:t>Rationale</w:t>
      </w:r>
      <w:r w:rsidRPr="009D493F">
        <w:t>:</w:t>
      </w:r>
      <w:r>
        <w:tab/>
      </w:r>
      <w:r w:rsidR="006409AC">
        <w:t xml:space="preserve">Technologies, patterns and </w:t>
      </w:r>
      <w:r w:rsidR="00E6225A">
        <w:t xml:space="preserve">single channel standards based </w:t>
      </w:r>
      <w:r w:rsidR="006409AC">
        <w:t>protocols currently used by the majority of developers decreases development</w:t>
      </w:r>
      <w:r w:rsidR="00E6225A">
        <w:t>, testing and management cost, compared to older, more complex, multi-channel protocols.</w:t>
      </w:r>
      <w:r w:rsidR="00E6225A">
        <w:br/>
      </w:r>
      <w:hyperlink w:anchor="Value_Standards" w:history="1">
        <w:r w:rsidR="00E6225A">
          <w:rPr>
            <w:rStyle w:val="Hyperlink"/>
          </w:rPr>
          <w:t>S</w:t>
        </w:r>
        <w:r w:rsidR="00E6225A" w:rsidRPr="004B6EC0">
          <w:rPr>
            <w:rStyle w:val="Hyperlink"/>
          </w:rPr>
          <w:t>tandard</w:t>
        </w:r>
      </w:hyperlink>
      <w:r w:rsidR="00E6225A">
        <w:t xml:space="preserve">s based solutions decreases </w:t>
      </w:r>
      <w:hyperlink w:anchor="Term_Project" w:history="1">
        <w:r w:rsidR="00E6225A" w:rsidRPr="00E23A97">
          <w:rPr>
            <w:rStyle w:val="Hyperlink"/>
          </w:rPr>
          <w:t>project</w:t>
        </w:r>
      </w:hyperlink>
      <w:r w:rsidR="00E6225A">
        <w:t xml:space="preserve"> risk and testing costs by avoiding novel solutions to solved problems.</w:t>
      </w:r>
      <w:r w:rsidR="00E6225A">
        <w:br/>
      </w:r>
      <w:hyperlink w:anchor="Value_Standards" w:history="1">
        <w:r w:rsidR="00E6225A">
          <w:rPr>
            <w:rStyle w:val="Hyperlink"/>
          </w:rPr>
          <w:t>S</w:t>
        </w:r>
        <w:r w:rsidR="00E6225A" w:rsidRPr="004B6EC0">
          <w:rPr>
            <w:rStyle w:val="Hyperlink"/>
          </w:rPr>
          <w:t>tandard</w:t>
        </w:r>
      </w:hyperlink>
      <w:r w:rsidR="00E6225A">
        <w:t>s based solutions increase the number libraries available to decrease development skills requirements and thereby cost.</w:t>
      </w:r>
      <w:r w:rsidR="00E6225A">
        <w:br/>
        <w:t xml:space="preserve">ODATA is an OASIS based standard for REST </w:t>
      </w:r>
      <w:hyperlink w:anchor="Term_API" w:history="1">
        <w:r w:rsidR="00E6225A" w:rsidRPr="000F39EE">
          <w:rPr>
            <w:rStyle w:val="Hyperlink"/>
          </w:rPr>
          <w:t>API</w:t>
        </w:r>
      </w:hyperlink>
      <w:r w:rsidR="00E6225A">
        <w:t>s.</w:t>
      </w:r>
    </w:p>
    <w:p w14:paraId="7A4B8A99" w14:textId="29734807" w:rsidR="006B4EB1" w:rsidRPr="001F0BD9" w:rsidRDefault="006B4EB1" w:rsidP="006B4EB1">
      <w:pPr>
        <w:pStyle w:val="ASomething"/>
      </w:pPr>
      <w:r w:rsidRPr="009D493F">
        <w:rPr>
          <w:b/>
          <w:bCs/>
        </w:rPr>
        <w:t>Details</w:t>
      </w:r>
      <w:r w:rsidRPr="009D493F">
        <w:t>:</w:t>
      </w:r>
      <w:r>
        <w:t xml:space="preserve"> </w:t>
      </w:r>
      <w:r>
        <w:tab/>
        <w:t xml:space="preserve">REST </w:t>
      </w:r>
      <w:r w:rsidR="00E6225A">
        <w:t xml:space="preserve">over HTTP/S </w:t>
      </w:r>
      <w:r>
        <w:t xml:space="preserve">is the expected integration pattern. </w:t>
      </w:r>
      <w:r>
        <w:br/>
        <w:t xml:space="preserve">If </w:t>
      </w:r>
      <w:r w:rsidR="00E6225A">
        <w:t>unavailable</w:t>
      </w:r>
      <w:r>
        <w:t xml:space="preserve">, other approaches </w:t>
      </w:r>
      <w:r w:rsidR="00E6225A">
        <w:t xml:space="preserve">MAY be </w:t>
      </w:r>
      <w:r>
        <w:t>accepted (e.g., SOAP).</w:t>
      </w:r>
      <w:r w:rsidR="00E6225A">
        <w:br/>
      </w:r>
      <w:hyperlink w:anchor="Term_API" w:history="1">
        <w:r w:rsidR="00E6225A" w:rsidRPr="000F39EE">
          <w:rPr>
            <w:rStyle w:val="Hyperlink"/>
          </w:rPr>
          <w:t>API</w:t>
        </w:r>
      </w:hyperlink>
      <w:r w:rsidR="00E6225A">
        <w:t xml:space="preserve">s may </w:t>
      </w:r>
      <w:r w:rsidR="00E6225A" w:rsidRPr="004B6EC0">
        <w:rPr>
          <w:b/>
          <w:bCs/>
          <w:i/>
          <w:iCs/>
          <w:u w:val="single"/>
        </w:rPr>
        <w:t>also</w:t>
      </w:r>
      <w:r w:rsidR="00E6225A">
        <w:t xml:space="preserve"> be delivered using non-</w:t>
      </w:r>
      <w:hyperlink w:anchor="Value_Standards" w:history="1">
        <w:r w:rsidR="00E6225A" w:rsidRPr="004B6EC0">
          <w:rPr>
            <w:rStyle w:val="Hyperlink"/>
          </w:rPr>
          <w:t>standard</w:t>
        </w:r>
      </w:hyperlink>
      <w:r w:rsidR="00E6225A">
        <w:t xml:space="preserve">s based interfaces (e.g. </w:t>
      </w:r>
      <w:hyperlink w:anchor="Term_GraphQL" w:history="1">
        <w:r w:rsidR="00E6225A" w:rsidRPr="002E02EF">
          <w:rPr>
            <w:rStyle w:val="Hyperlink"/>
          </w:rPr>
          <w:t>GraphQL</w:t>
        </w:r>
      </w:hyperlink>
      <w:r w:rsidR="00E6225A">
        <w:t xml:space="preserve"> is a widely used, but non </w:t>
      </w:r>
      <w:hyperlink w:anchor="Value_Standards" w:history="1">
        <w:r w:rsidR="00E6225A" w:rsidRPr="004B6EC0">
          <w:rPr>
            <w:rStyle w:val="Hyperlink"/>
          </w:rPr>
          <w:t>standard</w:t>
        </w:r>
      </w:hyperlink>
      <w:r w:rsidR="00E6225A">
        <w:t>s based, non-</w:t>
      </w:r>
      <w:hyperlink w:anchor="Term_REST" w:history="1">
        <w:r w:rsidR="00E6225A" w:rsidRPr="002E02EF">
          <w:rPr>
            <w:rStyle w:val="Hyperlink"/>
          </w:rPr>
          <w:t>REST</w:t>
        </w:r>
      </w:hyperlink>
      <w:r w:rsidR="00E6225A">
        <w:t xml:space="preserve"> based </w:t>
      </w:r>
      <w:hyperlink w:anchor="Term_API" w:history="1">
        <w:r w:rsidR="00E6225A" w:rsidRPr="000F39EE">
          <w:rPr>
            <w:rStyle w:val="Hyperlink"/>
          </w:rPr>
          <w:t>API</w:t>
        </w:r>
      </w:hyperlink>
      <w:r w:rsidR="00E6225A">
        <w:t xml:space="preserve"> pattern).</w:t>
      </w:r>
    </w:p>
    <w:p w14:paraId="762B5B3A" w14:textId="47B6B50E" w:rsidR="00D772B4" w:rsidRPr="006B4EB1" w:rsidRDefault="00617A85" w:rsidP="00E6225A">
      <w:pPr>
        <w:pStyle w:val="ASomething"/>
      </w:pPr>
      <w:r>
        <w:rPr>
          <w:b/>
          <w:bCs/>
        </w:rPr>
        <w:t>Prompts:</w:t>
      </w:r>
      <w:r w:rsidR="006B4EB1">
        <w:tab/>
        <w:t xml:space="preserve">Are </w:t>
      </w:r>
      <w:hyperlink w:anchor="Term_API" w:history="1">
        <w:r w:rsidR="000F39EE" w:rsidRPr="000F39EE">
          <w:rPr>
            <w:rStyle w:val="Hyperlink"/>
          </w:rPr>
          <w:t>API</w:t>
        </w:r>
      </w:hyperlink>
      <w:r w:rsidR="006B4EB1">
        <w:t>s developed in REST?</w:t>
      </w:r>
      <w:r w:rsidR="006B4EB1">
        <w:br/>
        <w:t xml:space="preserve">Is there any functionality offered </w:t>
      </w:r>
      <w:r w:rsidR="00E6225A">
        <w:t>via other protocols</w:t>
      </w:r>
      <w:r w:rsidR="006B4EB1">
        <w:t xml:space="preserve"> that are </w:t>
      </w:r>
      <w:r w:rsidR="006B4EB1" w:rsidRPr="00E6225A">
        <w:rPr>
          <w:i/>
          <w:iCs/>
        </w:rPr>
        <w:t>not</w:t>
      </w:r>
      <w:r w:rsidR="006B4EB1">
        <w:t xml:space="preserve"> offered via REST </w:t>
      </w:r>
      <w:hyperlink w:anchor="Term_API" w:history="1">
        <w:r w:rsidR="000F39EE" w:rsidRPr="000F39EE">
          <w:rPr>
            <w:rStyle w:val="Hyperlink"/>
          </w:rPr>
          <w:t>API</w:t>
        </w:r>
      </w:hyperlink>
      <w:r w:rsidR="006B4EB1">
        <w:t>s?</w:t>
      </w:r>
      <w:r w:rsidR="00E6225A">
        <w:rPr>
          <w:rFonts w:eastAsiaTheme="majorEastAsia" w:cstheme="majorBidi"/>
          <w:color w:val="2F5496" w:themeColor="accent1" w:themeShade="BF"/>
          <w:szCs w:val="32"/>
        </w:rPr>
        <w:br/>
      </w:r>
      <w:r w:rsidR="00E6225A">
        <w:t xml:space="preserve">Are the solution’s services’ REST </w:t>
      </w:r>
      <w:hyperlink w:anchor="Term_API" w:history="1">
        <w:r w:rsidR="00E6225A" w:rsidRPr="000F39EE">
          <w:rPr>
            <w:rStyle w:val="Hyperlink"/>
          </w:rPr>
          <w:t>API</w:t>
        </w:r>
      </w:hyperlink>
      <w:r w:rsidR="00E6225A">
        <w:t xml:space="preserve">s available as </w:t>
      </w:r>
      <w:hyperlink w:anchor="Term_ODATA" w:history="1">
        <w:r w:rsidR="00E6225A" w:rsidRPr="002E02EF">
          <w:rPr>
            <w:rStyle w:val="Hyperlink"/>
          </w:rPr>
          <w:t>ODATA</w:t>
        </w:r>
      </w:hyperlink>
      <w:r w:rsidR="00E6225A">
        <w:t xml:space="preserve"> compliant solutions?</w:t>
      </w:r>
      <w:r w:rsidR="00E6225A">
        <w:br/>
        <w:t>What other patterns are used? Homebrew? GraphQL?</w:t>
      </w:r>
    </w:p>
    <w:p w14:paraId="7BAFE8AB" w14:textId="77777777" w:rsidR="006B4EB1" w:rsidRDefault="006B4EB1" w:rsidP="00882F43">
      <w:pPr>
        <w:pStyle w:val="ASomething"/>
      </w:pPr>
    </w:p>
    <w:p w14:paraId="251C73C4" w14:textId="77777777" w:rsidR="001719D9" w:rsidRPr="0075069B" w:rsidRDefault="001719D9" w:rsidP="00BB4598">
      <w:pPr>
        <w:pStyle w:val="ASomething"/>
      </w:pPr>
    </w:p>
    <w:p w14:paraId="7F64DD9B" w14:textId="7CC2CFDA" w:rsidR="0041330D" w:rsidRDefault="00113DB2" w:rsidP="0041330D">
      <w:pPr>
        <w:pStyle w:val="Heading5"/>
      </w:pPr>
      <w:r>
        <w:t>QR-DEF-</w:t>
      </w:r>
      <w:r w:rsidR="00693292">
        <w:t>COMP-INT-00</w:t>
      </w:r>
      <w:r w:rsidR="0041330D">
        <w:t xml:space="preserve">: </w:t>
      </w:r>
      <w:r w:rsidR="00F33BF2">
        <w:rPr>
          <w:b/>
          <w:bCs/>
        </w:rPr>
        <w:t>Interoperability</w:t>
      </w:r>
      <w:r w:rsidR="000C0F79">
        <w:rPr>
          <w:b/>
          <w:bCs/>
        </w:rPr>
        <w:t xml:space="preserve"> Schema</w:t>
      </w:r>
      <w:r w:rsidR="00F33BF2">
        <w:rPr>
          <w:b/>
          <w:bCs/>
        </w:rPr>
        <w:t>s</w:t>
      </w:r>
    </w:p>
    <w:p w14:paraId="5B967293" w14:textId="7C72A533" w:rsidR="0041330D" w:rsidRPr="001F0BD9" w:rsidRDefault="0041330D" w:rsidP="0041330D">
      <w:pPr>
        <w:pStyle w:val="ASomething"/>
      </w:pPr>
      <w:r w:rsidRPr="009D493F">
        <w:rPr>
          <w:b/>
          <w:bCs/>
        </w:rPr>
        <w:t>Category</w:t>
      </w:r>
      <w:r w:rsidRPr="009D493F">
        <w:t>:</w:t>
      </w:r>
      <w:r>
        <w:t xml:space="preserve"> </w:t>
      </w:r>
      <w:r>
        <w:tab/>
      </w:r>
      <w:r w:rsidR="00693292">
        <w:t>ISO-25010/Performance Efficiency/Interoperability</w:t>
      </w:r>
    </w:p>
    <w:p w14:paraId="35B66791" w14:textId="168CE75F" w:rsidR="0041330D" w:rsidRPr="001F0BD9" w:rsidRDefault="0041330D" w:rsidP="0041330D">
      <w:pPr>
        <w:pStyle w:val="ASomething"/>
      </w:pPr>
      <w:r w:rsidRPr="009D493F">
        <w:rPr>
          <w:b/>
          <w:bCs/>
        </w:rPr>
        <w:t>Statement</w:t>
      </w:r>
      <w:r w:rsidRPr="009D493F">
        <w:t>:</w:t>
      </w:r>
      <w:r>
        <w:t xml:space="preserve"> </w:t>
      </w:r>
      <w:r>
        <w:tab/>
      </w:r>
      <w:bookmarkStart w:id="65" w:name="_Hlk158275987"/>
      <w:r w:rsidR="003C7F2B">
        <w:fldChar w:fldCharType="begin"/>
      </w:r>
      <w:r w:rsidR="003C7F2B">
        <w:instrText>HYPERLINK  \l "Term_IF_THEN"</w:instrText>
      </w:r>
      <w:r w:rsidR="003C7F2B">
        <w:fldChar w:fldCharType="separate"/>
      </w:r>
      <w:r w:rsidR="006B2C7F" w:rsidRPr="003C7F2B">
        <w:rPr>
          <w:rStyle w:val="Hyperlink"/>
        </w:rPr>
        <w:t>IF</w:t>
      </w:r>
      <w:r w:rsidR="003C7F2B">
        <w:fldChar w:fldCharType="end"/>
      </w:r>
      <w:bookmarkEnd w:id="65"/>
      <w:r w:rsidR="006B2C7F">
        <w:t xml:space="preserve"> a custom system </w:t>
      </w:r>
      <w:r w:rsidR="003C7F2B">
        <w:br/>
      </w:r>
      <w:hyperlink w:anchor="Term_IF_THEN" w:history="1">
        <w:r w:rsidR="003C7F2B">
          <w:rPr>
            <w:rStyle w:val="Hyperlink"/>
          </w:rPr>
          <w:t>THEN</w:t>
        </w:r>
      </w:hyperlink>
      <w:r w:rsidR="003C7F2B">
        <w:t xml:space="preserve"> </w:t>
      </w:r>
      <w:r w:rsidR="006B2C7F">
        <w:t xml:space="preserve">the system MUST offer APIs endpoints that align to </w:t>
      </w:r>
      <w:r w:rsidR="006B2C7F" w:rsidRPr="00E6225A">
        <w:rPr>
          <w:i/>
          <w:iCs/>
          <w:u w:val="single"/>
        </w:rPr>
        <w:t>integration</w:t>
      </w:r>
      <w:r w:rsidR="006B2C7F">
        <w:t xml:space="preserve"> data </w:t>
      </w:r>
      <w:hyperlink w:anchor="Value_Standards" w:history="1">
        <w:r w:rsidR="00100AB9" w:rsidRPr="004B6EC0">
          <w:rPr>
            <w:rStyle w:val="Hyperlink"/>
          </w:rPr>
          <w:t>standard</w:t>
        </w:r>
      </w:hyperlink>
      <w:r w:rsidR="006B2C7F">
        <w:t>s.</w:t>
      </w:r>
    </w:p>
    <w:p w14:paraId="31AFEA50" w14:textId="0DB7D274" w:rsidR="0041330D" w:rsidRPr="001F0BD9" w:rsidRDefault="0041330D" w:rsidP="0041330D">
      <w:pPr>
        <w:pStyle w:val="ASomething"/>
      </w:pPr>
      <w:r w:rsidRPr="009D493F">
        <w:rPr>
          <w:b/>
          <w:bCs/>
        </w:rPr>
        <w:t>Rationale</w:t>
      </w:r>
      <w:r w:rsidRPr="009D493F">
        <w:t>:</w:t>
      </w:r>
      <w:r>
        <w:tab/>
      </w:r>
      <w:r w:rsidR="006B2C7F">
        <w:t xml:space="preserve">Integrations – whether for importing or exporting data -- are only permitted via authenticated, authorised, audited validated APIs. </w:t>
      </w:r>
      <w:r w:rsidR="006B2C7F">
        <w:br/>
        <w:t>For security reasons, a system’s internal components</w:t>
      </w:r>
      <w:r w:rsidR="00E6225A">
        <w:t xml:space="preserve">, </w:t>
      </w:r>
      <w:r w:rsidR="006B2C7F">
        <w:t xml:space="preserve">resources </w:t>
      </w:r>
      <w:r w:rsidR="00E6225A">
        <w:t xml:space="preserve">and data schemas </w:t>
      </w:r>
      <w:r w:rsidR="006B2C7F">
        <w:t>MUST remain opaque to external systems.</w:t>
      </w:r>
    </w:p>
    <w:p w14:paraId="44BCC139" w14:textId="792AF944" w:rsidR="0041330D" w:rsidRPr="001F0BD9" w:rsidRDefault="0041330D" w:rsidP="0041330D">
      <w:pPr>
        <w:pStyle w:val="ASomething"/>
      </w:pPr>
      <w:r w:rsidRPr="009D493F">
        <w:rPr>
          <w:b/>
          <w:bCs/>
        </w:rPr>
        <w:lastRenderedPageBreak/>
        <w:t>Details</w:t>
      </w:r>
      <w:r w:rsidRPr="009D493F">
        <w:t>:</w:t>
      </w:r>
      <w:r>
        <w:t xml:space="preserve"> </w:t>
      </w:r>
      <w:r>
        <w:tab/>
      </w:r>
      <w:r w:rsidR="006B2C7F">
        <w:t>ETL from the system’s datastores MUST not be a permitted integration strategy.</w:t>
      </w:r>
      <w:r w:rsidR="006B2C7F">
        <w:br/>
      </w:r>
      <w:commentRangeStart w:id="66"/>
      <w:r w:rsidR="006B2C7F">
        <w:t xml:space="preserve">Therefore Data </w:t>
      </w:r>
      <w:hyperlink w:anchor="Value_Standards" w:history="1">
        <w:r w:rsidR="00100AB9" w:rsidRPr="004B6EC0">
          <w:rPr>
            <w:rStyle w:val="Hyperlink"/>
          </w:rPr>
          <w:t>standard</w:t>
        </w:r>
      </w:hyperlink>
      <w:r w:rsidR="006B2C7F">
        <w:t>s are to be applied to the APIs only, not the internal Datastore schemas.</w:t>
      </w:r>
      <w:commentRangeEnd w:id="66"/>
      <w:r w:rsidR="00B95F91">
        <w:rPr>
          <w:rStyle w:val="CommentReference"/>
          <w:rFonts w:eastAsiaTheme="minorHAnsi"/>
        </w:rPr>
        <w:commentReference w:id="66"/>
      </w:r>
      <w:r w:rsidR="006B2C7F">
        <w:br/>
        <w:t xml:space="preserve">If the solution’s system(s) are not custom systems and their </w:t>
      </w:r>
      <w:hyperlink w:anchor="Term_API" w:history="1">
        <w:r w:rsidR="006B2C7F" w:rsidRPr="006B2C7F">
          <w:rPr>
            <w:rStyle w:val="Hyperlink"/>
          </w:rPr>
          <w:t>API</w:t>
        </w:r>
      </w:hyperlink>
      <w:r w:rsidR="006B2C7F">
        <w:t xml:space="preserve">s cannot be changed the integration work is to be achieved as a </w:t>
      </w:r>
      <w:hyperlink w:anchor="Term_TransitionalTasks" w:history="1">
        <w:r w:rsidR="006B2C7F" w:rsidRPr="00697A17">
          <w:rPr>
            <w:rStyle w:val="Hyperlink"/>
          </w:rPr>
          <w:t>Transitional Task</w:t>
        </w:r>
      </w:hyperlink>
      <w:r w:rsidR="006B2C7F">
        <w:t xml:space="preserve">. </w:t>
      </w:r>
    </w:p>
    <w:p w14:paraId="184D9076" w14:textId="77777777" w:rsidR="0041330D" w:rsidRPr="0075069B" w:rsidRDefault="0041330D" w:rsidP="0041330D">
      <w:pPr>
        <w:pStyle w:val="ASomething"/>
      </w:pPr>
      <w:r>
        <w:rPr>
          <w:b/>
          <w:bCs/>
        </w:rPr>
        <w:t>Prompts:</w:t>
      </w:r>
      <w:r>
        <w:tab/>
        <w:t>…</w:t>
      </w:r>
    </w:p>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67" w:name="_Toc158297581"/>
      <w:r>
        <w:t>Integrat</w:t>
      </w:r>
      <w:r w:rsidR="0041330D">
        <w:t>ions</w:t>
      </w:r>
      <w:bookmarkEnd w:id="67"/>
    </w:p>
    <w:p w14:paraId="464BE5A6" w14:textId="77777777" w:rsidR="0041330D" w:rsidRDefault="0041330D" w:rsidP="0041330D">
      <w:pPr>
        <w:pStyle w:val="BodyTextDefinition"/>
      </w:pPr>
      <w:r>
        <w:t>Integration is not the same thing and interoperability: integration is about a system connects to 3</w:t>
      </w:r>
      <w:r w:rsidRPr="009D28D8">
        <w:rPr>
          <w:vertAlign w:val="superscript"/>
        </w:rPr>
        <w:t>rd</w:t>
      </w:r>
      <w:r>
        <w:t xml:space="preserve"> party services (e.g.: an </w:t>
      </w:r>
      <w:hyperlink w:anchor="Term_IdP" w:history="1">
        <w:r w:rsidRPr="003E3AC0">
          <w:rPr>
            <w:rStyle w:val="Hyperlink"/>
          </w:rPr>
          <w:t>IdP</w:t>
        </w:r>
      </w:hyperlink>
      <w:r>
        <w:t>) whereas Interoperability is about providing access to 3</w:t>
      </w:r>
      <w:r w:rsidRPr="009D28D8">
        <w:rPr>
          <w:vertAlign w:val="superscript"/>
        </w:rPr>
        <w:t>rd</w:t>
      </w:r>
      <w:r>
        <w:t xml:space="preserve"> parties.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p w14:paraId="4B99B2D7" w14:textId="62038820" w:rsidR="006B4EB1" w:rsidRPr="001F0BD9" w:rsidRDefault="006B4EB1" w:rsidP="006B4EB1">
      <w:pPr>
        <w:pStyle w:val="ASomething"/>
      </w:pPr>
      <w:r w:rsidRPr="009D493F">
        <w:rPr>
          <w:b/>
          <w:bCs/>
        </w:rPr>
        <w:t>Category</w:t>
      </w:r>
      <w:r w:rsidRPr="009D493F">
        <w:t>:</w:t>
      </w:r>
      <w:r>
        <w:t xml:space="preserve"> </w:t>
      </w:r>
      <w:r>
        <w:tab/>
        <w:t>ISO-25010/Compatibility/Integration</w:t>
      </w:r>
    </w:p>
    <w:p w14:paraId="626EB965" w14:textId="4503D33B" w:rsidR="006B4EB1" w:rsidRPr="001F0BD9" w:rsidRDefault="006B4EB1" w:rsidP="006B4EB1">
      <w:pPr>
        <w:pStyle w:val="ASomething"/>
      </w:pPr>
      <w:r w:rsidRPr="009D493F">
        <w:rPr>
          <w:b/>
          <w:bCs/>
        </w:rPr>
        <w:t>Statement</w:t>
      </w:r>
      <w:r w:rsidRPr="009D493F">
        <w:t>:</w:t>
      </w:r>
      <w:r>
        <w:t xml:space="preserve"> </w:t>
      </w:r>
      <w:r>
        <w:tab/>
        <w:t xml:space="preserve">The </w:t>
      </w:r>
      <w:r w:rsidR="00606460">
        <w:t xml:space="preserve">solution’s </w:t>
      </w:r>
      <w:r>
        <w:t>system</w:t>
      </w:r>
      <w:r w:rsidR="00606460">
        <w:t>(s)</w:t>
      </w:r>
      <w:r>
        <w:t xml:space="preserve"> MUST be </w:t>
      </w:r>
      <w:r w:rsidR="00606460">
        <w:t>integrated with agreed mail services.</w:t>
      </w:r>
    </w:p>
    <w:p w14:paraId="4CCB48FC" w14:textId="36392D2C" w:rsidR="006B4EB1" w:rsidRPr="001F0BD9" w:rsidRDefault="006B4EB1" w:rsidP="006B4EB1">
      <w:pPr>
        <w:pStyle w:val="ASomething"/>
      </w:pPr>
      <w:r w:rsidRPr="009D493F">
        <w:rPr>
          <w:b/>
          <w:bCs/>
        </w:rPr>
        <w:t>Rationale</w:t>
      </w:r>
      <w:r w:rsidRPr="009D493F">
        <w:t>:</w:t>
      </w:r>
      <w:r>
        <w:tab/>
      </w:r>
      <w:r w:rsidR="00606460">
        <w:t xml:space="preserve">Timely messages are required to be sent to </w:t>
      </w:r>
      <w:hyperlink w:anchor="Term_SystemUser" w:history="1">
        <w:r w:rsidR="006E4A4D" w:rsidRPr="006E4A4D">
          <w:rPr>
            <w:rStyle w:val="Hyperlink"/>
          </w:rPr>
          <w:t>Users</w:t>
        </w:r>
      </w:hyperlink>
      <w:r w:rsidR="00606460">
        <w:t xml:space="preserve"> who do not have an active </w:t>
      </w:r>
      <w:hyperlink w:anchor="Term_Session" w:history="1">
        <w:r w:rsidR="00C83E0E" w:rsidRPr="00C83E0E">
          <w:rPr>
            <w:rStyle w:val="Hyperlink"/>
          </w:rPr>
          <w:t>Session</w:t>
        </w:r>
      </w:hyperlink>
      <w:r w:rsidR="00606460">
        <w:t>.</w:t>
      </w:r>
    </w:p>
    <w:p w14:paraId="2DBBB79A" w14:textId="2C3FFA8C" w:rsidR="006B4EB1" w:rsidRPr="001F0BD9" w:rsidRDefault="006B4EB1" w:rsidP="006B4EB1">
      <w:pPr>
        <w:pStyle w:val="ASomething"/>
      </w:pPr>
      <w:r w:rsidRPr="009D493F">
        <w:rPr>
          <w:b/>
          <w:bCs/>
        </w:rPr>
        <w:t>Details</w:t>
      </w:r>
      <w:r w:rsidRPr="009D493F">
        <w:t>:</w:t>
      </w:r>
      <w:r>
        <w:t xml:space="preserve"> </w:t>
      </w:r>
      <w:r>
        <w:tab/>
      </w:r>
      <w:r w:rsidR="00606460">
        <w:t xml:space="preserve">The solution must use SMTP to send messages. </w:t>
      </w:r>
      <w:r w:rsidR="00606460">
        <w:br/>
        <w:t>To trust the message, receivers must be able to recognise the organisation that manages the mail server used to send the message.</w:t>
      </w:r>
      <w:r w:rsidR="00606460">
        <w:br/>
        <w:t>The use of a password</w:t>
      </w:r>
      <w:r w:rsidR="008A5424">
        <w:t>-</w:t>
      </w:r>
      <w:r w:rsidR="00606460">
        <w:t>less service account is preferred. If not possible, the credentials required to access the remote mail system must be secured using secure credential storage.</w:t>
      </w:r>
    </w:p>
    <w:p w14:paraId="31FE3FC1" w14:textId="009884CD" w:rsidR="006B4EB1" w:rsidRDefault="00617A85" w:rsidP="00606460">
      <w:pPr>
        <w:pStyle w:val="ASomething"/>
      </w:pPr>
      <w:r>
        <w:rPr>
          <w:b/>
          <w:bCs/>
        </w:rPr>
        <w:t>Prompts:</w:t>
      </w:r>
      <w:r w:rsidR="006B4EB1">
        <w:tab/>
      </w:r>
      <w:r w:rsidR="00606460">
        <w:t>Does the service send messages?</w:t>
      </w:r>
      <w:r w:rsidR="00606460">
        <w:br/>
        <w:t>Can the service be configured to use an agreed mail service?</w:t>
      </w:r>
      <w:r w:rsidR="00606460">
        <w:br/>
        <w:t xml:space="preserve">If </w:t>
      </w:r>
      <w:r w:rsidR="00D772B4">
        <w:t>installed</w:t>
      </w:r>
      <w:r w:rsidR="00606460">
        <w:t>, how are the credential persisted (system config file, else)?</w:t>
      </w:r>
    </w:p>
    <w:p w14:paraId="578FEB53" w14:textId="77777777" w:rsidR="00606460" w:rsidRDefault="00606460" w:rsidP="00606460">
      <w:pPr>
        <w:pStyle w:val="ASomething"/>
        <w:ind w:left="0" w:firstLine="0"/>
      </w:pPr>
    </w:p>
    <w:p w14:paraId="1BAD9104" w14:textId="416CA77C" w:rsidR="00606460" w:rsidRDefault="00113DB2" w:rsidP="00606460">
      <w:pPr>
        <w:pStyle w:val="Heading5"/>
      </w:pPr>
      <w:r>
        <w:t>QR-DEF-</w:t>
      </w:r>
      <w:r w:rsidR="00606460">
        <w:t xml:space="preserve">COMP-INTG-00: </w:t>
      </w:r>
      <w:r w:rsidR="00606460">
        <w:rPr>
          <w:b/>
          <w:bCs/>
        </w:rPr>
        <w:t>OIDC</w:t>
      </w:r>
    </w:p>
    <w:p w14:paraId="6CA1046B" w14:textId="078FFED2" w:rsidR="00606460" w:rsidRPr="001F0BD9" w:rsidRDefault="00606460" w:rsidP="00606460">
      <w:pPr>
        <w:pStyle w:val="ASomething"/>
      </w:pPr>
      <w:r w:rsidRPr="009D493F">
        <w:rPr>
          <w:b/>
          <w:bCs/>
        </w:rPr>
        <w:t>Category</w:t>
      </w:r>
      <w:r w:rsidRPr="009D493F">
        <w:t>:</w:t>
      </w:r>
      <w:r>
        <w:t xml:space="preserve"> </w:t>
      </w:r>
      <w:r>
        <w:tab/>
        <w:t>ISO-25010/Compatibility/Integration</w:t>
      </w:r>
    </w:p>
    <w:p w14:paraId="78335F06" w14:textId="07DF23E4" w:rsidR="00606460" w:rsidRPr="001F0BD9" w:rsidRDefault="00606460" w:rsidP="00606460">
      <w:pPr>
        <w:pStyle w:val="ASomething"/>
      </w:pPr>
      <w:r w:rsidRPr="009D493F">
        <w:rPr>
          <w:b/>
          <w:bCs/>
        </w:rPr>
        <w:t>Statement</w:t>
      </w:r>
      <w:r w:rsidRPr="009D493F">
        <w:t>:</w:t>
      </w:r>
      <w:r>
        <w:t xml:space="preserve"> </w:t>
      </w:r>
      <w:r>
        <w:tab/>
        <w:t xml:space="preserve">The solution’s system(s) MUST authenticate </w:t>
      </w:r>
      <w:hyperlink w:anchor="Term_SystemUser" w:history="1">
        <w:r w:rsidR="006E4A4D" w:rsidRPr="006E4A4D">
          <w:rPr>
            <w:rStyle w:val="Hyperlink"/>
          </w:rPr>
          <w:t>Users</w:t>
        </w:r>
      </w:hyperlink>
      <w:r>
        <w:t xml:space="preserve"> via an OIDC compliant </w:t>
      </w:r>
      <w:hyperlink w:anchor="Term_SponsorOrganisation" w:history="1">
        <w:r w:rsidR="00A82238" w:rsidRPr="00A82238">
          <w:rPr>
            <w:rStyle w:val="Hyperlink"/>
          </w:rPr>
          <w:t>sponsor organisation</w:t>
        </w:r>
      </w:hyperlink>
      <w:r w:rsidR="00A82238">
        <w:t xml:space="preserve"> </w:t>
      </w:r>
      <w:r>
        <w:t xml:space="preserve">endorsed </w:t>
      </w:r>
      <w:hyperlink w:anchor="Term_IdP" w:history="1">
        <w:r w:rsidRPr="003E3AC0">
          <w:rPr>
            <w:rStyle w:val="Hyperlink"/>
          </w:rPr>
          <w:t>IdP</w:t>
        </w:r>
      </w:hyperlink>
      <w:r>
        <w:t xml:space="preserve"> service.</w:t>
      </w:r>
    </w:p>
    <w:p w14:paraId="65D16795" w14:textId="48086B7F" w:rsidR="00606460" w:rsidRPr="001F0BD9" w:rsidRDefault="00606460" w:rsidP="00606460">
      <w:pPr>
        <w:pStyle w:val="ASomething"/>
      </w:pPr>
      <w:r w:rsidRPr="009D493F">
        <w:rPr>
          <w:b/>
          <w:bCs/>
        </w:rPr>
        <w:lastRenderedPageBreak/>
        <w:t>Rationale</w:t>
      </w:r>
      <w:r w:rsidRPr="009D493F">
        <w:t>:</w:t>
      </w:r>
      <w:r>
        <w:tab/>
      </w:r>
      <w:hyperlink w:anchor="Term_OIDC" w:history="1">
        <w:r w:rsidRPr="00A82238">
          <w:rPr>
            <w:rStyle w:val="Hyperlink"/>
          </w:rPr>
          <w:t>OIDC</w:t>
        </w:r>
      </w:hyperlink>
      <w:r>
        <w:t xml:space="preserve"> is a current best practice approach to integrating </w:t>
      </w:r>
      <w:hyperlink w:anchor="Term_IdP" w:history="1">
        <w:r w:rsidRPr="003E3AC0">
          <w:rPr>
            <w:rStyle w:val="Hyperlink"/>
          </w:rPr>
          <w:t>IdP</w:t>
        </w:r>
      </w:hyperlink>
      <w:r>
        <w:t>s over HTTP/S that is secure while being less complex, specialised and costly to develop than SAML based identity solution integrations.</w:t>
      </w:r>
    </w:p>
    <w:p w14:paraId="2D7FA974" w14:textId="2970FA11" w:rsidR="00606460" w:rsidRPr="001F0BD9" w:rsidRDefault="00606460" w:rsidP="00606460">
      <w:pPr>
        <w:pStyle w:val="ASomething"/>
      </w:pPr>
      <w:r w:rsidRPr="009D493F">
        <w:rPr>
          <w:b/>
          <w:bCs/>
        </w:rPr>
        <w:t>Details</w:t>
      </w:r>
      <w:r w:rsidRPr="009D493F">
        <w:t>:</w:t>
      </w:r>
      <w:r>
        <w:t xml:space="preserve"> </w:t>
      </w:r>
      <w:r>
        <w:tab/>
        <w:t xml:space="preserve">Using an external IdP is preferred, while recognising there remain use cases where in-system authentication of </w:t>
      </w:r>
      <w:hyperlink w:anchor="Term_SystemUser" w:history="1">
        <w:r w:rsidR="006E4A4D" w:rsidRPr="006E4A4D">
          <w:rPr>
            <w:rStyle w:val="Hyperlink"/>
          </w:rPr>
          <w:t>Users</w:t>
        </w:r>
      </w:hyperlink>
      <w:r>
        <w:t xml:space="preserve"> is required (e.g.: very young learners who are not legally permitted to use most commercial </w:t>
      </w:r>
      <w:hyperlink w:anchor="Term_IdP" w:history="1">
        <w:r w:rsidRPr="003E3AC0">
          <w:rPr>
            <w:rStyle w:val="Hyperlink"/>
          </w:rPr>
          <w:t>IdP</w:t>
        </w:r>
      </w:hyperlink>
      <w:r>
        <w:t xml:space="preserve"> services).</w:t>
      </w:r>
      <w:r w:rsidR="00A82238">
        <w:br/>
        <w:t xml:space="preserve">The IdP MAY </w:t>
      </w:r>
      <w:r w:rsidR="00E14996">
        <w:t xml:space="preserve">be an </w:t>
      </w:r>
      <w:hyperlink w:anchor="Term_SponsorOrganisation" w:history="1">
        <w:r w:rsidR="00E14996" w:rsidRPr="00A82238">
          <w:rPr>
            <w:rStyle w:val="Hyperlink"/>
          </w:rPr>
          <w:t>sponsor organisation</w:t>
        </w:r>
      </w:hyperlink>
      <w:r w:rsidR="00E14996">
        <w:t xml:space="preserve"> provided </w:t>
      </w:r>
      <w:hyperlink w:anchor="Term_IdP" w:history="1">
        <w:r w:rsidR="00E14996" w:rsidRPr="003E3AC0">
          <w:rPr>
            <w:rStyle w:val="Hyperlink"/>
          </w:rPr>
          <w:t>IdP</w:t>
        </w:r>
      </w:hyperlink>
      <w:r w:rsidR="00E14996">
        <w:t xml:space="preserve"> federating </w:t>
      </w:r>
      <w:r w:rsidR="00A82238">
        <w:t xml:space="preserve">broker </w:t>
      </w:r>
      <w:r w:rsidR="00E14996">
        <w:t xml:space="preserve">that in turn connects to trusted federated IdP providers, including </w:t>
      </w:r>
      <w:r w:rsidR="00A82238">
        <w:t xml:space="preserve">the </w:t>
      </w:r>
      <w:hyperlink w:anchor="Term_SponsorOrganisation" w:history="1">
        <w:r w:rsidR="00A82238" w:rsidRPr="00A82238">
          <w:rPr>
            <w:rStyle w:val="Hyperlink"/>
          </w:rPr>
          <w:t>sponsor organisation</w:t>
        </w:r>
      </w:hyperlink>
      <w:r w:rsidR="00A82238">
        <w:t xml:space="preserve">’s </w:t>
      </w:r>
      <w:hyperlink w:anchor="Term_AAD" w:history="1">
        <w:r w:rsidR="00A82238" w:rsidRPr="00A82238">
          <w:rPr>
            <w:rStyle w:val="Hyperlink"/>
          </w:rPr>
          <w:t>AAD</w:t>
        </w:r>
      </w:hyperlink>
      <w:r w:rsidR="00A82238">
        <w:t>.</w:t>
      </w:r>
    </w:p>
    <w:p w14:paraId="15949751" w14:textId="1BD9098C" w:rsidR="00606460" w:rsidRDefault="00617A85" w:rsidP="00606460">
      <w:pPr>
        <w:pStyle w:val="ASomething"/>
      </w:pPr>
      <w:r>
        <w:rPr>
          <w:b/>
          <w:bCs/>
        </w:rPr>
        <w:t>Prompts:</w:t>
      </w:r>
      <w:r w:rsidR="00606460">
        <w:tab/>
        <w:t xml:space="preserve">Can the solution’s services be integrated to external </w:t>
      </w:r>
      <w:hyperlink w:anchor="Term_IdP" w:history="1">
        <w:r w:rsidR="00606460" w:rsidRPr="003E3AC0">
          <w:rPr>
            <w:rStyle w:val="Hyperlink"/>
          </w:rPr>
          <w:t>IdP</w:t>
        </w:r>
      </w:hyperlink>
      <w:r w:rsidR="00606460">
        <w:t>s?</w:t>
      </w:r>
      <w:r w:rsidR="00606460">
        <w:br/>
        <w:t>Is the integration protocol used OIDC or another (e.g.: SAML)?</w:t>
      </w:r>
      <w:r w:rsidR="00606460">
        <w:br/>
        <w:t>Does the service also provide in-system user authentication?</w:t>
      </w:r>
      <w:r w:rsidR="00606460">
        <w:br/>
        <w:t xml:space="preserve">Can it be turned off to force the use of external </w:t>
      </w:r>
      <w:hyperlink w:anchor="Term_IdP" w:history="1">
        <w:r w:rsidR="00606460" w:rsidRPr="003E3AC0">
          <w:rPr>
            <w:rStyle w:val="Hyperlink"/>
          </w:rPr>
          <w:t>IdP</w:t>
        </w:r>
      </w:hyperlink>
      <w:r w:rsidR="00606460">
        <w:t>?</w:t>
      </w:r>
    </w:p>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p w14:paraId="74D03D64" w14:textId="77777777" w:rsidR="00606460" w:rsidRPr="001F0BD9" w:rsidRDefault="00606460" w:rsidP="00606460">
      <w:pPr>
        <w:pStyle w:val="ASomething"/>
      </w:pPr>
      <w:r w:rsidRPr="009D493F">
        <w:rPr>
          <w:b/>
          <w:bCs/>
        </w:rPr>
        <w:t>Category</w:t>
      </w:r>
      <w:r w:rsidRPr="009D493F">
        <w:t>:</w:t>
      </w:r>
      <w:r>
        <w:t xml:space="preserve"> </w:t>
      </w:r>
      <w:r>
        <w:tab/>
        <w:t>ISO-25010/Compatibility/Integration</w:t>
      </w:r>
    </w:p>
    <w:p w14:paraId="73D01737" w14:textId="529188DF" w:rsidR="00606460" w:rsidRPr="001F0BD9" w:rsidRDefault="00606460" w:rsidP="00606460">
      <w:pPr>
        <w:pStyle w:val="ASomething"/>
      </w:pPr>
      <w:r w:rsidRPr="009D493F">
        <w:rPr>
          <w:b/>
          <w:bCs/>
        </w:rPr>
        <w:t>Statement</w:t>
      </w:r>
      <w:r w:rsidRPr="009D493F">
        <w:t>:</w:t>
      </w:r>
      <w:r>
        <w:t xml:space="preserve"> </w:t>
      </w:r>
      <w:r>
        <w:tab/>
        <w:t>The solution’s system(s) MUST authorising other services using OAuth.</w:t>
      </w:r>
    </w:p>
    <w:p w14:paraId="11179CC8" w14:textId="74D84A79" w:rsidR="00606460" w:rsidRPr="001F0BD9" w:rsidRDefault="00606460" w:rsidP="00606460">
      <w:pPr>
        <w:pStyle w:val="ASomething"/>
      </w:pPr>
      <w:r w:rsidRPr="009D493F">
        <w:rPr>
          <w:b/>
          <w:bCs/>
        </w:rPr>
        <w:t>Rationale</w:t>
      </w:r>
      <w:r w:rsidRPr="009D493F">
        <w:t>:</w:t>
      </w:r>
      <w:r>
        <w:tab/>
        <w:t xml:space="preserve">While OIDC is used for authenticating </w:t>
      </w:r>
      <w:hyperlink w:anchor="Term_SystemUser" w:history="1">
        <w:r w:rsidR="006E4A4D" w:rsidRPr="006E4A4D">
          <w:rPr>
            <w:rStyle w:val="Hyperlink"/>
          </w:rPr>
          <w:t>Users</w:t>
        </w:r>
      </w:hyperlink>
      <w:r>
        <w:t>, OAuth is the best practice integration approach for authorising trusted 3</w:t>
      </w:r>
      <w:r w:rsidRPr="00606460">
        <w:rPr>
          <w:vertAlign w:val="superscript"/>
        </w:rPr>
        <w:t>rd</w:t>
      </w:r>
      <w:r>
        <w:t xml:space="preserve"> party services to use a service’s </w:t>
      </w:r>
      <w:hyperlink w:anchor="Term_API" w:history="1">
        <w:r w:rsidR="000F39EE" w:rsidRPr="000F39EE">
          <w:rPr>
            <w:rStyle w:val="Hyperlink"/>
          </w:rPr>
          <w:t>API</w:t>
        </w:r>
      </w:hyperlink>
      <w:r>
        <w:t>s</w:t>
      </w:r>
      <w:r w:rsidR="008A5424">
        <w:t xml:space="preserve"> over HTTP/S</w:t>
      </w:r>
      <w:r>
        <w:t>.</w:t>
      </w:r>
    </w:p>
    <w:p w14:paraId="51E66B9D" w14:textId="346AC171" w:rsidR="00606460" w:rsidRPr="001F0BD9" w:rsidRDefault="00606460" w:rsidP="00606460">
      <w:pPr>
        <w:pStyle w:val="ASomething"/>
      </w:pPr>
      <w:r w:rsidRPr="009D493F">
        <w:rPr>
          <w:b/>
          <w:bCs/>
        </w:rPr>
        <w:t>Details</w:t>
      </w:r>
      <w:r w:rsidRPr="009D493F">
        <w:t>:</w:t>
      </w:r>
      <w:r>
        <w:t xml:space="preserve"> </w:t>
      </w:r>
      <w:r>
        <w:tab/>
        <w:t>.</w:t>
      </w:r>
    </w:p>
    <w:p w14:paraId="1DA26525" w14:textId="3439295E" w:rsidR="00606460" w:rsidRDefault="00617A85" w:rsidP="008A5424">
      <w:pPr>
        <w:pStyle w:val="ASomething"/>
      </w:pPr>
      <w:r>
        <w:rPr>
          <w:b/>
          <w:bCs/>
        </w:rPr>
        <w:t>Prompts:</w:t>
      </w:r>
      <w:r w:rsidR="00606460">
        <w:tab/>
        <w:t xml:space="preserve">Can the solution’s </w:t>
      </w:r>
      <w:hyperlink w:anchor="Term_API" w:history="1">
        <w:r w:rsidR="000F39EE" w:rsidRPr="000F39EE">
          <w:rPr>
            <w:rStyle w:val="Hyperlink"/>
          </w:rPr>
          <w:t>API</w:t>
        </w:r>
      </w:hyperlink>
      <w:r w:rsidR="008A5424">
        <w:t>s be invoked by a 3</w:t>
      </w:r>
      <w:r w:rsidR="008A5424" w:rsidRPr="008A5424">
        <w:rPr>
          <w:vertAlign w:val="superscript"/>
        </w:rPr>
        <w:t>rd</w:t>
      </w:r>
      <w:r w:rsidR="008A5424">
        <w:t xml:space="preserve"> party</w:t>
      </w:r>
      <w:r w:rsidR="00606460">
        <w:t>?</w:t>
      </w:r>
      <w:r w:rsidR="008A5424">
        <w:br/>
        <w:t>Do they authorise using OAuth?</w:t>
      </w:r>
      <w:r w:rsidR="008A5424">
        <w:br/>
        <w:t>Does – and if so, how – do 3</w:t>
      </w:r>
      <w:r w:rsidR="008A5424" w:rsidRPr="008A5424">
        <w:rPr>
          <w:vertAlign w:val="superscript"/>
        </w:rPr>
        <w:t>rd</w:t>
      </w:r>
      <w:r w:rsidR="008A5424">
        <w:t xml:space="preserve"> parties identify to this solution’s service(s) the end user of 3</w:t>
      </w:r>
      <w:r w:rsidR="008A5424" w:rsidRPr="008A5424">
        <w:rPr>
          <w:vertAlign w:val="superscript"/>
        </w:rPr>
        <w:t>rd</w:t>
      </w:r>
      <w:r w:rsidR="008A5424">
        <w:t xml:space="preserve"> party Users?</w:t>
      </w:r>
    </w:p>
    <w:p w14:paraId="59443DA1" w14:textId="77777777" w:rsidR="00606460" w:rsidRDefault="00606460" w:rsidP="00606460">
      <w:pPr>
        <w:pStyle w:val="ASomething"/>
      </w:pPr>
    </w:p>
    <w:p w14:paraId="2DE73A91" w14:textId="044AA945" w:rsidR="00E14996" w:rsidRDefault="00E14996" w:rsidP="00E14996">
      <w:pPr>
        <w:pStyle w:val="Heading5"/>
      </w:pPr>
      <w:r>
        <w:t xml:space="preserve">QR-DEF-COMP-INTG-00: </w:t>
      </w:r>
      <w:r>
        <w:rPr>
          <w:b/>
          <w:bCs/>
        </w:rPr>
        <w:t>Search</w:t>
      </w:r>
    </w:p>
    <w:p w14:paraId="1ABEA3AC" w14:textId="11F633CB" w:rsidR="00E14996" w:rsidRPr="001F0BD9" w:rsidRDefault="00E14996" w:rsidP="00E14996">
      <w:pPr>
        <w:pStyle w:val="ASomething"/>
      </w:pPr>
      <w:r w:rsidRPr="009D493F">
        <w:rPr>
          <w:b/>
          <w:bCs/>
        </w:rPr>
        <w:t>Category</w:t>
      </w:r>
      <w:r w:rsidRPr="009D493F">
        <w:t>:</w:t>
      </w:r>
      <w:r>
        <w:t xml:space="preserve"> </w:t>
      </w:r>
      <w:r>
        <w:tab/>
        <w:t>QR-DEF-COMP-INTG-00</w:t>
      </w:r>
    </w:p>
    <w:p w14:paraId="1E99AC8B" w14:textId="44128BE0" w:rsidR="00E14996" w:rsidRPr="001F0BD9" w:rsidRDefault="00E14996" w:rsidP="00E14996">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solution’s system(s) are </w:t>
      </w:r>
      <w:hyperlink w:anchor="Term_CustomSystem" w:history="1">
        <w:r w:rsidRPr="00E14996">
          <w:rPr>
            <w:rStyle w:val="Hyperlink"/>
          </w:rPr>
          <w:t>custom systems</w:t>
        </w:r>
      </w:hyperlink>
      <w:r>
        <w:t xml:space="preserve">, </w:t>
      </w:r>
      <w:r w:rsidR="003C7F2B">
        <w:br/>
      </w:r>
      <w:hyperlink w:anchor="Term_IF_THEN" w:history="1">
        <w:r w:rsidR="003C7F2B">
          <w:rPr>
            <w:rStyle w:val="Hyperlink"/>
          </w:rPr>
          <w:t>THEN</w:t>
        </w:r>
      </w:hyperlink>
      <w:r w:rsidR="003C7F2B">
        <w:t xml:space="preserve"> </w:t>
      </w:r>
      <w:r>
        <w:t>the solution MUST integrate with a 3</w:t>
      </w:r>
      <w:r w:rsidRPr="00E14996">
        <w:rPr>
          <w:vertAlign w:val="superscript"/>
        </w:rPr>
        <w:t>rd</w:t>
      </w:r>
      <w:r>
        <w:t xml:space="preserve"> party search engine.</w:t>
      </w:r>
    </w:p>
    <w:p w14:paraId="087D06AC" w14:textId="42D67F5D" w:rsidR="00E14996" w:rsidRPr="001F0BD9" w:rsidRDefault="00E14996" w:rsidP="00E14996">
      <w:pPr>
        <w:pStyle w:val="ASomething"/>
      </w:pPr>
      <w:r w:rsidRPr="009D493F">
        <w:rPr>
          <w:b/>
          <w:bCs/>
        </w:rPr>
        <w:t>Rationale</w:t>
      </w:r>
      <w:r w:rsidRPr="009D493F">
        <w:t>:</w:t>
      </w:r>
      <w:r>
        <w:tab/>
        <w:t>Search is the preferred means to support improved discovery and user navigation.</w:t>
      </w:r>
    </w:p>
    <w:p w14:paraId="3F75B479" w14:textId="68DFD0CB" w:rsidR="00E14996" w:rsidRPr="001F0BD9" w:rsidRDefault="00E14996" w:rsidP="00E14996">
      <w:pPr>
        <w:pStyle w:val="ASomething"/>
      </w:pPr>
      <w:r w:rsidRPr="009D493F">
        <w:rPr>
          <w:b/>
          <w:bCs/>
        </w:rPr>
        <w:t>Details</w:t>
      </w:r>
      <w:r w:rsidRPr="009D493F">
        <w:t>:</w:t>
      </w:r>
      <w:r>
        <w:t xml:space="preserve"> </w:t>
      </w:r>
      <w:r>
        <w:tab/>
        <w:t>Search must be capable of phonetic matching, based on user’s preferred culture-language (e.g., in mi/NZ ‘</w:t>
      </w:r>
      <w:proofErr w:type="spellStart"/>
      <w:r w:rsidRPr="00E14996">
        <w:rPr>
          <w:i/>
          <w:iCs/>
        </w:rPr>
        <w:t>wh</w:t>
      </w:r>
      <w:proofErr w:type="spellEnd"/>
      <w:r>
        <w:t xml:space="preserve">’ is phonetically </w:t>
      </w:r>
      <w:proofErr w:type="gramStart"/>
      <w:r>
        <w:t>similar to</w:t>
      </w:r>
      <w:proofErr w:type="gramEnd"/>
      <w:r>
        <w:t xml:space="preserve"> </w:t>
      </w:r>
      <w:proofErr w:type="spellStart"/>
      <w:r>
        <w:t>en</w:t>
      </w:r>
      <w:proofErr w:type="spellEnd"/>
      <w:r>
        <w:t>/NZ ‘</w:t>
      </w:r>
      <w:r w:rsidRPr="00E14996">
        <w:rPr>
          <w:i/>
          <w:iCs/>
        </w:rPr>
        <w:t>f</w:t>
      </w:r>
      <w:r>
        <w:t>’).</w:t>
      </w:r>
    </w:p>
    <w:p w14:paraId="21996472" w14:textId="2CAB32EA" w:rsidR="00E14996" w:rsidRPr="0075069B" w:rsidRDefault="00E14996" w:rsidP="00E14996">
      <w:pPr>
        <w:pStyle w:val="ASomething"/>
      </w:pPr>
      <w:r>
        <w:rPr>
          <w:b/>
          <w:bCs/>
        </w:rPr>
        <w:lastRenderedPageBreak/>
        <w:t>Prompts:</w:t>
      </w:r>
      <w:r>
        <w:tab/>
        <w:t>Is the solution a custom system?</w:t>
      </w:r>
      <w:r>
        <w:br/>
        <w:t>Is search phonetically adapted?</w:t>
      </w:r>
    </w:p>
    <w:p w14:paraId="229AF64A" w14:textId="77777777" w:rsidR="00E14996" w:rsidRDefault="00E14996" w:rsidP="00606460">
      <w:pPr>
        <w:pStyle w:val="ASomething"/>
      </w:pPr>
    </w:p>
    <w:p w14:paraId="19164F8A" w14:textId="28180FD1" w:rsidR="00E14996" w:rsidRDefault="00F33BF2" w:rsidP="00E14996">
      <w:pPr>
        <w:pStyle w:val="Heading5"/>
      </w:pPr>
      <w:r>
        <w:t>QR-DEF-COMP-INTG-00</w:t>
      </w:r>
      <w:r w:rsidR="00E14996">
        <w:t xml:space="preserve">: </w:t>
      </w:r>
      <w:r>
        <w:rPr>
          <w:b/>
          <w:bCs/>
        </w:rPr>
        <w:t>Malware Detection</w:t>
      </w:r>
    </w:p>
    <w:p w14:paraId="07F62F70" w14:textId="6F4A84C7" w:rsidR="00E14996" w:rsidRPr="001F0BD9" w:rsidRDefault="00E14996" w:rsidP="00E14996">
      <w:pPr>
        <w:pStyle w:val="ASomething"/>
      </w:pPr>
      <w:r w:rsidRPr="009D493F">
        <w:rPr>
          <w:b/>
          <w:bCs/>
        </w:rPr>
        <w:t>Category</w:t>
      </w:r>
      <w:r w:rsidRPr="009D493F">
        <w:t>:</w:t>
      </w:r>
      <w:r>
        <w:t xml:space="preserve"> </w:t>
      </w:r>
      <w:r>
        <w:tab/>
      </w:r>
      <w:r w:rsidR="003C7F2B">
        <w:t>ISO-25010/Compatibility/Integrations</w:t>
      </w:r>
    </w:p>
    <w:p w14:paraId="0A86880C" w14:textId="6CF0A060" w:rsidR="00E14996" w:rsidRPr="001F0BD9" w:rsidRDefault="00E14996" w:rsidP="00E14996">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solution’s system(s) are custom systems</w:t>
      </w:r>
      <w:r w:rsidR="003C7F2B">
        <w:t xml:space="preserve"> </w:t>
      </w:r>
      <w:r w:rsidR="003C7F2B">
        <w:br/>
      </w:r>
      <w:hyperlink w:anchor="Term_IF_THEN" w:history="1">
        <w:r w:rsidR="003C7F2B">
          <w:rPr>
            <w:rStyle w:val="Hyperlink"/>
          </w:rPr>
          <w:t>THEN</w:t>
        </w:r>
      </w:hyperlink>
      <w:r w:rsidR="003C7F2B">
        <w:t xml:space="preserve"> </w:t>
      </w:r>
      <w:r>
        <w:t xml:space="preserve">they MUST be </w:t>
      </w:r>
      <w:r w:rsidR="003C7F2B">
        <w:t xml:space="preserve">capable of integrating with </w:t>
      </w:r>
      <w:r>
        <w:t>a Malware Detection Service.</w:t>
      </w:r>
    </w:p>
    <w:p w14:paraId="661DFC37" w14:textId="0F1AA8A6" w:rsidR="00E14996" w:rsidRPr="001F0BD9" w:rsidRDefault="00E14996" w:rsidP="00E14996">
      <w:pPr>
        <w:pStyle w:val="ASomething"/>
      </w:pPr>
      <w:r w:rsidRPr="009D493F">
        <w:rPr>
          <w:b/>
          <w:bCs/>
        </w:rPr>
        <w:t>Rationale</w:t>
      </w:r>
      <w:r w:rsidRPr="009D493F">
        <w:t>:</w:t>
      </w:r>
      <w:r>
        <w:tab/>
        <w:t xml:space="preserve">Supporting </w:t>
      </w:r>
      <w:r w:rsidR="00F33BF2">
        <w:t>validation</w:t>
      </w:r>
      <w:r>
        <w:t>, uploaded media must be validated to not contain malware known at that time.</w:t>
      </w:r>
    </w:p>
    <w:p w14:paraId="2761AB3D" w14:textId="4FE427AF" w:rsidR="00E14996" w:rsidRPr="001F0BD9" w:rsidRDefault="00E14996" w:rsidP="00E14996">
      <w:pPr>
        <w:pStyle w:val="ASomething"/>
      </w:pPr>
      <w:r w:rsidRPr="009D493F">
        <w:rPr>
          <w:b/>
          <w:bCs/>
        </w:rPr>
        <w:t>Details</w:t>
      </w:r>
      <w:r w:rsidRPr="009D493F">
        <w:t>:</w:t>
      </w:r>
      <w:r>
        <w:t xml:space="preserve"> </w:t>
      </w:r>
      <w:r>
        <w:tab/>
      </w:r>
      <w:r w:rsidR="00F33BF2">
        <w:t>Best practice is to use a program to re-validate previously uploaded media (e.g., when new signatures are loaded into the malware detection service).</w:t>
      </w:r>
    </w:p>
    <w:p w14:paraId="68F31428" w14:textId="77777777" w:rsidR="00E14996" w:rsidRPr="0075069B" w:rsidRDefault="00E14996" w:rsidP="00E14996">
      <w:pPr>
        <w:pStyle w:val="ASomething"/>
      </w:pPr>
      <w:r>
        <w:rPr>
          <w:b/>
          <w:bCs/>
        </w:rPr>
        <w:t>Prompts:</w:t>
      </w:r>
      <w:r>
        <w:tab/>
        <w:t>…</w:t>
      </w:r>
    </w:p>
    <w:p w14:paraId="7372E05D" w14:textId="77777777" w:rsidR="00E14996" w:rsidRDefault="00E14996"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68" w:name="_Toc158297582"/>
      <w:r>
        <w:t>Usability</w:t>
      </w:r>
      <w:bookmarkEnd w:id="68"/>
    </w:p>
    <w:p w14:paraId="21388E97" w14:textId="32E7B5A5" w:rsidR="00346430" w:rsidRDefault="009B104A" w:rsidP="00700B82">
      <w:pPr>
        <w:pStyle w:val="Heading4"/>
      </w:pPr>
      <w:bookmarkStart w:id="69" w:name="_Toc158297583"/>
      <w:r>
        <w:t>Appropriateness Recognisability</w:t>
      </w:r>
      <w:bookmarkEnd w:id="69"/>
    </w:p>
    <w:p w14:paraId="2064E07E" w14:textId="49FBA6CC" w:rsidR="009B104A" w:rsidRDefault="009B104A" w:rsidP="00C829F4">
      <w:pPr>
        <w:pStyle w:val="BodyTextDefinition"/>
        <w:rPr>
          <w:lang w:eastAsia="en-NZ"/>
        </w:rPr>
      </w:pPr>
      <w:r>
        <w:rPr>
          <w:lang w:eastAsia="en-NZ"/>
        </w:rPr>
        <w:t>T</w:t>
      </w:r>
      <w:r w:rsidRPr="00780F08">
        <w:rPr>
          <w:lang w:eastAsia="en-NZ"/>
        </w:rPr>
        <w:t>he degree to which users can recognize whether a solution is appropriate for their needs.</w:t>
      </w:r>
    </w:p>
    <w:p w14:paraId="2A3FE3AB" w14:textId="77777777" w:rsidR="009B104A" w:rsidRDefault="009B104A" w:rsidP="00346430">
      <w:pPr>
        <w:pStyle w:val="BodyText"/>
        <w:rPr>
          <w:lang w:eastAsia="en-NZ"/>
        </w:rPr>
      </w:pP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p w14:paraId="5FE58983" w14:textId="5B1A3B09" w:rsidR="009B104A" w:rsidRPr="001F0BD9" w:rsidRDefault="009B104A" w:rsidP="009B104A">
      <w:pPr>
        <w:pStyle w:val="ASomething"/>
      </w:pPr>
      <w:r w:rsidRPr="009D493F">
        <w:rPr>
          <w:b/>
          <w:bCs/>
        </w:rPr>
        <w:t>Category</w:t>
      </w:r>
      <w:r w:rsidRPr="009D493F">
        <w:t>:</w:t>
      </w:r>
      <w:r>
        <w:t xml:space="preserve"> </w:t>
      </w:r>
      <w:r>
        <w:tab/>
        <w:t>ISO-25010/Usability/Appropriateness Recognisability</w:t>
      </w:r>
    </w:p>
    <w:p w14:paraId="03D93EDC" w14:textId="0D10ED26" w:rsidR="009B104A" w:rsidRPr="001F0BD9" w:rsidRDefault="009B104A" w:rsidP="009B104A">
      <w:pPr>
        <w:pStyle w:val="ASomething"/>
      </w:pPr>
      <w:r w:rsidRPr="009D493F">
        <w:rPr>
          <w:b/>
          <w:bCs/>
        </w:rPr>
        <w:t>Statement</w:t>
      </w:r>
      <w:r w:rsidRPr="009D493F">
        <w:t>:</w:t>
      </w:r>
      <w:r>
        <w:t xml:space="preserve"> </w:t>
      </w:r>
      <w:r>
        <w:tab/>
        <w:t xml:space="preserve">Services MUST be </w:t>
      </w:r>
      <w:r w:rsidR="00C569F7">
        <w:t xml:space="preserve">sufficiently </w:t>
      </w:r>
      <w:r>
        <w:t xml:space="preserve">configurable to identify the </w:t>
      </w:r>
      <w:hyperlink w:anchor="Term_SponsorOrganisation" w:history="1">
        <w:r w:rsidR="009C5B95" w:rsidRPr="009C5B95">
          <w:rPr>
            <w:rStyle w:val="Hyperlink"/>
          </w:rPr>
          <w:t>Sponsor Organisation</w:t>
        </w:r>
      </w:hyperlink>
      <w:r>
        <w:t xml:space="preserve">, and </w:t>
      </w:r>
      <w:r w:rsidR="00C569F7">
        <w:t xml:space="preserve">purpose of </w:t>
      </w:r>
      <w:r>
        <w:t>service.</w:t>
      </w:r>
    </w:p>
    <w:p w14:paraId="404D3059" w14:textId="7E431CF7" w:rsidR="009B104A" w:rsidRPr="001F0BD9" w:rsidRDefault="009B104A" w:rsidP="009B104A">
      <w:pPr>
        <w:pStyle w:val="ASomething"/>
      </w:pPr>
      <w:r w:rsidRPr="009D493F">
        <w:rPr>
          <w:b/>
          <w:bCs/>
        </w:rPr>
        <w:t>Rationale</w:t>
      </w:r>
      <w:r w:rsidRPr="009D493F">
        <w:t>:</w:t>
      </w:r>
      <w:r>
        <w:tab/>
      </w:r>
      <w:r w:rsidR="00C569F7">
        <w:t xml:space="preserve">The trust of </w:t>
      </w:r>
      <w:hyperlink w:anchor="Term_SystemUser" w:history="1">
        <w:r w:rsidR="006E4A4D" w:rsidRPr="006E4A4D">
          <w:rPr>
            <w:rStyle w:val="Hyperlink"/>
          </w:rPr>
          <w:t>Users</w:t>
        </w:r>
      </w:hyperlink>
      <w:r w:rsidR="00C569F7">
        <w:rPr>
          <w:rStyle w:val="Hyperlink"/>
        </w:rPr>
        <w:t>’</w:t>
      </w:r>
      <w:r>
        <w:t xml:space="preserve"> in services is </w:t>
      </w:r>
      <w:r w:rsidR="00C569F7">
        <w:t>dependent on their identification and trust of the service provider</w:t>
      </w:r>
      <w:r>
        <w:t>.</w:t>
      </w:r>
    </w:p>
    <w:p w14:paraId="6C44A989" w14:textId="53B677C2" w:rsidR="009B104A" w:rsidRPr="001F0BD9" w:rsidRDefault="009B104A" w:rsidP="009B104A">
      <w:pPr>
        <w:pStyle w:val="ASomething"/>
      </w:pPr>
      <w:r w:rsidRPr="009D493F">
        <w:rPr>
          <w:b/>
          <w:bCs/>
        </w:rPr>
        <w:t>Details</w:t>
      </w:r>
      <w:r w:rsidRPr="009D493F">
        <w:t>:</w:t>
      </w:r>
      <w:r>
        <w:t xml:space="preserve"> </w:t>
      </w:r>
      <w:r>
        <w:tab/>
        <w:t xml:space="preserve">Systems are expected to be configurable to follow </w:t>
      </w:r>
      <w:r w:rsidR="00C569F7">
        <w:t xml:space="preserve">sponsor organisation </w:t>
      </w:r>
      <w:r>
        <w:t>guid</w:t>
      </w:r>
      <w:r w:rsidR="00C569F7">
        <w:t>ance</w:t>
      </w:r>
      <w:r>
        <w:t xml:space="preserve"> for </w:t>
      </w:r>
      <w:r w:rsidR="00C569F7">
        <w:t xml:space="preserve">appearance, </w:t>
      </w:r>
      <w:r>
        <w:t>branding, contact, etc.</w:t>
      </w:r>
    </w:p>
    <w:p w14:paraId="2128D97E" w14:textId="5E8B7B09" w:rsidR="009B104A" w:rsidRDefault="00617A85" w:rsidP="009B104A">
      <w:pPr>
        <w:pStyle w:val="ASomething"/>
      </w:pPr>
      <w:r>
        <w:rPr>
          <w:b/>
          <w:bCs/>
        </w:rPr>
        <w:t>Prompts:</w:t>
      </w:r>
      <w:r w:rsidR="009B104A">
        <w:tab/>
        <w:t>Can service systems be discoverable using organisation defined DNS records?</w:t>
      </w:r>
      <w:r w:rsidR="009B104A">
        <w:br/>
        <w:t>Can service systems appearance be modified to present the organisation’s logo, name, etc.</w:t>
      </w:r>
    </w:p>
    <w:p w14:paraId="199BF434" w14:textId="77777777" w:rsidR="008743C8" w:rsidRDefault="008743C8" w:rsidP="009B104A">
      <w:pPr>
        <w:pStyle w:val="ASomething"/>
      </w:pPr>
    </w:p>
    <w:p w14:paraId="782CC3BF" w14:textId="6EA89F27" w:rsidR="008743C8" w:rsidRDefault="008743C8" w:rsidP="008743C8">
      <w:pPr>
        <w:pStyle w:val="Heading5"/>
      </w:pPr>
      <w:r>
        <w:lastRenderedPageBreak/>
        <w:t xml:space="preserve">QR-DEF-USA-APP-00: </w:t>
      </w:r>
      <w:r>
        <w:rPr>
          <w:b/>
          <w:bCs/>
        </w:rPr>
        <w:t>Home Page</w:t>
      </w:r>
    </w:p>
    <w:p w14:paraId="685E7D08" w14:textId="70135E78" w:rsidR="008743C8" w:rsidRPr="001F0BD9" w:rsidRDefault="008743C8" w:rsidP="008743C8">
      <w:pPr>
        <w:pStyle w:val="ASomething"/>
      </w:pPr>
      <w:r w:rsidRPr="009D493F">
        <w:rPr>
          <w:b/>
          <w:bCs/>
        </w:rPr>
        <w:t>Category</w:t>
      </w:r>
      <w:r w:rsidRPr="009D493F">
        <w:t>:</w:t>
      </w:r>
      <w:r>
        <w:t xml:space="preserve"> </w:t>
      </w:r>
      <w:r>
        <w:tab/>
        <w:t>ISO-25010/Usability/Appropriateness Recognisability</w:t>
      </w:r>
    </w:p>
    <w:p w14:paraId="0BEF857C" w14:textId="074638BD" w:rsidR="008743C8" w:rsidRPr="001F0BD9" w:rsidRDefault="008743C8" w:rsidP="008743C8">
      <w:pPr>
        <w:pStyle w:val="ASomething"/>
      </w:pPr>
      <w:r w:rsidRPr="009D493F">
        <w:rPr>
          <w:b/>
          <w:bCs/>
        </w:rPr>
        <w:t>Statement</w:t>
      </w:r>
      <w:r w:rsidRPr="009D493F">
        <w:t>:</w:t>
      </w:r>
      <w:r>
        <w:t xml:space="preserve"> </w:t>
      </w:r>
      <w:r>
        <w:tab/>
        <w:t xml:space="preserve">The solution’s system(s) MUST have </w:t>
      </w:r>
      <w:hyperlink w:anchor="Term_HomePage" w:history="1">
        <w:r w:rsidRPr="0054280A">
          <w:rPr>
            <w:rStyle w:val="Hyperlink"/>
          </w:rPr>
          <w:t>Home Page</w:t>
        </w:r>
      </w:hyperlink>
      <w:r>
        <w:t xml:space="preserve">(s) that </w:t>
      </w:r>
      <w:r w:rsidR="0054280A">
        <w:t xml:space="preserve">displays information about the sponsor organisation, the system, it’s purpose, as well as </w:t>
      </w:r>
      <w:r>
        <w:t xml:space="preserve">provide links to a </w:t>
      </w:r>
      <w:hyperlink w:anchor="Term_PrivacyStatement" w:history="1">
        <w:r w:rsidRPr="001168DF">
          <w:rPr>
            <w:rStyle w:val="Hyperlink"/>
          </w:rPr>
          <w:t>Privacy Statement</w:t>
        </w:r>
      </w:hyperlink>
      <w:r>
        <w:t xml:space="preserve">, </w:t>
      </w:r>
      <w:hyperlink w:anchor="Term_TrackingOptions" w:history="1">
        <w:r w:rsidRPr="001168DF">
          <w:rPr>
            <w:rStyle w:val="Hyperlink"/>
          </w:rPr>
          <w:t>Tracking Options</w:t>
        </w:r>
      </w:hyperlink>
      <w:r>
        <w:t xml:space="preserve">, </w:t>
      </w:r>
      <w:hyperlink w:anchor="Term_CopyrightStatement" w:history="1">
        <w:r w:rsidRPr="001168DF">
          <w:rPr>
            <w:rStyle w:val="Hyperlink"/>
          </w:rPr>
          <w:t xml:space="preserve">Copyright </w:t>
        </w:r>
        <w:r w:rsidR="001168DF" w:rsidRPr="001168DF">
          <w:rPr>
            <w:rStyle w:val="Hyperlink"/>
          </w:rPr>
          <w:t>statement</w:t>
        </w:r>
      </w:hyperlink>
      <w:r>
        <w:t>,</w:t>
      </w:r>
      <w:r w:rsidRPr="008743C8">
        <w:t xml:space="preserve"> </w:t>
      </w:r>
      <w:r>
        <w:t>a</w:t>
      </w:r>
      <w:r w:rsidR="001168DF">
        <w:t xml:space="preserve">nd </w:t>
      </w:r>
      <w:hyperlink w:anchor="Term_ContactSupportOptions" w:history="1">
        <w:r w:rsidRPr="00A95648">
          <w:rPr>
            <w:rStyle w:val="Hyperlink"/>
          </w:rPr>
          <w:t>Contact Support</w:t>
        </w:r>
        <w:r w:rsidR="001168DF" w:rsidRPr="00A95648">
          <w:rPr>
            <w:rStyle w:val="Hyperlink"/>
          </w:rPr>
          <w:t xml:space="preserve"> Options</w:t>
        </w:r>
      </w:hyperlink>
      <w:r w:rsidR="00A95648">
        <w:t xml:space="preserve"> views</w:t>
      </w:r>
      <w:r>
        <w:t>.</w:t>
      </w:r>
    </w:p>
    <w:p w14:paraId="7EE096E6" w14:textId="7B25F970" w:rsidR="008743C8" w:rsidRPr="001F0BD9" w:rsidRDefault="008743C8" w:rsidP="008743C8">
      <w:pPr>
        <w:pStyle w:val="ASomething"/>
      </w:pPr>
      <w:r w:rsidRPr="009D493F">
        <w:rPr>
          <w:b/>
          <w:bCs/>
        </w:rPr>
        <w:t>Rationale</w:t>
      </w:r>
      <w:r w:rsidRPr="009D493F">
        <w:t>:</w:t>
      </w:r>
      <w:r>
        <w:tab/>
      </w:r>
      <w:r w:rsidR="0054280A">
        <w:t>System Users deserve the right to know the privacy and advertising cost of using a system, how to get support, how to correct incorrect information.</w:t>
      </w:r>
    </w:p>
    <w:p w14:paraId="0909DFE2" w14:textId="3249E407" w:rsidR="008743C8" w:rsidRPr="001F0BD9" w:rsidRDefault="008743C8" w:rsidP="008743C8">
      <w:pPr>
        <w:pStyle w:val="ASomething"/>
      </w:pPr>
      <w:r w:rsidRPr="009D493F">
        <w:rPr>
          <w:b/>
          <w:bCs/>
        </w:rPr>
        <w:t>Details</w:t>
      </w:r>
      <w:r w:rsidRPr="009D493F">
        <w:t>:</w:t>
      </w:r>
      <w:r>
        <w:t xml:space="preserve"> </w:t>
      </w:r>
      <w:r>
        <w:tab/>
      </w:r>
      <w:r w:rsidR="0054280A">
        <w:t xml:space="preserve">Check first whether the </w:t>
      </w:r>
      <w:hyperlink w:anchor="Term_SponsorOrganisation" w:history="1">
        <w:r w:rsidR="0054280A" w:rsidRPr="0054280A">
          <w:rPr>
            <w:rStyle w:val="Hyperlink"/>
          </w:rPr>
          <w:t>sponsor organisation</w:t>
        </w:r>
      </w:hyperlink>
      <w:r w:rsidR="0054280A">
        <w:t xml:space="preserve"> provides templates for the development of Statements (noting that Statements must explicitly define scope down to the system name and organisation so are unique for each system).</w:t>
      </w:r>
    </w:p>
    <w:p w14:paraId="6C9F52E7" w14:textId="6D387BB1" w:rsidR="00C569F7" w:rsidRDefault="008743C8" w:rsidP="0054280A">
      <w:pPr>
        <w:pStyle w:val="ASomething"/>
      </w:pPr>
      <w:r>
        <w:rPr>
          <w:b/>
          <w:bCs/>
        </w:rPr>
        <w:t>Prompts:</w:t>
      </w:r>
      <w:r>
        <w:tab/>
      </w:r>
      <w:r w:rsidR="0054280A">
        <w:t>Does the system have a publicly accessible Home Page?</w:t>
      </w:r>
      <w:r w:rsidR="0054280A">
        <w:br/>
        <w:t xml:space="preserve">Does it link to the following Views: </w:t>
      </w:r>
      <w:hyperlink w:anchor="Term_PrivacyStatement" w:history="1">
        <w:r w:rsidR="0054280A" w:rsidRPr="001168DF">
          <w:rPr>
            <w:rStyle w:val="Hyperlink"/>
          </w:rPr>
          <w:t>Privacy Statement</w:t>
        </w:r>
      </w:hyperlink>
      <w:r w:rsidR="0054280A">
        <w:t xml:space="preserve">, </w:t>
      </w:r>
      <w:hyperlink w:anchor="Term_TrackingOptions" w:history="1">
        <w:r w:rsidR="0054280A" w:rsidRPr="001168DF">
          <w:rPr>
            <w:rStyle w:val="Hyperlink"/>
          </w:rPr>
          <w:t>Tracking Options</w:t>
        </w:r>
      </w:hyperlink>
      <w:r w:rsidR="0054280A">
        <w:t xml:space="preserve">, </w:t>
      </w:r>
      <w:hyperlink w:anchor="Term_CopyrightStatement" w:history="1">
        <w:r w:rsidR="0054280A" w:rsidRPr="001168DF">
          <w:rPr>
            <w:rStyle w:val="Hyperlink"/>
          </w:rPr>
          <w:t>Copyright statement</w:t>
        </w:r>
      </w:hyperlink>
      <w:r w:rsidR="0054280A">
        <w:t>,</w:t>
      </w:r>
      <w:r w:rsidR="0054280A" w:rsidRPr="008743C8">
        <w:t xml:space="preserve"> </w:t>
      </w:r>
      <w:r w:rsidR="0054280A">
        <w:t xml:space="preserve">and </w:t>
      </w:r>
      <w:hyperlink w:anchor="Term_ContactSupportOptions" w:history="1">
        <w:r w:rsidR="0054280A" w:rsidRPr="00A95648">
          <w:rPr>
            <w:rStyle w:val="Hyperlink"/>
          </w:rPr>
          <w:t>Contact Support Options</w:t>
        </w:r>
      </w:hyperlink>
      <w:r w:rsidR="0054280A">
        <w:t xml:space="preserve"> views?</w:t>
      </w:r>
    </w:p>
    <w:p w14:paraId="305FF6B9" w14:textId="77777777" w:rsidR="00FE0ADF" w:rsidRDefault="00FE0ADF" w:rsidP="00FE0ADF">
      <w:pPr>
        <w:pStyle w:val="ASomething"/>
        <w:ind w:left="0" w:firstLine="0"/>
      </w:pPr>
    </w:p>
    <w:p w14:paraId="037DCFC7" w14:textId="7D65F797" w:rsidR="00575288" w:rsidRDefault="00575288" w:rsidP="00575288">
      <w:pPr>
        <w:pStyle w:val="Heading5"/>
      </w:pPr>
      <w:r>
        <w:t xml:space="preserve">QR-DEF-USA-APP-00: </w:t>
      </w:r>
      <w:r>
        <w:rPr>
          <w:b/>
          <w:bCs/>
        </w:rPr>
        <w:t>Privacy Statement</w:t>
      </w:r>
    </w:p>
    <w:p w14:paraId="0C98B853" w14:textId="4AE4A963" w:rsidR="00575288" w:rsidRPr="001F0BD9" w:rsidRDefault="00575288" w:rsidP="00575288">
      <w:pPr>
        <w:pStyle w:val="ASomething"/>
      </w:pPr>
      <w:r w:rsidRPr="009D493F">
        <w:rPr>
          <w:b/>
          <w:bCs/>
        </w:rPr>
        <w:t>Category</w:t>
      </w:r>
      <w:r w:rsidRPr="009D493F">
        <w:t>:</w:t>
      </w:r>
      <w:r>
        <w:t xml:space="preserve"> </w:t>
      </w:r>
      <w:r>
        <w:tab/>
        <w:t>ISO-25010/</w:t>
      </w:r>
      <w:r w:rsidR="00FE0ADF">
        <w:t>Usability/</w:t>
      </w:r>
      <w:r>
        <w:t>Appropriateness Recognisability</w:t>
      </w:r>
    </w:p>
    <w:p w14:paraId="59E3F003" w14:textId="784BE2A1" w:rsidR="00575288" w:rsidRPr="001F0BD9" w:rsidRDefault="00575288" w:rsidP="00575288">
      <w:pPr>
        <w:pStyle w:val="ASomething"/>
      </w:pPr>
      <w:r w:rsidRPr="009D493F">
        <w:rPr>
          <w:b/>
          <w:bCs/>
        </w:rPr>
        <w:t>Statement</w:t>
      </w:r>
      <w:r w:rsidRPr="009D493F">
        <w:t>:</w:t>
      </w:r>
      <w:r>
        <w:t xml:space="preserve"> </w:t>
      </w:r>
      <w:r>
        <w:tab/>
        <w:t xml:space="preserve">The solution’s system(s) MUST </w:t>
      </w:r>
      <w:r w:rsidR="00FE0ADF">
        <w:t xml:space="preserve">include or link to a </w:t>
      </w:r>
      <w:r>
        <w:t xml:space="preserve">customisable versioned </w:t>
      </w:r>
      <w:bookmarkStart w:id="70" w:name="_Hlk158274241"/>
      <w:r w:rsidR="0054280A">
        <w:t xml:space="preserve">sponsor organisation and system specific </w:t>
      </w:r>
      <w:bookmarkEnd w:id="70"/>
      <w:r w:rsidR="001168DF">
        <w:fldChar w:fldCharType="begin"/>
      </w:r>
      <w:r w:rsidR="001168DF">
        <w:instrText>HYPERLINK  \l "Term_PrivacyStatement"</w:instrText>
      </w:r>
      <w:r w:rsidR="001168DF">
        <w:fldChar w:fldCharType="separate"/>
      </w:r>
      <w:r w:rsidR="001168DF" w:rsidRPr="001168DF">
        <w:rPr>
          <w:rStyle w:val="Hyperlink"/>
        </w:rPr>
        <w:t>Privacy Statement</w:t>
      </w:r>
      <w:r w:rsidR="001168DF">
        <w:fldChar w:fldCharType="end"/>
      </w:r>
      <w:r>
        <w:t>.</w:t>
      </w:r>
    </w:p>
    <w:p w14:paraId="187B9535" w14:textId="21BC1404" w:rsidR="00575288" w:rsidRPr="001F0BD9" w:rsidRDefault="00575288" w:rsidP="00575288">
      <w:pPr>
        <w:pStyle w:val="ASomething"/>
      </w:pPr>
      <w:r w:rsidRPr="009D493F">
        <w:rPr>
          <w:b/>
          <w:bCs/>
        </w:rPr>
        <w:t>Rationale</w:t>
      </w:r>
      <w:r w:rsidRPr="009D493F">
        <w:t>:</w:t>
      </w:r>
      <w:r>
        <w:tab/>
      </w:r>
      <w:r w:rsidR="00FE0ADF">
        <w:t>System Users deserve to understand the personal cost to using a service.</w:t>
      </w:r>
    </w:p>
    <w:p w14:paraId="5817DE3B" w14:textId="0E96041D" w:rsidR="00575288" w:rsidRPr="001F0BD9" w:rsidRDefault="00575288" w:rsidP="00575288">
      <w:pPr>
        <w:pStyle w:val="ASomething"/>
      </w:pPr>
      <w:r w:rsidRPr="009D493F">
        <w:rPr>
          <w:b/>
          <w:bCs/>
        </w:rPr>
        <w:t>Details</w:t>
      </w:r>
      <w:r w:rsidRPr="009D493F">
        <w:t>:</w:t>
      </w:r>
      <w:r>
        <w:t xml:space="preserve"> </w:t>
      </w:r>
      <w:r>
        <w:tab/>
        <w:t xml:space="preserve">The </w:t>
      </w:r>
      <w:hyperlink w:anchor="Term_PrivacyStatement" w:history="1">
        <w:r w:rsidR="001168DF" w:rsidRPr="001168DF">
          <w:rPr>
            <w:rStyle w:val="Hyperlink"/>
          </w:rPr>
          <w:t>P</w:t>
        </w:r>
        <w:r w:rsidRPr="001168DF">
          <w:rPr>
            <w:rStyle w:val="Hyperlink"/>
          </w:rPr>
          <w:t xml:space="preserve">rivacy </w:t>
        </w:r>
        <w:r w:rsidR="001168DF" w:rsidRPr="001168DF">
          <w:rPr>
            <w:rStyle w:val="Hyperlink"/>
          </w:rPr>
          <w:t>S</w:t>
        </w:r>
        <w:r w:rsidRPr="001168DF">
          <w:rPr>
            <w:rStyle w:val="Hyperlink"/>
          </w:rPr>
          <w:t>tatement</w:t>
        </w:r>
      </w:hyperlink>
      <w:r>
        <w:t xml:space="preserve"> MUST include:</w:t>
      </w:r>
      <w:r>
        <w:br/>
        <w:t>- Scope (e.g., “This primary notice applies to data collected on the XYZ system provided by the ABC organisation”)</w:t>
      </w:r>
      <w:r>
        <w:br/>
        <w:t xml:space="preserve">- Identity the circumstances in which </w:t>
      </w:r>
      <w:hyperlink w:anchor="Term_PersonalData" w:history="1">
        <w:r w:rsidRPr="00575288">
          <w:rPr>
            <w:rStyle w:val="Hyperlink"/>
          </w:rPr>
          <w:t>PI</w:t>
        </w:r>
      </w:hyperlink>
      <w:r>
        <w:t xml:space="preserve"> or statistical information (e.g., IP address, date and time) is collected, by whom, for what reason, and with whom it may be shared.</w:t>
      </w:r>
      <w:r>
        <w:br/>
        <w:t xml:space="preserve">- </w:t>
      </w:r>
      <w:r w:rsidR="00FE0ADF">
        <w:t xml:space="preserve">Summarise then link </w:t>
      </w:r>
      <w:r>
        <w:t xml:space="preserve">to </w:t>
      </w:r>
      <w:r w:rsidR="00FE0ADF">
        <w:t>“</w:t>
      </w:r>
      <w:hyperlink w:anchor="Term_TrackingOptions" w:history="1">
        <w:r w:rsidRPr="001168DF">
          <w:rPr>
            <w:rStyle w:val="Hyperlink"/>
            <w:i/>
            <w:iCs/>
          </w:rPr>
          <w:t xml:space="preserve">Tracking </w:t>
        </w:r>
        <w:r w:rsidR="00FE0ADF" w:rsidRPr="001168DF">
          <w:rPr>
            <w:rStyle w:val="Hyperlink"/>
            <w:i/>
            <w:iCs/>
          </w:rPr>
          <w:t>Options</w:t>
        </w:r>
      </w:hyperlink>
      <w:r w:rsidR="00FE0ADF">
        <w:rPr>
          <w:i/>
          <w:iCs/>
        </w:rPr>
        <w:t>”</w:t>
      </w:r>
      <w:r>
        <w:t>.</w:t>
      </w:r>
      <w:r>
        <w:br/>
        <w:t xml:space="preserve">- Provide contact information and instruction on how users may correct collected </w:t>
      </w:r>
      <w:hyperlink w:anchor="Term_PersonalData" w:history="1">
        <w:r w:rsidRPr="00575288">
          <w:rPr>
            <w:rStyle w:val="Hyperlink"/>
          </w:rPr>
          <w:t>PI</w:t>
        </w:r>
      </w:hyperlink>
      <w:r>
        <w:t>.</w:t>
      </w:r>
    </w:p>
    <w:p w14:paraId="4259A0E2" w14:textId="0261D99C" w:rsidR="00575288" w:rsidRDefault="00575288" w:rsidP="0054280A">
      <w:pPr>
        <w:pStyle w:val="ASomething"/>
      </w:pPr>
      <w:r>
        <w:rPr>
          <w:b/>
          <w:bCs/>
        </w:rPr>
        <w:t>Prompts:</w:t>
      </w:r>
      <w:r>
        <w:tab/>
      </w:r>
      <w:r w:rsidR="0054280A">
        <w:t>TODO</w:t>
      </w:r>
    </w:p>
    <w:p w14:paraId="6CB416FC" w14:textId="77777777" w:rsidR="00575288" w:rsidRPr="0075069B" w:rsidRDefault="00575288" w:rsidP="009B104A">
      <w:pPr>
        <w:pStyle w:val="ASomething"/>
      </w:pPr>
    </w:p>
    <w:p w14:paraId="03A6E0FB" w14:textId="3A41E818" w:rsidR="00575288" w:rsidRDefault="00575288" w:rsidP="00575288">
      <w:pPr>
        <w:pStyle w:val="Heading5"/>
      </w:pPr>
      <w:r>
        <w:t xml:space="preserve">QR-DEF-USA-APP-00: </w:t>
      </w:r>
      <w:r>
        <w:rPr>
          <w:b/>
          <w:bCs/>
        </w:rPr>
        <w:t xml:space="preserve">Tracking </w:t>
      </w:r>
      <w:r w:rsidR="00FE0ADF">
        <w:rPr>
          <w:b/>
          <w:bCs/>
        </w:rPr>
        <w:t>Options</w:t>
      </w:r>
    </w:p>
    <w:p w14:paraId="3411BE39" w14:textId="44425F56" w:rsidR="00575288" w:rsidRPr="001F0BD9" w:rsidRDefault="00575288" w:rsidP="00575288">
      <w:pPr>
        <w:pStyle w:val="ASomething"/>
      </w:pPr>
      <w:r w:rsidRPr="009D493F">
        <w:rPr>
          <w:b/>
          <w:bCs/>
        </w:rPr>
        <w:t>Category</w:t>
      </w:r>
      <w:r w:rsidRPr="009D493F">
        <w:t>:</w:t>
      </w:r>
      <w:r>
        <w:t xml:space="preserve"> </w:t>
      </w:r>
      <w:r>
        <w:tab/>
        <w:t>ISO-25010/</w:t>
      </w:r>
      <w:r w:rsidR="00FE0ADF">
        <w:t>Usability/</w:t>
      </w:r>
      <w:r>
        <w:t>App</w:t>
      </w:r>
      <w:r w:rsidR="00FE0ADF">
        <w:t>ropriateness Recognisability</w:t>
      </w:r>
    </w:p>
    <w:p w14:paraId="27BB5DA9" w14:textId="3F737292" w:rsidR="00575288" w:rsidRPr="001F0BD9" w:rsidRDefault="00575288" w:rsidP="00575288">
      <w:pPr>
        <w:pStyle w:val="ASomething"/>
      </w:pPr>
      <w:r w:rsidRPr="009D493F">
        <w:rPr>
          <w:b/>
          <w:bCs/>
        </w:rPr>
        <w:lastRenderedPageBreak/>
        <w:t>Statement</w:t>
      </w:r>
      <w:r w:rsidRPr="009D493F">
        <w:t>:</w:t>
      </w:r>
      <w:r>
        <w:t xml:space="preserve"> </w:t>
      </w:r>
      <w:r>
        <w:tab/>
        <w:t xml:space="preserve">The solution’s system(s) MUST provide a description of the purpose and option to opt out of </w:t>
      </w:r>
      <w:r w:rsidR="00FE0ADF">
        <w:t>all cookies bar those essential to the functioning of the system</w:t>
      </w:r>
      <w:r>
        <w:t>.</w:t>
      </w:r>
    </w:p>
    <w:p w14:paraId="5A04E4C6" w14:textId="366FB451" w:rsidR="00575288" w:rsidRPr="001F0BD9" w:rsidRDefault="00575288" w:rsidP="00575288">
      <w:pPr>
        <w:pStyle w:val="ASomething"/>
      </w:pPr>
      <w:r w:rsidRPr="009D493F">
        <w:rPr>
          <w:b/>
          <w:bCs/>
        </w:rPr>
        <w:t>Rationale</w:t>
      </w:r>
      <w:r w:rsidRPr="009D493F">
        <w:t>:</w:t>
      </w:r>
      <w:r>
        <w:tab/>
      </w:r>
      <w:r w:rsidR="00FE0ADF">
        <w:t>System Users should not be tracked system to system.</w:t>
      </w:r>
    </w:p>
    <w:p w14:paraId="08C96B9B" w14:textId="2AEE2AB7" w:rsidR="00575288" w:rsidRPr="001F0BD9" w:rsidRDefault="00575288" w:rsidP="00575288">
      <w:pPr>
        <w:pStyle w:val="ASomething"/>
      </w:pPr>
      <w:r w:rsidRPr="009D493F">
        <w:rPr>
          <w:b/>
          <w:bCs/>
        </w:rPr>
        <w:t>Details</w:t>
      </w:r>
      <w:r w:rsidRPr="009D493F">
        <w:t>:</w:t>
      </w:r>
      <w:r>
        <w:t xml:space="preserve"> </w:t>
      </w:r>
      <w:r>
        <w:tab/>
      </w:r>
      <w:r w:rsidR="00FE0ADF">
        <w:t>The screen should describe the purpose of the cookie and must provide a means to select or deselect all cookie types.</w:t>
      </w:r>
    </w:p>
    <w:p w14:paraId="3231CD76" w14:textId="7C8973C5" w:rsidR="00575288" w:rsidRPr="0075069B" w:rsidRDefault="00575288" w:rsidP="00575288">
      <w:pPr>
        <w:pStyle w:val="ASomething"/>
      </w:pPr>
      <w:r>
        <w:rPr>
          <w:b/>
          <w:bCs/>
        </w:rPr>
        <w:t>Prompts:</w:t>
      </w:r>
      <w:r>
        <w:tab/>
      </w:r>
      <w:r w:rsidR="00FE0ADF">
        <w:t>Does the solution’s system(s) provide a means to opt out of one or more types of non-essential cookies?</w:t>
      </w:r>
    </w:p>
    <w:p w14:paraId="601313DC" w14:textId="77777777" w:rsidR="009B104A" w:rsidRDefault="009B104A" w:rsidP="00346430">
      <w:pPr>
        <w:pStyle w:val="BodyText"/>
      </w:pPr>
    </w:p>
    <w:p w14:paraId="26CF5E09" w14:textId="197BECB3" w:rsidR="00FE0ADF" w:rsidRDefault="00FE0ADF" w:rsidP="00FE0ADF">
      <w:pPr>
        <w:pStyle w:val="Heading5"/>
      </w:pPr>
      <w:r>
        <w:t xml:space="preserve">QR-DEF-USA-APP-00: </w:t>
      </w:r>
      <w:r>
        <w:rPr>
          <w:b/>
          <w:bCs/>
        </w:rPr>
        <w:t>Copyright Statement</w:t>
      </w:r>
    </w:p>
    <w:p w14:paraId="7C5744F3" w14:textId="292BEA14" w:rsidR="00FE0ADF" w:rsidRPr="001F0BD9" w:rsidRDefault="00FE0ADF" w:rsidP="00FE0ADF">
      <w:pPr>
        <w:pStyle w:val="ASomething"/>
      </w:pPr>
      <w:r w:rsidRPr="009D493F">
        <w:rPr>
          <w:b/>
          <w:bCs/>
        </w:rPr>
        <w:t>Category</w:t>
      </w:r>
      <w:r w:rsidRPr="009D493F">
        <w:t>:</w:t>
      </w:r>
      <w:r>
        <w:t xml:space="preserve"> </w:t>
      </w:r>
      <w:r>
        <w:tab/>
      </w:r>
      <w:r w:rsidR="0054280A">
        <w:t>ISO-25010/Usability/Appropriate Recognisability</w:t>
      </w:r>
    </w:p>
    <w:p w14:paraId="3AFD1BA2" w14:textId="7D237B15" w:rsidR="00FE0ADF" w:rsidRPr="0054280A" w:rsidRDefault="00FE0ADF" w:rsidP="00FE0ADF">
      <w:pPr>
        <w:pStyle w:val="ASomething"/>
      </w:pPr>
      <w:r w:rsidRPr="009D493F">
        <w:rPr>
          <w:b/>
          <w:bCs/>
        </w:rPr>
        <w:t>Statement</w:t>
      </w:r>
      <w:r w:rsidRPr="009D493F">
        <w:t>:</w:t>
      </w:r>
      <w:r>
        <w:t xml:space="preserve"> </w:t>
      </w:r>
      <w:r>
        <w:tab/>
      </w:r>
      <w:r w:rsidR="0054280A">
        <w:t>The solution’s system(s) MUST link to or display a customisable sponsor organisation and system specific copyright statement.</w:t>
      </w:r>
    </w:p>
    <w:p w14:paraId="1B19EB59" w14:textId="6B77209E" w:rsidR="00FE0ADF" w:rsidRPr="001F0BD9" w:rsidRDefault="00FE0ADF" w:rsidP="00FE0ADF">
      <w:pPr>
        <w:pStyle w:val="ASomething"/>
      </w:pPr>
      <w:r w:rsidRPr="009D493F">
        <w:rPr>
          <w:b/>
          <w:bCs/>
        </w:rPr>
        <w:t>Rationale</w:t>
      </w:r>
      <w:r w:rsidRPr="009D493F">
        <w:t>:</w:t>
      </w:r>
      <w:r>
        <w:tab/>
      </w:r>
      <w:r w:rsidR="0054280A">
        <w:rPr>
          <w:rFonts w:eastAsiaTheme="majorEastAsia"/>
        </w:rPr>
        <w:t>A</w:t>
      </w:r>
      <w:r w:rsidR="0054280A" w:rsidRPr="0054280A">
        <w:rPr>
          <w:rFonts w:eastAsiaTheme="majorEastAsia"/>
        </w:rPr>
        <w:t>lerts people to the fact that the work is subject to copyright and therefore, there may be</w:t>
      </w:r>
      <w:r w:rsidR="0054280A" w:rsidRPr="0054280A">
        <w:t> restrictions in how to reuse the material.</w:t>
      </w:r>
    </w:p>
    <w:p w14:paraId="4C667279" w14:textId="47CC5942" w:rsidR="00FE0ADF" w:rsidRPr="001F0BD9" w:rsidRDefault="00FE0ADF" w:rsidP="00FE0ADF">
      <w:pPr>
        <w:pStyle w:val="ASomething"/>
      </w:pPr>
      <w:r w:rsidRPr="009D493F">
        <w:rPr>
          <w:b/>
          <w:bCs/>
        </w:rPr>
        <w:t>Details</w:t>
      </w:r>
      <w:r w:rsidRPr="009D493F">
        <w:t>:</w:t>
      </w:r>
      <w:r>
        <w:t xml:space="preserve"> </w:t>
      </w:r>
      <w:r>
        <w:tab/>
        <w:t>The statement must clearly indicate the scope (“data on the XYZ service provided by the ABC organisation”).</w:t>
      </w:r>
    </w:p>
    <w:p w14:paraId="11426E31" w14:textId="77777777" w:rsidR="00FE0ADF" w:rsidRPr="0075069B" w:rsidRDefault="00FE0ADF" w:rsidP="00FE0ADF">
      <w:pPr>
        <w:pStyle w:val="ASomething"/>
      </w:pPr>
      <w:r>
        <w:rPr>
          <w:b/>
          <w:bCs/>
        </w:rPr>
        <w:t>Prompts:</w:t>
      </w:r>
      <w:r>
        <w:tab/>
        <w:t>…</w:t>
      </w:r>
    </w:p>
    <w:p w14:paraId="5A6963FD" w14:textId="77777777" w:rsidR="00FE0ADF" w:rsidRDefault="00FE0ADF" w:rsidP="00346430">
      <w:pPr>
        <w:pStyle w:val="BodyText"/>
      </w:pPr>
    </w:p>
    <w:p w14:paraId="6EA75BD9" w14:textId="29EE61AC" w:rsidR="008D29F9" w:rsidRDefault="008D29F9" w:rsidP="008D29F9">
      <w:pPr>
        <w:pStyle w:val="Heading5"/>
      </w:pPr>
      <w:r>
        <w:t xml:space="preserve">QR-DEF-USA-APP-00: </w:t>
      </w:r>
      <w:r>
        <w:rPr>
          <w:b/>
          <w:bCs/>
        </w:rPr>
        <w:t xml:space="preserve">Support </w:t>
      </w:r>
      <w:r w:rsidR="001168DF">
        <w:rPr>
          <w:b/>
          <w:bCs/>
        </w:rPr>
        <w:t>Contact Options</w:t>
      </w:r>
    </w:p>
    <w:p w14:paraId="257B7CE2" w14:textId="3F6D64F0" w:rsidR="008D29F9" w:rsidRPr="001F0BD9" w:rsidRDefault="008D29F9" w:rsidP="008D29F9">
      <w:pPr>
        <w:pStyle w:val="ASomething"/>
      </w:pPr>
      <w:r w:rsidRPr="009D493F">
        <w:rPr>
          <w:b/>
          <w:bCs/>
        </w:rPr>
        <w:t>Category</w:t>
      </w:r>
      <w:r w:rsidRPr="009D493F">
        <w:t>:</w:t>
      </w:r>
      <w:r>
        <w:t xml:space="preserve"> </w:t>
      </w:r>
      <w:r>
        <w:tab/>
        <w:t>ISO-25010/Usability/Appropriateness Recognisability</w:t>
      </w:r>
    </w:p>
    <w:p w14:paraId="0D72B70E" w14:textId="1B2039BF" w:rsidR="008D29F9" w:rsidRPr="001F0BD9" w:rsidRDefault="008D29F9" w:rsidP="008D29F9">
      <w:pPr>
        <w:pStyle w:val="ASomething"/>
      </w:pPr>
      <w:r w:rsidRPr="009D493F">
        <w:rPr>
          <w:b/>
          <w:bCs/>
        </w:rPr>
        <w:t>Statement</w:t>
      </w:r>
      <w:r w:rsidRPr="009D493F">
        <w:t>:</w:t>
      </w:r>
      <w:r>
        <w:t xml:space="preserve"> </w:t>
      </w:r>
      <w:r>
        <w:tab/>
        <w:t>The solution’s system(s) MUST link to or display customisable support information to request assistance</w:t>
      </w:r>
      <w:r w:rsidR="0054280A">
        <w:t xml:space="preserve"> via multiple channels</w:t>
      </w:r>
      <w:r>
        <w:t>.</w:t>
      </w:r>
    </w:p>
    <w:p w14:paraId="04E55C78" w14:textId="28C27F4C" w:rsidR="008D29F9" w:rsidRPr="001F0BD9" w:rsidRDefault="008D29F9" w:rsidP="008D29F9">
      <w:pPr>
        <w:pStyle w:val="ASomething"/>
      </w:pPr>
      <w:r w:rsidRPr="009D493F">
        <w:rPr>
          <w:b/>
          <w:bCs/>
        </w:rPr>
        <w:t>Rationale</w:t>
      </w:r>
      <w:r w:rsidRPr="009D493F">
        <w:t>:</w:t>
      </w:r>
      <w:r>
        <w:tab/>
        <w:t>System Users may need help.</w:t>
      </w:r>
    </w:p>
    <w:p w14:paraId="6E192CE6" w14:textId="0939726B" w:rsidR="008D29F9" w:rsidRPr="001F0BD9" w:rsidRDefault="008D29F9" w:rsidP="008D29F9">
      <w:pPr>
        <w:pStyle w:val="ASomething"/>
      </w:pPr>
      <w:r w:rsidRPr="009D493F">
        <w:rPr>
          <w:b/>
          <w:bCs/>
        </w:rPr>
        <w:t>Details</w:t>
      </w:r>
      <w:r w:rsidRPr="009D493F">
        <w:t>:</w:t>
      </w:r>
      <w:r>
        <w:t xml:space="preserve"> </w:t>
      </w:r>
      <w:r>
        <w:tab/>
      </w:r>
      <w:r w:rsidR="0054280A">
        <w:t xml:space="preserve">Provide information to use the following channels: </w:t>
      </w:r>
      <w:r>
        <w:t>Email address, phone number, mail address</w:t>
      </w:r>
    </w:p>
    <w:p w14:paraId="56DC746E" w14:textId="77777777" w:rsidR="008D29F9" w:rsidRPr="0075069B" w:rsidRDefault="008D29F9" w:rsidP="008D29F9">
      <w:pPr>
        <w:pStyle w:val="ASomething"/>
      </w:pPr>
      <w:r>
        <w:rPr>
          <w:b/>
          <w:bCs/>
        </w:rPr>
        <w:t>Prompts:</w:t>
      </w:r>
      <w:r>
        <w:tab/>
        <w:t>…</w:t>
      </w:r>
    </w:p>
    <w:p w14:paraId="6F0F651F" w14:textId="77777777" w:rsidR="00FE0ADF" w:rsidRDefault="00FE0ADF" w:rsidP="00346430">
      <w:pPr>
        <w:pStyle w:val="BodyText"/>
      </w:pPr>
    </w:p>
    <w:p w14:paraId="01FA1EA3" w14:textId="306CAD93" w:rsidR="00346430" w:rsidRDefault="00B922E6" w:rsidP="008A5424">
      <w:pPr>
        <w:pStyle w:val="Heading4"/>
      </w:pPr>
      <w:bookmarkStart w:id="71" w:name="_Toc158297584"/>
      <w:r>
        <w:t>Learnability</w:t>
      </w:r>
      <w:bookmarkEnd w:id="71"/>
    </w:p>
    <w:p w14:paraId="22625A3B" w14:textId="74B3D141" w:rsidR="00B922E6" w:rsidRDefault="00B922E6" w:rsidP="00B922E6">
      <w:pPr>
        <w:pStyle w:val="BodyTextStatement"/>
        <w:rPr>
          <w:lang w:eastAsia="en-NZ"/>
        </w:rPr>
      </w:pPr>
      <w:r>
        <w:rPr>
          <w:lang w:eastAsia="en-NZ"/>
        </w:rPr>
        <w:t>T</w:t>
      </w:r>
      <w:r w:rsidRPr="00780F08">
        <w:rPr>
          <w:lang w:eastAsia="en-NZ"/>
        </w:rPr>
        <w:t>he degree to which a solution enables the user to learn how to use it with effectiveness, efficiency and in the case of an emergency.</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lastRenderedPageBreak/>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p w14:paraId="6191BFA7" w14:textId="7AF4D386" w:rsidR="00B922E6" w:rsidRPr="001F0BD9" w:rsidRDefault="00B922E6" w:rsidP="00B922E6">
      <w:pPr>
        <w:pStyle w:val="ASomething"/>
      </w:pPr>
      <w:r w:rsidRPr="009D493F">
        <w:rPr>
          <w:b/>
          <w:bCs/>
        </w:rPr>
        <w:t>Category</w:t>
      </w:r>
      <w:r w:rsidRPr="009D493F">
        <w:t>:</w:t>
      </w:r>
      <w:r>
        <w:t xml:space="preserve"> </w:t>
      </w:r>
      <w:r>
        <w:tab/>
        <w:t>ISO-25010/Usability/Learnability</w:t>
      </w:r>
    </w:p>
    <w:p w14:paraId="2F725065" w14:textId="775C862E" w:rsidR="00B922E6" w:rsidRPr="001F0BD9" w:rsidRDefault="00B922E6" w:rsidP="00B922E6">
      <w:pPr>
        <w:pStyle w:val="ASomething"/>
      </w:pPr>
      <w:r w:rsidRPr="009D493F">
        <w:rPr>
          <w:b/>
          <w:bCs/>
        </w:rPr>
        <w:t>Statement</w:t>
      </w:r>
      <w:r w:rsidRPr="009D493F">
        <w:t>:</w:t>
      </w:r>
      <w:r>
        <w:t xml:space="preserve"> </w:t>
      </w:r>
      <w:r>
        <w:tab/>
      </w:r>
      <w:r w:rsidR="002B32E2">
        <w:t>The s</w:t>
      </w:r>
      <w:r>
        <w:t xml:space="preserve">olution </w:t>
      </w:r>
      <w:r w:rsidR="002B32E2">
        <w:t>s</w:t>
      </w:r>
      <w:r>
        <w:t>ervice</w:t>
      </w:r>
      <w:r w:rsidR="002B32E2">
        <w:t>(</w:t>
      </w:r>
      <w:r>
        <w:t>s</w:t>
      </w:r>
      <w:r w:rsidR="002B32E2">
        <w:t>)</w:t>
      </w:r>
      <w:r>
        <w:t xml:space="preserve"> MUST be discoverable via predictable paths following DNS naming guidance.</w:t>
      </w:r>
    </w:p>
    <w:p w14:paraId="4F830DA7" w14:textId="040B9C9C" w:rsidR="00B922E6" w:rsidRPr="001F0BD9" w:rsidRDefault="00B922E6" w:rsidP="00B922E6">
      <w:pPr>
        <w:pStyle w:val="ASomething"/>
      </w:pPr>
      <w:r w:rsidRPr="009D493F">
        <w:rPr>
          <w:b/>
          <w:bCs/>
        </w:rPr>
        <w:t>Rationale</w:t>
      </w:r>
      <w:r w:rsidRPr="009D493F">
        <w:t>:</w:t>
      </w:r>
      <w:r>
        <w:tab/>
      </w:r>
      <w:hyperlink w:anchor="Term_SystemUser" w:history="1">
        <w:r w:rsidR="006E4A4D" w:rsidRPr="006E4A4D">
          <w:rPr>
            <w:rStyle w:val="Hyperlink"/>
          </w:rPr>
          <w:t>Users</w:t>
        </w:r>
      </w:hyperlink>
      <w:r>
        <w:t xml:space="preserve"> should be able to find services using predictable </w:t>
      </w:r>
      <w:hyperlink w:anchor="Term_UniversalResourceLocator" w:history="1">
        <w:r w:rsidRPr="00E27EA6">
          <w:rPr>
            <w:rStyle w:val="Hyperlink"/>
          </w:rPr>
          <w:t>URL</w:t>
        </w:r>
      </w:hyperlink>
      <w:r>
        <w:t>s.</w:t>
      </w:r>
    </w:p>
    <w:p w14:paraId="1DB8AB38" w14:textId="7DC85824" w:rsidR="00B922E6" w:rsidRDefault="00B922E6" w:rsidP="00B922E6">
      <w:pPr>
        <w:pStyle w:val="ASomething"/>
      </w:pPr>
      <w:r w:rsidRPr="009D493F">
        <w:rPr>
          <w:b/>
          <w:bCs/>
        </w:rPr>
        <w:t>Details</w:t>
      </w:r>
      <w:r w:rsidRPr="009D493F">
        <w:t>:</w:t>
      </w:r>
      <w:r>
        <w:t xml:space="preserve"> </w:t>
      </w:r>
      <w:r>
        <w:tab/>
      </w:r>
      <w:r w:rsidR="009B104A">
        <w:t xml:space="preserve">Accepting that DNS registration is a concern outside of a system, systems </w:t>
      </w:r>
      <w:r>
        <w:t xml:space="preserve">are expected to </w:t>
      </w:r>
      <w:r w:rsidR="009B104A">
        <w:t xml:space="preserve">accept being </w:t>
      </w:r>
      <w:r>
        <w:t>discover</w:t>
      </w:r>
      <w:r w:rsidR="009B104A">
        <w:t>able</w:t>
      </w:r>
      <w:r>
        <w:t xml:space="preserve"> at </w:t>
      </w:r>
      <w:r w:rsidR="009B104A">
        <w:t xml:space="preserve">an </w:t>
      </w:r>
      <w:hyperlink w:anchor="Term_UniversalResourceLocator" w:history="1">
        <w:r w:rsidR="00E27EA6" w:rsidRPr="00E27EA6">
          <w:rPr>
            <w:rStyle w:val="Hyperlink"/>
          </w:rPr>
          <w:t>URL</w:t>
        </w:r>
      </w:hyperlink>
      <w:r w:rsidR="009B104A">
        <w:t xml:space="preserve"> similar to:</w:t>
      </w:r>
      <w:r>
        <w:br/>
      </w:r>
      <w:hyperlink r:id="rId22" w:history="1">
        <w:r w:rsidR="009B104A" w:rsidRPr="006720C5">
          <w:rPr>
            <w:rStyle w:val="Hyperlink"/>
          </w:rPr>
          <w:t>https://[channel.][subservice.][env.]service.organisation.tld</w:t>
        </w:r>
      </w:hyperlink>
      <w:r w:rsidR="009B104A">
        <w:br/>
        <w:t>providing for default values (e.g., when channel is provided, it defaults to ‘www.’, etc.)</w:t>
      </w:r>
    </w:p>
    <w:p w14:paraId="7B920003" w14:textId="05C7B638" w:rsidR="00B922E6" w:rsidRDefault="00617A85" w:rsidP="00B922E6">
      <w:pPr>
        <w:pStyle w:val="ASomething"/>
      </w:pPr>
      <w:r>
        <w:rPr>
          <w:b/>
          <w:bCs/>
        </w:rPr>
        <w:t>Prompts:</w:t>
      </w:r>
      <w:r w:rsidR="00B922E6">
        <w:tab/>
        <w:t>…</w:t>
      </w:r>
    </w:p>
    <w:p w14:paraId="704A38FD" w14:textId="77777777" w:rsidR="002B32E2" w:rsidRPr="0075069B" w:rsidRDefault="002B32E2" w:rsidP="00B922E6">
      <w:pPr>
        <w:pStyle w:val="ASomething"/>
      </w:pPr>
    </w:p>
    <w:p w14:paraId="777AED0E" w14:textId="6F40657B" w:rsidR="002B32E2" w:rsidRDefault="00113DB2" w:rsidP="002B32E2">
      <w:pPr>
        <w:pStyle w:val="Heading5"/>
      </w:pPr>
      <w:r>
        <w:t>QR-DEF-</w:t>
      </w:r>
      <w:r w:rsidR="002B32E2">
        <w:t xml:space="preserve">USA-LRN-00: </w:t>
      </w:r>
      <w:r w:rsidR="0010270B">
        <w:rPr>
          <w:b/>
          <w:bCs/>
        </w:rPr>
        <w:t>Usability Standards</w:t>
      </w:r>
    </w:p>
    <w:p w14:paraId="41E52E51" w14:textId="1B1A2E25" w:rsidR="002B32E2" w:rsidRPr="001F0BD9" w:rsidRDefault="002B32E2" w:rsidP="002B32E2">
      <w:pPr>
        <w:pStyle w:val="ASomething"/>
      </w:pPr>
      <w:r w:rsidRPr="009D493F">
        <w:rPr>
          <w:b/>
          <w:bCs/>
        </w:rPr>
        <w:t>Category</w:t>
      </w:r>
      <w:r w:rsidRPr="009D493F">
        <w:t>:</w:t>
      </w:r>
      <w:r>
        <w:t xml:space="preserve"> </w:t>
      </w:r>
      <w:r>
        <w:tab/>
        <w:t>ISO-25010/Usability/Learnability</w:t>
      </w:r>
    </w:p>
    <w:p w14:paraId="102EB990" w14:textId="03A938BE" w:rsidR="002B32E2" w:rsidRPr="001F0BD9" w:rsidRDefault="002B32E2" w:rsidP="002B32E2">
      <w:pPr>
        <w:pStyle w:val="ASomething"/>
      </w:pPr>
      <w:r w:rsidRPr="009D493F">
        <w:rPr>
          <w:b/>
          <w:bCs/>
        </w:rPr>
        <w:t>Statement</w:t>
      </w:r>
      <w:r w:rsidRPr="009D493F">
        <w:t>:</w:t>
      </w:r>
      <w:r>
        <w:t xml:space="preserve"> </w:t>
      </w:r>
      <w:r>
        <w:tab/>
        <w:t xml:space="preserve">The </w:t>
      </w:r>
      <w:r w:rsidR="0010270B">
        <w:t xml:space="preserve">solution MUST </w:t>
      </w:r>
      <w:r w:rsidR="00C569F7">
        <w:t xml:space="preserve">be </w:t>
      </w:r>
      <w:r w:rsidR="0010270B">
        <w:t xml:space="preserve">kept aligned with </w:t>
      </w:r>
      <w:hyperlink w:anchor="Term_SponsorOrganisation" w:history="1">
        <w:r w:rsidR="009C5B95" w:rsidRPr="009C5B95">
          <w:rPr>
            <w:rStyle w:val="Hyperlink"/>
          </w:rPr>
          <w:t>Sponsor Organisation</w:t>
        </w:r>
      </w:hyperlink>
      <w:r w:rsidR="0010270B">
        <w:t>’s</w:t>
      </w:r>
      <w:r w:rsidR="00C569F7">
        <w:t xml:space="preserve"> guidance</w:t>
      </w:r>
      <w:r w:rsidR="0010270B">
        <w:t>.</w:t>
      </w:r>
    </w:p>
    <w:p w14:paraId="6B917E82" w14:textId="2BC5CDD1" w:rsidR="002B32E2" w:rsidRPr="001F0BD9" w:rsidRDefault="002B32E2" w:rsidP="002B32E2">
      <w:pPr>
        <w:pStyle w:val="ASomething"/>
      </w:pPr>
      <w:r w:rsidRPr="009D493F">
        <w:rPr>
          <w:b/>
          <w:bCs/>
        </w:rPr>
        <w:t>Rationale</w:t>
      </w:r>
      <w:r w:rsidRPr="009D493F">
        <w:t>:</w:t>
      </w:r>
      <w:r>
        <w:tab/>
      </w:r>
      <w:r w:rsidR="0010270B">
        <w:t xml:space="preserve">Using a standard approach for contacting the </w:t>
      </w:r>
      <w:hyperlink w:anchor="Term_SponsorOrganisation" w:history="1">
        <w:r w:rsidR="009C5B95" w:rsidRPr="009C5B95">
          <w:rPr>
            <w:rStyle w:val="Hyperlink"/>
          </w:rPr>
          <w:t>Sponsor Organisation</w:t>
        </w:r>
      </w:hyperlink>
      <w:r w:rsidR="0010270B">
        <w:t xml:space="preserve">, terms and conditions and disclosures makes </w:t>
      </w:r>
      <w:r w:rsidR="00F52C96">
        <w:t>the</w:t>
      </w:r>
      <w:r w:rsidR="00697652">
        <w:t xml:space="preserve"> solution’s system(s) </w:t>
      </w:r>
      <w:r w:rsidR="0010270B">
        <w:t>more trustable and learnable.</w:t>
      </w:r>
    </w:p>
    <w:p w14:paraId="47AF4014" w14:textId="7E365DFA" w:rsidR="002B32E2" w:rsidRPr="001F0BD9" w:rsidRDefault="002B32E2" w:rsidP="002B32E2">
      <w:pPr>
        <w:pStyle w:val="ASomething"/>
      </w:pPr>
      <w:r w:rsidRPr="009D493F">
        <w:rPr>
          <w:b/>
          <w:bCs/>
        </w:rPr>
        <w:t>Details</w:t>
      </w:r>
      <w:r w:rsidRPr="009D493F">
        <w:t>:</w:t>
      </w:r>
      <w:r>
        <w:t xml:space="preserve"> </w:t>
      </w:r>
      <w:r>
        <w:tab/>
      </w:r>
      <w:r w:rsidR="0010270B">
        <w:t xml:space="preserve">Guidelines commonly describe logos, links, and link text to use for references to the </w:t>
      </w:r>
      <w:hyperlink w:anchor="Term_SponsorOrganisation" w:history="1">
        <w:r w:rsidR="009C5B95" w:rsidRPr="009C5B95">
          <w:rPr>
            <w:rStyle w:val="Hyperlink"/>
          </w:rPr>
          <w:t>Sponsor Organisation</w:t>
        </w:r>
      </w:hyperlink>
      <w:r w:rsidR="0010270B">
        <w:t>, tracking &amp; data use disclosures, etc.</w:t>
      </w:r>
    </w:p>
    <w:p w14:paraId="293A2D0A" w14:textId="5669021C" w:rsidR="002B32E2" w:rsidRPr="0075069B" w:rsidRDefault="00617A85" w:rsidP="002B32E2">
      <w:pPr>
        <w:pStyle w:val="ASomething"/>
      </w:pPr>
      <w:r>
        <w:rPr>
          <w:b/>
          <w:bCs/>
        </w:rPr>
        <w:t>Prompts:</w:t>
      </w:r>
      <w:r w:rsidR="002B32E2">
        <w:tab/>
        <w:t>…</w:t>
      </w:r>
    </w:p>
    <w:p w14:paraId="46D50B2A" w14:textId="77777777" w:rsidR="00B922E6" w:rsidRDefault="00B922E6" w:rsidP="00346430">
      <w:pPr>
        <w:pStyle w:val="BodyText"/>
      </w:pPr>
    </w:p>
    <w:p w14:paraId="05F2695C" w14:textId="5F6CF4DE" w:rsidR="00B87716" w:rsidRDefault="00113DB2" w:rsidP="00B87716">
      <w:pPr>
        <w:pStyle w:val="Heading5"/>
      </w:pPr>
      <w:bookmarkStart w:id="72" w:name="_Hlk157693637"/>
      <w:r>
        <w:t>QR-DEF-</w:t>
      </w:r>
      <w:r w:rsidR="00B87716">
        <w:t xml:space="preserve">USA-LRN-00: </w:t>
      </w:r>
      <w:r w:rsidR="00B87716">
        <w:rPr>
          <w:b/>
          <w:bCs/>
        </w:rPr>
        <w:t>Use Documentation</w:t>
      </w:r>
    </w:p>
    <w:bookmarkEnd w:id="72"/>
    <w:p w14:paraId="3FC0A5CB" w14:textId="17246C5B" w:rsidR="00B87716" w:rsidRPr="001F0BD9" w:rsidRDefault="00B87716" w:rsidP="00B87716">
      <w:pPr>
        <w:pStyle w:val="ASomething"/>
      </w:pPr>
      <w:r w:rsidRPr="009D493F">
        <w:rPr>
          <w:b/>
          <w:bCs/>
        </w:rPr>
        <w:t>Category</w:t>
      </w:r>
      <w:r w:rsidRPr="009D493F">
        <w:t>:</w:t>
      </w:r>
      <w:r>
        <w:t xml:space="preserve"> </w:t>
      </w:r>
      <w:r>
        <w:tab/>
        <w:t>ISO-25010/Usability/Learnability</w:t>
      </w:r>
    </w:p>
    <w:p w14:paraId="5CA53F80" w14:textId="57C777D3" w:rsidR="00B87716" w:rsidRPr="001F0BD9" w:rsidRDefault="00B87716" w:rsidP="00B87716">
      <w:pPr>
        <w:pStyle w:val="ASomething"/>
      </w:pPr>
      <w:r w:rsidRPr="009D493F">
        <w:rPr>
          <w:b/>
          <w:bCs/>
        </w:rPr>
        <w:t>Statement</w:t>
      </w:r>
      <w:r w:rsidRPr="009D493F">
        <w:t>:</w:t>
      </w:r>
      <w:r>
        <w:t xml:space="preserve"> </w:t>
      </w:r>
      <w:r>
        <w:tab/>
        <w:t>The solution’s service(s) MUST have accessible electronic documentation sufficient for different roles of users to learn how to use the system for their needs.</w:t>
      </w:r>
    </w:p>
    <w:p w14:paraId="4A81FAC6" w14:textId="65820FD3" w:rsidR="00B87716" w:rsidRPr="001F0BD9" w:rsidRDefault="00B87716" w:rsidP="00B87716">
      <w:pPr>
        <w:pStyle w:val="ASomething"/>
      </w:pPr>
      <w:r w:rsidRPr="009D493F">
        <w:rPr>
          <w:b/>
          <w:bCs/>
        </w:rPr>
        <w:t>Rationale</w:t>
      </w:r>
      <w:r w:rsidRPr="009D493F">
        <w:t>:</w:t>
      </w:r>
      <w:r>
        <w:tab/>
        <w:t>Users that can self-help themselves to learning how to use a system reduce the cost of supporting them.</w:t>
      </w:r>
    </w:p>
    <w:p w14:paraId="777E5FA2" w14:textId="3D11B462" w:rsidR="00B87716" w:rsidRPr="001F0BD9" w:rsidRDefault="00B87716" w:rsidP="00B87716">
      <w:pPr>
        <w:pStyle w:val="ASomething"/>
      </w:pPr>
      <w:r w:rsidRPr="009D493F">
        <w:rPr>
          <w:b/>
          <w:bCs/>
        </w:rPr>
        <w:t>Details</w:t>
      </w:r>
      <w:r w:rsidRPr="009D493F">
        <w:t>:</w:t>
      </w:r>
      <w:r>
        <w:t xml:space="preserve"> </w:t>
      </w:r>
      <w:r>
        <w:tab/>
        <w:t>Electronic documentation is usually hosted separate to the service itself, but using a DNS name related to the service?</w:t>
      </w:r>
    </w:p>
    <w:p w14:paraId="4627C4A9" w14:textId="0C9D5B8D" w:rsidR="00B87716" w:rsidRPr="0075069B" w:rsidRDefault="00B87716" w:rsidP="00B87716">
      <w:pPr>
        <w:pStyle w:val="ASomething"/>
      </w:pPr>
      <w:r>
        <w:rPr>
          <w:b/>
          <w:bCs/>
        </w:rPr>
        <w:t>Prompts:</w:t>
      </w:r>
      <w:r>
        <w:tab/>
        <w:t>Do the solution’s service(s) have documentation?</w:t>
      </w:r>
      <w:r>
        <w:br/>
        <w:t>Is the service publicly accessible online?</w:t>
      </w:r>
      <w:r>
        <w:br/>
        <w:t>Where can it be currently seen?</w:t>
      </w:r>
      <w:r>
        <w:br/>
      </w:r>
      <w:r>
        <w:lastRenderedPageBreak/>
        <w:t xml:space="preserve">Can the documentation </w:t>
      </w:r>
      <w:hyperlink w:anchor="Term_UniversalResourceLocator" w:history="1">
        <w:r w:rsidR="00E27EA6" w:rsidRPr="00E27EA6">
          <w:rPr>
            <w:rStyle w:val="Hyperlink"/>
          </w:rPr>
          <w:t>URL</w:t>
        </w:r>
      </w:hyperlink>
      <w:r>
        <w:t xml:space="preserve"> be customised to align to the service’s </w:t>
      </w:r>
      <w:hyperlink w:anchor="Term_UniversalResourceLocator" w:history="1">
        <w:r w:rsidR="00E27EA6" w:rsidRPr="00E27EA6">
          <w:rPr>
            <w:rStyle w:val="Hyperlink"/>
          </w:rPr>
          <w:t>URL</w:t>
        </w:r>
      </w:hyperlink>
      <w:r>
        <w:t xml:space="preserve"> while meeting project defined DNS naming schemes?</w:t>
      </w:r>
      <w:r>
        <w:br/>
        <w:t xml:space="preserve">For example: </w:t>
      </w:r>
      <w:r w:rsidRPr="00B87716">
        <w:rPr>
          <w:i/>
          <w:iCs/>
        </w:rPr>
        <w:t>https://help.env.myservice.ourcorp.tld</w:t>
      </w:r>
      <w:r>
        <w:t xml:space="preserve"> </w:t>
      </w: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73" w:name="_Toc158297585"/>
      <w:r>
        <w:t>Operability</w:t>
      </w:r>
      <w:bookmarkEnd w:id="73"/>
    </w:p>
    <w:p w14:paraId="04B689E5" w14:textId="243358CD" w:rsidR="00346430" w:rsidRDefault="00992003" w:rsidP="00C829F4">
      <w:pPr>
        <w:pStyle w:val="BodyTextDefinition"/>
        <w:rPr>
          <w:lang w:eastAsia="en-NZ"/>
        </w:rPr>
      </w:pPr>
      <w:r>
        <w:t>T</w:t>
      </w:r>
      <w:r w:rsidRPr="00780F08">
        <w:t>he degree</w:t>
      </w:r>
      <w:r w:rsidRPr="00780F08">
        <w:rPr>
          <w:lang w:eastAsia="en-NZ"/>
        </w:rPr>
        <w:t xml:space="preserve"> to which a product is easy to operate, control and appropriate to use.</w:t>
      </w:r>
    </w:p>
    <w:p w14:paraId="3548AB0B" w14:textId="77777777" w:rsidR="00C83E0E" w:rsidRPr="00F11DA1" w:rsidRDefault="00C83E0E" w:rsidP="00F11DA1"/>
    <w:p w14:paraId="276D05E7" w14:textId="3B9533F6" w:rsidR="007F3D4B" w:rsidRDefault="00113DB2" w:rsidP="007F3D4B">
      <w:pPr>
        <w:pStyle w:val="Heading5"/>
      </w:pPr>
      <w:r>
        <w:t>QR-DEF-</w:t>
      </w:r>
      <w:r w:rsidR="007F3D4B">
        <w:t xml:space="preserve">USA-OP-00: </w:t>
      </w:r>
      <w:r w:rsidR="007F3D4B">
        <w:rPr>
          <w:b/>
          <w:bCs/>
        </w:rPr>
        <w:t>Current Devices</w:t>
      </w:r>
    </w:p>
    <w:p w14:paraId="1C884038" w14:textId="77777777" w:rsidR="007F3D4B" w:rsidRPr="001F0BD9" w:rsidRDefault="007F3D4B" w:rsidP="007F3D4B">
      <w:pPr>
        <w:pStyle w:val="ASomething"/>
      </w:pPr>
      <w:r w:rsidRPr="009D493F">
        <w:rPr>
          <w:b/>
          <w:bCs/>
        </w:rPr>
        <w:t>Category</w:t>
      </w:r>
      <w:r w:rsidRPr="009D493F">
        <w:t>:</w:t>
      </w:r>
      <w:r>
        <w:t xml:space="preserve"> </w:t>
      </w:r>
      <w:r>
        <w:tab/>
        <w:t>ISO-25010/Usability/Operability</w:t>
      </w:r>
    </w:p>
    <w:p w14:paraId="32145AE5" w14:textId="5D5583E5" w:rsidR="007F3D4B" w:rsidRPr="001F0BD9" w:rsidRDefault="007F3D4B" w:rsidP="007F3D4B">
      <w:pPr>
        <w:pStyle w:val="ASomething"/>
      </w:pPr>
      <w:r w:rsidRPr="009D493F">
        <w:rPr>
          <w:b/>
          <w:bCs/>
        </w:rPr>
        <w:t>Statement</w:t>
      </w:r>
      <w:r w:rsidRPr="009D493F">
        <w:t>:</w:t>
      </w:r>
      <w:r>
        <w:t xml:space="preserve"> </w:t>
      </w:r>
      <w:r>
        <w:tab/>
        <w:t xml:space="preserve">The solution’s systems(s) MUST be designed for effective use irrespective of the commonly available </w:t>
      </w:r>
      <w:hyperlink w:anchor="Term_CurrentDevice" w:history="1">
        <w:r w:rsidRPr="00EB2340">
          <w:rPr>
            <w:rStyle w:val="Hyperlink"/>
          </w:rPr>
          <w:t>current device</w:t>
        </w:r>
      </w:hyperlink>
      <w:r>
        <w:t xml:space="preserve"> used.</w:t>
      </w:r>
    </w:p>
    <w:p w14:paraId="51EFBFA8" w14:textId="77777777" w:rsidR="007F3D4B" w:rsidRPr="001F0BD9" w:rsidRDefault="007F3D4B" w:rsidP="007F3D4B">
      <w:pPr>
        <w:pStyle w:val="ASomething"/>
      </w:pPr>
      <w:r w:rsidRPr="009D493F">
        <w:rPr>
          <w:b/>
          <w:bCs/>
        </w:rPr>
        <w:t>Rationale</w:t>
      </w:r>
      <w:r w:rsidRPr="009D493F">
        <w:t>:</w:t>
      </w:r>
      <w:r>
        <w:tab/>
        <w:t>…</w:t>
      </w:r>
    </w:p>
    <w:p w14:paraId="75988045" w14:textId="7B77F446" w:rsidR="007F3D4B" w:rsidRPr="001F0BD9" w:rsidRDefault="007F3D4B" w:rsidP="007F3D4B">
      <w:pPr>
        <w:pStyle w:val="ASomething"/>
      </w:pPr>
      <w:r w:rsidRPr="009D493F">
        <w:rPr>
          <w:b/>
          <w:bCs/>
        </w:rPr>
        <w:t>Details</w:t>
      </w:r>
      <w:r w:rsidRPr="009D493F">
        <w:t>:</w:t>
      </w:r>
      <w:r>
        <w:t xml:space="preserve"> </w:t>
      </w:r>
      <w:r>
        <w:tab/>
        <w:t xml:space="preserve">This specifically implies that the design of the </w:t>
      </w:r>
      <w:hyperlink w:anchor="Term_UserInterface" w:history="1">
        <w:r w:rsidR="002E02EF" w:rsidRPr="002E02EF">
          <w:rPr>
            <w:rStyle w:val="Hyperlink"/>
          </w:rPr>
          <w:t xml:space="preserve">graphical </w:t>
        </w:r>
        <w:r w:rsidRPr="002E02EF">
          <w:rPr>
            <w:rStyle w:val="Hyperlink"/>
          </w:rPr>
          <w:t>interface</w:t>
        </w:r>
      </w:hyperlink>
      <w:r>
        <w:t xml:space="preserve"> modifies itself to best suit available screen dimensions (i.e., applying “Responsive Web Design (RWD)” principles to web </w:t>
      </w:r>
      <w:r w:rsidR="002E02EF">
        <w:t xml:space="preserve">graphical </w:t>
      </w:r>
      <w:hyperlink w:anchor="Term_UserInterface" w:history="1">
        <w:r w:rsidR="002E02EF" w:rsidRPr="002E02EF">
          <w:rPr>
            <w:rStyle w:val="Hyperlink"/>
          </w:rPr>
          <w:t xml:space="preserve">user </w:t>
        </w:r>
        <w:r w:rsidRPr="002E02EF">
          <w:rPr>
            <w:rStyle w:val="Hyperlink"/>
          </w:rPr>
          <w:t>interfaces</w:t>
        </w:r>
      </w:hyperlink>
      <w:r>
        <w:t xml:space="preserve">). </w:t>
      </w:r>
    </w:p>
    <w:p w14:paraId="767DDB03" w14:textId="6D985A54" w:rsidR="007F3D4B" w:rsidRPr="0075069B" w:rsidRDefault="007F3D4B" w:rsidP="007F3D4B">
      <w:pPr>
        <w:pStyle w:val="ASomething"/>
      </w:pPr>
      <w:r>
        <w:rPr>
          <w:b/>
          <w:bCs/>
        </w:rPr>
        <w:t>Prompts:</w:t>
      </w:r>
      <w:r>
        <w:tab/>
        <w:t xml:space="preserve">Are all system </w:t>
      </w:r>
      <w:r w:rsidR="002E02EF">
        <w:t xml:space="preserve">graphical </w:t>
      </w:r>
      <w:hyperlink w:anchor="Term_UserInterface" w:history="1">
        <w:r w:rsidR="002E02EF" w:rsidRPr="002E02EF">
          <w:rPr>
            <w:rStyle w:val="Hyperlink"/>
          </w:rPr>
          <w:t xml:space="preserve">user </w:t>
        </w:r>
        <w:r w:rsidRPr="002E02EF">
          <w:rPr>
            <w:rStyle w:val="Hyperlink"/>
          </w:rPr>
          <w:t>interface</w:t>
        </w:r>
      </w:hyperlink>
      <w:r>
        <w:t>s accessible from multiple device types (mobile, tablet, desktop)?</w:t>
      </w:r>
      <w:r>
        <w:br/>
        <w:t xml:space="preserve">If not all, which ones are not operable from other than desktop devices? </w:t>
      </w:r>
    </w:p>
    <w:p w14:paraId="5547FD59" w14:textId="77777777" w:rsidR="007F3D4B" w:rsidRPr="0022217C" w:rsidRDefault="007F3D4B" w:rsidP="007F3D4B">
      <w:pPr>
        <w:pStyle w:val="BodyText"/>
      </w:pPr>
    </w:p>
    <w:p w14:paraId="6E4B425B" w14:textId="791DF9FB" w:rsidR="00D20472" w:rsidRDefault="00113DB2" w:rsidP="00D20472">
      <w:pPr>
        <w:pStyle w:val="Heading5"/>
      </w:pPr>
      <w:bookmarkStart w:id="74" w:name="_Hlk157775581"/>
      <w:r>
        <w:t>QR-DEF-</w:t>
      </w:r>
      <w:r w:rsidR="00D20472">
        <w:t xml:space="preserve">USA-OP-00: </w:t>
      </w:r>
      <w:r w:rsidR="00F33BF2">
        <w:rPr>
          <w:b/>
          <w:bCs/>
        </w:rPr>
        <w:t>User Provisioning</w:t>
      </w:r>
    </w:p>
    <w:p w14:paraId="583D7F23" w14:textId="77777777" w:rsidR="00D20472" w:rsidRPr="001F0BD9" w:rsidRDefault="00D20472" w:rsidP="00D20472">
      <w:pPr>
        <w:pStyle w:val="ASomething"/>
      </w:pPr>
      <w:r w:rsidRPr="009D493F">
        <w:rPr>
          <w:b/>
          <w:bCs/>
        </w:rPr>
        <w:t>Category</w:t>
      </w:r>
      <w:r w:rsidRPr="009D493F">
        <w:t>:</w:t>
      </w:r>
      <w:r>
        <w:t xml:space="preserve"> </w:t>
      </w:r>
      <w:r>
        <w:tab/>
        <w:t>ISO-25010/Usability/Operability</w:t>
      </w:r>
    </w:p>
    <w:p w14:paraId="4A435913" w14:textId="77777777" w:rsidR="00D20472" w:rsidRPr="001F0BD9" w:rsidRDefault="00D20472" w:rsidP="00D20472">
      <w:pPr>
        <w:pStyle w:val="ASomething"/>
      </w:pPr>
      <w:r w:rsidRPr="009D493F">
        <w:rPr>
          <w:b/>
          <w:bCs/>
        </w:rPr>
        <w:t>Statement</w:t>
      </w:r>
      <w:r w:rsidRPr="009D493F">
        <w:t>:</w:t>
      </w:r>
      <w:r>
        <w:t xml:space="preserve"> </w:t>
      </w:r>
      <w:r>
        <w:tab/>
        <w:t>The solution can be remotely provisioned with Users, Groups, Roles.</w:t>
      </w:r>
    </w:p>
    <w:p w14:paraId="14BD154E" w14:textId="77777777" w:rsidR="00D20472" w:rsidRPr="001F0BD9" w:rsidRDefault="00D20472" w:rsidP="00D20472">
      <w:pPr>
        <w:pStyle w:val="ASomething"/>
      </w:pPr>
      <w:r w:rsidRPr="009D493F">
        <w:rPr>
          <w:b/>
          <w:bCs/>
        </w:rPr>
        <w:t>Rationale</w:t>
      </w:r>
      <w:r w:rsidRPr="009D493F">
        <w:t>:</w:t>
      </w:r>
      <w:r>
        <w:tab/>
        <w:t>Onboarding</w:t>
      </w:r>
    </w:p>
    <w:p w14:paraId="34E71E4A" w14:textId="77777777" w:rsidR="00D20472" w:rsidRPr="001F0BD9" w:rsidRDefault="00D20472" w:rsidP="00D20472">
      <w:pPr>
        <w:pStyle w:val="ASomething"/>
      </w:pPr>
      <w:r w:rsidRPr="009D493F">
        <w:rPr>
          <w:b/>
          <w:bCs/>
        </w:rPr>
        <w:t>Details</w:t>
      </w:r>
      <w:r w:rsidRPr="009D493F">
        <w:t>:</w:t>
      </w:r>
      <w:r>
        <w:t xml:space="preserve"> </w:t>
      </w:r>
      <w:r>
        <w:tab/>
        <w:t>The recommended approach is to send out time limited email invitations inviting users to accept specific roles.</w:t>
      </w:r>
      <w:r>
        <w:br/>
        <w:t xml:space="preserve">Alternatively the provision of System for Cross-domain identity management (SCIM) </w:t>
      </w:r>
      <w:hyperlink w:anchor="Term_API" w:history="1">
        <w:r w:rsidRPr="007F3D4B">
          <w:rPr>
            <w:rStyle w:val="Hyperlink"/>
          </w:rPr>
          <w:t>API</w:t>
        </w:r>
      </w:hyperlink>
      <w:r>
        <w:t xml:space="preserve"> endpoints </w:t>
      </w:r>
      <w:proofErr w:type="gramStart"/>
      <w:r>
        <w:t>is</w:t>
      </w:r>
      <w:proofErr w:type="gramEnd"/>
      <w:r>
        <w:t xml:space="preserve"> recommended.</w:t>
      </w:r>
      <w:r>
        <w:br/>
        <w:t>See “</w:t>
      </w:r>
      <w:r>
        <w:rPr>
          <w:b/>
          <w:bCs/>
        </w:rPr>
        <w:t>JIT Users”</w:t>
      </w:r>
    </w:p>
    <w:p w14:paraId="2181C544" w14:textId="77777777" w:rsidR="00D20472" w:rsidRPr="0075069B" w:rsidRDefault="00D20472" w:rsidP="00D20472">
      <w:pPr>
        <w:pStyle w:val="ASomething"/>
      </w:pPr>
      <w:r>
        <w:rPr>
          <w:b/>
          <w:bCs/>
        </w:rPr>
        <w:t>Prompts:</w:t>
      </w:r>
      <w:r>
        <w:tab/>
        <w:t>Does the solution’s service(s) permit remote provisioning of users to roles?</w:t>
      </w:r>
      <w:r>
        <w:br/>
        <w:t>How?</w:t>
      </w:r>
      <w:r>
        <w:br/>
        <w:t>Is SCIM provided?</w:t>
      </w:r>
    </w:p>
    <w:p w14:paraId="0A798704" w14:textId="77777777" w:rsidR="00D20472" w:rsidRDefault="00D20472" w:rsidP="00D20472">
      <w:pPr>
        <w:pStyle w:val="ASomething"/>
      </w:pPr>
    </w:p>
    <w:p w14:paraId="733D589A" w14:textId="77777777" w:rsidR="00D20472" w:rsidRDefault="00D20472" w:rsidP="00D20472">
      <w:pPr>
        <w:pStyle w:val="ASomething"/>
      </w:pPr>
    </w:p>
    <w:p w14:paraId="5A2296E4" w14:textId="1FA91B18" w:rsidR="00A52DAB" w:rsidRDefault="00113DB2" w:rsidP="00A52DAB">
      <w:pPr>
        <w:pStyle w:val="Heading5"/>
      </w:pPr>
      <w:r>
        <w:lastRenderedPageBreak/>
        <w:t>QR-DEF-</w:t>
      </w:r>
      <w:r w:rsidR="00A52DAB">
        <w:t xml:space="preserve">USA-OP-00: </w:t>
      </w:r>
      <w:r w:rsidR="00A52DAB">
        <w:rPr>
          <w:b/>
          <w:bCs/>
        </w:rPr>
        <w:t>JIT Users</w:t>
      </w:r>
    </w:p>
    <w:bookmarkEnd w:id="74"/>
    <w:p w14:paraId="7C03868F" w14:textId="77777777" w:rsidR="00A52DAB" w:rsidRPr="001F0BD9" w:rsidRDefault="00A52DAB" w:rsidP="00A52DAB">
      <w:pPr>
        <w:pStyle w:val="ASomething"/>
      </w:pPr>
      <w:r w:rsidRPr="009D493F">
        <w:rPr>
          <w:b/>
          <w:bCs/>
        </w:rPr>
        <w:t>Category</w:t>
      </w:r>
      <w:r w:rsidRPr="009D493F">
        <w:t>:</w:t>
      </w:r>
      <w:r>
        <w:t xml:space="preserve"> </w:t>
      </w:r>
      <w:r>
        <w:tab/>
        <w:t>…</w:t>
      </w:r>
    </w:p>
    <w:p w14:paraId="2E4E2512" w14:textId="4B778529" w:rsidR="00A52DAB" w:rsidRPr="001F0BD9" w:rsidRDefault="00A52DAB" w:rsidP="00A52DAB">
      <w:pPr>
        <w:pStyle w:val="ASomething"/>
      </w:pPr>
      <w:r w:rsidRPr="009D493F">
        <w:rPr>
          <w:b/>
          <w:bCs/>
        </w:rPr>
        <w:t>Statement</w:t>
      </w:r>
      <w:r w:rsidRPr="009D493F">
        <w:t>:</w:t>
      </w:r>
      <w:r>
        <w:t xml:space="preserve"> </w:t>
      </w:r>
      <w:r>
        <w:tab/>
        <w:t xml:space="preserve">Invitations MUST be developed into System Users Just </w:t>
      </w:r>
      <w:proofErr w:type="gramStart"/>
      <w:r>
        <w:t>In</w:t>
      </w:r>
      <w:proofErr w:type="gramEnd"/>
      <w:r>
        <w:t xml:space="preserve"> Time (JIT).</w:t>
      </w:r>
    </w:p>
    <w:p w14:paraId="06F0E69B" w14:textId="5DA898D9" w:rsidR="00A52DAB" w:rsidRPr="001F0BD9" w:rsidRDefault="00A52DAB" w:rsidP="00A52DAB">
      <w:pPr>
        <w:pStyle w:val="ASomething"/>
      </w:pPr>
      <w:r w:rsidRPr="009D493F">
        <w:rPr>
          <w:b/>
          <w:bCs/>
        </w:rPr>
        <w:t>Rationale</w:t>
      </w:r>
      <w:r w:rsidRPr="009D493F">
        <w:t>:</w:t>
      </w:r>
      <w:r>
        <w:tab/>
        <w:t>Improve</w:t>
      </w:r>
      <w:r w:rsidR="00366AAA">
        <w:t>s</w:t>
      </w:r>
      <w:r>
        <w:t xml:space="preserve"> security</w:t>
      </w:r>
      <w:r w:rsidR="00366AAA">
        <w:t xml:space="preserve"> and usability of the system.</w:t>
      </w:r>
    </w:p>
    <w:p w14:paraId="62CB6B39" w14:textId="50EC80C9" w:rsidR="00A52DAB" w:rsidRPr="001F0BD9" w:rsidRDefault="00A52DAB" w:rsidP="00A52DAB">
      <w:pPr>
        <w:pStyle w:val="ASomething"/>
      </w:pPr>
      <w:r w:rsidRPr="009D493F">
        <w:rPr>
          <w:b/>
          <w:bCs/>
        </w:rPr>
        <w:t>Details</w:t>
      </w:r>
      <w:r w:rsidRPr="009D493F">
        <w:t>:</w:t>
      </w:r>
      <w:r>
        <w:t xml:space="preserve"> </w:t>
      </w:r>
      <w:r>
        <w:tab/>
        <w:t xml:space="preserve">Avoid creating system users records ahead of time without certainty they will be used (a security risk). </w:t>
      </w:r>
      <w:r>
        <w:br/>
      </w:r>
      <w:r w:rsidR="00B12578">
        <w:t xml:space="preserve">While </w:t>
      </w:r>
      <w:r w:rsidR="00B12578">
        <w:rPr>
          <w:i/>
          <w:iCs/>
        </w:rPr>
        <w:t xml:space="preserve">Provisioning </w:t>
      </w:r>
      <w:hyperlink w:anchor="Term_SystemUser" w:history="1">
        <w:r w:rsidR="00B12578" w:rsidRPr="00B12578">
          <w:rPr>
            <w:rStyle w:val="Hyperlink"/>
          </w:rPr>
          <w:t>Users</w:t>
        </w:r>
      </w:hyperlink>
      <w:r w:rsidR="00B12578">
        <w:t xml:space="preserve"> and their </w:t>
      </w:r>
      <w:hyperlink w:anchor="Term_Role" w:history="1">
        <w:r w:rsidR="00B12578" w:rsidRPr="009F6745">
          <w:rPr>
            <w:rStyle w:val="Hyperlink"/>
          </w:rPr>
          <w:t>Role</w:t>
        </w:r>
      </w:hyperlink>
      <w:r w:rsidR="00B12578">
        <w:t xml:space="preserve">s is common practice in IT systems, </w:t>
      </w:r>
      <w:r w:rsidR="00B12578" w:rsidRPr="006E4A4D">
        <w:rPr>
          <w:i/>
          <w:iCs/>
        </w:rPr>
        <w:t>Invit</w:t>
      </w:r>
      <w:r w:rsidR="00B12578">
        <w:rPr>
          <w:i/>
          <w:iCs/>
        </w:rPr>
        <w:t>ing</w:t>
      </w:r>
      <w:r w:rsidR="00B12578" w:rsidRPr="00B12578">
        <w:t xml:space="preserve"> </w:t>
      </w:r>
      <w:r w:rsidR="00B12578">
        <w:t xml:space="preserve">Persons to become </w:t>
      </w:r>
      <w:hyperlink w:anchor="Term_SystemUser" w:history="1">
        <w:r w:rsidR="00B12578" w:rsidRPr="00B12578">
          <w:rPr>
            <w:rStyle w:val="Hyperlink"/>
          </w:rPr>
          <w:t>Users</w:t>
        </w:r>
      </w:hyperlink>
      <w:r w:rsidR="00B12578" w:rsidRPr="00B12578">
        <w:t xml:space="preserve"> </w:t>
      </w:r>
      <w:r w:rsidR="00B12578">
        <w:t>to a System is more correct as well as improvable.</w:t>
      </w:r>
      <w:r>
        <w:t xml:space="preserve"> </w:t>
      </w:r>
      <w:r w:rsidR="00B12578">
        <w:br/>
        <w:t>See “</w:t>
      </w:r>
      <w:r w:rsidR="00366AAA">
        <w:rPr>
          <w:b/>
          <w:bCs/>
        </w:rPr>
        <w:t>Provisioned Users</w:t>
      </w:r>
      <w:r w:rsidR="00B12578">
        <w:t>”</w:t>
      </w:r>
    </w:p>
    <w:p w14:paraId="30DD5C46" w14:textId="77777777" w:rsidR="00A52DAB" w:rsidRPr="0075069B" w:rsidRDefault="00A52DAB" w:rsidP="00A52DAB">
      <w:pPr>
        <w:pStyle w:val="ASomething"/>
      </w:pPr>
      <w:r>
        <w:rPr>
          <w:b/>
          <w:bCs/>
        </w:rPr>
        <w:t>Prompts:</w:t>
      </w:r>
      <w:r>
        <w:tab/>
        <w:t>…</w:t>
      </w:r>
    </w:p>
    <w:p w14:paraId="45CF1187" w14:textId="77777777" w:rsidR="007F3D4B" w:rsidRDefault="007F3D4B" w:rsidP="007F3D4B">
      <w:pPr>
        <w:pStyle w:val="BodyText"/>
        <w:rPr>
          <w:lang w:eastAsia="en-NZ"/>
        </w:rPr>
      </w:pPr>
    </w:p>
    <w:p w14:paraId="56A571B7" w14:textId="77777777" w:rsidR="00A52DAB" w:rsidRDefault="00A52DAB" w:rsidP="007F3D4B">
      <w:pPr>
        <w:pStyle w:val="BodyText"/>
        <w:rPr>
          <w:lang w:eastAsia="en-NZ"/>
        </w:rPr>
      </w:pPr>
    </w:p>
    <w:p w14:paraId="77FA4E30" w14:textId="701E31CD" w:rsidR="00C83E0E" w:rsidRDefault="00113DB2" w:rsidP="00C83E0E">
      <w:pPr>
        <w:pStyle w:val="Heading5"/>
      </w:pPr>
      <w:r>
        <w:t>QR-DEF-</w:t>
      </w:r>
      <w:r w:rsidR="00F11DA1">
        <w:t>USA-OP-00</w:t>
      </w:r>
      <w:r w:rsidR="00C83E0E">
        <w:t xml:space="preserve">: </w:t>
      </w:r>
      <w:r w:rsidR="00C83E0E">
        <w:rPr>
          <w:b/>
          <w:bCs/>
        </w:rPr>
        <w:t>Multiple Sessions</w:t>
      </w:r>
    </w:p>
    <w:p w14:paraId="58967B20" w14:textId="77777777" w:rsidR="00C83E0E" w:rsidRPr="001F0BD9" w:rsidRDefault="00C83E0E" w:rsidP="00C83E0E">
      <w:pPr>
        <w:pStyle w:val="ASomething"/>
      </w:pPr>
      <w:r w:rsidRPr="009D493F">
        <w:rPr>
          <w:b/>
          <w:bCs/>
        </w:rPr>
        <w:t>Category</w:t>
      </w:r>
      <w:r w:rsidRPr="009D493F">
        <w:t>:</w:t>
      </w:r>
      <w:r>
        <w:t xml:space="preserve"> </w:t>
      </w:r>
      <w:r>
        <w:tab/>
        <w:t>…</w:t>
      </w:r>
    </w:p>
    <w:p w14:paraId="1FFE65DA" w14:textId="3D9AB5B3" w:rsidR="00C83E0E" w:rsidRPr="001F0BD9" w:rsidRDefault="00C83E0E" w:rsidP="00C83E0E">
      <w:pPr>
        <w:pStyle w:val="ASomething"/>
      </w:pPr>
      <w:r w:rsidRPr="009D493F">
        <w:rPr>
          <w:b/>
          <w:bCs/>
        </w:rPr>
        <w:t>Statement</w:t>
      </w:r>
      <w:r w:rsidRPr="009D493F">
        <w:t>:</w:t>
      </w:r>
      <w:r>
        <w:t xml:space="preserve"> </w:t>
      </w:r>
      <w:r>
        <w:tab/>
        <w:t>The solution’s system(s) MUST permit system users establish multiple parallel Sessions.</w:t>
      </w:r>
    </w:p>
    <w:p w14:paraId="7D960CE5" w14:textId="2E56B4DB" w:rsidR="00C83E0E" w:rsidRPr="001F0BD9" w:rsidRDefault="00C83E0E" w:rsidP="00C83E0E">
      <w:pPr>
        <w:pStyle w:val="ASomething"/>
      </w:pPr>
      <w:r w:rsidRPr="009D493F">
        <w:rPr>
          <w:b/>
          <w:bCs/>
        </w:rPr>
        <w:t>Rationale</w:t>
      </w:r>
      <w:r w:rsidRPr="009D493F">
        <w:t>:</w:t>
      </w:r>
      <w:r>
        <w:tab/>
      </w:r>
      <w:r w:rsidR="00C56236">
        <w:t xml:space="preserve">Users either own or have access to multiple devices to use the world wide web.  </w:t>
      </w:r>
      <w:r>
        <w:t>A person may concurrently open long duration independent Sessions from both a desktop and a mobile phone device.</w:t>
      </w:r>
    </w:p>
    <w:p w14:paraId="0079AFF2" w14:textId="2A61194B" w:rsidR="00C83E0E" w:rsidRPr="001F0BD9" w:rsidRDefault="00C83E0E" w:rsidP="00C83E0E">
      <w:pPr>
        <w:pStyle w:val="ASomething"/>
      </w:pPr>
      <w:r w:rsidRPr="009D493F">
        <w:rPr>
          <w:b/>
          <w:bCs/>
        </w:rPr>
        <w:t>Details</w:t>
      </w:r>
      <w:r w:rsidRPr="009D493F">
        <w:t>:</w:t>
      </w:r>
      <w:r>
        <w:t xml:space="preserve"> </w:t>
      </w:r>
      <w:r>
        <w:tab/>
      </w:r>
      <w:r w:rsidR="00C56236">
        <w:t>Defined elsewhere are Requirements for the permitted max length of sessions and/or features to facilitate long sessions.</w:t>
      </w:r>
    </w:p>
    <w:p w14:paraId="6CACA2D2" w14:textId="0356CA67" w:rsidR="00C83E0E" w:rsidRDefault="00C83E0E" w:rsidP="00C56236">
      <w:pPr>
        <w:pStyle w:val="ASomething"/>
      </w:pPr>
      <w:r>
        <w:rPr>
          <w:b/>
          <w:bCs/>
        </w:rPr>
        <w:t>Prompts:</w:t>
      </w:r>
      <w:r>
        <w:tab/>
      </w:r>
      <w:r w:rsidR="00C56236">
        <w:t>Does the service permit the use of concurrent sessions?</w:t>
      </w:r>
      <w:r w:rsidR="00C56236">
        <w:br/>
        <w:t>Are there any notable limitations to this desired outcome?</w:t>
      </w:r>
    </w:p>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1F42B83F" w14:textId="25FA018F" w:rsidR="008552A8" w:rsidRDefault="00113DB2" w:rsidP="008552A8">
      <w:pPr>
        <w:pStyle w:val="Heading5"/>
      </w:pPr>
      <w:r>
        <w:t>QR-DEF-</w:t>
      </w:r>
      <w:r w:rsidR="00F11DA1">
        <w:t>USA-OP-00</w:t>
      </w:r>
      <w:r w:rsidR="008552A8">
        <w:t xml:space="preserve">: </w:t>
      </w:r>
      <w:r w:rsidR="008552A8">
        <w:rPr>
          <w:b/>
          <w:bCs/>
        </w:rPr>
        <w:t>Localised System Media</w:t>
      </w:r>
    </w:p>
    <w:p w14:paraId="5DA3177C" w14:textId="77777777" w:rsidR="008552A8" w:rsidRPr="001F0BD9" w:rsidRDefault="008552A8" w:rsidP="008552A8">
      <w:pPr>
        <w:pStyle w:val="ASomething"/>
      </w:pPr>
      <w:r w:rsidRPr="009D493F">
        <w:rPr>
          <w:b/>
          <w:bCs/>
        </w:rPr>
        <w:t>Category</w:t>
      </w:r>
      <w:r w:rsidRPr="009D493F">
        <w:t>:</w:t>
      </w:r>
      <w:r>
        <w:t xml:space="preserve"> </w:t>
      </w:r>
      <w:r>
        <w:tab/>
        <w:t>ISO-25010/Usability/Operability</w:t>
      </w:r>
    </w:p>
    <w:p w14:paraId="54C8DEA4" w14:textId="7E357A3C" w:rsidR="008552A8" w:rsidRPr="001F0BD9" w:rsidRDefault="008552A8" w:rsidP="008552A8">
      <w:pPr>
        <w:pStyle w:val="ASomething"/>
      </w:pPr>
      <w:r w:rsidRPr="009D493F">
        <w:rPr>
          <w:b/>
          <w:bCs/>
        </w:rPr>
        <w:t>Statement</w:t>
      </w:r>
      <w:r w:rsidRPr="009D493F">
        <w:t>:</w:t>
      </w:r>
      <w:r>
        <w:t xml:space="preserve"> </w:t>
      </w:r>
      <w:r>
        <w:tab/>
        <w:t xml:space="preserve">The solution’s system(s) MUST </w:t>
      </w:r>
      <w:r w:rsidR="009B4FCA">
        <w:t xml:space="preserve">enable end </w:t>
      </w:r>
      <w:hyperlink w:anchor="Term_SystemUser" w:history="1">
        <w:r w:rsidR="006E4A4D" w:rsidRPr="006E4A4D">
          <w:rPr>
            <w:rStyle w:val="Hyperlink"/>
          </w:rPr>
          <w:t>Users</w:t>
        </w:r>
      </w:hyperlink>
      <w:r w:rsidR="009B4FCA">
        <w:t xml:space="preserve"> </w:t>
      </w:r>
      <w:r>
        <w:t xml:space="preserve">to switch between the defined target country’s national </w:t>
      </w:r>
      <w:r w:rsidR="009B4FCA">
        <w:t xml:space="preserve">written </w:t>
      </w:r>
      <w:r>
        <w:t xml:space="preserve">languages. </w:t>
      </w:r>
    </w:p>
    <w:p w14:paraId="39121750" w14:textId="1F4DC4A1" w:rsidR="008552A8" w:rsidRPr="001F0BD9" w:rsidRDefault="008552A8" w:rsidP="008552A8">
      <w:pPr>
        <w:pStyle w:val="ASomething"/>
      </w:pPr>
      <w:r w:rsidRPr="009D493F">
        <w:rPr>
          <w:b/>
          <w:bCs/>
        </w:rPr>
        <w:lastRenderedPageBreak/>
        <w:t>Rationale</w:t>
      </w:r>
      <w:r w:rsidRPr="009D493F">
        <w:t>:</w:t>
      </w:r>
      <w:r>
        <w:tab/>
      </w:r>
      <w:r w:rsidR="00697652">
        <w:t xml:space="preserve">The solution’s system(s) </w:t>
      </w:r>
      <w:r w:rsidR="009B4FCA">
        <w:t xml:space="preserve">must </w:t>
      </w:r>
      <w:r>
        <w:t xml:space="preserve">render </w:t>
      </w:r>
      <w:hyperlink w:anchor="Term_SystemMedia" w:history="1">
        <w:r w:rsidR="009C5B95" w:rsidRPr="009C5B95">
          <w:rPr>
            <w:rStyle w:val="Hyperlink"/>
          </w:rPr>
          <w:t>S</w:t>
        </w:r>
        <w:r w:rsidRPr="009C5B95">
          <w:rPr>
            <w:rStyle w:val="Hyperlink"/>
          </w:rPr>
          <w:t xml:space="preserve">ystem </w:t>
        </w:r>
        <w:r w:rsidR="009C5B95" w:rsidRPr="009C5B95">
          <w:rPr>
            <w:rStyle w:val="Hyperlink"/>
          </w:rPr>
          <w:t>M</w:t>
        </w:r>
        <w:r w:rsidR="00660F9F" w:rsidRPr="009C5B95">
          <w:rPr>
            <w:rStyle w:val="Hyperlink"/>
          </w:rPr>
          <w:t>edia</w:t>
        </w:r>
      </w:hyperlink>
      <w:r w:rsidR="00660F9F">
        <w:t xml:space="preserve"> (</w:t>
      </w:r>
      <w:r>
        <w:t>text and images</w:t>
      </w:r>
      <w:r w:rsidR="00660F9F">
        <w:t>)</w:t>
      </w:r>
      <w:r>
        <w:t xml:space="preserve"> according to </w:t>
      </w:r>
      <w:hyperlink w:anchor="Term_SystemUser" w:history="1">
        <w:r w:rsidR="006E4A4D" w:rsidRPr="006E4A4D">
          <w:rPr>
            <w:rStyle w:val="Hyperlink"/>
          </w:rPr>
          <w:t>User</w:t>
        </w:r>
      </w:hyperlink>
      <w:r>
        <w:t xml:space="preserve"> preferences</w:t>
      </w:r>
      <w:r w:rsidR="009B4FCA">
        <w:t xml:space="preserve"> in applicable languages</w:t>
      </w:r>
      <w:r>
        <w:t>.</w:t>
      </w:r>
    </w:p>
    <w:p w14:paraId="06153AD2" w14:textId="4C84577E" w:rsidR="008552A8" w:rsidRPr="001F0BD9" w:rsidRDefault="008552A8" w:rsidP="008552A8">
      <w:pPr>
        <w:pStyle w:val="ASomething"/>
      </w:pPr>
      <w:r w:rsidRPr="009D493F">
        <w:rPr>
          <w:b/>
          <w:bCs/>
        </w:rPr>
        <w:t>Details</w:t>
      </w:r>
      <w:r w:rsidRPr="009D493F">
        <w:t>:</w:t>
      </w:r>
      <w:r>
        <w:t xml:space="preserve"> </w:t>
      </w:r>
      <w:r>
        <w:tab/>
      </w:r>
      <w:hyperlink w:anchor="Term_SystemMedia" w:history="1">
        <w:r w:rsidR="009C5B95" w:rsidRPr="009C5B95">
          <w:rPr>
            <w:rStyle w:val="Hyperlink"/>
          </w:rPr>
          <w:t>System Media</w:t>
        </w:r>
      </w:hyperlink>
      <w:r>
        <w:t>, as opposed to user supplied media includes labels, instructions, prompts, icons, background, etc.</w:t>
      </w:r>
      <w:r w:rsidR="009B4FCA">
        <w:br/>
        <w:t>Note: a minimum of two written language is required to be installed.</w:t>
      </w:r>
      <w:r w:rsidR="009B4FCA">
        <w:br/>
        <w:t xml:space="preserve">Functionality is required to be accessible to end </w:t>
      </w:r>
      <w:hyperlink w:anchor="Term_SystemUser" w:history="1">
        <w:r w:rsidR="006E4A4D" w:rsidRPr="006E4A4D">
          <w:rPr>
            <w:rStyle w:val="Hyperlink"/>
          </w:rPr>
          <w:t>Users</w:t>
        </w:r>
      </w:hyperlink>
      <w:r w:rsidR="009B4FCA">
        <w:t xml:space="preserve"> for them to switch between culture/language preferences.</w:t>
      </w:r>
    </w:p>
    <w:p w14:paraId="777E4D32" w14:textId="2CC2E238" w:rsidR="008552A8" w:rsidRDefault="00617A85" w:rsidP="008552A8">
      <w:pPr>
        <w:pStyle w:val="ASomething"/>
      </w:pPr>
      <w:r>
        <w:rPr>
          <w:b/>
          <w:bCs/>
        </w:rPr>
        <w:t>Prompts:</w:t>
      </w:r>
      <w:r w:rsidR="008552A8">
        <w:tab/>
        <w:t xml:space="preserve">Does the service permit rendering of </w:t>
      </w:r>
      <w:hyperlink w:anchor="Term_SystemMedia" w:history="1">
        <w:r w:rsidR="009C5B95" w:rsidRPr="009C5B95">
          <w:rPr>
            <w:rStyle w:val="Hyperlink"/>
          </w:rPr>
          <w:t>System Media</w:t>
        </w:r>
      </w:hyperlink>
      <w:r w:rsidR="008552A8">
        <w:t xml:space="preserve"> according to user culture &amp; language preferences?</w:t>
      </w:r>
      <w:r w:rsidR="009B4FCA">
        <w:br/>
        <w:t xml:space="preserve">Are </w:t>
      </w:r>
      <w:proofErr w:type="gramStart"/>
      <w:r w:rsidR="009B4FCA">
        <w:t>all of</w:t>
      </w:r>
      <w:proofErr w:type="gramEnd"/>
      <w:r w:rsidR="009B4FCA">
        <w:t xml:space="preserve"> the target countries languages included?</w:t>
      </w:r>
    </w:p>
    <w:p w14:paraId="75141A52" w14:textId="77777777" w:rsidR="008552A8" w:rsidRPr="0075069B" w:rsidRDefault="008552A8" w:rsidP="008552A8">
      <w:pPr>
        <w:pStyle w:val="ASomething"/>
      </w:pP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p w14:paraId="161801CD" w14:textId="2E0A4079" w:rsidR="00B922E6" w:rsidRPr="001F0BD9" w:rsidRDefault="00B922E6" w:rsidP="00B922E6">
      <w:pPr>
        <w:pStyle w:val="ASomething"/>
      </w:pPr>
      <w:r w:rsidRPr="009D493F">
        <w:rPr>
          <w:b/>
          <w:bCs/>
        </w:rPr>
        <w:t>Category</w:t>
      </w:r>
      <w:r w:rsidRPr="009D493F">
        <w:t>:</w:t>
      </w:r>
      <w:r>
        <w:t xml:space="preserve"> </w:t>
      </w:r>
      <w:r>
        <w:tab/>
        <w:t>ISO-25010/Usability/Operability</w:t>
      </w:r>
    </w:p>
    <w:p w14:paraId="3209DF47" w14:textId="08056A9D" w:rsidR="00B922E6" w:rsidRPr="001F0BD9" w:rsidRDefault="00B922E6" w:rsidP="00B922E6">
      <w:pPr>
        <w:pStyle w:val="ASomething"/>
      </w:pPr>
      <w:r w:rsidRPr="009D493F">
        <w:rPr>
          <w:b/>
          <w:bCs/>
        </w:rPr>
        <w:t>Statement</w:t>
      </w:r>
      <w:r w:rsidRPr="009D493F">
        <w:t>:</w:t>
      </w:r>
      <w:r>
        <w:t xml:space="preserve"> </w:t>
      </w:r>
      <w:r>
        <w:tab/>
        <w:t xml:space="preserve">Where technically and achievable, </w:t>
      </w:r>
      <w:r w:rsidR="002E02EF">
        <w:t>solution system(s)</w:t>
      </w:r>
      <w:r>
        <w:t xml:space="preserve"> </w:t>
      </w:r>
      <w:r w:rsidR="002E02EF">
        <w:t xml:space="preserve">graphical </w:t>
      </w:r>
      <w:hyperlink w:anchor="Term_UserInterface" w:history="1">
        <w:r w:rsidR="002E02EF" w:rsidRPr="002E02EF">
          <w:rPr>
            <w:rStyle w:val="Hyperlink"/>
          </w:rPr>
          <w:t xml:space="preserve">user </w:t>
        </w:r>
        <w:r w:rsidRPr="002E02EF">
          <w:rPr>
            <w:rStyle w:val="Hyperlink"/>
          </w:rPr>
          <w:t>interfaces</w:t>
        </w:r>
      </w:hyperlink>
      <w:r>
        <w:t xml:space="preserve"> MUST use or align with the </w:t>
      </w:r>
      <w:hyperlink w:anchor="Term_SponsorOrganisation" w:history="1">
        <w:r w:rsidR="009C5B95" w:rsidRPr="009C5B95">
          <w:rPr>
            <w:rStyle w:val="Hyperlink"/>
          </w:rPr>
          <w:t>Sponsor Organisation</w:t>
        </w:r>
      </w:hyperlink>
      <w:r>
        <w:t>’s standards.</w:t>
      </w:r>
    </w:p>
    <w:p w14:paraId="3FC77D69" w14:textId="3BBB253C" w:rsidR="00B922E6" w:rsidRPr="001F0BD9" w:rsidRDefault="00B922E6" w:rsidP="00B922E6">
      <w:pPr>
        <w:pStyle w:val="ASomething"/>
      </w:pPr>
      <w:r w:rsidRPr="009D493F">
        <w:rPr>
          <w:b/>
          <w:bCs/>
        </w:rPr>
        <w:t>Rationale</w:t>
      </w:r>
      <w:r w:rsidRPr="009D493F">
        <w:t>:</w:t>
      </w:r>
      <w:r>
        <w:tab/>
        <w:t xml:space="preserve">Common appearance of services contributes to consumer’s confidence, </w:t>
      </w:r>
      <w:proofErr w:type="gramStart"/>
      <w:r>
        <w:t>understandability</w:t>
      </w:r>
      <w:proofErr w:type="gramEnd"/>
      <w:r>
        <w:t xml:space="preserve"> and operation.</w:t>
      </w:r>
    </w:p>
    <w:p w14:paraId="6322FE15" w14:textId="0451B9BD" w:rsidR="00B922E6" w:rsidRPr="001F0BD9" w:rsidRDefault="00B922E6" w:rsidP="00B922E6">
      <w:pPr>
        <w:pStyle w:val="ASomething"/>
      </w:pPr>
      <w:r w:rsidRPr="009D493F">
        <w:rPr>
          <w:b/>
          <w:bCs/>
        </w:rPr>
        <w:t>Details</w:t>
      </w:r>
      <w:r w:rsidRPr="009D493F">
        <w:t>:</w:t>
      </w:r>
      <w:r>
        <w:t xml:space="preserve"> </w:t>
      </w:r>
      <w:r>
        <w:tab/>
        <w:t>Organisations may require use of and alignment to Visual Styles.</w:t>
      </w:r>
    </w:p>
    <w:p w14:paraId="507A5CC5" w14:textId="68433984" w:rsidR="00B922E6" w:rsidRDefault="00617A85" w:rsidP="00B922E6">
      <w:pPr>
        <w:pStyle w:val="ASomething"/>
      </w:pPr>
      <w:r>
        <w:rPr>
          <w:b/>
          <w:bCs/>
        </w:rPr>
        <w:t>Prompts:</w:t>
      </w:r>
      <w:r w:rsidR="00B922E6">
        <w:tab/>
        <w:t xml:space="preserve">Can </w:t>
      </w:r>
      <w:r w:rsidR="002E02EF">
        <w:t xml:space="preserve">the graphical </w:t>
      </w:r>
      <w:hyperlink w:anchor="Term_UserInterface" w:history="1">
        <w:r w:rsidR="002E02EF" w:rsidRPr="002E02EF">
          <w:rPr>
            <w:rStyle w:val="Hyperlink"/>
          </w:rPr>
          <w:t xml:space="preserve">user </w:t>
        </w:r>
        <w:r w:rsidR="00B922E6" w:rsidRPr="002E02EF">
          <w:rPr>
            <w:rStyle w:val="Hyperlink"/>
          </w:rPr>
          <w:t>interfaces</w:t>
        </w:r>
      </w:hyperlink>
      <w:r w:rsidR="00B922E6">
        <w:t xml:space="preserve"> define the </w:t>
      </w:r>
      <w:hyperlink w:anchor="Term_SponsorOrganisation" w:history="1">
        <w:r w:rsidR="009C5B95" w:rsidRPr="009C5B95">
          <w:rPr>
            <w:rStyle w:val="Hyperlink"/>
          </w:rPr>
          <w:t>Sponsor Organisation</w:t>
        </w:r>
      </w:hyperlink>
      <w:r w:rsidR="00B922E6">
        <w:t>?</w:t>
      </w:r>
      <w:r w:rsidR="00B922E6">
        <w:br/>
        <w:t xml:space="preserve">Can the appearance of interfaces be aligned to </w:t>
      </w:r>
      <w:hyperlink w:anchor="Term_SponsorOrganisation" w:history="1">
        <w:r w:rsidR="009C5B95" w:rsidRPr="009C5B95">
          <w:rPr>
            <w:rStyle w:val="Hyperlink"/>
          </w:rPr>
          <w:t>Sponsor Organisation</w:t>
        </w:r>
      </w:hyperlink>
      <w:r w:rsidR="00B922E6">
        <w:t xml:space="preserve"> standards?</w:t>
      </w:r>
    </w:p>
    <w:p w14:paraId="6F315416" w14:textId="77777777" w:rsidR="00B922E6" w:rsidRPr="008A5424" w:rsidRDefault="00B922E6" w:rsidP="008A5424"/>
    <w:p w14:paraId="0334DA3A" w14:textId="21CC548D" w:rsidR="00B94472" w:rsidRDefault="00113DB2" w:rsidP="003A0A31">
      <w:pPr>
        <w:pStyle w:val="Heading5"/>
        <w:tabs>
          <w:tab w:val="center" w:pos="4762"/>
        </w:tabs>
        <w:rPr>
          <w:b/>
          <w:bCs/>
        </w:rPr>
      </w:pPr>
      <w:r>
        <w:t>QR-DEF-</w:t>
      </w:r>
      <w:r w:rsidR="00346430" w:rsidRPr="00B94472">
        <w:t>USA-OP-00</w:t>
      </w:r>
      <w:r w:rsidR="00346430">
        <w:t xml:space="preserve">: </w:t>
      </w:r>
      <w:r w:rsidR="00B94472" w:rsidRPr="00346430">
        <w:rPr>
          <w:b/>
          <w:bCs/>
        </w:rPr>
        <w:t>Role Association</w:t>
      </w:r>
      <w:r w:rsidR="00B94472">
        <w:rPr>
          <w:b/>
          <w:bCs/>
        </w:rPr>
        <w:t xml:space="preserve"> </w:t>
      </w:r>
      <w:r w:rsidR="003A0A31">
        <w:rPr>
          <w:b/>
          <w:bCs/>
        </w:rPr>
        <w:tab/>
      </w:r>
    </w:p>
    <w:p w14:paraId="532D88BE" w14:textId="77777777" w:rsidR="003A0A31" w:rsidRPr="003A0A31" w:rsidRDefault="003A0A31" w:rsidP="003A0A31">
      <w:pPr>
        <w:pStyle w:val="BodyText"/>
      </w:pPr>
    </w:p>
    <w:p w14:paraId="56F115C5" w14:textId="02949FE2" w:rsidR="00756C26" w:rsidRPr="001F0BD9" w:rsidRDefault="00756C26" w:rsidP="00756C26">
      <w:pPr>
        <w:pStyle w:val="ASomething"/>
      </w:pPr>
      <w:r w:rsidRPr="009D493F">
        <w:rPr>
          <w:b/>
          <w:bCs/>
        </w:rPr>
        <w:t>Category</w:t>
      </w:r>
      <w:r w:rsidRPr="009D493F">
        <w:t>:</w:t>
      </w:r>
      <w:r>
        <w:t xml:space="preserve"> </w:t>
      </w:r>
      <w:r>
        <w:tab/>
      </w:r>
      <w:r w:rsidR="0039149E">
        <w:t>ISO-25010/Usability/Operability</w:t>
      </w:r>
    </w:p>
    <w:p w14:paraId="31DABF9F" w14:textId="2823D65A" w:rsidR="00756C26" w:rsidRPr="001F0BD9" w:rsidRDefault="00756C26" w:rsidP="00756C26">
      <w:pPr>
        <w:pStyle w:val="ASomething"/>
      </w:pPr>
      <w:r w:rsidRPr="009D493F">
        <w:rPr>
          <w:b/>
          <w:bCs/>
        </w:rPr>
        <w:t>Statement</w:t>
      </w:r>
      <w:r w:rsidRPr="009D493F">
        <w:t>:</w:t>
      </w:r>
      <w:r>
        <w:t xml:space="preserve"> </w:t>
      </w:r>
      <w:r>
        <w:tab/>
        <w:t xml:space="preserve">Authorised </w:t>
      </w:r>
      <w:r w:rsidR="006E4A4D">
        <w:t xml:space="preserve">Authenticated </w:t>
      </w:r>
      <w:r>
        <w:t xml:space="preserve">Users MUST be able to invite other Persons to Accept proposed </w:t>
      </w:r>
      <w:hyperlink w:anchor="Term_Role" w:history="1">
        <w:r w:rsidR="009F6745" w:rsidRPr="009F6745">
          <w:rPr>
            <w:rStyle w:val="Hyperlink"/>
          </w:rPr>
          <w:t>Role</w:t>
        </w:r>
      </w:hyperlink>
      <w:r>
        <w:t>s.</w:t>
      </w:r>
      <w:r>
        <w:br/>
      </w:r>
    </w:p>
    <w:p w14:paraId="2FF60D01" w14:textId="51D9BBE9" w:rsidR="00756C26" w:rsidRPr="001F0BD9" w:rsidRDefault="00756C26" w:rsidP="00756C26">
      <w:pPr>
        <w:pStyle w:val="ASomething"/>
      </w:pPr>
      <w:r w:rsidRPr="009D493F">
        <w:rPr>
          <w:b/>
          <w:bCs/>
        </w:rPr>
        <w:t>Rationale</w:t>
      </w:r>
      <w:r w:rsidRPr="009D493F">
        <w:t>:</w:t>
      </w:r>
      <w:r>
        <w:tab/>
      </w:r>
      <w:r w:rsidR="00394F02">
        <w:t xml:space="preserve">Assigning Roles to Users in an unmonitored manner can become a security risk. </w:t>
      </w:r>
    </w:p>
    <w:p w14:paraId="0D5DBBD4" w14:textId="16709BD2" w:rsidR="00756C26" w:rsidRPr="001F0BD9" w:rsidRDefault="00756C26" w:rsidP="00756C26">
      <w:pPr>
        <w:pStyle w:val="ASomething"/>
      </w:pPr>
      <w:r w:rsidRPr="009D493F">
        <w:rPr>
          <w:b/>
          <w:bCs/>
        </w:rPr>
        <w:t>Details</w:t>
      </w:r>
      <w:r w:rsidRPr="009D493F">
        <w:t>:</w:t>
      </w:r>
      <w:r>
        <w:t xml:space="preserve"> </w:t>
      </w:r>
      <w:r>
        <w:tab/>
      </w:r>
      <w:r w:rsidR="00394F02">
        <w:t xml:space="preserve">While </w:t>
      </w:r>
      <w:r w:rsidR="00394F02" w:rsidRPr="006E4A4D">
        <w:rPr>
          <w:i/>
          <w:iCs/>
        </w:rPr>
        <w:t>Assigning</w:t>
      </w:r>
      <w:r w:rsidR="00394F02">
        <w:t xml:space="preserve"> </w:t>
      </w:r>
      <w:hyperlink w:anchor="Term_Role" w:history="1">
        <w:r w:rsidR="00394F02" w:rsidRPr="009F6745">
          <w:rPr>
            <w:rStyle w:val="Hyperlink"/>
          </w:rPr>
          <w:t>Role</w:t>
        </w:r>
      </w:hyperlink>
      <w:r w:rsidR="00394F02">
        <w:t xml:space="preserve">s is common practice in IT systems, </w:t>
      </w:r>
      <w:r w:rsidR="00394F02" w:rsidRPr="006E4A4D">
        <w:rPr>
          <w:i/>
          <w:iCs/>
        </w:rPr>
        <w:t>Applying</w:t>
      </w:r>
      <w:r w:rsidR="00394F02">
        <w:t xml:space="preserve"> for a </w:t>
      </w:r>
      <w:hyperlink w:anchor="Term_Role" w:history="1">
        <w:r w:rsidR="00394F02" w:rsidRPr="009F6745">
          <w:rPr>
            <w:rStyle w:val="Hyperlink"/>
          </w:rPr>
          <w:t>Role</w:t>
        </w:r>
      </w:hyperlink>
      <w:r w:rsidR="00394F02">
        <w:t xml:space="preserve">, or being </w:t>
      </w:r>
      <w:r w:rsidR="00394F02" w:rsidRPr="006E4A4D">
        <w:rPr>
          <w:i/>
          <w:iCs/>
        </w:rPr>
        <w:t>Invited</w:t>
      </w:r>
      <w:r w:rsidR="00394F02">
        <w:t xml:space="preserve"> to </w:t>
      </w:r>
      <w:r w:rsidR="00394F02" w:rsidRPr="006E4A4D">
        <w:rPr>
          <w:i/>
          <w:iCs/>
        </w:rPr>
        <w:t>Accept</w:t>
      </w:r>
      <w:r w:rsidR="00394F02">
        <w:t xml:space="preserve"> a </w:t>
      </w:r>
      <w:hyperlink w:anchor="Term_Role" w:history="1">
        <w:r w:rsidR="00394F02" w:rsidRPr="009F6745">
          <w:rPr>
            <w:rStyle w:val="Hyperlink"/>
          </w:rPr>
          <w:t>Role</w:t>
        </w:r>
      </w:hyperlink>
      <w:r w:rsidR="00394F02">
        <w:t xml:space="preserve"> is more correct as well as improvable.</w:t>
      </w:r>
      <w:r w:rsidR="00394F02">
        <w:br/>
        <w:t>Role Associations must not be permanent, but instead be bound by From/To Dates &amp; Times.</w:t>
      </w:r>
    </w:p>
    <w:p w14:paraId="5FFB6D09" w14:textId="4ECFF57B" w:rsidR="00756C26" w:rsidRDefault="00617A85" w:rsidP="00756C26">
      <w:pPr>
        <w:pStyle w:val="ASomething"/>
      </w:pPr>
      <w:r>
        <w:rPr>
          <w:b/>
          <w:bCs/>
        </w:rPr>
        <w:lastRenderedPageBreak/>
        <w:t>Prompts:</w:t>
      </w:r>
      <w:r w:rsidR="00756C26">
        <w:tab/>
        <w:t xml:space="preserve">How are Users associated to </w:t>
      </w:r>
      <w:hyperlink w:anchor="Term_Role" w:history="1">
        <w:r w:rsidR="009F6745" w:rsidRPr="009F6745">
          <w:rPr>
            <w:rStyle w:val="Hyperlink"/>
          </w:rPr>
          <w:t>Role</w:t>
        </w:r>
      </w:hyperlink>
      <w:r w:rsidR="00756C26">
        <w:t>s?</w:t>
      </w:r>
      <w:r w:rsidR="00756C26">
        <w:br/>
        <w:t xml:space="preserve">What kind of </w:t>
      </w:r>
      <w:hyperlink w:anchor="Term_Role" w:history="1">
        <w:r w:rsidR="009F6745" w:rsidRPr="009F6745">
          <w:rPr>
            <w:rStyle w:val="Hyperlink"/>
          </w:rPr>
          <w:t>Role</w:t>
        </w:r>
      </w:hyperlink>
      <w:r w:rsidR="00756C26">
        <w:t>s are they? System</w:t>
      </w:r>
      <w:r w:rsidR="00205BB2">
        <w:t xml:space="preserve"> based</w:t>
      </w:r>
      <w:r w:rsidR="00756C26">
        <w:t>, Tenancy</w:t>
      </w:r>
      <w:r w:rsidR="00205BB2">
        <w:t xml:space="preserve"> based</w:t>
      </w:r>
      <w:r w:rsidR="00756C26">
        <w:t xml:space="preserve">, </w:t>
      </w:r>
      <w:r w:rsidR="00205BB2">
        <w:t>per-</w:t>
      </w:r>
      <w:r w:rsidR="00756C26">
        <w:t xml:space="preserve">Group, </w:t>
      </w:r>
      <w:r w:rsidR="0039149E">
        <w:t xml:space="preserve">(e.g.: Accountable, Manager, Member, Guest, etc.) or </w:t>
      </w:r>
      <w:r w:rsidR="00205BB2">
        <w:t xml:space="preserve">per </w:t>
      </w:r>
      <w:r w:rsidR="00756C26">
        <w:t>Resource</w:t>
      </w:r>
      <w:r w:rsidR="00205BB2">
        <w:t xml:space="preserve"> (e.g.: Creator, Contributor, Approver, </w:t>
      </w:r>
      <w:r w:rsidR="0039149E">
        <w:t>etc.).</w:t>
      </w:r>
    </w:p>
    <w:p w14:paraId="7DFA42FD" w14:textId="0B221F4A" w:rsidR="002E02EF" w:rsidRDefault="00113DB2" w:rsidP="002E02EF">
      <w:pPr>
        <w:pStyle w:val="Heading5"/>
      </w:pPr>
      <w:r>
        <w:t>QR-DEF-</w:t>
      </w:r>
      <w:r w:rsidR="002E02EF">
        <w:t xml:space="preserve">USA-OP-00: </w:t>
      </w:r>
      <w:r w:rsidR="00D81726">
        <w:rPr>
          <w:b/>
          <w:bCs/>
        </w:rPr>
        <w:t xml:space="preserve">Early Availability of </w:t>
      </w:r>
      <w:r w:rsidR="002E02EF">
        <w:rPr>
          <w:b/>
          <w:bCs/>
        </w:rPr>
        <w:t>Guidance</w:t>
      </w:r>
    </w:p>
    <w:p w14:paraId="04E8D8F4" w14:textId="77777777" w:rsidR="002E02EF" w:rsidRPr="001F0BD9" w:rsidRDefault="002E02EF" w:rsidP="002E02EF">
      <w:pPr>
        <w:pStyle w:val="ASomething"/>
      </w:pPr>
      <w:r w:rsidRPr="009D493F">
        <w:rPr>
          <w:b/>
          <w:bCs/>
        </w:rPr>
        <w:t>Category</w:t>
      </w:r>
      <w:r w:rsidRPr="009D493F">
        <w:t>:</w:t>
      </w:r>
      <w:r>
        <w:t xml:space="preserve"> </w:t>
      </w:r>
      <w:r>
        <w:tab/>
        <w:t>ISO-25010/Usability/Operability</w:t>
      </w:r>
    </w:p>
    <w:p w14:paraId="73D7B1A0" w14:textId="77777777" w:rsidR="002E02EF" w:rsidRPr="001F0BD9" w:rsidRDefault="002E02EF" w:rsidP="002E02EF">
      <w:pPr>
        <w:pStyle w:val="ASomething"/>
      </w:pPr>
      <w:r w:rsidRPr="009D493F">
        <w:rPr>
          <w:b/>
          <w:bCs/>
        </w:rPr>
        <w:t>Statement</w:t>
      </w:r>
      <w:r w:rsidRPr="009D493F">
        <w:t>:</w:t>
      </w:r>
      <w:r>
        <w:t xml:space="preserve"> </w:t>
      </w:r>
      <w:r>
        <w:tab/>
        <w:t>The solution’s system(s) MUST provide guidance as early as practical.</w:t>
      </w:r>
    </w:p>
    <w:p w14:paraId="34C62EAD" w14:textId="77777777" w:rsidR="002E02EF" w:rsidRPr="001F0BD9" w:rsidRDefault="002E02EF" w:rsidP="002E02EF">
      <w:pPr>
        <w:pStyle w:val="ASomething"/>
      </w:pPr>
      <w:r w:rsidRPr="009D493F">
        <w:rPr>
          <w:b/>
          <w:bCs/>
        </w:rPr>
        <w:t>Rationale</w:t>
      </w:r>
      <w:r w:rsidRPr="009D493F">
        <w:t>:</w:t>
      </w:r>
      <w:r>
        <w:tab/>
        <w:t>The sooner a user can meet operation requirements the sooner they are able to complete their task adding to their evaluation that the service is effective.</w:t>
      </w:r>
    </w:p>
    <w:p w14:paraId="31F97DE3" w14:textId="233C17F5" w:rsidR="002E02EF" w:rsidRPr="001F0BD9" w:rsidRDefault="002E02EF" w:rsidP="002E02EF">
      <w:pPr>
        <w:pStyle w:val="ASomething"/>
      </w:pPr>
      <w:r w:rsidRPr="009D493F">
        <w:rPr>
          <w:b/>
          <w:bCs/>
        </w:rPr>
        <w:t>Details</w:t>
      </w:r>
      <w:r w:rsidRPr="009D493F">
        <w:t>:</w:t>
      </w:r>
      <w:r>
        <w:t xml:space="preserve"> </w:t>
      </w:r>
      <w:r>
        <w:tab/>
        <w:t xml:space="preserve">A specific example of this type of expected behaviour is that of user input </w:t>
      </w:r>
      <w:r w:rsidR="00D81726">
        <w:t xml:space="preserve">dynamic </w:t>
      </w:r>
      <w:r>
        <w:t>validation: provide instructions on why a field has failed validation without waiting till the user submits the whole form.</w:t>
      </w:r>
    </w:p>
    <w:p w14:paraId="4B5F3B8A" w14:textId="77777777" w:rsidR="002E02EF" w:rsidRDefault="002E02EF" w:rsidP="002E02EF">
      <w:pPr>
        <w:pStyle w:val="ASomething"/>
      </w:pPr>
      <w:r>
        <w:rPr>
          <w:b/>
          <w:bCs/>
        </w:rPr>
        <w:t>Prompts:</w:t>
      </w:r>
      <w:r>
        <w:tab/>
        <w:t>Are instructions provided on how to pass validation?</w:t>
      </w:r>
      <w:r>
        <w:br/>
        <w:t>When are they shown – after a user completes input of the field and moves on to another field, or does it wait till the user presses an Action button (e.g.: ‘Submit’).</w:t>
      </w:r>
    </w:p>
    <w:p w14:paraId="1F7C0150" w14:textId="77777777" w:rsidR="002E02EF" w:rsidRPr="0075069B" w:rsidRDefault="002E02EF" w:rsidP="002E02EF">
      <w:pPr>
        <w:pStyle w:val="ASomething"/>
      </w:pPr>
    </w:p>
    <w:p w14:paraId="13669623" w14:textId="0F00B097" w:rsidR="00D840F2" w:rsidRDefault="00113DB2" w:rsidP="00D840F2">
      <w:pPr>
        <w:pStyle w:val="Heading5"/>
      </w:pPr>
      <w:r>
        <w:t>QR-DEF-</w:t>
      </w:r>
      <w:r w:rsidR="00D840F2">
        <w:t xml:space="preserve">USA-OP-00: </w:t>
      </w:r>
      <w:r w:rsidR="00D840F2">
        <w:rPr>
          <w:b/>
          <w:bCs/>
        </w:rPr>
        <w:t>Completed</w:t>
      </w:r>
      <w:r w:rsidR="00EB2340">
        <w:rPr>
          <w:b/>
          <w:bCs/>
        </w:rPr>
        <w:t xml:space="preserve">, </w:t>
      </w:r>
      <w:r w:rsidR="00D840F2">
        <w:rPr>
          <w:b/>
          <w:bCs/>
        </w:rPr>
        <w:t>Corrected</w:t>
      </w:r>
      <w:r w:rsidR="00EB2340">
        <w:rPr>
          <w:b/>
          <w:bCs/>
        </w:rPr>
        <w:t xml:space="preserve"> User Input</w:t>
      </w:r>
    </w:p>
    <w:p w14:paraId="619A7788" w14:textId="0A74E669" w:rsidR="00D840F2" w:rsidRPr="001F0BD9" w:rsidRDefault="00D840F2" w:rsidP="00D840F2">
      <w:pPr>
        <w:pStyle w:val="ASomething"/>
      </w:pPr>
      <w:r w:rsidRPr="009D493F">
        <w:rPr>
          <w:b/>
          <w:bCs/>
        </w:rPr>
        <w:t>Category</w:t>
      </w:r>
      <w:r w:rsidRPr="009D493F">
        <w:t>:</w:t>
      </w:r>
      <w:r>
        <w:t xml:space="preserve"> </w:t>
      </w:r>
      <w:r>
        <w:tab/>
        <w:t>ISO-25010/</w:t>
      </w:r>
      <w:r w:rsidR="000506E0">
        <w:t>Usability/Operability</w:t>
      </w:r>
    </w:p>
    <w:p w14:paraId="7DE88CCC" w14:textId="20BCD470" w:rsidR="00D840F2" w:rsidRPr="001F0BD9" w:rsidRDefault="00D840F2" w:rsidP="00D840F2">
      <w:pPr>
        <w:pStyle w:val="ASomething"/>
      </w:pPr>
      <w:r w:rsidRPr="009D493F">
        <w:rPr>
          <w:b/>
          <w:bCs/>
        </w:rPr>
        <w:t>Statement</w:t>
      </w:r>
      <w:r w:rsidRPr="009D493F">
        <w:t>:</w:t>
      </w:r>
      <w:r>
        <w:t xml:space="preserve"> </w:t>
      </w:r>
      <w:r>
        <w:tab/>
        <w:t xml:space="preserve">The solution’s system(s) MUST attempt to correct </w:t>
      </w:r>
      <w:r w:rsidR="000506E0">
        <w:t xml:space="preserve">and complete </w:t>
      </w:r>
      <w:r>
        <w:t>user input</w:t>
      </w:r>
      <w:r w:rsidR="000506E0">
        <w:t>.</w:t>
      </w:r>
    </w:p>
    <w:p w14:paraId="5D6E59A1" w14:textId="03EC0CC4" w:rsidR="00D840F2" w:rsidRPr="001F0BD9" w:rsidRDefault="00D840F2" w:rsidP="00D840F2">
      <w:pPr>
        <w:pStyle w:val="ASomething"/>
      </w:pPr>
      <w:r w:rsidRPr="009D493F">
        <w:rPr>
          <w:b/>
          <w:bCs/>
        </w:rPr>
        <w:t>Rationale</w:t>
      </w:r>
      <w:r w:rsidRPr="009D493F">
        <w:t>:</w:t>
      </w:r>
      <w:r>
        <w:tab/>
        <w:t xml:space="preserve">Users hurry and makes mistakes that automation can correct </w:t>
      </w:r>
      <w:r w:rsidR="000506E0">
        <w:t xml:space="preserve">in many cases without further </w:t>
      </w:r>
      <w:r>
        <w:t>guidance or oversight.</w:t>
      </w:r>
    </w:p>
    <w:p w14:paraId="6D716880" w14:textId="3D84EC21" w:rsidR="00D840F2" w:rsidRPr="001F0BD9" w:rsidRDefault="00D840F2" w:rsidP="00D840F2">
      <w:pPr>
        <w:pStyle w:val="ASomething"/>
      </w:pPr>
      <w:r w:rsidRPr="009D493F">
        <w:rPr>
          <w:b/>
          <w:bCs/>
        </w:rPr>
        <w:t>Details</w:t>
      </w:r>
      <w:r w:rsidRPr="009D493F">
        <w:t>:</w:t>
      </w:r>
      <w:r>
        <w:t xml:space="preserve"> </w:t>
      </w:r>
      <w:r>
        <w:tab/>
      </w:r>
      <w:r w:rsidR="000506E0">
        <w:t>The solution’s system(s) should provide autocompletion where achievable (words, phrases, addresses, etc.).</w:t>
      </w:r>
      <w:r w:rsidR="000506E0">
        <w:br/>
        <w:t xml:space="preserve">The system should rely on browsers to propose corrections to spelling mistakes. </w:t>
      </w:r>
      <w:r w:rsidR="000506E0">
        <w:br/>
        <w:t>These steps should be taken before validation is applied.</w:t>
      </w:r>
      <w:r w:rsidR="000506E0">
        <w:br/>
      </w:r>
      <w:r>
        <w:t xml:space="preserve">User input excludes applying correction to </w:t>
      </w:r>
      <w:hyperlink w:anchor="Term_API" w:history="1">
        <w:r w:rsidR="000F39EE" w:rsidRPr="000F39EE">
          <w:rPr>
            <w:rStyle w:val="Hyperlink"/>
          </w:rPr>
          <w:t>API</w:t>
        </w:r>
      </w:hyperlink>
      <w:r>
        <w:t xml:space="preserve"> inputs.</w:t>
      </w:r>
    </w:p>
    <w:p w14:paraId="32C2EFBC" w14:textId="4994B926" w:rsidR="00D840F2" w:rsidRPr="0075069B" w:rsidRDefault="00617A85" w:rsidP="003B08C4">
      <w:pPr>
        <w:pStyle w:val="ASomething"/>
      </w:pPr>
      <w:r>
        <w:rPr>
          <w:b/>
          <w:bCs/>
        </w:rPr>
        <w:t>Prompts:</w:t>
      </w:r>
      <w:r w:rsidR="00D840F2">
        <w:tab/>
      </w:r>
      <w:r w:rsidR="003B08C4">
        <w:t>Approximately what % of the user input fields benefit from auto-completion?</w:t>
      </w:r>
      <w:r w:rsidR="003B08C4">
        <w:br/>
        <w:t>Approximately what % of the user input fields benefit from Input auto-correction?</w:t>
      </w:r>
      <w:r w:rsidR="003B08C4">
        <w:br/>
        <w:t>Is validation delayed till these steps are completed?</w:t>
      </w:r>
      <w:r w:rsidR="003B08C4">
        <w:tab/>
      </w:r>
    </w:p>
    <w:p w14:paraId="7B73D53C" w14:textId="77777777" w:rsidR="00D840F2" w:rsidRDefault="00D840F2" w:rsidP="00D840F2">
      <w:pPr>
        <w:pStyle w:val="BodyText"/>
        <w:rPr>
          <w:lang w:eastAsia="en-NZ"/>
        </w:rPr>
      </w:pPr>
    </w:p>
    <w:p w14:paraId="716DF8B6" w14:textId="25C24C98" w:rsidR="00D20472" w:rsidRDefault="00113DB2" w:rsidP="00D20472">
      <w:pPr>
        <w:pStyle w:val="Heading5"/>
        <w:rPr>
          <w:b/>
          <w:bCs/>
        </w:rPr>
      </w:pPr>
      <w:r>
        <w:lastRenderedPageBreak/>
        <w:t>QR-DEF-</w:t>
      </w:r>
      <w:r w:rsidR="00D20472">
        <w:t xml:space="preserve">USA-OP-00: </w:t>
      </w:r>
      <w:r w:rsidR="00D20472">
        <w:rPr>
          <w:b/>
          <w:bCs/>
        </w:rPr>
        <w:t>Undoable</w:t>
      </w:r>
    </w:p>
    <w:p w14:paraId="69ABD287" w14:textId="7C107D0A" w:rsidR="00D20472" w:rsidRDefault="00D20472" w:rsidP="00D20472">
      <w:pPr>
        <w:pStyle w:val="ASomething"/>
      </w:pPr>
      <w:r>
        <w:rPr>
          <w:b/>
          <w:bCs/>
        </w:rPr>
        <w:t>Redirect</w:t>
      </w:r>
      <w:r w:rsidRPr="009D493F">
        <w:t>:</w:t>
      </w:r>
      <w:r>
        <w:t xml:space="preserve"> </w:t>
      </w:r>
      <w:r>
        <w:tab/>
        <w:t>See “Undoable”</w:t>
      </w:r>
    </w:p>
    <w:p w14:paraId="77BC92ED" w14:textId="77777777" w:rsidR="00A664C7" w:rsidRDefault="00A664C7" w:rsidP="00D20472">
      <w:pPr>
        <w:pStyle w:val="ASomething"/>
      </w:pPr>
    </w:p>
    <w:p w14:paraId="65107679" w14:textId="71E8A534" w:rsidR="00A664C7" w:rsidRDefault="0069397A" w:rsidP="00A664C7">
      <w:pPr>
        <w:pStyle w:val="Heading5"/>
      </w:pPr>
      <w:r>
        <w:t>QR-DEF-USE-OP-00</w:t>
      </w:r>
      <w:r w:rsidR="00A664C7">
        <w:t xml:space="preserve">: </w:t>
      </w:r>
      <w:r w:rsidR="00FA6ACC">
        <w:rPr>
          <w:b/>
          <w:bCs/>
        </w:rPr>
        <w:t>Printable Content</w:t>
      </w:r>
    </w:p>
    <w:p w14:paraId="439DDDB1" w14:textId="08976565" w:rsidR="00A664C7" w:rsidRPr="001F0BD9" w:rsidRDefault="00A664C7" w:rsidP="00A664C7">
      <w:pPr>
        <w:pStyle w:val="ASomething"/>
      </w:pPr>
      <w:r w:rsidRPr="009D493F">
        <w:rPr>
          <w:b/>
          <w:bCs/>
        </w:rPr>
        <w:t>Category</w:t>
      </w:r>
      <w:r w:rsidRPr="009D493F">
        <w:t>:</w:t>
      </w:r>
      <w:r>
        <w:t xml:space="preserve"> </w:t>
      </w:r>
      <w:r>
        <w:tab/>
      </w:r>
      <w:r w:rsidR="00FA6ACC">
        <w:t>ISO-25010/Usability/Operability</w:t>
      </w:r>
    </w:p>
    <w:p w14:paraId="1A4EB20F" w14:textId="6C1303F2" w:rsidR="00A664C7" w:rsidRPr="001F0BD9" w:rsidRDefault="00A664C7" w:rsidP="00A664C7">
      <w:pPr>
        <w:pStyle w:val="ASomething"/>
      </w:pPr>
      <w:r w:rsidRPr="009D493F">
        <w:rPr>
          <w:b/>
          <w:bCs/>
        </w:rPr>
        <w:t>Statement</w:t>
      </w:r>
      <w:r w:rsidRPr="009D493F">
        <w:t>:</w:t>
      </w:r>
      <w:r>
        <w:t xml:space="preserve"> </w:t>
      </w:r>
      <w:r>
        <w:tab/>
      </w:r>
      <w:r w:rsidR="00FA6ACC">
        <w:t>The main content of each view MUST be printable in its entirety on standard sheets of paper.</w:t>
      </w:r>
    </w:p>
    <w:p w14:paraId="3E3FABB8" w14:textId="2BAB9A12" w:rsidR="00FA6ACC" w:rsidRPr="00FA6ACC" w:rsidRDefault="00A664C7" w:rsidP="00FA6ACC">
      <w:pPr>
        <w:pStyle w:val="ASomething"/>
      </w:pPr>
      <w:r w:rsidRPr="009D493F">
        <w:rPr>
          <w:b/>
          <w:bCs/>
        </w:rPr>
        <w:t>Rationale</w:t>
      </w:r>
      <w:r w:rsidRPr="009D493F">
        <w:t>:</w:t>
      </w:r>
      <w:r>
        <w:tab/>
      </w:r>
      <w:r w:rsidR="00FA6ACC" w:rsidRPr="00FA6ACC">
        <w:t xml:space="preserve">May be </w:t>
      </w:r>
      <w:r w:rsidR="00FA6ACC" w:rsidRPr="00FA6ACC">
        <w:rPr>
          <w:rFonts w:eastAsiaTheme="majorEastAsia"/>
        </w:rPr>
        <w:t>beneficial for record-keeping, sharing information in a tangible format</w:t>
      </w:r>
      <w:r w:rsidR="00FA6ACC" w:rsidRPr="00FA6ACC">
        <w:t>, or archiving important documents.</w:t>
      </w:r>
    </w:p>
    <w:p w14:paraId="390E2721" w14:textId="29F8A28A" w:rsidR="00A664C7" w:rsidRPr="001F0BD9" w:rsidRDefault="00A664C7" w:rsidP="00FA6ACC">
      <w:pPr>
        <w:pStyle w:val="ASomething"/>
      </w:pPr>
      <w:r w:rsidRPr="009D493F">
        <w:rPr>
          <w:b/>
          <w:bCs/>
        </w:rPr>
        <w:t>Details</w:t>
      </w:r>
      <w:r w:rsidRPr="009D493F">
        <w:t>:</w:t>
      </w:r>
      <w:r>
        <w:t xml:space="preserve"> </w:t>
      </w:r>
      <w:r>
        <w:tab/>
      </w:r>
      <w:r w:rsidR="00FA6ACC">
        <w:t>The following MUST NOT be printed:</w:t>
      </w:r>
      <w:r w:rsidR="00FA6ACC">
        <w:br/>
        <w:t>- thematic or decorative headers, banners, borders, footers</w:t>
      </w:r>
      <w:r w:rsidR="00FA6ACC">
        <w:br/>
        <w:t xml:space="preserve">- navigation selectors (e.g., menus and search), </w:t>
      </w:r>
      <w:r w:rsidR="00FA6ACC">
        <w:br/>
        <w:t>- navigation context (e.g., breadcrumbs)</w:t>
      </w:r>
      <w:r w:rsidR="00FA6ACC">
        <w:br/>
        <w:t xml:space="preserve">- confidential information (e.g., </w:t>
      </w:r>
      <w:hyperlink w:anchor="Term_PII" w:history="1">
        <w:r w:rsidR="00FA6ACC" w:rsidRPr="00FA6ACC">
          <w:rPr>
            <w:rStyle w:val="Hyperlink"/>
          </w:rPr>
          <w:t>PII</w:t>
        </w:r>
      </w:hyperlink>
      <w:r w:rsidR="00FA6ACC">
        <w:t>)</w:t>
      </w:r>
      <w:r w:rsidR="00FA6ACC">
        <w:br/>
      </w:r>
      <w:r w:rsidR="00FA6ACC">
        <w:br/>
      </w:r>
      <w:r w:rsidR="00FA6ACC" w:rsidRPr="00FA6ACC">
        <w:rPr>
          <w:b/>
          <w:bCs/>
        </w:rPr>
        <w:t>IMPORTANT:</w:t>
      </w:r>
      <w:r w:rsidR="00FA6ACC">
        <w:t xml:space="preserve"> printing may lead to leaking confidential information</w:t>
      </w:r>
      <w:r w:rsidR="0069397A">
        <w:t xml:space="preserve"> due to being available via an open (i.e., non-authorising), non-auditing medium</w:t>
      </w:r>
      <w:r w:rsidR="00FA6ACC">
        <w:t>.</w:t>
      </w:r>
    </w:p>
    <w:p w14:paraId="0EE63B79" w14:textId="14BE3DC2" w:rsidR="00FA6ACC" w:rsidRDefault="00A664C7" w:rsidP="0069397A">
      <w:pPr>
        <w:pStyle w:val="ASomething"/>
      </w:pPr>
      <w:r>
        <w:rPr>
          <w:b/>
          <w:bCs/>
        </w:rPr>
        <w:t>Prompts:</w:t>
      </w:r>
      <w:r>
        <w:tab/>
      </w:r>
      <w:r w:rsidR="0069397A">
        <w:t>Does the solution’s system(s) permit printing pages?</w:t>
      </w:r>
      <w:r w:rsidR="0069397A">
        <w:br/>
        <w:t xml:space="preserve">Are the elements to be removed, removed before printing? </w:t>
      </w:r>
      <w:r w:rsidR="0069397A">
        <w:br/>
        <w:t>How?</w:t>
      </w:r>
    </w:p>
    <w:p w14:paraId="52F30535" w14:textId="77777777" w:rsidR="0069397A" w:rsidRDefault="0069397A" w:rsidP="0069397A">
      <w:pPr>
        <w:pStyle w:val="ASomething"/>
      </w:pPr>
    </w:p>
    <w:p w14:paraId="6E3248FF" w14:textId="715D47A5" w:rsidR="00D20472" w:rsidRPr="00D20472" w:rsidRDefault="00D20472" w:rsidP="00D20472">
      <w:pPr>
        <w:pStyle w:val="BodyText"/>
      </w:pPr>
    </w:p>
    <w:p w14:paraId="58AD873D" w14:textId="77777777" w:rsidR="00D20472" w:rsidRDefault="00D20472" w:rsidP="00756C26">
      <w:pPr>
        <w:pStyle w:val="ASomething"/>
      </w:pPr>
    </w:p>
    <w:p w14:paraId="3BE4DBCD" w14:textId="2A857FDA" w:rsidR="00992003" w:rsidRDefault="00992003" w:rsidP="00992003">
      <w:pPr>
        <w:pStyle w:val="Heading4"/>
      </w:pPr>
      <w:bookmarkStart w:id="75" w:name="_Toc158297586"/>
      <w:r w:rsidRPr="00992003">
        <w:t>Accessibility</w:t>
      </w:r>
      <w:bookmarkEnd w:id="75"/>
    </w:p>
    <w:p w14:paraId="6C70CF64" w14:textId="5A1F628C" w:rsidR="00992003" w:rsidRDefault="00992003" w:rsidP="00C829F4">
      <w:pPr>
        <w:pStyle w:val="BodyTextDefinition"/>
        <w:rPr>
          <w:lang w:eastAsia="en-NZ"/>
        </w:rPr>
      </w:pPr>
      <w:r>
        <w:rPr>
          <w:lang w:eastAsia="en-NZ"/>
        </w:rPr>
        <w:t>T</w:t>
      </w:r>
      <w:r w:rsidRPr="00780F08">
        <w:rPr>
          <w:lang w:eastAsia="en-NZ"/>
        </w:rPr>
        <w:t>he degree to which a solution can be used by people with the widest range of characteristics and capabilities to achieve a specific goal in a specified context of use.</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r w:rsidR="00992003">
        <w:rPr>
          <w:b/>
          <w:bCs/>
        </w:rPr>
        <w:t>WCAG</w:t>
      </w:r>
    </w:p>
    <w:p w14:paraId="6C8AF2A8" w14:textId="538B8471" w:rsidR="00992003" w:rsidRPr="001F0BD9" w:rsidRDefault="00992003" w:rsidP="00992003">
      <w:pPr>
        <w:pStyle w:val="ASomething"/>
      </w:pPr>
      <w:r w:rsidRPr="009D493F">
        <w:rPr>
          <w:b/>
          <w:bCs/>
        </w:rPr>
        <w:t>Category</w:t>
      </w:r>
      <w:r w:rsidRPr="009D493F">
        <w:t>:</w:t>
      </w:r>
      <w:r>
        <w:t xml:space="preserve"> ISO-25010/Usability/Accessibility</w:t>
      </w:r>
      <w:r>
        <w:tab/>
      </w:r>
    </w:p>
    <w:p w14:paraId="298C0BB2" w14:textId="3A6FDF97" w:rsidR="00992003" w:rsidRPr="001F0BD9" w:rsidRDefault="00992003" w:rsidP="00992003">
      <w:pPr>
        <w:pStyle w:val="ASomething"/>
      </w:pPr>
      <w:r w:rsidRPr="009D493F">
        <w:rPr>
          <w:b/>
          <w:bCs/>
        </w:rPr>
        <w:t>Statement</w:t>
      </w:r>
      <w:r w:rsidRPr="009D493F">
        <w:t>:</w:t>
      </w:r>
      <w:r>
        <w:t xml:space="preserve"> </w:t>
      </w:r>
      <w:r>
        <w:tab/>
        <w:t xml:space="preserve">Service </w:t>
      </w:r>
      <w:r w:rsidR="002E02EF">
        <w:t xml:space="preserve">graphical </w:t>
      </w:r>
      <w:hyperlink w:anchor="Term_UserInterface" w:history="1">
        <w:r w:rsidR="002E02EF" w:rsidRPr="002E02EF">
          <w:rPr>
            <w:rStyle w:val="Hyperlink"/>
          </w:rPr>
          <w:t xml:space="preserve">user </w:t>
        </w:r>
        <w:r w:rsidRPr="002E02EF">
          <w:rPr>
            <w:rStyle w:val="Hyperlink"/>
          </w:rPr>
          <w:t>interface</w:t>
        </w:r>
      </w:hyperlink>
      <w:r>
        <w:t>s MUST be accessible</w:t>
      </w:r>
      <w:r w:rsidR="002B32E2">
        <w:t>, meeting the latest WCAG Guidelines to an AA level or better</w:t>
      </w:r>
      <w:r>
        <w:t>.</w:t>
      </w:r>
    </w:p>
    <w:p w14:paraId="7CA97E75" w14:textId="75D62F4E" w:rsidR="00992003" w:rsidRPr="001F0BD9" w:rsidRDefault="00992003" w:rsidP="00992003">
      <w:pPr>
        <w:pStyle w:val="ASomething"/>
      </w:pPr>
      <w:r w:rsidRPr="009D493F">
        <w:rPr>
          <w:b/>
          <w:bCs/>
        </w:rPr>
        <w:t>Rationale</w:t>
      </w:r>
      <w:r w:rsidRPr="009D493F">
        <w:t>:</w:t>
      </w:r>
      <w:r>
        <w:tab/>
        <w:t>Even able persons are only temporarily within the arc of ability, being dis-abled at other times by youth, accident, illness, or old age.</w:t>
      </w:r>
    </w:p>
    <w:p w14:paraId="0D6543B2" w14:textId="47599FF3" w:rsidR="00992003" w:rsidRPr="001F0BD9" w:rsidRDefault="00992003" w:rsidP="00992003">
      <w:pPr>
        <w:pStyle w:val="ASomething"/>
      </w:pPr>
      <w:r w:rsidRPr="009D493F">
        <w:rPr>
          <w:b/>
          <w:bCs/>
        </w:rPr>
        <w:t>Details</w:t>
      </w:r>
      <w:r w:rsidRPr="009D493F">
        <w:t>:</w:t>
      </w:r>
      <w:r>
        <w:t xml:space="preserve"> </w:t>
      </w:r>
      <w:r>
        <w:tab/>
        <w:t xml:space="preserve">Interfaces include both interactive system </w:t>
      </w:r>
      <w:hyperlink w:anchor="Term_UserInterface" w:history="1">
        <w:r w:rsidRPr="002E02EF">
          <w:rPr>
            <w:rStyle w:val="Hyperlink"/>
          </w:rPr>
          <w:t>user interfaces</w:t>
        </w:r>
      </w:hyperlink>
      <w:r>
        <w:t xml:space="preserve"> and </w:t>
      </w:r>
      <w:r w:rsidRPr="002E02EF">
        <w:rPr>
          <w:i/>
          <w:iCs/>
        </w:rPr>
        <w:t>non</w:t>
      </w:r>
      <w:r>
        <w:t>-interactive printed reports.</w:t>
      </w:r>
      <w:r w:rsidR="00744C81">
        <w:br/>
      </w:r>
      <w:r w:rsidR="00744C81">
        <w:lastRenderedPageBreak/>
        <w:t>Examples of Level A: Navigable by keyboard, Non-Text content alternatives, video captions.</w:t>
      </w:r>
      <w:r w:rsidR="00744C81">
        <w:br/>
        <w:t>Examples of Level AA: Colour contrast, Meaningful text alternatives to images, Consistent navigation elements, correct form labels, status updates can be conveyed through a screen reader, logical headers, etc.</w:t>
      </w:r>
      <w:r>
        <w:br/>
        <w:t xml:space="preserve">Note: WCAG 2.0 is </w:t>
      </w:r>
      <w:r w:rsidR="002B32E2">
        <w:t xml:space="preserve">now an </w:t>
      </w:r>
      <w:hyperlink w:anchor="Value_Standards" w:history="1">
        <w:r w:rsidR="002B32E2" w:rsidRPr="00100AB9">
          <w:rPr>
            <w:rStyle w:val="Hyperlink"/>
          </w:rPr>
          <w:t>international</w:t>
        </w:r>
        <w:r w:rsidRPr="00100AB9">
          <w:rPr>
            <w:rStyle w:val="Hyperlink"/>
          </w:rPr>
          <w:t xml:space="preserve"> standard</w:t>
        </w:r>
      </w:hyperlink>
      <w:r>
        <w:t>: ISO-40500.</w:t>
      </w:r>
    </w:p>
    <w:p w14:paraId="00E2BA71" w14:textId="1DEBF72E" w:rsidR="00992003" w:rsidRDefault="00617A85" w:rsidP="00992003">
      <w:pPr>
        <w:pStyle w:val="ASomething"/>
      </w:pPr>
      <w:r>
        <w:rPr>
          <w:b/>
          <w:bCs/>
        </w:rPr>
        <w:t>Prompts:</w:t>
      </w:r>
      <w:r w:rsidR="00992003">
        <w:tab/>
      </w:r>
      <w:r w:rsidR="002B32E2">
        <w:t>What is the lowest level which the solution’s service(s) interfaces meet of the latest version of the Web Content Accessibility Guidelines?</w:t>
      </w:r>
    </w:p>
    <w:p w14:paraId="01829C7D" w14:textId="77777777" w:rsidR="0069397A" w:rsidRPr="00FE0ADF" w:rsidRDefault="0069397A" w:rsidP="00FE0ADF"/>
    <w:p w14:paraId="447F2BD1" w14:textId="3D849501" w:rsidR="0069397A" w:rsidRDefault="0069397A" w:rsidP="0069397A">
      <w:pPr>
        <w:pStyle w:val="Heading5"/>
      </w:pPr>
      <w:r>
        <w:t xml:space="preserve">QR-DEF-USA-ACC-00: </w:t>
      </w:r>
      <w:r>
        <w:rPr>
          <w:b/>
          <w:bCs/>
        </w:rPr>
        <w:t>Media Described</w:t>
      </w:r>
    </w:p>
    <w:p w14:paraId="5DC0C345" w14:textId="6F20E33A" w:rsidR="0069397A" w:rsidRPr="001F0BD9" w:rsidRDefault="0069397A" w:rsidP="0069397A">
      <w:pPr>
        <w:pStyle w:val="ASomething"/>
      </w:pPr>
      <w:r w:rsidRPr="009D493F">
        <w:rPr>
          <w:b/>
          <w:bCs/>
        </w:rPr>
        <w:t>Category</w:t>
      </w:r>
      <w:r w:rsidRPr="009D493F">
        <w:t>:</w:t>
      </w:r>
      <w:r>
        <w:t xml:space="preserve"> </w:t>
      </w:r>
      <w:r>
        <w:tab/>
        <w:t>ISO-25010/Usability/Accessibility</w:t>
      </w:r>
    </w:p>
    <w:p w14:paraId="47101FCF" w14:textId="3BB895A4" w:rsidR="0069397A" w:rsidRDefault="0069397A" w:rsidP="0069397A">
      <w:pPr>
        <w:pStyle w:val="ASomething"/>
      </w:pPr>
      <w:r w:rsidRPr="009D493F">
        <w:rPr>
          <w:b/>
          <w:bCs/>
        </w:rPr>
        <w:t>Statement</w:t>
      </w:r>
      <w:r w:rsidRPr="009D493F">
        <w:t>:</w:t>
      </w:r>
      <w:r>
        <w:t xml:space="preserve"> </w:t>
      </w:r>
      <w:r>
        <w:tab/>
        <w:t>Links to non-displayed media MUST be described by information indicating the media’s format and size.</w:t>
      </w:r>
    </w:p>
    <w:p w14:paraId="50A117B3" w14:textId="40280A1C" w:rsidR="0069397A" w:rsidRPr="001F0BD9" w:rsidRDefault="0069397A" w:rsidP="0069397A">
      <w:pPr>
        <w:pStyle w:val="ASomething"/>
      </w:pPr>
      <w:r w:rsidRPr="009D493F">
        <w:rPr>
          <w:b/>
          <w:bCs/>
        </w:rPr>
        <w:t>Rationale</w:t>
      </w:r>
      <w:r w:rsidRPr="009D493F">
        <w:t>:</w:t>
      </w:r>
      <w:r>
        <w:tab/>
        <w:t>Inform system users as to the requirements and network &amp; time cost to follow the link.</w:t>
      </w:r>
    </w:p>
    <w:p w14:paraId="4F16FD27" w14:textId="6CE926B0" w:rsidR="0069397A" w:rsidRPr="001F0BD9" w:rsidRDefault="0069397A" w:rsidP="0069397A">
      <w:pPr>
        <w:pStyle w:val="ASomething"/>
      </w:pPr>
      <w:r w:rsidRPr="009D493F">
        <w:rPr>
          <w:b/>
          <w:bCs/>
        </w:rPr>
        <w:t>Details</w:t>
      </w:r>
      <w:r w:rsidRPr="009D493F">
        <w:t>:</w:t>
      </w:r>
      <w:r>
        <w:t xml:space="preserve"> </w:t>
      </w:r>
      <w:r>
        <w:tab/>
      </w:r>
      <w:r w:rsidR="00575288">
        <w:t xml:space="preserve">When described following Accessibility standards Improves both Usability and Accessibility.  </w:t>
      </w:r>
    </w:p>
    <w:p w14:paraId="3FFA93D0" w14:textId="0BAFD18A" w:rsidR="0069397A" w:rsidRPr="0075069B" w:rsidRDefault="0069397A" w:rsidP="0069397A">
      <w:pPr>
        <w:pStyle w:val="ASomething"/>
      </w:pPr>
      <w:r>
        <w:rPr>
          <w:b/>
          <w:bCs/>
        </w:rPr>
        <w:t>Prompts:</w:t>
      </w:r>
      <w:r>
        <w:tab/>
      </w:r>
      <w:r w:rsidR="00575288">
        <w:t>Does the system describe Links to non-displayed media files?</w:t>
      </w:r>
      <w:r w:rsidR="00575288">
        <w:br/>
      </w:r>
    </w:p>
    <w:p w14:paraId="349AAD07" w14:textId="208296DE" w:rsidR="008D29F9" w:rsidRDefault="008D29F9" w:rsidP="008D29F9">
      <w:pPr>
        <w:pStyle w:val="Heading5"/>
      </w:pPr>
      <w:r>
        <w:t xml:space="preserve">QR-DEF-USA-ACC-00: </w:t>
      </w:r>
      <w:r>
        <w:rPr>
          <w:b/>
          <w:bCs/>
        </w:rPr>
        <w:t>Relay Service</w:t>
      </w:r>
    </w:p>
    <w:p w14:paraId="2CECBF75" w14:textId="6FDE35DE" w:rsidR="008D29F9" w:rsidRPr="001F0BD9" w:rsidRDefault="008D29F9" w:rsidP="008D29F9">
      <w:pPr>
        <w:pStyle w:val="ASomething"/>
      </w:pPr>
      <w:r w:rsidRPr="009D493F">
        <w:rPr>
          <w:b/>
          <w:bCs/>
        </w:rPr>
        <w:t>Category</w:t>
      </w:r>
      <w:r w:rsidRPr="009D493F">
        <w:t>:</w:t>
      </w:r>
      <w:r>
        <w:t xml:space="preserve"> </w:t>
      </w:r>
      <w:r>
        <w:tab/>
        <w:t>ISO-25010/Usability/Accessibility</w:t>
      </w:r>
    </w:p>
    <w:p w14:paraId="1179C426" w14:textId="7BFD1DE5" w:rsidR="008D29F9" w:rsidRPr="001F0BD9" w:rsidRDefault="008D29F9" w:rsidP="008D29F9">
      <w:pPr>
        <w:pStyle w:val="ASomething"/>
      </w:pPr>
      <w:r w:rsidRPr="009D493F">
        <w:rPr>
          <w:b/>
          <w:bCs/>
        </w:rPr>
        <w:t>Statement</w:t>
      </w:r>
      <w:r w:rsidRPr="009D493F">
        <w:t>:</w:t>
      </w:r>
      <w:r>
        <w:t xml:space="preserve"> </w:t>
      </w:r>
      <w:r>
        <w:tab/>
        <w:t xml:space="preserve">The solution </w:t>
      </w:r>
      <w:r w:rsidR="007113F8">
        <w:t>SHOULD</w:t>
      </w:r>
      <w:r>
        <w:t xml:space="preserve"> link to </w:t>
      </w:r>
      <w:proofErr w:type="spellStart"/>
      <w:proofErr w:type="gramStart"/>
      <w:r>
        <w:t>a</w:t>
      </w:r>
      <w:proofErr w:type="spellEnd"/>
      <w:proofErr w:type="gramEnd"/>
      <w:r>
        <w:t xml:space="preserve"> audio relay system for hearing or speech impaired system users.</w:t>
      </w:r>
    </w:p>
    <w:p w14:paraId="076694B7" w14:textId="0A0B34E7" w:rsidR="008D29F9" w:rsidRPr="001F0BD9" w:rsidRDefault="008D29F9" w:rsidP="008D29F9">
      <w:pPr>
        <w:pStyle w:val="ASomething"/>
      </w:pPr>
      <w:r w:rsidRPr="009D493F">
        <w:rPr>
          <w:b/>
          <w:bCs/>
        </w:rPr>
        <w:t>Rationale</w:t>
      </w:r>
      <w:r w:rsidRPr="009D493F">
        <w:t>:</w:t>
      </w:r>
      <w:r>
        <w:tab/>
        <w:t>Hearing impaired users MUST be able to use the system.</w:t>
      </w:r>
    </w:p>
    <w:p w14:paraId="0563D8B9" w14:textId="50010683" w:rsidR="008D29F9" w:rsidRPr="001F0BD9" w:rsidRDefault="008D29F9" w:rsidP="008D29F9">
      <w:pPr>
        <w:pStyle w:val="ASomething"/>
      </w:pPr>
      <w:r w:rsidRPr="009D493F">
        <w:rPr>
          <w:b/>
          <w:bCs/>
        </w:rPr>
        <w:t>Details</w:t>
      </w:r>
      <w:r w:rsidRPr="009D493F">
        <w:t>:</w:t>
      </w:r>
      <w:r>
        <w:t xml:space="preserve"> </w:t>
      </w:r>
      <w:r>
        <w:tab/>
      </w:r>
      <w:r w:rsidR="007113F8">
        <w:t>In NZ, the link address is;</w:t>
      </w:r>
      <w:r w:rsidR="007113F8">
        <w:br/>
      </w:r>
      <w:hyperlink r:id="rId23" w:history="1">
        <w:r w:rsidR="007113F8" w:rsidRPr="008D29F9">
          <w:rPr>
            <w:rFonts w:ascii="Helvetica" w:hAnsi="Helvetica"/>
            <w:color w:val="336699"/>
            <w:sz w:val="27"/>
            <w:szCs w:val="27"/>
            <w:u w:val="single"/>
            <w:lang w:eastAsia="en-NZ"/>
          </w:rPr>
          <w:t xml:space="preserve">New Zealand Relay Service (NZ </w:t>
        </w:r>
        <w:proofErr w:type="gramStart"/>
        <w:r w:rsidR="007113F8" w:rsidRPr="008D29F9">
          <w:rPr>
            <w:rFonts w:ascii="Helvetica" w:hAnsi="Helvetica"/>
            <w:color w:val="336699"/>
            <w:sz w:val="27"/>
            <w:szCs w:val="27"/>
            <w:u w:val="single"/>
            <w:lang w:eastAsia="en-NZ"/>
          </w:rPr>
          <w:t>Relay)</w:t>
        </w:r>
        <w:r w:rsidR="007113F8" w:rsidRPr="008D29F9">
          <w:rPr>
            <w:rFonts w:ascii="Helvetica" w:hAnsi="Helvetica"/>
            <w:color w:val="336699"/>
            <w:sz w:val="27"/>
            <w:szCs w:val="27"/>
            <w:u w:val="single"/>
            <w:bdr w:val="none" w:sz="0" w:space="0" w:color="auto" w:frame="1"/>
            <w:lang w:eastAsia="en-NZ"/>
          </w:rPr>
          <w:t>(</w:t>
        </w:r>
        <w:proofErr w:type="gramEnd"/>
        <w:r w:rsidR="007113F8" w:rsidRPr="008D29F9">
          <w:rPr>
            <w:rFonts w:ascii="Helvetica" w:hAnsi="Helvetica"/>
            <w:color w:val="336699"/>
            <w:sz w:val="27"/>
            <w:szCs w:val="27"/>
            <w:u w:val="single"/>
            <w:bdr w:val="none" w:sz="0" w:space="0" w:color="auto" w:frame="1"/>
            <w:lang w:eastAsia="en-NZ"/>
          </w:rPr>
          <w:t>external link)</w:t>
        </w:r>
      </w:hyperlink>
    </w:p>
    <w:p w14:paraId="627DD313" w14:textId="1330E16C" w:rsidR="008D29F9" w:rsidRPr="0075069B" w:rsidRDefault="008D29F9" w:rsidP="008D29F9">
      <w:pPr>
        <w:pStyle w:val="ASomething"/>
      </w:pPr>
      <w:r>
        <w:rPr>
          <w:b/>
          <w:bCs/>
        </w:rPr>
        <w:t>Prompts:</w:t>
      </w:r>
      <w:r>
        <w:tab/>
      </w:r>
      <w:r w:rsidR="007113F8">
        <w:t>Does the solution’s system(s) Contact Information link to an audio relay system?</w:t>
      </w:r>
      <w:r w:rsidR="007113F8">
        <w:br/>
        <w:t>Which one?</w:t>
      </w:r>
    </w:p>
    <w:p w14:paraId="31F083F6" w14:textId="77777777" w:rsidR="008D29F9" w:rsidRPr="0075069B" w:rsidRDefault="008D29F9" w:rsidP="00992003">
      <w:pPr>
        <w:pStyle w:val="ASomething"/>
      </w:pP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76" w:name="_Toc158297587"/>
      <w:r>
        <w:t>Reliability</w:t>
      </w:r>
      <w:bookmarkEnd w:id="76"/>
    </w:p>
    <w:p w14:paraId="003FF8D8" w14:textId="228E5C7B" w:rsidR="009D28D8" w:rsidRPr="00902999" w:rsidRDefault="009D28D8" w:rsidP="00C829F4">
      <w:pPr>
        <w:pStyle w:val="BodyTextDefinition"/>
      </w:pPr>
      <w:r w:rsidRPr="00902999">
        <w:t xml:space="preserve">The </w:t>
      </w:r>
      <w:r w:rsidR="00902999">
        <w:t>d</w:t>
      </w:r>
      <w:r w:rsidRPr="00902999">
        <w:t xml:space="preserve">egree to which a system, product or component performs specified functions under specified conditions for a specified </w:t>
      </w:r>
      <w:proofErr w:type="gramStart"/>
      <w:r w:rsidRPr="00902999">
        <w:t>period of time</w:t>
      </w:r>
      <w:proofErr w:type="gramEnd"/>
      <w:r w:rsidRPr="00902999">
        <w:t>. This characteristic is composed of the sub-qualities listed below.</w:t>
      </w:r>
    </w:p>
    <w:p w14:paraId="078CFDF7" w14:textId="4E0FE4ED" w:rsidR="009D28D8" w:rsidRDefault="009D28D8" w:rsidP="009D28D8">
      <w:pPr>
        <w:pStyle w:val="Heading4"/>
      </w:pPr>
      <w:bookmarkStart w:id="77" w:name="_Toc158297588"/>
      <w:r>
        <w:lastRenderedPageBreak/>
        <w:t>Maturity</w:t>
      </w:r>
      <w:bookmarkEnd w:id="77"/>
    </w:p>
    <w:p w14:paraId="1C0415EE" w14:textId="46E40AEC" w:rsidR="009D28D8" w:rsidRDefault="00902999" w:rsidP="00C829F4">
      <w:pPr>
        <w:pStyle w:val="BodyTextDefinition"/>
        <w:rPr>
          <w:lang w:eastAsia="en-NZ"/>
        </w:rPr>
      </w:pPr>
      <w:r>
        <w:rPr>
          <w:lang w:eastAsia="en-NZ"/>
        </w:rPr>
        <w:t>T</w:t>
      </w:r>
      <w:r w:rsidRPr="00780F08">
        <w:rPr>
          <w:lang w:eastAsia="en-NZ"/>
        </w:rPr>
        <w:t xml:space="preserve">he degree to which a </w:t>
      </w:r>
      <w:r w:rsidR="003A7C8B">
        <w:rPr>
          <w:lang w:eastAsia="en-NZ"/>
        </w:rPr>
        <w:t xml:space="preserve">system, product or component meets </w:t>
      </w:r>
      <w:r w:rsidRPr="00780F08">
        <w:rPr>
          <w:lang w:eastAsia="en-NZ"/>
        </w:rPr>
        <w:t xml:space="preserve">needs for reliability, under normal </w:t>
      </w:r>
      <w:r w:rsidR="008B75A5">
        <w:rPr>
          <w:lang w:eastAsia="en-NZ"/>
        </w:rPr>
        <w:t>and peak demand</w:t>
      </w:r>
      <w:r w:rsidRPr="00780F08">
        <w:rPr>
          <w:lang w:eastAsia="en-NZ"/>
        </w:rPr>
        <w:t>.</w:t>
      </w:r>
    </w:p>
    <w:p w14:paraId="02295948" w14:textId="6C3CF291" w:rsidR="003A7C8B" w:rsidRDefault="00113DB2" w:rsidP="003A7C8B">
      <w:pPr>
        <w:pStyle w:val="Heading5"/>
      </w:pPr>
      <w:r>
        <w:t>QR-DEF-</w:t>
      </w:r>
      <w:r w:rsidR="00F11DA1">
        <w:t>REL-MAT-00</w:t>
      </w:r>
      <w:r w:rsidR="003A7C8B">
        <w:t xml:space="preserve">: </w:t>
      </w:r>
      <w:r w:rsidR="00882B2B">
        <w:rPr>
          <w:b/>
          <w:bCs/>
        </w:rPr>
        <w:t>Maturity</w:t>
      </w:r>
    </w:p>
    <w:p w14:paraId="0752D99B" w14:textId="2FDCA23C" w:rsidR="003A7C8B" w:rsidRPr="001F0BD9" w:rsidRDefault="003A7C8B" w:rsidP="003A7C8B">
      <w:pPr>
        <w:pStyle w:val="ASomething"/>
      </w:pPr>
      <w:r w:rsidRPr="009D493F">
        <w:rPr>
          <w:b/>
          <w:bCs/>
        </w:rPr>
        <w:t>Category</w:t>
      </w:r>
      <w:r w:rsidRPr="009D493F">
        <w:t>:</w:t>
      </w:r>
      <w:r>
        <w:t xml:space="preserve"> </w:t>
      </w:r>
      <w:r>
        <w:tab/>
      </w:r>
      <w:r w:rsidR="00882B2B">
        <w:t>ISO-25010/Reliability/Maturity</w:t>
      </w:r>
    </w:p>
    <w:p w14:paraId="1072B680" w14:textId="3F9C07AC" w:rsidR="003A7C8B" w:rsidRPr="001F0BD9" w:rsidRDefault="003A7C8B" w:rsidP="003A7C8B">
      <w:pPr>
        <w:pStyle w:val="ASomething"/>
      </w:pPr>
      <w:r w:rsidRPr="009D493F">
        <w:rPr>
          <w:b/>
          <w:bCs/>
        </w:rPr>
        <w:t>Statement</w:t>
      </w:r>
      <w:r w:rsidRPr="009D493F">
        <w:t>:</w:t>
      </w:r>
      <w:r>
        <w:t xml:space="preserve"> </w:t>
      </w:r>
      <w:r>
        <w:tab/>
        <w:t xml:space="preserve">The solution’s system(s) MUST </w:t>
      </w:r>
      <w:r w:rsidR="005653FE">
        <w:t xml:space="preserve">be maintained to </w:t>
      </w:r>
      <w:r w:rsidR="00FE43F0">
        <w:t xml:space="preserve">defined </w:t>
      </w:r>
      <w:hyperlink w:anchor="Value_ErrorSeverityAcceptance" w:history="1">
        <w:r w:rsidR="00FE43F0" w:rsidRPr="00FE43F0">
          <w:rPr>
            <w:rStyle w:val="Hyperlink"/>
          </w:rPr>
          <w:t>Acceptable Error Severity</w:t>
        </w:r>
      </w:hyperlink>
      <w:r w:rsidR="00FE43F0">
        <w:t xml:space="preserve"> constraints </w:t>
      </w:r>
      <w:r w:rsidR="00F46055">
        <w:t xml:space="preserve">during </w:t>
      </w:r>
      <w:r w:rsidR="00FE43F0">
        <w:t xml:space="preserve">both </w:t>
      </w:r>
      <w:r w:rsidR="008B75A5">
        <w:t xml:space="preserve">testing </w:t>
      </w:r>
      <w:r w:rsidR="00FE43F0">
        <w:t>and</w:t>
      </w:r>
      <w:r w:rsidR="008B75A5">
        <w:t xml:space="preserve"> </w:t>
      </w:r>
      <w:r w:rsidR="00F46055">
        <w:t>normal operation</w:t>
      </w:r>
      <w:r>
        <w:t>.</w:t>
      </w:r>
    </w:p>
    <w:p w14:paraId="190B27F2" w14:textId="57CBEFA8" w:rsidR="003A7C8B" w:rsidRPr="001F0BD9" w:rsidRDefault="003A7C8B" w:rsidP="00FE43F0">
      <w:pPr>
        <w:pStyle w:val="ASomething"/>
      </w:pPr>
      <w:r w:rsidRPr="009D493F">
        <w:rPr>
          <w:b/>
          <w:bCs/>
        </w:rPr>
        <w:t>Rationale</w:t>
      </w:r>
      <w:r w:rsidRPr="009D493F">
        <w:t>:</w:t>
      </w:r>
      <w:r>
        <w:tab/>
      </w:r>
      <w:r w:rsidR="008B75A5">
        <w:t xml:space="preserve">Reliability is </w:t>
      </w:r>
      <w:r w:rsidR="008B75A5" w:rsidRPr="008B75A5">
        <w:rPr>
          <w:i/>
          <w:iCs/>
        </w:rPr>
        <w:t>not</w:t>
      </w:r>
      <w:r w:rsidR="008B75A5">
        <w:t xml:space="preserve"> dependent on age or user base: it is based on reliability under normal and peak operation loads</w:t>
      </w:r>
      <w:r w:rsidR="00882B2B">
        <w:t xml:space="preserve">, measured by the quantity and classification of errors as per defined </w:t>
      </w:r>
      <w:hyperlink w:anchor="Term_ErrorSeverity" w:history="1">
        <w:r w:rsidR="00882B2B" w:rsidRPr="00FE43F0">
          <w:rPr>
            <w:rStyle w:val="Hyperlink"/>
          </w:rPr>
          <w:t>error severities</w:t>
        </w:r>
      </w:hyperlink>
      <w:r w:rsidR="00882B2B">
        <w:t>.</w:t>
      </w:r>
      <w:r w:rsidR="008B75A5">
        <w:t xml:space="preserve"> </w:t>
      </w:r>
      <w:r w:rsidR="00FE43F0">
        <w:br/>
      </w:r>
      <w:r w:rsidR="008B75A5">
        <w:t xml:space="preserve">While procured systems can be expected to be mature, this is not always the case. Vice versa, custom developed systems can be judged reliable not by </w:t>
      </w:r>
      <w:r w:rsidR="00125E54">
        <w:t>age but</w:t>
      </w:r>
      <w:r w:rsidR="008B75A5">
        <w:t xml:space="preserve"> based on the severity of errors raised.</w:t>
      </w:r>
    </w:p>
    <w:p w14:paraId="341B96A3" w14:textId="0AADB363" w:rsidR="003A7C8B" w:rsidRDefault="00617A85" w:rsidP="00E960CF">
      <w:pPr>
        <w:pStyle w:val="ASomething"/>
      </w:pPr>
      <w:r>
        <w:rPr>
          <w:b/>
          <w:bCs/>
        </w:rPr>
        <w:t>Prompts:</w:t>
      </w:r>
      <w:r w:rsidR="003A7C8B">
        <w:tab/>
      </w:r>
      <w:r w:rsidR="008B75A5">
        <w:t xml:space="preserve">What is the </w:t>
      </w:r>
      <w:r w:rsidR="00E960CF">
        <w:t xml:space="preserve">set of known critical or high errors -- under any circumstance -- known of the system? </w:t>
      </w:r>
      <w:r w:rsidR="00E960CF">
        <w:br/>
        <w:t xml:space="preserve">Can you list </w:t>
      </w:r>
      <w:r w:rsidR="00E960CF" w:rsidRPr="00E960CF">
        <w:rPr>
          <w:i/>
          <w:iCs/>
        </w:rPr>
        <w:t>any</w:t>
      </w:r>
      <w:r w:rsidR="00E960CF">
        <w:t xml:space="preserve"> possible reasons that the solution’s system(s) may experience critical or </w:t>
      </w:r>
      <w:r w:rsidR="00F52C96">
        <w:t>high-level</w:t>
      </w:r>
      <w:r w:rsidR="00E960CF">
        <w:t xml:space="preserve"> exceptions in the current use case?</w:t>
      </w:r>
    </w:p>
    <w:p w14:paraId="757C9311" w14:textId="77777777" w:rsidR="00902999" w:rsidRDefault="00902999" w:rsidP="009D28D8">
      <w:pPr>
        <w:pStyle w:val="BodyText"/>
      </w:pPr>
    </w:p>
    <w:p w14:paraId="585FC22F" w14:textId="33E042B7" w:rsidR="009D28D8" w:rsidRDefault="009D28D8" w:rsidP="009D28D8">
      <w:pPr>
        <w:pStyle w:val="Heading4"/>
      </w:pPr>
      <w:bookmarkStart w:id="78" w:name="_Toc158297589"/>
      <w:r>
        <w:t>Availability</w:t>
      </w:r>
      <w:bookmarkEnd w:id="78"/>
    </w:p>
    <w:p w14:paraId="10D1797A" w14:textId="01B6A64F" w:rsidR="00902999" w:rsidRPr="00902999" w:rsidRDefault="00902999" w:rsidP="00C829F4">
      <w:pPr>
        <w:pStyle w:val="BodyTextDefinition"/>
      </w:pPr>
      <w:r w:rsidRPr="00902999">
        <w:t>The degree to which a service is available and operable to service consumers when required for use.</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p w14:paraId="552FFB33" w14:textId="29C7A686" w:rsidR="009D28D8" w:rsidRPr="001F0BD9" w:rsidRDefault="009D28D8" w:rsidP="009D28D8">
      <w:pPr>
        <w:pStyle w:val="ASomething"/>
      </w:pPr>
      <w:r w:rsidRPr="009D493F">
        <w:rPr>
          <w:b/>
          <w:bCs/>
        </w:rPr>
        <w:t>Category</w:t>
      </w:r>
      <w:r w:rsidRPr="009D493F">
        <w:t>:</w:t>
      </w:r>
      <w:r>
        <w:t xml:space="preserve"> </w:t>
      </w:r>
      <w:r>
        <w:tab/>
        <w:t>ISO-25010/Reliability/Availability</w:t>
      </w:r>
    </w:p>
    <w:p w14:paraId="2CC4A93F" w14:textId="4C68F705" w:rsidR="009D28D8" w:rsidRPr="001F0BD9" w:rsidRDefault="009D28D8" w:rsidP="009D28D8">
      <w:pPr>
        <w:pStyle w:val="ASomething"/>
      </w:pPr>
      <w:r w:rsidRPr="009D493F">
        <w:rPr>
          <w:b/>
          <w:bCs/>
        </w:rPr>
        <w:t>Statement</w:t>
      </w:r>
      <w:r w:rsidRPr="009D493F">
        <w:t>:</w:t>
      </w:r>
      <w:r>
        <w:t xml:space="preserve"> </w:t>
      </w:r>
      <w:r>
        <w:tab/>
        <w:t xml:space="preserve">The solution’s systems MUST </w:t>
      </w:r>
      <w:r w:rsidR="005E493B">
        <w:t xml:space="preserve">meet the stated monthly </w:t>
      </w:r>
      <w:hyperlink w:anchor="Value_Availability" w:history="1">
        <w:r w:rsidR="005E493B" w:rsidRPr="005E493B">
          <w:rPr>
            <w:rStyle w:val="Hyperlink"/>
          </w:rPr>
          <w:t>availab</w:t>
        </w:r>
        <w:r w:rsidR="00761FC9">
          <w:rPr>
            <w:rStyle w:val="Hyperlink"/>
          </w:rPr>
          <w:t>ility</w:t>
        </w:r>
      </w:hyperlink>
      <w:r w:rsidR="005E493B">
        <w:t xml:space="preserve"> expectations.</w:t>
      </w:r>
    </w:p>
    <w:p w14:paraId="0F9DA7F0" w14:textId="7FBF4F6F" w:rsidR="009D28D8" w:rsidRPr="001F0BD9" w:rsidRDefault="009D28D8" w:rsidP="009D28D8">
      <w:pPr>
        <w:pStyle w:val="ASomething"/>
      </w:pPr>
      <w:r w:rsidRPr="009D493F">
        <w:rPr>
          <w:b/>
          <w:bCs/>
        </w:rPr>
        <w:t>Rationale</w:t>
      </w:r>
      <w:r w:rsidRPr="009D493F">
        <w:t>:</w:t>
      </w:r>
      <w:r>
        <w:tab/>
      </w:r>
      <w:r w:rsidR="005E493B">
        <w:t xml:space="preserve">A solution that is not available is not used. </w:t>
      </w:r>
      <w:r w:rsidR="005E493B">
        <w:br/>
        <w:t>Users who need a service look for an available equivalent service.</w:t>
      </w:r>
      <w:r w:rsidR="005E493B">
        <w:br/>
        <w:t>Users who find an equivalent service that is more reliable do not return to use the service.</w:t>
      </w:r>
    </w:p>
    <w:p w14:paraId="2E4051B2" w14:textId="4D86EE18" w:rsidR="009D28D8" w:rsidRPr="001F0BD9" w:rsidRDefault="009D28D8" w:rsidP="009D28D8">
      <w:pPr>
        <w:pStyle w:val="ASomething"/>
      </w:pPr>
      <w:r w:rsidRPr="009D493F">
        <w:rPr>
          <w:b/>
          <w:bCs/>
        </w:rPr>
        <w:t>Details</w:t>
      </w:r>
      <w:r w:rsidRPr="009D493F">
        <w:t>:</w:t>
      </w:r>
      <w:r>
        <w:t xml:space="preserve"> </w:t>
      </w:r>
      <w:r>
        <w:tab/>
      </w:r>
      <w:r w:rsidR="005E493B" w:rsidRPr="005E493B">
        <w:rPr>
          <w:b/>
          <w:bCs/>
        </w:rPr>
        <w:t>Important:</w:t>
      </w:r>
      <w:r w:rsidR="005E493B">
        <w:t xml:space="preserve"> the availability expectations are not possible to be met without an automated delivery </w:t>
      </w:r>
      <w:hyperlink w:anchor="Term_Pipeline" w:history="1">
        <w:r w:rsidR="005E493B" w:rsidRPr="005E493B">
          <w:rPr>
            <w:rStyle w:val="Hyperlink"/>
          </w:rPr>
          <w:t>pipeline</w:t>
        </w:r>
      </w:hyperlink>
      <w:r w:rsidR="005E493B">
        <w:t xml:space="preserve"> to perform the necessary steps required to bring a service back online.</w:t>
      </w:r>
      <w:r w:rsidR="00761FC9">
        <w:br/>
        <w:t>Azure services are almost universally 99.9%.</w:t>
      </w:r>
    </w:p>
    <w:p w14:paraId="0CD86526" w14:textId="0B64DF3A" w:rsidR="009D28D8" w:rsidRPr="00A851F8" w:rsidRDefault="00617A85" w:rsidP="00346430">
      <w:pPr>
        <w:pStyle w:val="ASomething"/>
      </w:pPr>
      <w:r>
        <w:rPr>
          <w:b/>
          <w:bCs/>
        </w:rPr>
        <w:t>Prompts:</w:t>
      </w:r>
      <w:r w:rsidR="009D28D8">
        <w:tab/>
        <w:t>…</w:t>
      </w:r>
    </w:p>
    <w:p w14:paraId="4D3C055F" w14:textId="77777777" w:rsidR="009D28D8" w:rsidRDefault="009D28D8" w:rsidP="009D28D8">
      <w:pPr>
        <w:pStyle w:val="BodyText"/>
      </w:pP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79" w:name="_Toc158297590"/>
      <w:r>
        <w:t>Fault Tolerance</w:t>
      </w:r>
      <w:bookmarkEnd w:id="79"/>
    </w:p>
    <w:p w14:paraId="50916E38" w14:textId="2743AAAE" w:rsidR="009D28D8" w:rsidRDefault="006C2361" w:rsidP="00C829F4">
      <w:pPr>
        <w:pStyle w:val="BodyTextDefinition"/>
        <w:rPr>
          <w:lang w:eastAsia="en-NZ"/>
        </w:rPr>
      </w:pPr>
      <w:r>
        <w:rPr>
          <w:lang w:eastAsia="en-NZ"/>
        </w:rPr>
        <w:t>T</w:t>
      </w:r>
      <w:r w:rsidRPr="00074108">
        <w:rPr>
          <w:lang w:eastAsia="en-NZ"/>
        </w:rPr>
        <w:t xml:space="preserve">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26FE5E79" w14:textId="77777777" w:rsidR="00A33F52" w:rsidRDefault="00A33F52" w:rsidP="009D28D8">
      <w:pPr>
        <w:pStyle w:val="BodyText"/>
        <w:rPr>
          <w:lang w:eastAsia="en-NZ"/>
        </w:rPr>
      </w:pPr>
    </w:p>
    <w:p w14:paraId="295D8953" w14:textId="7FCEDB9D" w:rsidR="00A33F52" w:rsidRDefault="00113DB2" w:rsidP="00A33F52">
      <w:pPr>
        <w:pStyle w:val="Heading5"/>
      </w:pPr>
      <w:r>
        <w:t>QR-DEF-</w:t>
      </w:r>
      <w:r w:rsidR="00A33F52">
        <w:t xml:space="preserve">REL-FT-00: </w:t>
      </w:r>
      <w:r w:rsidR="00D20472">
        <w:rPr>
          <w:b/>
          <w:bCs/>
        </w:rPr>
        <w:t>Validation</w:t>
      </w:r>
    </w:p>
    <w:p w14:paraId="046A0E9F" w14:textId="2117EEE1" w:rsidR="00A33F52" w:rsidRPr="001F0BD9" w:rsidRDefault="00A33F52" w:rsidP="00A33F52">
      <w:pPr>
        <w:pStyle w:val="ASomething"/>
      </w:pPr>
      <w:r w:rsidRPr="009D493F">
        <w:rPr>
          <w:b/>
          <w:bCs/>
        </w:rPr>
        <w:t>Category</w:t>
      </w:r>
      <w:r w:rsidRPr="009D493F">
        <w:t>:</w:t>
      </w:r>
      <w:r>
        <w:t xml:space="preserve"> </w:t>
      </w:r>
      <w:r>
        <w:tab/>
        <w:t>ISO-25010/Reliability/Fault Tolerance</w:t>
      </w:r>
    </w:p>
    <w:p w14:paraId="73BF9897" w14:textId="5CD6ED01" w:rsidR="00A33F52" w:rsidRPr="001F0BD9" w:rsidRDefault="00A33F52" w:rsidP="00A33F52">
      <w:pPr>
        <w:pStyle w:val="ASomething"/>
      </w:pPr>
      <w:r w:rsidRPr="009D493F">
        <w:rPr>
          <w:b/>
          <w:bCs/>
        </w:rPr>
        <w:t>Statement</w:t>
      </w:r>
      <w:r w:rsidRPr="009D493F">
        <w:t>:</w:t>
      </w:r>
      <w:r>
        <w:t xml:space="preserve"> </w:t>
      </w:r>
      <w:r>
        <w:tab/>
        <w:t xml:space="preserve">All </w:t>
      </w:r>
      <w:r w:rsidR="00D840F2">
        <w:t xml:space="preserve">data </w:t>
      </w:r>
      <w:r>
        <w:t xml:space="preserve">provided </w:t>
      </w:r>
      <w:r w:rsidR="00D20472">
        <w:t xml:space="preserve">via </w:t>
      </w:r>
      <w:hyperlink w:anchor="Term_Interface" w:history="1">
        <w:r w:rsidR="00D20472" w:rsidRPr="002E02EF">
          <w:rPr>
            <w:rStyle w:val="Hyperlink"/>
          </w:rPr>
          <w:t>Interface</w:t>
        </w:r>
      </w:hyperlink>
      <w:r w:rsidR="00D20472">
        <w:t>s</w:t>
      </w:r>
      <w:r>
        <w:t xml:space="preserve"> MUST be validated prior to </w:t>
      </w:r>
      <w:r w:rsidR="00D840F2">
        <w:t xml:space="preserve">adding or </w:t>
      </w:r>
      <w:r>
        <w:t xml:space="preserve">changing </w:t>
      </w:r>
      <w:hyperlink w:anchor="Term_SystemData" w:history="1">
        <w:r w:rsidRPr="00465682">
          <w:rPr>
            <w:rStyle w:val="Hyperlink"/>
          </w:rPr>
          <w:t>system data</w:t>
        </w:r>
      </w:hyperlink>
      <w:r>
        <w:t>.</w:t>
      </w:r>
    </w:p>
    <w:p w14:paraId="184DC6DA" w14:textId="12A21E11" w:rsidR="00A33F52" w:rsidRPr="001F0BD9" w:rsidRDefault="00A33F52" w:rsidP="00A33F52">
      <w:pPr>
        <w:pStyle w:val="ASomething"/>
      </w:pPr>
      <w:r w:rsidRPr="009D493F">
        <w:rPr>
          <w:b/>
          <w:bCs/>
        </w:rPr>
        <w:t>Rationale</w:t>
      </w:r>
      <w:r w:rsidRPr="009D493F">
        <w:t>:</w:t>
      </w:r>
      <w:r>
        <w:tab/>
        <w:t xml:space="preserve">Incorrect data </w:t>
      </w:r>
      <w:r w:rsidR="00366AAA">
        <w:t xml:space="preserve">must </w:t>
      </w:r>
      <w:r>
        <w:t xml:space="preserve">not be accepted </w:t>
      </w:r>
      <w:r w:rsidR="00D840F2">
        <w:t xml:space="preserve">or persisted </w:t>
      </w:r>
      <w:r>
        <w:t xml:space="preserve">by the system </w:t>
      </w:r>
      <w:r w:rsidR="00D840F2">
        <w:t>as it leads to producing incorrect information on which users make decisions as to their actions.</w:t>
      </w:r>
    </w:p>
    <w:p w14:paraId="7AD2658B" w14:textId="54C953CB" w:rsidR="00A33F52" w:rsidRPr="001F0BD9" w:rsidRDefault="00A33F52" w:rsidP="00A33F52">
      <w:pPr>
        <w:pStyle w:val="ASomething"/>
      </w:pPr>
      <w:r w:rsidRPr="009D493F">
        <w:rPr>
          <w:b/>
          <w:bCs/>
        </w:rPr>
        <w:t>Details</w:t>
      </w:r>
      <w:r w:rsidRPr="009D493F">
        <w:t>:</w:t>
      </w:r>
      <w:r>
        <w:t xml:space="preserve"> </w:t>
      </w:r>
      <w:r>
        <w:tab/>
      </w:r>
      <w:r w:rsidR="002E02EF">
        <w:t>Validation is done after “</w:t>
      </w:r>
      <w:r w:rsidR="002E02EF">
        <w:rPr>
          <w:b/>
          <w:bCs/>
        </w:rPr>
        <w:t>User Input is Completed and Corrected”</w:t>
      </w:r>
      <w:r w:rsidR="002E02EF">
        <w:t>.</w:t>
      </w:r>
      <w:r w:rsidR="002E02EF">
        <w:br/>
      </w:r>
      <w:r>
        <w:t xml:space="preserve">Validation is done at both the field and message level. </w:t>
      </w:r>
      <w:r>
        <w:br/>
        <w:t xml:space="preserve">Validation of all fields is dependent on </w:t>
      </w:r>
      <w:r w:rsidR="00125E54">
        <w:t>type and</w:t>
      </w:r>
      <w:r>
        <w:t xml:space="preserve"> will include one or more of the following checks: required or not, format checks, type checks, range checks. </w:t>
      </w:r>
      <w:r>
        <w:br/>
        <w:t xml:space="preserve">Validation of messages as a whole is </w:t>
      </w:r>
      <w:r w:rsidR="00125E54">
        <w:t xml:space="preserve">also </w:t>
      </w:r>
      <w:r>
        <w:t>to be expected</w:t>
      </w:r>
      <w:r w:rsidR="00125E54">
        <w:t xml:space="preserve"> (e.g. valid combinations of fields, minimum number of filled fields, etc.)</w:t>
      </w:r>
      <w:r>
        <w:t>.</w:t>
      </w:r>
      <w:r w:rsidR="00D840F2">
        <w:br/>
        <w:t>Validation of uploaded media is required as well, for malware, as well as one or more of format, size, and/or description (as required to meet Accessibility standards).</w:t>
      </w:r>
      <w:r w:rsidR="000506E0">
        <w:br/>
        <w:t>Validation is expected to be applied as early as practical (after autocorrection and autocompletion, but before waiting for the user to attempt to submit the new values).</w:t>
      </w:r>
    </w:p>
    <w:p w14:paraId="748E8938" w14:textId="389FEFF4" w:rsidR="00A33F52" w:rsidRDefault="00617A85" w:rsidP="00A33F52">
      <w:pPr>
        <w:pStyle w:val="ASomething"/>
      </w:pPr>
      <w:r>
        <w:rPr>
          <w:b/>
          <w:bCs/>
        </w:rPr>
        <w:t>Prompts:</w:t>
      </w:r>
      <w:r w:rsidR="00A33F52">
        <w:tab/>
      </w:r>
      <w:r w:rsidR="00D840F2">
        <w:t>What messages are accepted by the system without validation?</w:t>
      </w:r>
    </w:p>
    <w:p w14:paraId="002AB036" w14:textId="5A35EBA1" w:rsidR="00700305" w:rsidRDefault="00113DB2" w:rsidP="00700305">
      <w:pPr>
        <w:pStyle w:val="Heading5"/>
      </w:pPr>
      <w:r>
        <w:t>QR-DEF-</w:t>
      </w:r>
      <w:r w:rsidR="00700305">
        <w:t xml:space="preserve">REL-FT-00: </w:t>
      </w:r>
      <w:r w:rsidR="00700305">
        <w:rPr>
          <w:b/>
          <w:bCs/>
        </w:rPr>
        <w:t>Undoable</w:t>
      </w:r>
    </w:p>
    <w:p w14:paraId="00B6A957" w14:textId="5287B6DF" w:rsidR="00700305" w:rsidRPr="001F0BD9" w:rsidRDefault="00700305" w:rsidP="00700305">
      <w:pPr>
        <w:pStyle w:val="ASomething"/>
      </w:pPr>
      <w:r w:rsidRPr="009D493F">
        <w:rPr>
          <w:b/>
          <w:bCs/>
        </w:rPr>
        <w:t>Category</w:t>
      </w:r>
      <w:r w:rsidRPr="009D493F">
        <w:t>:</w:t>
      </w:r>
      <w:r>
        <w:t xml:space="preserve"> </w:t>
      </w:r>
      <w:r>
        <w:tab/>
      </w:r>
      <w:r w:rsidR="00366AAA">
        <w:t>ISO-25010/Reliability/Fault Tolerance</w:t>
      </w:r>
    </w:p>
    <w:p w14:paraId="7A8B180A" w14:textId="2F0B0F4E" w:rsidR="00700305" w:rsidRPr="001F0BD9" w:rsidRDefault="00700305" w:rsidP="00D20472">
      <w:pPr>
        <w:pStyle w:val="ASomething"/>
      </w:pPr>
      <w:r w:rsidRPr="009D493F">
        <w:rPr>
          <w:b/>
          <w:bCs/>
        </w:rPr>
        <w:t>Statement</w:t>
      </w:r>
      <w:r w:rsidRPr="009D493F">
        <w:t>:</w:t>
      </w:r>
      <w:r>
        <w:t xml:space="preserve"> </w:t>
      </w:r>
      <w:r>
        <w:tab/>
      </w:r>
      <w:r w:rsidR="00D20472">
        <w:t xml:space="preserve">The solution’s system(s) MUST enable </w:t>
      </w:r>
      <w:hyperlink w:anchor="Term_SystemUser" w:history="1">
        <w:r w:rsidR="00D20472" w:rsidRPr="006E4A4D">
          <w:rPr>
            <w:rStyle w:val="Hyperlink"/>
          </w:rPr>
          <w:t>Users</w:t>
        </w:r>
      </w:hyperlink>
      <w:r w:rsidR="00D20472">
        <w:t xml:space="preserve"> to Undo their own Changes or Permitted Users to undo the changes of others.</w:t>
      </w:r>
    </w:p>
    <w:p w14:paraId="45263101" w14:textId="640714A5" w:rsidR="00700305" w:rsidRPr="001F0BD9" w:rsidRDefault="00700305" w:rsidP="00700305">
      <w:pPr>
        <w:pStyle w:val="ASomething"/>
      </w:pPr>
      <w:r w:rsidRPr="009D493F">
        <w:rPr>
          <w:b/>
          <w:bCs/>
        </w:rPr>
        <w:t>Rationale</w:t>
      </w:r>
      <w:r w:rsidRPr="009D493F">
        <w:t>:</w:t>
      </w:r>
      <w:r>
        <w:tab/>
      </w:r>
      <w:hyperlink w:anchor="Term_SystemUser" w:history="1">
        <w:r w:rsidR="00D20472" w:rsidRPr="006E4A4D">
          <w:rPr>
            <w:rStyle w:val="Hyperlink"/>
          </w:rPr>
          <w:t>Users</w:t>
        </w:r>
      </w:hyperlink>
      <w:r w:rsidR="00D20472">
        <w:t xml:space="preserve"> make mistakes, they are the first to notice this, and it should be their responsibility to undo their own (audited) mistakes.</w:t>
      </w:r>
      <w:r w:rsidR="00D20472">
        <w:br/>
      </w:r>
      <w:r>
        <w:t xml:space="preserve">Permitting Undo decreases training needs, user trepidation, increasing their exploration of the system, leading to increasing efficiency and decreasing support costs. </w:t>
      </w:r>
    </w:p>
    <w:p w14:paraId="6532CBDA" w14:textId="1C1BD8A7" w:rsidR="00700305" w:rsidRPr="001F0BD9" w:rsidRDefault="00700305" w:rsidP="00700305">
      <w:pPr>
        <w:pStyle w:val="ASomething"/>
      </w:pPr>
      <w:r w:rsidRPr="009D493F">
        <w:rPr>
          <w:b/>
          <w:bCs/>
        </w:rPr>
        <w:lastRenderedPageBreak/>
        <w:t>Details</w:t>
      </w:r>
      <w:r w:rsidRPr="009D493F">
        <w:t>:</w:t>
      </w:r>
      <w:r>
        <w:t xml:space="preserve"> </w:t>
      </w:r>
      <w:r>
        <w:tab/>
      </w:r>
      <w:r w:rsidR="00D20472">
        <w:t>This capability depends on other requirements being in place (see Information Deletion).</w:t>
      </w:r>
      <w:r w:rsidR="00D20472">
        <w:br/>
      </w:r>
      <w:r>
        <w:t xml:space="preserve">Technically, this is generally achieved by designing and developing according to the </w:t>
      </w:r>
      <w:r w:rsidRPr="00700305">
        <w:rPr>
          <w:i/>
          <w:iCs/>
        </w:rPr>
        <w:t>Command Pattern</w:t>
      </w:r>
      <w:r>
        <w:t xml:space="preserve">, and/or reliance on auditing record values prior to changes, and the </w:t>
      </w:r>
      <w:r w:rsidR="00D20472">
        <w:t xml:space="preserve">replacement </w:t>
      </w:r>
      <w:r>
        <w:t>values.</w:t>
      </w:r>
    </w:p>
    <w:p w14:paraId="7BF2A906" w14:textId="72901A32" w:rsidR="00D20472" w:rsidRPr="0075069B" w:rsidRDefault="00700305" w:rsidP="00D20472">
      <w:pPr>
        <w:pStyle w:val="ASomething"/>
      </w:pPr>
      <w:r>
        <w:rPr>
          <w:b/>
          <w:bCs/>
        </w:rPr>
        <w:t>Prompts:</w:t>
      </w:r>
      <w:r>
        <w:tab/>
        <w:t>Is Undo functionality provided to end users?</w:t>
      </w:r>
      <w:r>
        <w:br/>
        <w:t>To what coverage (all, most, some, none) of domains (system, domain) entities?</w:t>
      </w:r>
      <w:r w:rsidR="00D20472">
        <w:br/>
        <w:t>Does the solution’s system(s) audit record field value changes?</w:t>
      </w:r>
      <w:r w:rsidR="00D20472">
        <w:br/>
        <w:t xml:space="preserve">Does the solution’s system(s) permit the undoing of these changes to records? </w:t>
      </w:r>
      <w:r w:rsidR="00D20472">
        <w:br/>
        <w:t>Does the solution permit a user to undo their own changes?</w:t>
      </w:r>
      <w:r w:rsidR="00D20472">
        <w:br/>
        <w:t>Does the solution permit other Permitted users to undo the changes of others?</w:t>
      </w:r>
    </w:p>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p w14:paraId="149B3FAA" w14:textId="202FE730" w:rsidR="002061FC" w:rsidRPr="001F0BD9" w:rsidRDefault="002061FC" w:rsidP="002061FC">
      <w:pPr>
        <w:pStyle w:val="ASomething"/>
      </w:pPr>
      <w:r w:rsidRPr="009D493F">
        <w:rPr>
          <w:b/>
          <w:bCs/>
        </w:rPr>
        <w:t>Category</w:t>
      </w:r>
      <w:r w:rsidRPr="009D493F">
        <w:t>:</w:t>
      </w:r>
      <w:r>
        <w:t xml:space="preserve"> </w:t>
      </w:r>
      <w:r>
        <w:tab/>
        <w:t>ISO-25010/Reliability/Fault Tolerance</w:t>
      </w:r>
    </w:p>
    <w:p w14:paraId="22E61A33" w14:textId="611C36C9" w:rsidR="002061FC" w:rsidRPr="001F0BD9" w:rsidRDefault="002061FC" w:rsidP="002061FC">
      <w:pPr>
        <w:pStyle w:val="ASomething"/>
      </w:pPr>
      <w:r w:rsidRPr="009D493F">
        <w:rPr>
          <w:b/>
          <w:bCs/>
        </w:rPr>
        <w:t>Statement</w:t>
      </w:r>
      <w:r w:rsidRPr="009D493F">
        <w:t>:</w:t>
      </w:r>
      <w:r>
        <w:t xml:space="preserve"> </w:t>
      </w:r>
      <w:r>
        <w:tab/>
        <w:t xml:space="preserve">Unexpected Behaviour </w:t>
      </w:r>
      <w:r w:rsidR="005653FE">
        <w:t xml:space="preserve">MUST be </w:t>
      </w:r>
      <w:r w:rsidR="006F6460">
        <w:t>handled</w:t>
      </w:r>
      <w:r>
        <w:t xml:space="preserve"> </w:t>
      </w:r>
      <w:r w:rsidR="006F6460">
        <w:t>to</w:t>
      </w:r>
      <w:r>
        <w:t xml:space="preserve"> not affect concurrent </w:t>
      </w:r>
      <w:r w:rsidR="005653FE">
        <w:t xml:space="preserve">or subsequent user operations, </w:t>
      </w:r>
      <w:r w:rsidR="006F6460">
        <w:t>while recording information valuable for later analysis.</w:t>
      </w:r>
    </w:p>
    <w:p w14:paraId="7087EE44" w14:textId="72BD92EE" w:rsidR="002061FC" w:rsidRPr="001F0BD9" w:rsidRDefault="002061FC" w:rsidP="002061FC">
      <w:pPr>
        <w:pStyle w:val="ASomething"/>
      </w:pPr>
      <w:r w:rsidRPr="009D493F">
        <w:rPr>
          <w:b/>
          <w:bCs/>
        </w:rPr>
        <w:t>Rationale</w:t>
      </w:r>
      <w:r w:rsidRPr="009D493F">
        <w:t>:</w:t>
      </w:r>
      <w:r>
        <w:tab/>
        <w:t xml:space="preserve">No </w:t>
      </w:r>
      <w:r w:rsidR="006F6460">
        <w:t xml:space="preserve">system </w:t>
      </w:r>
      <w:r>
        <w:t xml:space="preserve">exception </w:t>
      </w:r>
      <w:r w:rsidR="006F6460">
        <w:t xml:space="preserve">is </w:t>
      </w:r>
      <w:r>
        <w:t xml:space="preserve">left to propagate </w:t>
      </w:r>
      <w:r w:rsidR="00125E54">
        <w:t>disrupting</w:t>
      </w:r>
      <w:r w:rsidR="006F6460">
        <w:t xml:space="preserve"> other users and/or </w:t>
      </w:r>
      <w:r>
        <w:t>requir</w:t>
      </w:r>
      <w:r w:rsidR="006F6460">
        <w:t>e</w:t>
      </w:r>
      <w:r>
        <w:t xml:space="preserve"> an intervention </w:t>
      </w:r>
      <w:r w:rsidR="006F6460">
        <w:t xml:space="preserve">activity </w:t>
      </w:r>
      <w:r>
        <w:t>to return to normal operation for all users.</w:t>
      </w:r>
    </w:p>
    <w:p w14:paraId="29CC9B71" w14:textId="40048D39" w:rsidR="002061FC" w:rsidRPr="001F0BD9" w:rsidRDefault="002061FC" w:rsidP="002061FC">
      <w:pPr>
        <w:pStyle w:val="ASomething"/>
      </w:pPr>
      <w:r w:rsidRPr="009D493F">
        <w:rPr>
          <w:b/>
          <w:bCs/>
        </w:rPr>
        <w:t>Details</w:t>
      </w:r>
      <w:r w:rsidRPr="009D493F">
        <w:t>:</w:t>
      </w:r>
      <w:r>
        <w:t xml:space="preserve"> </w:t>
      </w:r>
      <w:r>
        <w:tab/>
        <w:t>Upon any unexpected exception, the solution’s system(s) must develop handle the error. Specifically make entries in the temporary diagnostics trace logs, make permanent error log entries, and provide understandable and usable error messages to the end user.</w:t>
      </w:r>
    </w:p>
    <w:p w14:paraId="3024F205" w14:textId="2A84187D" w:rsidR="002061FC" w:rsidRDefault="00617A85" w:rsidP="002061FC">
      <w:pPr>
        <w:pStyle w:val="ASomething"/>
      </w:pPr>
      <w:r>
        <w:rPr>
          <w:b/>
          <w:bCs/>
        </w:rPr>
        <w:t>Prompts:</w:t>
      </w:r>
      <w:r w:rsidR="002061FC">
        <w:tab/>
        <w:t>Does the system capture all unexpected errors?</w:t>
      </w:r>
      <w:r w:rsidR="002061FC">
        <w:br/>
        <w:t>Is the occurrence traced?</w:t>
      </w:r>
      <w:r w:rsidR="002061FC">
        <w:br/>
        <w:t>Is the occurrence permanently logged?</w:t>
      </w:r>
      <w:r w:rsidR="002061FC">
        <w:br/>
        <w:t>Are error messages and instructions provided to the user?</w:t>
      </w:r>
      <w:r w:rsidR="002061FC">
        <w:br/>
        <w:t>Are they understandable and/or actionable by non-technical users?</w:t>
      </w:r>
    </w:p>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80" w:name="_Toc158297591"/>
      <w:r>
        <w:t>Recoverability</w:t>
      </w:r>
      <w:bookmarkEnd w:id="80"/>
    </w:p>
    <w:p w14:paraId="486E00DB" w14:textId="48A8D90A" w:rsidR="009D28D8" w:rsidRDefault="006C2361" w:rsidP="00C829F4">
      <w:pPr>
        <w:pStyle w:val="BodyTextDefinition"/>
        <w:rPr>
          <w:lang w:eastAsia="en-NZ"/>
        </w:rPr>
      </w:pPr>
      <w:r w:rsidRPr="006C2361">
        <w:t>The</w:t>
      </w:r>
      <w:r w:rsidRPr="00074108">
        <w:rPr>
          <w:lang w:eastAsia="en-NZ"/>
        </w:rPr>
        <w:t xml:space="preserve"> degree to which, in the event of an interruption or failure, a solution can recover the data directly affected and re-establish the desired system state.</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p w14:paraId="53E39E48" w14:textId="7E541E9C" w:rsidR="006C2361" w:rsidRPr="001F0BD9" w:rsidRDefault="006C2361" w:rsidP="006C2361">
      <w:pPr>
        <w:pStyle w:val="ASomething"/>
      </w:pPr>
      <w:r w:rsidRPr="009D493F">
        <w:rPr>
          <w:b/>
          <w:bCs/>
        </w:rPr>
        <w:t>Category</w:t>
      </w:r>
      <w:r w:rsidRPr="009D493F">
        <w:t>:</w:t>
      </w:r>
      <w:r>
        <w:t xml:space="preserve"> </w:t>
      </w:r>
      <w:r>
        <w:tab/>
      </w:r>
      <w:r w:rsidR="00FE43F0">
        <w:t>ISO-25010/Reliability/Recoverability</w:t>
      </w:r>
    </w:p>
    <w:p w14:paraId="5E3C1F20" w14:textId="3C7AE02F" w:rsidR="006C2361" w:rsidRPr="001F0BD9" w:rsidRDefault="006C2361" w:rsidP="006C2361">
      <w:pPr>
        <w:pStyle w:val="ASomething"/>
      </w:pPr>
      <w:r w:rsidRPr="009D493F">
        <w:rPr>
          <w:b/>
          <w:bCs/>
        </w:rPr>
        <w:lastRenderedPageBreak/>
        <w:t>Statement</w:t>
      </w:r>
      <w:r w:rsidRPr="009D493F">
        <w:t>:</w:t>
      </w:r>
      <w:r>
        <w:t xml:space="preserve"> </w:t>
      </w:r>
      <w:r>
        <w:tab/>
      </w:r>
      <w:r w:rsidR="00697652">
        <w:t xml:space="preserve">The solution’s system(s) </w:t>
      </w:r>
      <w:r w:rsidR="003A0A31">
        <w:t xml:space="preserve">and its data MUST be </w:t>
      </w:r>
      <w:r>
        <w:t>restor</w:t>
      </w:r>
      <w:r w:rsidR="003A0A31">
        <w:t>able</w:t>
      </w:r>
      <w:r>
        <w:t xml:space="preserve"> </w:t>
      </w:r>
      <w:r w:rsidR="003A0A31">
        <w:t xml:space="preserve">at will, including </w:t>
      </w:r>
      <w:hyperlink w:anchor="Term_DisasterRecovery" w:history="1">
        <w:r w:rsidR="003A0A31" w:rsidRPr="00E032B8">
          <w:rPr>
            <w:rStyle w:val="Hyperlink"/>
          </w:rPr>
          <w:t>disaster recovery</w:t>
        </w:r>
      </w:hyperlink>
      <w:r w:rsidR="003A0A31">
        <w:t xml:space="preserve"> operations, within</w:t>
      </w:r>
      <w:r w:rsidR="00FE43F0">
        <w:t xml:space="preserve"> the</w:t>
      </w:r>
      <w:r w:rsidR="003A0A31">
        <w:t xml:space="preserve"> </w:t>
      </w:r>
      <w:hyperlink w:anchor="Values_ALL" w:history="1">
        <w:r w:rsidR="003F448A" w:rsidRPr="003F448A">
          <w:rPr>
            <w:rStyle w:val="Hyperlink"/>
          </w:rPr>
          <w:t>quantified</w:t>
        </w:r>
      </w:hyperlink>
      <w:r w:rsidR="003A0A31">
        <w:t xml:space="preserve"> </w:t>
      </w:r>
      <w:hyperlink w:anchor="Term_MTD" w:history="1">
        <w:r w:rsidR="003A0A31" w:rsidRPr="00FE43F0">
          <w:rPr>
            <w:rStyle w:val="Hyperlink"/>
          </w:rPr>
          <w:t>Maximum Tolerable Downtime (MTD)</w:t>
        </w:r>
      </w:hyperlink>
      <w:r w:rsidR="003A0A31">
        <w:t xml:space="preserve">. </w:t>
      </w:r>
    </w:p>
    <w:p w14:paraId="4382E8D7" w14:textId="1532FDBF" w:rsidR="006C2361" w:rsidRPr="001F0BD9" w:rsidRDefault="006C2361" w:rsidP="006C2361">
      <w:pPr>
        <w:pStyle w:val="ASomething"/>
      </w:pPr>
      <w:r w:rsidRPr="009D493F">
        <w:rPr>
          <w:b/>
          <w:bCs/>
        </w:rPr>
        <w:t>Rationale</w:t>
      </w:r>
      <w:r w:rsidRPr="009D493F">
        <w:t>:</w:t>
      </w:r>
      <w:r>
        <w:tab/>
        <w:t>Users expect to use the service as soon as possible.</w:t>
      </w:r>
    </w:p>
    <w:p w14:paraId="102B4E42" w14:textId="39B3EFD3" w:rsidR="006C2361" w:rsidRPr="001F0BD9" w:rsidRDefault="006C2361" w:rsidP="006C2361">
      <w:pPr>
        <w:pStyle w:val="ASomething"/>
      </w:pPr>
      <w:r w:rsidRPr="009D493F">
        <w:rPr>
          <w:b/>
          <w:bCs/>
        </w:rPr>
        <w:t>Details</w:t>
      </w:r>
      <w:r w:rsidRPr="009D493F">
        <w:t>:</w:t>
      </w:r>
      <w:r>
        <w:t xml:space="preserve"> </w:t>
      </w:r>
      <w:r>
        <w:tab/>
      </w:r>
      <w:r w:rsidR="00E032B8">
        <w:t xml:space="preserve">The MTD is a </w:t>
      </w:r>
      <w:hyperlink w:anchor="Values_ALL" w:history="1">
        <w:r w:rsidR="003F448A" w:rsidRPr="003F448A">
          <w:rPr>
            <w:rStyle w:val="Hyperlink"/>
          </w:rPr>
          <w:t>quantified</w:t>
        </w:r>
      </w:hyperlink>
      <w:r w:rsidR="00E032B8">
        <w:t xml:space="preserve"> value</w:t>
      </w:r>
      <w:r w:rsidR="003A0A31">
        <w:t>.</w:t>
      </w:r>
      <w:r w:rsidR="003A0A31">
        <w:br/>
      </w:r>
      <w:r w:rsidR="00E032B8">
        <w:br/>
      </w:r>
      <w: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rsidR="00E032B8">
        <w:br/>
        <w:t>- manual processes cannot be completed within the allocated MTD.</w:t>
      </w:r>
    </w:p>
    <w:p w14:paraId="6865FEC2" w14:textId="74E344B8" w:rsidR="006C2361" w:rsidRPr="0075069B" w:rsidRDefault="00617A85" w:rsidP="006C2361">
      <w:pPr>
        <w:pStyle w:val="ASomething"/>
      </w:pPr>
      <w:r>
        <w:rPr>
          <w:b/>
          <w:bCs/>
        </w:rPr>
        <w:t>Prompts:</w:t>
      </w:r>
      <w:r w:rsidR="006C2361">
        <w:tab/>
        <w:t>Are the service’s datastores backed up manually or by automation?</w:t>
      </w:r>
      <w:r w:rsidR="006C2361">
        <w:br/>
        <w:t xml:space="preserve">Are the service’s database restoration process automated? </w:t>
      </w:r>
      <w:r w:rsidR="006C2361">
        <w:br/>
        <w:t>How often are database restoration processes tested?</w:t>
      </w:r>
    </w:p>
    <w:p w14:paraId="2BEB4EF1" w14:textId="77777777" w:rsidR="006C2361" w:rsidRDefault="006C2361" w:rsidP="006C2361">
      <w:pPr>
        <w:pStyle w:val="BodyText"/>
      </w:pPr>
    </w:p>
    <w:p w14:paraId="7E34C318" w14:textId="090DAE84" w:rsidR="00FE43F0" w:rsidRDefault="00113DB2" w:rsidP="00FE43F0">
      <w:pPr>
        <w:pStyle w:val="Heading5"/>
      </w:pPr>
      <w:r>
        <w:t>QR-DEF-</w:t>
      </w:r>
      <w:r w:rsidR="00FE43F0">
        <w:t xml:space="preserve">REL-REC-00: </w:t>
      </w:r>
      <w:r w:rsidR="00E032B8" w:rsidRPr="00E032B8">
        <w:rPr>
          <w:b/>
          <w:bCs/>
        </w:rPr>
        <w:t>DR within</w:t>
      </w:r>
      <w:r w:rsidR="00E032B8">
        <w:t xml:space="preserve"> </w:t>
      </w:r>
      <w:r w:rsidR="00FE43F0">
        <w:rPr>
          <w:b/>
          <w:bCs/>
        </w:rPr>
        <w:t>RPO</w:t>
      </w:r>
    </w:p>
    <w:p w14:paraId="492D788A" w14:textId="75B67FD3" w:rsidR="00FE43F0" w:rsidRPr="001F0BD9" w:rsidRDefault="00FE43F0" w:rsidP="00FE43F0">
      <w:pPr>
        <w:pStyle w:val="ASomething"/>
      </w:pPr>
      <w:r w:rsidRPr="009D493F">
        <w:rPr>
          <w:b/>
          <w:bCs/>
        </w:rPr>
        <w:t>Category</w:t>
      </w:r>
      <w:r w:rsidRPr="009D493F">
        <w:t>:</w:t>
      </w:r>
      <w:r>
        <w:t xml:space="preserve"> </w:t>
      </w:r>
      <w:r>
        <w:tab/>
        <w:t>ISO-25010/Reliability/Recoverability</w:t>
      </w:r>
    </w:p>
    <w:p w14:paraId="707613AE" w14:textId="0C82FEEC" w:rsidR="00FE43F0" w:rsidRPr="001F0BD9" w:rsidRDefault="00FE43F0" w:rsidP="00FE43F0">
      <w:pPr>
        <w:pStyle w:val="ASomething"/>
      </w:pPr>
      <w:r w:rsidRPr="009D493F">
        <w:rPr>
          <w:b/>
          <w:bCs/>
        </w:rPr>
        <w:t>Statement</w:t>
      </w:r>
      <w:r w:rsidRPr="009D493F">
        <w:t>:</w:t>
      </w:r>
      <w:r>
        <w:t xml:space="preserve"> </w:t>
      </w:r>
      <w:r>
        <w:tab/>
        <w:t xml:space="preserve">Upon </w:t>
      </w:r>
      <w:hyperlink w:anchor="Term_DisasterRecovery" w:history="1">
        <w:r w:rsidRPr="00E032B8">
          <w:rPr>
            <w:rStyle w:val="Hyperlink"/>
          </w:rPr>
          <w:t>Disaster Recovery (DR)</w:t>
        </w:r>
      </w:hyperlink>
      <w:r>
        <w:t xml:space="preserve"> the system MUST meet its </w:t>
      </w:r>
      <w:hyperlink w:anchor="Value_RPO" w:history="1">
        <w:hyperlink w:anchor="Values_ALL" w:history="1">
          <w:r w:rsidR="003F448A" w:rsidRPr="003F448A">
            <w:rPr>
              <w:rStyle w:val="Hyperlink"/>
            </w:rPr>
            <w:t>quantified</w:t>
          </w:r>
        </w:hyperlink>
      </w:hyperlink>
      <w:r w:rsidR="00AF5246">
        <w:t xml:space="preserve"> </w:t>
      </w:r>
      <w:r>
        <w:t>RPO</w:t>
      </w:r>
      <w:r w:rsidR="00AF5246">
        <w:t xml:space="preserve"> constraint.</w:t>
      </w:r>
      <w:r>
        <w:t xml:space="preserve"> </w:t>
      </w:r>
    </w:p>
    <w:p w14:paraId="7CDDFA56" w14:textId="2B2AFC8F" w:rsidR="00FE43F0" w:rsidRPr="001F0BD9" w:rsidRDefault="00FE43F0" w:rsidP="00FE43F0">
      <w:pPr>
        <w:pStyle w:val="ASomething"/>
      </w:pPr>
      <w:r w:rsidRPr="009D493F">
        <w:rPr>
          <w:b/>
          <w:bCs/>
        </w:rPr>
        <w:t>Rationale</w:t>
      </w:r>
      <w:r w:rsidRPr="009D493F">
        <w:t>:</w:t>
      </w:r>
      <w:r>
        <w:tab/>
      </w:r>
      <w:r w:rsidR="00E032B8">
        <w:t xml:space="preserve">After waiting for a Disaster Recovery process to complete </w:t>
      </w:r>
      <w:proofErr w:type="gramStart"/>
      <w:r w:rsidR="00E032B8">
        <w:t>in order to</w:t>
      </w:r>
      <w:proofErr w:type="gramEnd"/>
      <w:r w:rsidR="00E032B8">
        <w:t xml:space="preserve"> continue with their work, Users expect to lose the least amount of both unsaved and saved work.</w:t>
      </w:r>
    </w:p>
    <w:p w14:paraId="6AD9A675" w14:textId="356CCEB4" w:rsidR="00FE43F0" w:rsidRPr="001F0BD9" w:rsidRDefault="00FE43F0" w:rsidP="00FE43F0">
      <w:pPr>
        <w:pStyle w:val="ASomething"/>
      </w:pPr>
      <w:r w:rsidRPr="009D493F">
        <w:rPr>
          <w:b/>
          <w:bCs/>
        </w:rPr>
        <w:t>Details</w:t>
      </w:r>
      <w:r w:rsidRPr="009D493F">
        <w:t>:</w:t>
      </w:r>
      <w:r>
        <w:t xml:space="preserve"> </w:t>
      </w:r>
      <w:r>
        <w:tab/>
      </w:r>
      <w:r w:rsidR="00E032B8">
        <w:t xml:space="preserve">The </w:t>
      </w:r>
      <w:hyperlink w:anchor="Term_RPO" w:history="1">
        <w:r w:rsidR="00E032B8" w:rsidRPr="003F448A">
          <w:rPr>
            <w:rStyle w:val="Hyperlink"/>
          </w:rPr>
          <w:t>RPO</w:t>
        </w:r>
      </w:hyperlink>
      <w:r w:rsidR="003F448A">
        <w:t xml:space="preserve"> </w:t>
      </w:r>
      <w:r w:rsidR="00E032B8">
        <w:t xml:space="preserve">is a  </w:t>
      </w:r>
      <w:hyperlink w:anchor="Value_RPO" w:history="1">
        <w:hyperlink w:anchor="Values_ALL" w:history="1">
          <w:r w:rsidR="003F448A" w:rsidRPr="003F448A">
            <w:rPr>
              <w:rStyle w:val="Hyperlink"/>
            </w:rPr>
            <w:t>quantified</w:t>
          </w:r>
        </w:hyperlink>
      </w:hyperlink>
      <w:r w:rsidR="00E032B8">
        <w:t xml:space="preserve"> value.</w:t>
      </w:r>
    </w:p>
    <w:p w14:paraId="3AD3C207" w14:textId="483A2097" w:rsidR="00FE43F0" w:rsidRPr="0075069B" w:rsidRDefault="00FE43F0" w:rsidP="00FE43F0">
      <w:pPr>
        <w:pStyle w:val="ASomething"/>
      </w:pPr>
      <w:r>
        <w:rPr>
          <w:b/>
          <w:bCs/>
        </w:rPr>
        <w:t>Prompts:</w:t>
      </w:r>
      <w:r>
        <w:tab/>
      </w:r>
      <w:r w:rsidR="00E032B8">
        <w:t>How often are they backed up fully (e.g.: daily)?</w:t>
      </w:r>
      <w:r w:rsidR="00E032B8">
        <w:br/>
        <w:t>How often are they backed up incrementally? (e.g.: 5 minutes)</w:t>
      </w:r>
      <w:r w:rsidR="00E032B8">
        <w:br/>
      </w: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81" w:name="_Toc158297592"/>
      <w:r>
        <w:t>Security</w:t>
      </w:r>
      <w:bookmarkEnd w:id="81"/>
    </w:p>
    <w:p w14:paraId="6EB4CA33" w14:textId="28BE011D" w:rsidR="00F64CFF" w:rsidRPr="00F64CFF" w:rsidRDefault="00F64CFF" w:rsidP="00C829F4">
      <w:pPr>
        <w:pStyle w:val="BodyTextDefinition"/>
      </w:pPr>
      <w:r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p>
    <w:p w14:paraId="15412243" w14:textId="77777777" w:rsidR="00F64CFF" w:rsidRDefault="00F64CFF" w:rsidP="009D28D8">
      <w:pPr>
        <w:pStyle w:val="BodyText"/>
      </w:pPr>
    </w:p>
    <w:p w14:paraId="42AF058B" w14:textId="40D28A22"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w:t>
      </w:r>
      <w:r>
        <w:lastRenderedPageBreak/>
        <w:t>information</w:t>
      </w:r>
      <w:r w:rsidR="007F51FA">
        <w:t xml:space="preserve"> – preliminarily by physical controls (e.g. HTTPS)</w:t>
      </w:r>
      <w:r>
        <w:t xml:space="preserve">, </w:t>
      </w:r>
      <w:r w:rsidRPr="00F64CFF">
        <w:rPr>
          <w:iCs/>
        </w:rPr>
        <w:t>Integrity</w:t>
      </w:r>
      <w:r>
        <w:t xml:space="preserve"> is about the protection of the data from </w:t>
      </w:r>
      <w:r w:rsidRPr="00F64CFF">
        <w:rPr>
          <w:i w:val="0"/>
          <w:iCs/>
        </w:rPr>
        <w:t>change</w:t>
      </w:r>
      <w:r w:rsidR="009D28D8">
        <w:t xml:space="preserve"> using logical controls (e.g., </w:t>
      </w:r>
      <w:hyperlink w:anchor="Term_Permission" w:history="1">
        <w:r w:rsidR="009F6745" w:rsidRPr="009F6745">
          <w:rPr>
            <w:rStyle w:val="Hyperlink"/>
          </w:rPr>
          <w:t>Permission</w:t>
        </w:r>
      </w:hyperlink>
      <w:r w:rsidR="007F51FA">
        <w:t xml:space="preserve"> and </w:t>
      </w:r>
      <w:hyperlink w:anchor="Term_Role" w:history="1">
        <w:r w:rsidR="009F6745" w:rsidRPr="009F6745">
          <w:rPr>
            <w:rStyle w:val="Hyperlink"/>
          </w:rPr>
          <w:t>Role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7F51FA">
        <w:t>A</w:t>
      </w:r>
      <w:r>
        <w:t>uthenticated person</w:t>
      </w:r>
      <w:r w:rsidR="007F51FA">
        <w:t>’s digital identity</w:t>
      </w:r>
      <w:r w:rsidR="009D28D8">
        <w:t>.</w:t>
      </w:r>
    </w:p>
    <w:p w14:paraId="5760ADA9" w14:textId="77777777" w:rsidR="00F64CFF" w:rsidRDefault="00F64CFF" w:rsidP="00F64CFF">
      <w:pPr>
        <w:pStyle w:val="BodyText"/>
      </w:pPr>
    </w:p>
    <w:p w14:paraId="084CA111" w14:textId="394F3BC5" w:rsidR="003A6C52" w:rsidRDefault="003A6C52" w:rsidP="00A060E0">
      <w:pPr>
        <w:pStyle w:val="Heading4"/>
      </w:pPr>
      <w:bookmarkStart w:id="82" w:name="_Toc158297593"/>
      <w:r w:rsidRPr="00A060E0">
        <w:t>General</w:t>
      </w:r>
      <w:bookmarkEnd w:id="82"/>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83" w:name="_Hlk157767902"/>
      <w:r>
        <w:t>QR-DEF-</w:t>
      </w:r>
      <w:r w:rsidR="00096FE6">
        <w:t>SEC-GEN-00</w:t>
      </w:r>
      <w:r w:rsidR="003A6C52">
        <w:t xml:space="preserve">: </w:t>
      </w:r>
      <w:r w:rsidR="00A07DAC">
        <w:rPr>
          <w:b/>
          <w:bCs/>
        </w:rPr>
        <w:t>OWASP</w:t>
      </w:r>
    </w:p>
    <w:bookmarkEnd w:id="83"/>
    <w:p w14:paraId="05AD0C05" w14:textId="0DC369C6" w:rsidR="003A6C52" w:rsidRPr="001F0BD9" w:rsidRDefault="003A6C52" w:rsidP="003A6C52">
      <w:pPr>
        <w:pStyle w:val="ASomething"/>
      </w:pPr>
      <w:r w:rsidRPr="009D493F">
        <w:rPr>
          <w:b/>
          <w:bCs/>
        </w:rPr>
        <w:t>Category</w:t>
      </w:r>
      <w:r w:rsidRPr="009D493F">
        <w:t>:</w:t>
      </w:r>
      <w:r>
        <w:t xml:space="preserve"> </w:t>
      </w:r>
      <w:r>
        <w:tab/>
      </w:r>
      <w:r w:rsidR="00096FE6">
        <w:t>ISO-25010/Security/General</w:t>
      </w:r>
    </w:p>
    <w:p w14:paraId="5AB2C3C0" w14:textId="0B30B0CF" w:rsidR="003A6C52" w:rsidRPr="001F0BD9" w:rsidRDefault="003A6C52" w:rsidP="003A6C52">
      <w:pPr>
        <w:pStyle w:val="ASomething"/>
      </w:pPr>
      <w:r w:rsidRPr="009D493F">
        <w:rPr>
          <w:b/>
          <w:bCs/>
        </w:rPr>
        <w:t>Statement</w:t>
      </w:r>
      <w:r w:rsidRPr="009D493F">
        <w:t>:</w:t>
      </w:r>
      <w:r>
        <w:t xml:space="preserve"> </w:t>
      </w:r>
      <w:r>
        <w:tab/>
      </w:r>
      <w:r w:rsidR="00096FE6">
        <w:t xml:space="preserve">Solution Systems(s) MUST pass </w:t>
      </w:r>
      <w:r w:rsidR="00A07DAC">
        <w:t xml:space="preserve">be assessed against </w:t>
      </w:r>
      <w:r w:rsidR="00096FE6">
        <w:t xml:space="preserve">OWASP’s latest top 10. </w:t>
      </w:r>
    </w:p>
    <w:p w14:paraId="170C95D6" w14:textId="29D04773" w:rsidR="003A6C52" w:rsidRPr="001F0BD9" w:rsidRDefault="003A6C52" w:rsidP="00096FE6">
      <w:pPr>
        <w:pStyle w:val="ASomething"/>
        <w:tabs>
          <w:tab w:val="left" w:pos="720"/>
          <w:tab w:val="left" w:pos="1440"/>
          <w:tab w:val="left" w:pos="2235"/>
        </w:tabs>
      </w:pPr>
      <w:r w:rsidRPr="009D493F">
        <w:rPr>
          <w:b/>
          <w:bCs/>
        </w:rPr>
        <w:t>Rationale</w:t>
      </w:r>
      <w:r w:rsidRPr="009D493F">
        <w:t>:</w:t>
      </w:r>
      <w:r>
        <w:tab/>
      </w:r>
      <w:r w:rsidR="00A07DAC">
        <w:tab/>
        <w:t>OWASP is the default trusted source of the most pressing vulnerabilities.</w:t>
      </w:r>
      <w:r w:rsidR="00096FE6">
        <w:tab/>
      </w:r>
    </w:p>
    <w:p w14:paraId="21F7306F" w14:textId="46F9545E" w:rsidR="00096FE6" w:rsidRPr="001F0BD9" w:rsidRDefault="003A6C52" w:rsidP="00394F02">
      <w:pPr>
        <w:pStyle w:val="ASomething"/>
      </w:pPr>
      <w:r w:rsidRPr="009D493F">
        <w:rPr>
          <w:b/>
          <w:bCs/>
        </w:rPr>
        <w:t>Details</w:t>
      </w:r>
      <w:r w:rsidRPr="009D493F">
        <w:t>:</w:t>
      </w:r>
      <w:r>
        <w:t xml:space="preserve"> </w:t>
      </w:r>
      <w:r>
        <w:tab/>
      </w:r>
      <w:r w:rsidR="00096FE6">
        <w:t>A01:2021</w:t>
      </w:r>
      <w:r w:rsidR="00A07DAC">
        <w:t>-Broken Access Controls</w:t>
      </w:r>
      <w:r w:rsidR="00096FE6">
        <w:t xml:space="preserve"> is </w:t>
      </w:r>
      <w:r w:rsidR="00A07DAC">
        <w:t xml:space="preserve">partly </w:t>
      </w:r>
      <w:r w:rsidR="00096FE6">
        <w:t xml:space="preserve">addressed by </w:t>
      </w:r>
      <w:r w:rsidR="00394F02">
        <w:t>“</w:t>
      </w:r>
      <w:r w:rsidR="00096FE6" w:rsidRPr="00394F02">
        <w:rPr>
          <w:b/>
          <w:bCs/>
        </w:rPr>
        <w:t>Access Control</w:t>
      </w:r>
      <w:r w:rsidR="00394F02">
        <w:t>”.</w:t>
      </w:r>
      <w:r w:rsidR="00096FE6">
        <w:br/>
        <w:t>A02:2021</w:t>
      </w:r>
      <w:r w:rsidR="00A07DAC">
        <w:t>-Cryptographic Failures</w:t>
      </w:r>
      <w:r w:rsidR="00096FE6">
        <w:t xml:space="preserve"> is addressed by </w:t>
      </w:r>
      <w:r w:rsidR="00A07DAC">
        <w:t>“</w:t>
      </w:r>
      <w:r w:rsidR="00096FE6">
        <w:rPr>
          <w:b/>
          <w:bCs/>
        </w:rPr>
        <w:t>Maintained Current</w:t>
      </w:r>
      <w:r w:rsidR="00A07DAC">
        <w:rPr>
          <w:b/>
          <w:bCs/>
        </w:rPr>
        <w:t>”</w:t>
      </w:r>
      <w:r w:rsidR="00096FE6" w:rsidRPr="00096FE6">
        <w:t xml:space="preserve"> </w:t>
      </w:r>
      <w:r w:rsidR="00096FE6">
        <w:t xml:space="preserve">and </w:t>
      </w:r>
      <w:r w:rsidR="00A07DAC">
        <w:t>“</w:t>
      </w:r>
      <w:r w:rsidR="00096FE6" w:rsidRPr="00394F02">
        <w:rPr>
          <w:b/>
          <w:bCs/>
        </w:rPr>
        <w:t>Current Recommended Cryptography Algorithms</w:t>
      </w:r>
      <w:r w:rsidR="00A07DAC">
        <w:t>”</w:t>
      </w:r>
      <w:r w:rsidR="00096FE6">
        <w:t xml:space="preserve"> </w:t>
      </w:r>
    </w:p>
    <w:p w14:paraId="3086A0D7" w14:textId="2554539C" w:rsidR="003A6C52" w:rsidRDefault="003A6C52" w:rsidP="003A6C52">
      <w:pPr>
        <w:pStyle w:val="ASomething"/>
      </w:pPr>
      <w:r>
        <w:rPr>
          <w:b/>
          <w:bCs/>
        </w:rPr>
        <w:t>Prompts:</w:t>
      </w:r>
      <w:r>
        <w:tab/>
      </w:r>
      <w:r w:rsidR="00920852">
        <w:t>TODO</w:t>
      </w:r>
    </w:p>
    <w:p w14:paraId="5461DBC5" w14:textId="77777777" w:rsidR="00920852" w:rsidRDefault="00920852" w:rsidP="003A6C52">
      <w:pPr>
        <w:pStyle w:val="ASomething"/>
      </w:pPr>
    </w:p>
    <w:p w14:paraId="4FB5CCE9" w14:textId="2D23EB9E" w:rsidR="00920852" w:rsidRDefault="00113DB2" w:rsidP="00920852">
      <w:pPr>
        <w:pStyle w:val="Heading5"/>
      </w:pPr>
      <w:bookmarkStart w:id="84" w:name="_Hlk157767608"/>
      <w:r>
        <w:t>QR-DEF-</w:t>
      </w:r>
      <w:r w:rsidR="00920852">
        <w:t xml:space="preserve">SEC-GEN-00: </w:t>
      </w:r>
      <w:r w:rsidR="00920852">
        <w:rPr>
          <w:b/>
          <w:bCs/>
        </w:rPr>
        <w:t>Security Auditing</w:t>
      </w:r>
    </w:p>
    <w:bookmarkEnd w:id="84"/>
    <w:p w14:paraId="0C82DE50" w14:textId="660BA83B" w:rsidR="00920852" w:rsidRPr="001F0BD9" w:rsidRDefault="00920852" w:rsidP="00920852">
      <w:pPr>
        <w:pStyle w:val="ASomething"/>
      </w:pPr>
      <w:r w:rsidRPr="009D493F">
        <w:rPr>
          <w:b/>
          <w:bCs/>
        </w:rPr>
        <w:t>Category</w:t>
      </w:r>
      <w:r w:rsidRPr="009D493F">
        <w:t>:</w:t>
      </w:r>
      <w:r>
        <w:t xml:space="preserve"> </w:t>
      </w:r>
      <w:r>
        <w:tab/>
        <w:t>ISO-25010/Security/Gen</w:t>
      </w:r>
    </w:p>
    <w:p w14:paraId="13976A79" w14:textId="3A831D76" w:rsidR="00920852" w:rsidRPr="001F0BD9" w:rsidRDefault="00920852" w:rsidP="00920852">
      <w:pPr>
        <w:pStyle w:val="ASomething"/>
      </w:pPr>
      <w:r w:rsidRPr="009D493F">
        <w:rPr>
          <w:b/>
          <w:bCs/>
        </w:rPr>
        <w:t>Statement</w:t>
      </w:r>
      <w:r w:rsidRPr="009D493F">
        <w:t>:</w:t>
      </w:r>
      <w:r>
        <w:t xml:space="preserve"> </w:t>
      </w:r>
      <w:r>
        <w:tab/>
        <w:t>Security Events will be persisted separately to Diagnostic Trace records.</w:t>
      </w:r>
    </w:p>
    <w:p w14:paraId="32DC5B68" w14:textId="6BA1FDB8" w:rsidR="00920852" w:rsidRPr="001F0BD9" w:rsidRDefault="00920852" w:rsidP="00920852">
      <w:pPr>
        <w:pStyle w:val="ASomething"/>
      </w:pPr>
      <w:r w:rsidRPr="009D493F">
        <w:rPr>
          <w:b/>
          <w:bCs/>
        </w:rPr>
        <w:t>Rationale</w:t>
      </w:r>
      <w:r w:rsidRPr="009D493F">
        <w:t>:</w:t>
      </w:r>
      <w:r>
        <w:tab/>
        <w:t xml:space="preserve">Security Event logs are required by a different role than diagnostic trace records which are required by </w:t>
      </w:r>
      <w:hyperlink w:anchor="Term_MaintenanceSpecialist" w:history="1">
        <w:r w:rsidRPr="00920852">
          <w:rPr>
            <w:rStyle w:val="Hyperlink"/>
          </w:rPr>
          <w:t>maintenance specialists</w:t>
        </w:r>
      </w:hyperlink>
      <w:r>
        <w:t>.</w:t>
      </w:r>
    </w:p>
    <w:p w14:paraId="4AAB6824" w14:textId="54CC8F37" w:rsidR="00920852" w:rsidRPr="001F0BD9" w:rsidRDefault="00920852" w:rsidP="00920852">
      <w:pPr>
        <w:pStyle w:val="ASomething"/>
      </w:pPr>
      <w:r w:rsidRPr="009D493F">
        <w:rPr>
          <w:b/>
          <w:bCs/>
        </w:rPr>
        <w:t>Details</w:t>
      </w:r>
      <w:r w:rsidRPr="009D493F">
        <w:t>:</w:t>
      </w:r>
      <w:r>
        <w:t xml:space="preserve"> </w:t>
      </w:r>
      <w:r>
        <w:tab/>
        <w:t>Mature diagnostics tracing solutions permit defining different places to send diagnostics messages, as well as configure the level of diagnostics to send.</w:t>
      </w:r>
    </w:p>
    <w:p w14:paraId="2CC7123C" w14:textId="054C64B8" w:rsidR="00920852" w:rsidRPr="0075069B" w:rsidRDefault="00920852" w:rsidP="00920852">
      <w:pPr>
        <w:pStyle w:val="ASomething"/>
      </w:pPr>
      <w:r>
        <w:rPr>
          <w:b/>
          <w:bCs/>
        </w:rPr>
        <w:t>Prompts:</w:t>
      </w:r>
      <w:r>
        <w:tab/>
        <w:t>Does the solution’s system(s) register security events to a different location than general system diagnostics records?</w:t>
      </w:r>
      <w:r w:rsidR="00181FDF">
        <w:br/>
        <w:t>TODO: redefine, removing the HOW.</w:t>
      </w:r>
    </w:p>
    <w:p w14:paraId="2B46991D" w14:textId="357474E9" w:rsidR="00920852" w:rsidRPr="0075069B" w:rsidRDefault="00920852" w:rsidP="003A6C52">
      <w:pPr>
        <w:pStyle w:val="ASomething"/>
      </w:pPr>
    </w:p>
    <w:p w14:paraId="4D6987A4" w14:textId="353FD7BF" w:rsidR="003A6C52" w:rsidRPr="00F64CFF" w:rsidRDefault="003A6C52" w:rsidP="00F64CFF">
      <w:pPr>
        <w:pStyle w:val="BodyText"/>
      </w:pPr>
    </w:p>
    <w:p w14:paraId="3512C670" w14:textId="6463A018" w:rsidR="00CC59F0" w:rsidRDefault="00CC59F0" w:rsidP="00EE6453">
      <w:pPr>
        <w:pStyle w:val="Heading4"/>
      </w:pPr>
      <w:bookmarkStart w:id="85" w:name="_Toc158297594"/>
      <w:r>
        <w:t>Confidentiality</w:t>
      </w:r>
      <w:bookmarkEnd w:id="85"/>
    </w:p>
    <w:p w14:paraId="5E7711BB" w14:textId="4FDB6EEC" w:rsidR="007F51FA" w:rsidRPr="00902999" w:rsidRDefault="00B35152" w:rsidP="00C829F4">
      <w:pPr>
        <w:pStyle w:val="BodyTextDefinition"/>
      </w:pPr>
      <w:r w:rsidRPr="00902999">
        <w:t>The degree to which the solution ensures data is accessible only by those authorised to do so.</w:t>
      </w:r>
    </w:p>
    <w:p w14:paraId="4821F69E" w14:textId="4CCCD30A" w:rsidR="00B94472" w:rsidRPr="00B94472" w:rsidRDefault="00113DB2" w:rsidP="00B94472">
      <w:pPr>
        <w:pStyle w:val="Heading5"/>
      </w:pPr>
      <w:r>
        <w:lastRenderedPageBreak/>
        <w:t>QR-DEF-</w:t>
      </w:r>
      <w:r w:rsidR="00346430" w:rsidRPr="00B94472">
        <w:t>SEC-CON</w:t>
      </w:r>
      <w:r w:rsidR="00FB7003">
        <w:t>F</w:t>
      </w:r>
      <w:r w:rsidR="00346430" w:rsidRPr="00B94472">
        <w:t>-00</w:t>
      </w:r>
      <w:r w:rsidR="00346430">
        <w:t xml:space="preserve">: </w:t>
      </w:r>
      <w:r w:rsidR="00181FDF">
        <w:rPr>
          <w:b/>
          <w:bCs/>
        </w:rPr>
        <w:t>Physical Access</w:t>
      </w:r>
    </w:p>
    <w:p w14:paraId="20F58809" w14:textId="12F50733" w:rsidR="00A851F8" w:rsidRPr="001F0BD9" w:rsidRDefault="00A851F8" w:rsidP="00A851F8">
      <w:pPr>
        <w:pStyle w:val="ASomething"/>
      </w:pPr>
      <w:r w:rsidRPr="009D493F">
        <w:rPr>
          <w:b/>
          <w:bCs/>
        </w:rPr>
        <w:t>Category</w:t>
      </w:r>
      <w:r w:rsidRPr="009D493F">
        <w:t>:</w:t>
      </w:r>
      <w:r>
        <w:t xml:space="preserve"> </w:t>
      </w:r>
      <w:r>
        <w:tab/>
        <w:t>ISO-25010/Security/Confidentiality</w:t>
      </w:r>
    </w:p>
    <w:p w14:paraId="2809DDB5" w14:textId="22DECF73" w:rsidR="00A851F8" w:rsidRPr="001F0BD9" w:rsidRDefault="00A851F8" w:rsidP="00A851F8">
      <w:pPr>
        <w:pStyle w:val="ASomething"/>
      </w:pPr>
      <w:r w:rsidRPr="009D493F">
        <w:rPr>
          <w:b/>
          <w:bCs/>
        </w:rPr>
        <w:t>Statement</w:t>
      </w:r>
      <w:r w:rsidRPr="009D493F">
        <w:t>:</w:t>
      </w:r>
      <w:r>
        <w:t xml:space="preserve"> </w:t>
      </w:r>
      <w:r>
        <w:tab/>
        <w:t xml:space="preserve">Any </w:t>
      </w:r>
      <w:r w:rsidR="00205BB2">
        <w:t xml:space="preserve">physical </w:t>
      </w:r>
      <w:r>
        <w:t>location</w:t>
      </w:r>
      <w:r w:rsidR="0039149E">
        <w:t>s</w:t>
      </w:r>
      <w:r>
        <w:t xml:space="preserve"> where </w:t>
      </w:r>
      <w:r w:rsidR="00660F9F">
        <w:t>solution system</w:t>
      </w:r>
      <w:r w:rsidR="00181FDF">
        <w:t>(s)</w:t>
      </w:r>
      <w:r w:rsidR="00660F9F">
        <w:t xml:space="preserve"> </w:t>
      </w:r>
      <w:r w:rsidR="00660F9F" w:rsidRPr="00181FDF">
        <w:rPr>
          <w:i/>
          <w:iCs/>
        </w:rPr>
        <w:t>service</w:t>
      </w:r>
      <w:r w:rsidR="00660F9F">
        <w:t xml:space="preserve"> </w:t>
      </w:r>
      <w:r w:rsidR="00205BB2">
        <w:t xml:space="preserve">devices </w:t>
      </w:r>
      <w:r w:rsidR="00181FDF">
        <w:t xml:space="preserve">are </w:t>
      </w:r>
      <w:r w:rsidR="00205BB2">
        <w:t>located</w:t>
      </w:r>
      <w:r>
        <w:t xml:space="preserve"> MUST </w:t>
      </w:r>
      <w:r w:rsidR="000B6666">
        <w:t xml:space="preserve">control and audit </w:t>
      </w:r>
      <w:r w:rsidR="00CC7AB4">
        <w:t>access and operations</w:t>
      </w:r>
      <w:r w:rsidR="000B6666">
        <w:t>.</w:t>
      </w:r>
    </w:p>
    <w:p w14:paraId="1D8B430C" w14:textId="360A54E6" w:rsidR="00A851F8" w:rsidRPr="001F0BD9" w:rsidRDefault="00A851F8" w:rsidP="00A851F8">
      <w:pPr>
        <w:pStyle w:val="ASomething"/>
      </w:pPr>
      <w:r w:rsidRPr="009D493F">
        <w:rPr>
          <w:b/>
          <w:bCs/>
        </w:rPr>
        <w:t>Rationale</w:t>
      </w:r>
      <w:r w:rsidRPr="009D493F">
        <w:t>:</w:t>
      </w:r>
      <w:r>
        <w:tab/>
        <w:t xml:space="preserve">Persons must not be able to </w:t>
      </w:r>
      <w:r w:rsidR="00EA57E4">
        <w:t>access system</w:t>
      </w:r>
      <w:r w:rsidR="00660F9F">
        <w:t xml:space="preserve"> </w:t>
      </w:r>
      <w:r w:rsidR="00181FDF">
        <w:t xml:space="preserve">storage and </w:t>
      </w:r>
      <w:proofErr w:type="gramStart"/>
      <w:r w:rsidR="00660F9F">
        <w:t>server</w:t>
      </w:r>
      <w:r w:rsidR="00181FDF">
        <w:t>s</w:t>
      </w:r>
      <w:proofErr w:type="gramEnd"/>
      <w:r w:rsidR="00EA57E4">
        <w:t xml:space="preserve"> </w:t>
      </w:r>
      <w:r w:rsidR="00CC7AB4">
        <w:t xml:space="preserve">devices </w:t>
      </w:r>
      <w:r w:rsidR="00EA57E4">
        <w:t xml:space="preserve">in an </w:t>
      </w:r>
      <w:r w:rsidR="00181FDF">
        <w:t xml:space="preserve">uncontrolled and/or </w:t>
      </w:r>
      <w:r w:rsidR="00EA57E4">
        <w:t>unaudited manner</w:t>
      </w:r>
      <w:r w:rsidR="00CC7AB4">
        <w:t xml:space="preserve">, bypassing electronic and logical </w:t>
      </w:r>
      <w:r w:rsidR="008F7CD2">
        <w:t xml:space="preserve">platform and/or system </w:t>
      </w:r>
      <w:r w:rsidR="00CC7AB4">
        <w:t>controls</w:t>
      </w:r>
      <w:r>
        <w:t>.</w:t>
      </w:r>
    </w:p>
    <w:p w14:paraId="0297D21E" w14:textId="3BA30206" w:rsidR="00A851F8" w:rsidRPr="001F0BD9" w:rsidRDefault="00A851F8" w:rsidP="00A851F8">
      <w:pPr>
        <w:pStyle w:val="ASomething"/>
      </w:pPr>
      <w:r w:rsidRPr="009D493F">
        <w:rPr>
          <w:b/>
          <w:bCs/>
        </w:rPr>
        <w:t>Details</w:t>
      </w:r>
      <w:r w:rsidRPr="009D493F">
        <w:t>:</w:t>
      </w:r>
      <w:r>
        <w:t xml:space="preserve"> </w:t>
      </w:r>
      <w:r>
        <w:tab/>
        <w:t>Cloud service providers control physical access</w:t>
      </w:r>
      <w:r w:rsidR="00205BB2">
        <w:t xml:space="preserve">. For example, they </w:t>
      </w:r>
      <w:r>
        <w:t xml:space="preserve">require </w:t>
      </w:r>
      <w:r w:rsidR="00205BB2">
        <w:t xml:space="preserve">all personnel who enter </w:t>
      </w:r>
      <w:r>
        <w:t xml:space="preserve">to be audited, </w:t>
      </w:r>
      <w:r w:rsidR="00205BB2">
        <w:t xml:space="preserve">as well as </w:t>
      </w:r>
      <w:r>
        <w:t>all operations are recorded by an accompanying observer.</w:t>
      </w:r>
      <w:r w:rsidR="000B6666">
        <w:t xml:space="preserve"> Hence an aspect of the preference for systems hosted in </w:t>
      </w:r>
      <w:r w:rsidR="008F7CD2">
        <w:t xml:space="preserve">market leading </w:t>
      </w:r>
      <w:r w:rsidR="000B6666">
        <w:t>cloud services.</w:t>
      </w:r>
    </w:p>
    <w:p w14:paraId="15648991" w14:textId="4786B3A9" w:rsidR="00A851F8" w:rsidRDefault="00617A85" w:rsidP="00A851F8">
      <w:pPr>
        <w:pStyle w:val="ASomething"/>
      </w:pPr>
      <w:r>
        <w:rPr>
          <w:b/>
          <w:bCs/>
        </w:rPr>
        <w:t>Prompts:</w:t>
      </w:r>
      <w:r w:rsidR="00A851F8">
        <w:tab/>
      </w:r>
      <w:r w:rsidR="000B6666">
        <w:t xml:space="preserve">Are all </w:t>
      </w:r>
      <w:hyperlink w:anchor="Term_Environment" w:history="1">
        <w:r w:rsidR="000B6666" w:rsidRPr="000B6666">
          <w:rPr>
            <w:rStyle w:val="Hyperlink"/>
          </w:rPr>
          <w:t>environments</w:t>
        </w:r>
      </w:hyperlink>
      <w:r w:rsidR="000B6666">
        <w:t>’ devices hosted on cloud infrastructure?</w:t>
      </w:r>
      <w:r w:rsidR="000B6666">
        <w:br/>
      </w:r>
    </w:p>
    <w:p w14:paraId="4C166679" w14:textId="77777777" w:rsidR="00181FDF" w:rsidRDefault="00181FDF" w:rsidP="00181FDF">
      <w:bookmarkStart w:id="86" w:name="_Hlk157775949"/>
    </w:p>
    <w:p w14:paraId="6DDDB2B5" w14:textId="01215646" w:rsidR="00EF2982" w:rsidRPr="0075069B" w:rsidRDefault="00113DB2" w:rsidP="00EF2982">
      <w:pPr>
        <w:pStyle w:val="Heading5"/>
      </w:pPr>
      <w:r>
        <w:t>QR-DEF-</w:t>
      </w:r>
      <w:r w:rsidR="00EF2982" w:rsidRPr="00B35152">
        <w:t>SEC-CON</w:t>
      </w:r>
      <w:r w:rsidR="00EF2982">
        <w:t>F</w:t>
      </w:r>
      <w:r w:rsidR="00EF2982" w:rsidRPr="00B35152">
        <w:t>-00</w:t>
      </w:r>
      <w:r w:rsidR="00EF2982">
        <w:t>:</w:t>
      </w:r>
      <w:r w:rsidR="00EF2982">
        <w:tab/>
      </w:r>
      <w:r w:rsidR="00EF2982">
        <w:rPr>
          <w:b/>
          <w:bCs/>
        </w:rPr>
        <w:t>Remote Access</w:t>
      </w:r>
    </w:p>
    <w:p w14:paraId="5B3E860B" w14:textId="0717DCFA" w:rsidR="000B6666" w:rsidRPr="001F0BD9" w:rsidRDefault="000B6666" w:rsidP="000B6666">
      <w:pPr>
        <w:pStyle w:val="ASomething"/>
      </w:pPr>
      <w:r w:rsidRPr="009D493F">
        <w:rPr>
          <w:b/>
          <w:bCs/>
        </w:rPr>
        <w:t>Category</w:t>
      </w:r>
      <w:r w:rsidRPr="009D493F">
        <w:t>:</w:t>
      </w:r>
      <w:r>
        <w:t xml:space="preserve"> </w:t>
      </w:r>
      <w:r>
        <w:tab/>
        <w:t>ISO-25010/Security/Confidentiality</w:t>
      </w:r>
    </w:p>
    <w:p w14:paraId="08A940B9" w14:textId="77911CC2" w:rsidR="000B6666" w:rsidRPr="001F0BD9" w:rsidRDefault="000B6666" w:rsidP="000B6666">
      <w:pPr>
        <w:pStyle w:val="ASomething"/>
      </w:pPr>
      <w:r w:rsidRPr="009D493F">
        <w:rPr>
          <w:b/>
          <w:bCs/>
        </w:rPr>
        <w:t>Statement</w:t>
      </w:r>
      <w:r w:rsidRPr="009D493F">
        <w:t>:</w:t>
      </w:r>
      <w:r>
        <w:t xml:space="preserve"> </w:t>
      </w:r>
      <w:r>
        <w:tab/>
      </w:r>
      <w:r w:rsidR="008F7CD2">
        <w:t xml:space="preserve">Access to and changes to service and storage devices MUST be controlled and audited. </w:t>
      </w:r>
    </w:p>
    <w:p w14:paraId="60249BD3" w14:textId="13B55AD1" w:rsidR="000B6666" w:rsidRPr="001F0BD9" w:rsidRDefault="000B6666" w:rsidP="000B6666">
      <w:pPr>
        <w:pStyle w:val="ASomething"/>
      </w:pPr>
      <w:r w:rsidRPr="009D493F">
        <w:rPr>
          <w:b/>
          <w:bCs/>
        </w:rPr>
        <w:t>Rationale</w:t>
      </w:r>
      <w:r w:rsidRPr="009D493F">
        <w:t>:</w:t>
      </w:r>
      <w:r>
        <w:tab/>
      </w:r>
      <w:r w:rsidR="008F7CD2">
        <w:t>Persons must not be able to access system storage and service devices in an uncontrolled and/or unaudited manner, bypassing electronic and logical platform and/or system controls.</w:t>
      </w:r>
    </w:p>
    <w:p w14:paraId="777AC457" w14:textId="2F3C362F" w:rsidR="000B6666" w:rsidRPr="001F0BD9" w:rsidRDefault="000B6666" w:rsidP="000B6666">
      <w:pPr>
        <w:pStyle w:val="ASomething"/>
      </w:pPr>
      <w:r w:rsidRPr="009D493F">
        <w:rPr>
          <w:b/>
          <w:bCs/>
        </w:rPr>
        <w:t>Details</w:t>
      </w:r>
      <w:r w:rsidRPr="009D493F">
        <w:t>:</w:t>
      </w:r>
      <w:r>
        <w:t xml:space="preserve"> </w:t>
      </w:r>
      <w:r>
        <w:tab/>
      </w:r>
      <w:r w:rsidR="008F7CD2">
        <w:t>Cloud services control and audit virtual access. Hence an aspect for the preference for systems be hosted in market leading cloud services.</w:t>
      </w:r>
    </w:p>
    <w:p w14:paraId="3BCB43E1" w14:textId="772FB435" w:rsidR="000B6666" w:rsidRPr="0075069B" w:rsidRDefault="000B6666" w:rsidP="000B6666">
      <w:pPr>
        <w:pStyle w:val="ASomething"/>
      </w:pPr>
      <w:r>
        <w:rPr>
          <w:b/>
          <w:bCs/>
        </w:rPr>
        <w:t>Prompts:</w:t>
      </w:r>
      <w:r>
        <w:tab/>
      </w:r>
      <w:r w:rsidR="008F7CD2">
        <w:t xml:space="preserve">Are all </w:t>
      </w:r>
      <w:proofErr w:type="gramStart"/>
      <w:r w:rsidR="008F7CD2">
        <w:t>environments</w:t>
      </w:r>
      <w:proofErr w:type="gramEnd"/>
      <w:r w:rsidR="008F7CD2">
        <w:t xml:space="preserve"> devices and services hosted on cloud infrastructure?</w:t>
      </w:r>
    </w:p>
    <w:p w14:paraId="186F74BF" w14:textId="77777777" w:rsidR="00EF2982" w:rsidRPr="00181FDF" w:rsidRDefault="00EF2982" w:rsidP="00181FDF"/>
    <w:p w14:paraId="5BD1FE0D" w14:textId="0FD09027" w:rsidR="00181FDF" w:rsidRPr="0075069B" w:rsidRDefault="00113DB2" w:rsidP="00181FDF">
      <w:pPr>
        <w:pStyle w:val="Heading5"/>
      </w:pPr>
      <w:r>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bookmarkEnd w:id="86"/>
    <w:p w14:paraId="220C2EE3" w14:textId="77777777" w:rsidR="00181FDF" w:rsidRPr="001F0BD9" w:rsidRDefault="00181FDF" w:rsidP="00181FDF">
      <w:pPr>
        <w:pStyle w:val="ASomething"/>
      </w:pPr>
      <w:r w:rsidRPr="009D493F">
        <w:rPr>
          <w:b/>
          <w:bCs/>
        </w:rPr>
        <w:t>Category</w:t>
      </w:r>
      <w:r w:rsidRPr="009D493F">
        <w:t>:</w:t>
      </w:r>
      <w:r>
        <w:t xml:space="preserve"> </w:t>
      </w:r>
      <w:r>
        <w:tab/>
        <w:t>ISO-25010/Security/Confidentiality</w:t>
      </w:r>
    </w:p>
    <w:p w14:paraId="486F7F19" w14:textId="72CD2202" w:rsidR="00181FDF" w:rsidRPr="001F0BD9" w:rsidRDefault="00181FDF" w:rsidP="00181FDF">
      <w:pPr>
        <w:pStyle w:val="ASomething"/>
      </w:pPr>
      <w:r w:rsidRPr="009D493F">
        <w:rPr>
          <w:b/>
          <w:bCs/>
        </w:rPr>
        <w:t>Statement</w:t>
      </w:r>
      <w:r w:rsidRPr="009D493F">
        <w:t>:</w:t>
      </w:r>
      <w:r>
        <w:t xml:space="preserve"> </w:t>
      </w:r>
      <w:r>
        <w:tab/>
      </w:r>
      <w:r w:rsidR="00EF2982">
        <w:t>A</w:t>
      </w:r>
      <w:r>
        <w:t xml:space="preserve">ccess to Production Data MUST be limited to Authenticated Authorised and Audited </w:t>
      </w:r>
      <w:r w:rsidR="008F7CD2">
        <w:t xml:space="preserve">Business Service </w:t>
      </w:r>
      <w:r>
        <w:t>Users.</w:t>
      </w:r>
    </w:p>
    <w:p w14:paraId="786BCA9B" w14:textId="77777777" w:rsidR="00181FDF" w:rsidRPr="001F0BD9" w:rsidRDefault="00181FDF" w:rsidP="00181FDF">
      <w:pPr>
        <w:pStyle w:val="ASomething"/>
      </w:pPr>
      <w:r w:rsidRPr="009D493F">
        <w:rPr>
          <w:b/>
          <w:bCs/>
        </w:rPr>
        <w:t>Rationale</w:t>
      </w:r>
      <w:r w:rsidRPr="009D493F">
        <w:t>:</w:t>
      </w:r>
      <w:r>
        <w:tab/>
        <w:t>In depth protection cannot be effective if groups of individuals are permitted to circumvent physical and/or logical controls.</w:t>
      </w:r>
    </w:p>
    <w:p w14:paraId="5A48850F" w14:textId="1B692373" w:rsidR="00181FDF" w:rsidRPr="001F0BD9" w:rsidRDefault="00181FDF" w:rsidP="00181FDF">
      <w:pPr>
        <w:pStyle w:val="ASomething"/>
      </w:pPr>
      <w:r w:rsidRPr="009D493F">
        <w:rPr>
          <w:b/>
          <w:bCs/>
        </w:rPr>
        <w:t>Details</w:t>
      </w:r>
      <w:r w:rsidRPr="009D493F">
        <w:t>:</w:t>
      </w:r>
      <w:r>
        <w:t xml:space="preserve"> </w:t>
      </w:r>
      <w:r>
        <w:tab/>
        <w:t>This includes testers and developers.</w:t>
      </w:r>
      <w:r w:rsidR="00EF2982">
        <w:br/>
      </w:r>
      <w:r w:rsidR="008F7CD2" w:rsidRPr="008F7CD2">
        <w:rPr>
          <w:b/>
          <w:bCs/>
          <w:i/>
          <w:iCs/>
        </w:rPr>
        <w:t>Important:</w:t>
      </w:r>
      <w:r w:rsidR="008F7CD2">
        <w:rPr>
          <w:i/>
          <w:iCs/>
        </w:rPr>
        <w:t xml:space="preserve"> i</w:t>
      </w:r>
      <w:r w:rsidR="00EF2982" w:rsidRPr="008F7CD2">
        <w:rPr>
          <w:i/>
          <w:iCs/>
        </w:rPr>
        <w:t xml:space="preserve">t remains </w:t>
      </w:r>
      <w:r w:rsidR="008F7CD2">
        <w:rPr>
          <w:i/>
          <w:iCs/>
        </w:rPr>
        <w:t xml:space="preserve">always </w:t>
      </w:r>
      <w:r w:rsidR="00EF2982" w:rsidRPr="008F7CD2">
        <w:rPr>
          <w:i/>
          <w:iCs/>
        </w:rPr>
        <w:t>illegal to access production data for non-disclosed purposes</w:t>
      </w:r>
      <w:r w:rsidR="008F7CD2">
        <w:rPr>
          <w:i/>
          <w:iCs/>
        </w:rPr>
        <w:t xml:space="preserve"> --</w:t>
      </w:r>
      <w:r w:rsidR="008F7CD2" w:rsidRPr="008F7CD2">
        <w:rPr>
          <w:i/>
          <w:iCs/>
        </w:rPr>
        <w:t xml:space="preserve"> even development and quality assurance reasons</w:t>
      </w:r>
      <w:r w:rsidR="00EF2982" w:rsidRPr="008F7CD2">
        <w:rPr>
          <w:i/>
          <w:iCs/>
        </w:rPr>
        <w:t>.</w:t>
      </w:r>
    </w:p>
    <w:p w14:paraId="2B2567E4" w14:textId="642141FD" w:rsidR="00181FDF" w:rsidRDefault="00181FDF" w:rsidP="00181FDF">
      <w:pPr>
        <w:pStyle w:val="ASomething"/>
      </w:pPr>
      <w:r>
        <w:rPr>
          <w:b/>
          <w:bCs/>
        </w:rPr>
        <w:t>Prompts:</w:t>
      </w:r>
      <w:r>
        <w:tab/>
      </w:r>
      <w:r w:rsidR="008F7CD2">
        <w:t xml:space="preserve">See </w:t>
      </w:r>
      <w:r w:rsidR="008F7CD2" w:rsidRPr="008F7CD2">
        <w:rPr>
          <w:i/>
          <w:iCs/>
        </w:rPr>
        <w:t>Test Data</w:t>
      </w:r>
    </w:p>
    <w:p w14:paraId="672D9C4C" w14:textId="77777777" w:rsidR="00181FDF" w:rsidRDefault="00181FDF" w:rsidP="00A851F8">
      <w:pPr>
        <w:pStyle w:val="ASomething"/>
      </w:pPr>
    </w:p>
    <w:p w14:paraId="6EAC67ED" w14:textId="77777777" w:rsidR="00EA57E4" w:rsidRDefault="00EA57E4" w:rsidP="00A851F8">
      <w:pPr>
        <w:pStyle w:val="ASomething"/>
      </w:pP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p w14:paraId="01053DD6" w14:textId="77777777" w:rsidR="00B1633A" w:rsidRPr="001F0BD9" w:rsidRDefault="00B1633A" w:rsidP="00B1633A">
      <w:pPr>
        <w:pStyle w:val="ASomething"/>
      </w:pPr>
      <w:r w:rsidRPr="009D493F">
        <w:rPr>
          <w:b/>
          <w:bCs/>
        </w:rPr>
        <w:t>Category</w:t>
      </w:r>
      <w:r w:rsidRPr="009D493F">
        <w:t>:</w:t>
      </w:r>
      <w:r>
        <w:t xml:space="preserve"> </w:t>
      </w:r>
      <w:r>
        <w:tab/>
        <w:t>ISO-25010/Security/Integrity</w:t>
      </w:r>
    </w:p>
    <w:p w14:paraId="4121DEEF" w14:textId="0446BA72" w:rsidR="00B1633A" w:rsidRPr="001F0BD9" w:rsidRDefault="00B1633A" w:rsidP="00B1633A">
      <w:pPr>
        <w:pStyle w:val="ASomething"/>
      </w:pPr>
      <w:r w:rsidRPr="009D493F">
        <w:rPr>
          <w:b/>
          <w:bCs/>
        </w:rPr>
        <w:t>Statement</w:t>
      </w:r>
      <w:r w:rsidRPr="009D493F">
        <w:t>:</w:t>
      </w:r>
      <w:r>
        <w:t xml:space="preserve"> </w:t>
      </w:r>
      <w:r>
        <w:tab/>
        <w:t>Stored Data MUST be encrypted</w:t>
      </w:r>
      <w:r w:rsidR="00181FDF">
        <w:t>.</w:t>
      </w:r>
    </w:p>
    <w:p w14:paraId="4B724666" w14:textId="77777777" w:rsidR="00B1633A" w:rsidRPr="001F0BD9" w:rsidRDefault="00B1633A" w:rsidP="00B1633A">
      <w:pPr>
        <w:pStyle w:val="ASomething"/>
      </w:pPr>
      <w:r w:rsidRPr="009D493F">
        <w:rPr>
          <w:b/>
          <w:bCs/>
        </w:rPr>
        <w:t>Rationale</w:t>
      </w:r>
      <w:r w:rsidRPr="009D493F">
        <w:t>:</w:t>
      </w:r>
      <w:r>
        <w:tab/>
        <w:t>Supports Defence in Depth approach.</w:t>
      </w:r>
    </w:p>
    <w:p w14:paraId="7A03989C" w14:textId="153ECB0D" w:rsidR="00B1633A" w:rsidRPr="001F0BD9" w:rsidRDefault="00B1633A" w:rsidP="00B1633A">
      <w:pPr>
        <w:pStyle w:val="ASomething"/>
      </w:pPr>
      <w:r w:rsidRPr="009D493F">
        <w:rPr>
          <w:b/>
          <w:bCs/>
        </w:rPr>
        <w:t>Details</w:t>
      </w:r>
      <w:r w:rsidRPr="009D493F">
        <w:t>:</w:t>
      </w:r>
      <w:r>
        <w:t xml:space="preserve"> </w:t>
      </w:r>
      <w:r>
        <w:tab/>
        <w:t xml:space="preserve">Note this is in addition to requirement that direct </w:t>
      </w:r>
      <w:r w:rsidR="00181FDF">
        <w:t xml:space="preserve">physical </w:t>
      </w:r>
      <w:r>
        <w:t>access is not permitted.</w:t>
      </w:r>
    </w:p>
    <w:p w14:paraId="7702858A" w14:textId="77777777" w:rsidR="00B1633A" w:rsidRDefault="00B1633A" w:rsidP="00B1633A">
      <w:pPr>
        <w:pStyle w:val="ASomething"/>
      </w:pPr>
      <w:r>
        <w:rPr>
          <w:b/>
          <w:bCs/>
        </w:rPr>
        <w:t>Prompts:</w:t>
      </w:r>
      <w:r>
        <w:tab/>
        <w:t>…</w:t>
      </w:r>
    </w:p>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32EB905B" w:rsidR="00704A4D" w:rsidRDefault="00113DB2" w:rsidP="00704A4D">
      <w:pPr>
        <w:pStyle w:val="Heading5"/>
      </w:pPr>
      <w:r>
        <w:rPr>
          <w:highlight w:val="yellow"/>
        </w:rPr>
        <w:t>QR-DEF-</w:t>
      </w:r>
      <w:r w:rsidR="00346430">
        <w:rPr>
          <w:highlight w:val="yellow"/>
        </w:rPr>
        <w:t>SEC-CONF-00:</w:t>
      </w:r>
      <w:r w:rsidR="00346430">
        <w:rPr>
          <w:highlight w:val="yellow"/>
        </w:rPr>
        <w:tab/>
      </w:r>
      <w:r w:rsidR="00704A4D" w:rsidRPr="00346430">
        <w:rPr>
          <w:b/>
          <w:bCs/>
          <w:highlight w:val="yellow"/>
        </w:rPr>
        <w:t>Avoid Persisting Confidential Data</w:t>
      </w:r>
    </w:p>
    <w:p w14:paraId="3E98BF30" w14:textId="314E976D" w:rsidR="00CF2592" w:rsidRPr="00CF2592" w:rsidRDefault="00CF2592" w:rsidP="00CF2592">
      <w:pPr>
        <w:pStyle w:val="ASomething"/>
        <w:rPr>
          <w:highlight w:val="yellow"/>
        </w:rPr>
      </w:pPr>
      <w:r w:rsidRPr="00CF2592">
        <w:rPr>
          <w:b/>
          <w:bCs/>
          <w:highlight w:val="yellow"/>
        </w:rPr>
        <w:t>Category</w:t>
      </w:r>
      <w:r w:rsidRPr="00CF2592">
        <w:rPr>
          <w:highlight w:val="yellow"/>
        </w:rPr>
        <w:t xml:space="preserve">: </w:t>
      </w:r>
      <w:r w:rsidRPr="00CF2592">
        <w:rPr>
          <w:highlight w:val="yellow"/>
        </w:rPr>
        <w:tab/>
      </w:r>
      <w:r w:rsidR="00B35152">
        <w:rPr>
          <w:highlight w:val="yellow"/>
        </w:rPr>
        <w:t>ISO-25010/Security/Confidentiality</w:t>
      </w:r>
    </w:p>
    <w:p w14:paraId="5737685C" w14:textId="450A315C" w:rsidR="00CF2592" w:rsidRPr="00CF2592" w:rsidRDefault="00CF2592" w:rsidP="00CF2592">
      <w:pPr>
        <w:pStyle w:val="ASomething"/>
        <w:rPr>
          <w:highlight w:val="yellow"/>
        </w:rPr>
      </w:pPr>
      <w:r w:rsidRPr="00CF2592">
        <w:rPr>
          <w:b/>
          <w:bCs/>
          <w:highlight w:val="yellow"/>
        </w:rPr>
        <w:t>Statement</w:t>
      </w:r>
      <w:r w:rsidRPr="00CF2592">
        <w:rPr>
          <w:highlight w:val="yellow"/>
        </w:rPr>
        <w:t xml:space="preserve">: </w:t>
      </w:r>
      <w:r w:rsidRPr="00CF2592">
        <w:rPr>
          <w:highlight w:val="yellow"/>
        </w:rPr>
        <w:tab/>
      </w:r>
      <w:r w:rsidR="00AA2596">
        <w:rPr>
          <w:highlight w:val="yellow"/>
        </w:rPr>
        <w:t xml:space="preserve">Outside of the system(s) production environments, </w:t>
      </w:r>
      <w:r w:rsidRPr="00CF2592">
        <w:rPr>
          <w:highlight w:val="yellow"/>
        </w:rPr>
        <w:t xml:space="preserve">Confidential information MUST </w:t>
      </w:r>
      <w:r w:rsidR="00AA2596">
        <w:rPr>
          <w:highlight w:val="yellow"/>
        </w:rPr>
        <w:t>NOT</w:t>
      </w:r>
      <w:r w:rsidRPr="00CF2592">
        <w:rPr>
          <w:highlight w:val="yellow"/>
        </w:rPr>
        <w:t xml:space="preserve"> be persisted</w:t>
      </w:r>
      <w:r w:rsidR="00AA2596">
        <w:rPr>
          <w:highlight w:val="yellow"/>
        </w:rPr>
        <w:t xml:space="preserve"> in accessible systems.</w:t>
      </w:r>
    </w:p>
    <w:p w14:paraId="03AB7B00" w14:textId="7443CDD8" w:rsidR="00CF2592" w:rsidRPr="00CF2592" w:rsidRDefault="00CF2592" w:rsidP="00CF2592">
      <w:pPr>
        <w:pStyle w:val="ASomething"/>
        <w:rPr>
          <w:highlight w:val="yellow"/>
        </w:rPr>
      </w:pPr>
      <w:r w:rsidRPr="00CF2592">
        <w:rPr>
          <w:b/>
          <w:bCs/>
          <w:highlight w:val="yellow"/>
        </w:rPr>
        <w:t>Rationale</w:t>
      </w:r>
      <w:r w:rsidRPr="00CF2592">
        <w:rPr>
          <w:highlight w:val="yellow"/>
        </w:rPr>
        <w:t>:</w:t>
      </w:r>
      <w:r w:rsidRPr="00CF2592">
        <w:rPr>
          <w:highlight w:val="yellow"/>
        </w:rPr>
        <w:tab/>
        <w:t>Persisting systems in data that can be accessed without controls or auditing enables the disclosure of sensitive data.</w:t>
      </w:r>
    </w:p>
    <w:p w14:paraId="649A5FDA" w14:textId="0BD8730F" w:rsidR="00CF2592" w:rsidRPr="00CF2592" w:rsidRDefault="00CF2592" w:rsidP="00CF2592">
      <w:pPr>
        <w:pStyle w:val="ASomething"/>
        <w:rPr>
          <w:highlight w:val="yellow"/>
        </w:rPr>
      </w:pPr>
      <w:r w:rsidRPr="00CF2592">
        <w:rPr>
          <w:b/>
          <w:bCs/>
          <w:highlight w:val="yellow"/>
        </w:rPr>
        <w:t>Details</w:t>
      </w:r>
      <w:r w:rsidRPr="00CF2592">
        <w:rPr>
          <w:highlight w:val="yellow"/>
        </w:rPr>
        <w:t xml:space="preserve">: </w:t>
      </w:r>
      <w:r w:rsidRPr="00CF2592">
        <w:rPr>
          <w:highlight w:val="yellow"/>
        </w:rPr>
        <w:tab/>
      </w:r>
      <w:r w:rsidR="00AA2596">
        <w:rPr>
          <w:highlight w:val="yellow"/>
        </w:rPr>
        <w:t>Put in place controls, preferably automated, to avoid the following:</w:t>
      </w:r>
      <w:r w:rsidR="00AA2596">
        <w:rPr>
          <w:highlight w:val="yellow"/>
        </w:rPr>
        <w:br/>
        <w:t xml:space="preserve">- </w:t>
      </w:r>
      <w:r w:rsidRPr="00CF2592">
        <w:rPr>
          <w:highlight w:val="yellow"/>
        </w:rPr>
        <w:t>persist</w:t>
      </w:r>
      <w:r w:rsidR="00AA2596">
        <w:rPr>
          <w:highlight w:val="yellow"/>
        </w:rPr>
        <w:t>ing of</w:t>
      </w:r>
      <w:r w:rsidRPr="00CF2592">
        <w:rPr>
          <w:highlight w:val="yellow"/>
        </w:rPr>
        <w:t xml:space="preserve"> sensitive </w:t>
      </w:r>
      <w:r w:rsidR="00AA2596">
        <w:rPr>
          <w:highlight w:val="yellow"/>
        </w:rPr>
        <w:t xml:space="preserve">system integration credentials </w:t>
      </w:r>
      <w:r w:rsidRPr="00CF2592">
        <w:rPr>
          <w:highlight w:val="yellow"/>
        </w:rPr>
        <w:t>in a code repository</w:t>
      </w:r>
      <w:r w:rsidR="00AA2596">
        <w:rPr>
          <w:highlight w:val="yellow"/>
        </w:rPr>
        <w:t xml:space="preserve">.  The correct approach is to rely on where possible permitted service accounts, authenticated by central </w:t>
      </w:r>
      <w:hyperlink w:anchor="Term_Permission" w:history="1">
        <w:r w:rsidR="009F6745" w:rsidRPr="009F6745">
          <w:rPr>
            <w:rStyle w:val="Hyperlink"/>
          </w:rPr>
          <w:t>Permission</w:t>
        </w:r>
      </w:hyperlink>
      <w:r w:rsidR="00AA2596">
        <w:rPr>
          <w:highlight w:val="yellow"/>
        </w:rPr>
        <w:t xml:space="preserve"> authorities. Any credentials still required are persisted in dedicated credential stores.</w:t>
      </w:r>
      <w:r w:rsidR="00704A4D">
        <w:rPr>
          <w:highlight w:val="yellow"/>
        </w:rPr>
        <w:t xml:space="preserve"> Use Code Branch Policies to check for check-in of credentials</w:t>
      </w:r>
      <w:r w:rsidR="00AA2596">
        <w:rPr>
          <w:highlight w:val="yellow"/>
        </w:rPr>
        <w:br/>
        <w:t xml:space="preserve">- persisting of sensitive </w:t>
      </w:r>
      <w:hyperlink w:anchor="Term_SystemData" w:history="1">
        <w:r w:rsidR="00AA2596" w:rsidRPr="00465682">
          <w:rPr>
            <w:rStyle w:val="Hyperlink"/>
            <w:highlight w:val="yellow"/>
          </w:rPr>
          <w:t>system data</w:t>
        </w:r>
      </w:hyperlink>
      <w:r w:rsidR="00AA2596">
        <w:rPr>
          <w:highlight w:val="yellow"/>
        </w:rPr>
        <w:t xml:space="preserve"> in a code repository (e.g., test data derived from production data. </w:t>
      </w:r>
      <w:r w:rsidR="00C14BC7">
        <w:rPr>
          <w:highlight w:val="yellow"/>
        </w:rPr>
        <w:br/>
      </w:r>
    </w:p>
    <w:p w14:paraId="115C1886" w14:textId="34F4ED1E" w:rsidR="00CF2592" w:rsidRPr="0075069B" w:rsidRDefault="00617A85" w:rsidP="00704A4D">
      <w:pPr>
        <w:pStyle w:val="ASomething"/>
      </w:pPr>
      <w:r>
        <w:rPr>
          <w:b/>
          <w:bCs/>
          <w:highlight w:val="yellow"/>
        </w:rPr>
        <w:t>Prompts:</w:t>
      </w:r>
      <w:r w:rsidR="00CF2592" w:rsidRPr="00CF2592">
        <w:rPr>
          <w:highlight w:val="yellow"/>
        </w:rPr>
        <w:tab/>
      </w:r>
      <w:r w:rsidR="00704A4D">
        <w:t>Is training provided to communicate the risks associated to committing credentials to code repositories?</w:t>
      </w:r>
      <w:r w:rsidR="00704A4D">
        <w:br/>
      </w:r>
      <w:r w:rsidR="00AA2596">
        <w:t>Does the solution provide for and use a credential store for credential storage?</w:t>
      </w:r>
      <w:r w:rsidR="00AA2596">
        <w:br/>
        <w:t>How is test data derived? Where is it stored? How is it provisioned?</w:t>
      </w:r>
    </w:p>
    <w:p w14:paraId="3CD9717C" w14:textId="77777777" w:rsidR="00CF2592" w:rsidRDefault="00CF2592" w:rsidP="00A851F8">
      <w:pPr>
        <w:pStyle w:val="ASomething"/>
      </w:pPr>
    </w:p>
    <w:p w14:paraId="674E1E37" w14:textId="37605AE2" w:rsidR="00704A4D" w:rsidRDefault="00113DB2" w:rsidP="00704A4D">
      <w:pPr>
        <w:pStyle w:val="Heading5"/>
      </w:pPr>
      <w:r>
        <w:lastRenderedPageBreak/>
        <w:t>QR-DEF-</w:t>
      </w:r>
      <w:r w:rsidR="00346430" w:rsidRPr="00B35152">
        <w:t>SEC-CONF-00</w:t>
      </w:r>
      <w:r w:rsidR="00346430">
        <w:t xml:space="preserve">: </w:t>
      </w:r>
      <w:r w:rsidR="00704A4D" w:rsidRPr="00346430">
        <w:rPr>
          <w:b/>
          <w:bCs/>
          <w:highlight w:val="yellow"/>
        </w:rPr>
        <w:t>Avoid Transmitting Credentials</w:t>
      </w:r>
    </w:p>
    <w:p w14:paraId="7657EA62" w14:textId="06FBF9E2" w:rsidR="00AA2596" w:rsidRPr="00AA2596" w:rsidRDefault="00AA2596" w:rsidP="00AA2596">
      <w:pPr>
        <w:pStyle w:val="ASomething"/>
        <w:rPr>
          <w:highlight w:val="yellow"/>
        </w:rPr>
      </w:pPr>
      <w:r w:rsidRPr="00AA2596">
        <w:rPr>
          <w:b/>
          <w:bCs/>
          <w:highlight w:val="yellow"/>
        </w:rPr>
        <w:t>Category</w:t>
      </w:r>
      <w:r w:rsidRPr="00AA2596">
        <w:rPr>
          <w:highlight w:val="yellow"/>
        </w:rPr>
        <w:t xml:space="preserve">: </w:t>
      </w:r>
      <w:r w:rsidRPr="00AA2596">
        <w:rPr>
          <w:highlight w:val="yellow"/>
        </w:rPr>
        <w:tab/>
        <w:t>Avoid Transmitting Credentials</w:t>
      </w:r>
    </w:p>
    <w:p w14:paraId="25C7A478" w14:textId="77777777" w:rsidR="00AA2596" w:rsidRPr="00AA2596" w:rsidRDefault="00AA2596" w:rsidP="00AA2596">
      <w:pPr>
        <w:pStyle w:val="ASomething"/>
        <w:rPr>
          <w:highlight w:val="yellow"/>
        </w:rPr>
      </w:pPr>
      <w:r w:rsidRPr="00AA2596">
        <w:rPr>
          <w:b/>
          <w:bCs/>
          <w:highlight w:val="yellow"/>
        </w:rPr>
        <w:t>Title</w:t>
      </w:r>
      <w:r w:rsidRPr="00AA2596">
        <w:rPr>
          <w:highlight w:val="yellow"/>
        </w:rPr>
        <w:t>:</w:t>
      </w:r>
      <w:r w:rsidRPr="00AA2596">
        <w:rPr>
          <w:highlight w:val="yellow"/>
        </w:rPr>
        <w:tab/>
        <w:t>…</w:t>
      </w:r>
    </w:p>
    <w:p w14:paraId="76FD549A" w14:textId="77777777" w:rsidR="00AA2596" w:rsidRPr="00AA2596" w:rsidRDefault="00AA2596" w:rsidP="00AA2596">
      <w:pPr>
        <w:pStyle w:val="ASomething"/>
        <w:rPr>
          <w:highlight w:val="yellow"/>
        </w:rPr>
      </w:pPr>
      <w:r w:rsidRPr="00AA2596">
        <w:rPr>
          <w:b/>
          <w:bCs/>
          <w:highlight w:val="yellow"/>
        </w:rPr>
        <w:t>Statement</w:t>
      </w:r>
      <w:r w:rsidRPr="00AA2596">
        <w:rPr>
          <w:highlight w:val="yellow"/>
        </w:rPr>
        <w:t xml:space="preserve">: </w:t>
      </w:r>
      <w:r w:rsidRPr="00AA2596">
        <w:rPr>
          <w:highlight w:val="yellow"/>
        </w:rPr>
        <w:tab/>
        <w:t>…</w:t>
      </w:r>
    </w:p>
    <w:p w14:paraId="6FA37CF2" w14:textId="77777777" w:rsidR="00AA2596" w:rsidRPr="00AA2596" w:rsidRDefault="00AA2596" w:rsidP="00AA2596">
      <w:pPr>
        <w:pStyle w:val="ASomething"/>
        <w:rPr>
          <w:highlight w:val="yellow"/>
        </w:rPr>
      </w:pPr>
      <w:r w:rsidRPr="00AA2596">
        <w:rPr>
          <w:b/>
          <w:bCs/>
          <w:highlight w:val="yellow"/>
        </w:rPr>
        <w:t>Rationale</w:t>
      </w:r>
      <w:r w:rsidRPr="00AA2596">
        <w:rPr>
          <w:highlight w:val="yellow"/>
        </w:rPr>
        <w:t>:</w:t>
      </w:r>
      <w:r w:rsidRPr="00AA2596">
        <w:rPr>
          <w:highlight w:val="yellow"/>
        </w:rPr>
        <w:tab/>
        <w:t>…</w:t>
      </w:r>
    </w:p>
    <w:p w14:paraId="6DFD4A6B" w14:textId="51134898" w:rsidR="00AA2596" w:rsidRPr="00AA2596" w:rsidRDefault="00AA2596" w:rsidP="00AA2596">
      <w:pPr>
        <w:pStyle w:val="ASomething"/>
        <w:rPr>
          <w:highlight w:val="yellow"/>
        </w:rPr>
      </w:pPr>
      <w:r w:rsidRPr="00AA2596">
        <w:rPr>
          <w:b/>
          <w:bCs/>
          <w:highlight w:val="yellow"/>
        </w:rPr>
        <w:t>Details</w:t>
      </w:r>
      <w:r w:rsidRPr="00AA2596">
        <w:rPr>
          <w:highlight w:val="yellow"/>
        </w:rPr>
        <w:t xml:space="preserve">: </w:t>
      </w:r>
      <w:r w:rsidRPr="00AA2596">
        <w:rPr>
          <w:highlight w:val="yellow"/>
        </w:rPr>
        <w:tab/>
        <w:t xml:space="preserve">Avoid using BASIC Authentication. </w:t>
      </w:r>
      <w:r w:rsidRPr="00AA2596">
        <w:rPr>
          <w:highlight w:val="yellow"/>
        </w:rPr>
        <w:br/>
        <w:t>Avoid using unencrypted HTTP channels.</w:t>
      </w:r>
      <w:r w:rsidRPr="00AA2596">
        <w:rPr>
          <w:highlight w:val="yellow"/>
        </w:rPr>
        <w:br/>
        <w:t>Avoid transmitting credentials in cookies.</w:t>
      </w:r>
      <w:r w:rsidRPr="00AA2596">
        <w:rPr>
          <w:highlight w:val="yellow"/>
        </w:rPr>
        <w:br/>
        <w:t xml:space="preserve">Decorate Cookies with secure and </w:t>
      </w:r>
      <w:r w:rsidR="00F52C96" w:rsidRPr="00AA2596">
        <w:rPr>
          <w:highlight w:val="yellow"/>
        </w:rPr>
        <w:t>Http</w:t>
      </w:r>
      <w:r w:rsidRPr="00AA2596">
        <w:rPr>
          <w:highlight w:val="yellow"/>
        </w:rPr>
        <w:t>-Secure flags.</w:t>
      </w:r>
    </w:p>
    <w:p w14:paraId="555C0AAF" w14:textId="3B7A2C1A" w:rsidR="00AA2596" w:rsidRPr="00A851F8" w:rsidRDefault="00617A85" w:rsidP="00A6297C">
      <w:pPr>
        <w:pStyle w:val="ASomething"/>
      </w:pPr>
      <w:r>
        <w:rPr>
          <w:b/>
          <w:bCs/>
          <w:highlight w:val="yellow"/>
        </w:rPr>
        <w:t>Prompts:</w:t>
      </w:r>
      <w:r w:rsidR="00AA2596" w:rsidRPr="00AA2596">
        <w:rPr>
          <w:highlight w:val="yellow"/>
        </w:rPr>
        <w:tab/>
        <w:t>…</w:t>
      </w:r>
    </w:p>
    <w:p w14:paraId="247C1CB3" w14:textId="77777777" w:rsidR="004C0352" w:rsidRDefault="004C0352" w:rsidP="00AA2596">
      <w:pPr>
        <w:pStyle w:val="BodyText"/>
      </w:pPr>
    </w:p>
    <w:p w14:paraId="6A89DA47" w14:textId="29F0FC51" w:rsidR="004C0352" w:rsidRDefault="00113DB2" w:rsidP="004C0352">
      <w:pPr>
        <w:pStyle w:val="Heading5"/>
      </w:pPr>
      <w:r>
        <w:t>QR-DEF-</w:t>
      </w:r>
      <w:r w:rsidR="004C0352">
        <w:t xml:space="preserve">SEC-CONF-00: </w:t>
      </w:r>
      <w:bookmarkStart w:id="87" w:name="_Hlk157768375"/>
      <w:r w:rsidR="004C0352">
        <w:rPr>
          <w:b/>
          <w:bCs/>
        </w:rPr>
        <w:t>Sensitive Settings Storage</w:t>
      </w:r>
      <w:bookmarkEnd w:id="87"/>
    </w:p>
    <w:p w14:paraId="4587B8D9" w14:textId="68AF651F" w:rsidR="004C0352" w:rsidRPr="001F0BD9" w:rsidRDefault="004C0352" w:rsidP="004C0352">
      <w:pPr>
        <w:pStyle w:val="ASomething"/>
      </w:pPr>
      <w:r w:rsidRPr="009D493F">
        <w:rPr>
          <w:b/>
          <w:bCs/>
        </w:rPr>
        <w:t>Category</w:t>
      </w:r>
      <w:r w:rsidRPr="009D493F">
        <w:t>:</w:t>
      </w:r>
      <w:r>
        <w:t xml:space="preserve"> </w:t>
      </w:r>
      <w:r>
        <w:tab/>
        <w:t>ISO-25010/Security/Confidentiality</w:t>
      </w:r>
    </w:p>
    <w:p w14:paraId="02CB3B9F" w14:textId="74E41C5E" w:rsidR="004C0352" w:rsidRPr="001F0BD9" w:rsidRDefault="004C0352" w:rsidP="004C0352">
      <w:pPr>
        <w:pStyle w:val="ASomething"/>
      </w:pPr>
      <w:r w:rsidRPr="009D493F">
        <w:rPr>
          <w:b/>
          <w:bCs/>
        </w:rPr>
        <w:t>Statement</w:t>
      </w:r>
      <w:r w:rsidRPr="009D493F">
        <w:t>:</w:t>
      </w:r>
      <w:r>
        <w:t xml:space="preserve"> </w:t>
      </w:r>
      <w:r>
        <w:tab/>
        <w:t>Sensitive Parameters MUST be encrypted.</w:t>
      </w:r>
    </w:p>
    <w:p w14:paraId="49BAED9F" w14:textId="5A8228F6" w:rsidR="004C0352" w:rsidRPr="001F0BD9" w:rsidRDefault="004C0352" w:rsidP="004C0352">
      <w:pPr>
        <w:pStyle w:val="ASomething"/>
      </w:pPr>
      <w:r w:rsidRPr="009D493F">
        <w:rPr>
          <w:b/>
          <w:bCs/>
        </w:rPr>
        <w:t>Rationale</w:t>
      </w:r>
      <w:r w:rsidRPr="009D493F">
        <w:t>:</w:t>
      </w:r>
      <w:r>
        <w:tab/>
        <w:t>TODO</w:t>
      </w:r>
    </w:p>
    <w:p w14:paraId="233AC2B5" w14:textId="77777777" w:rsidR="004C0352" w:rsidRPr="001F0BD9" w:rsidRDefault="004C0352" w:rsidP="004C0352">
      <w:pPr>
        <w:pStyle w:val="ASomething"/>
      </w:pPr>
      <w:r w:rsidRPr="009D493F">
        <w:rPr>
          <w:b/>
          <w:bCs/>
        </w:rPr>
        <w:t>Details</w:t>
      </w:r>
      <w:r w:rsidRPr="009D493F">
        <w:t>:</w:t>
      </w:r>
      <w:r>
        <w:t xml:space="preserve"> </w:t>
      </w:r>
      <w:r>
        <w:tab/>
        <w:t>…</w:t>
      </w:r>
    </w:p>
    <w:p w14:paraId="204C7159" w14:textId="20C5A448" w:rsidR="004C0352" w:rsidRDefault="004C0352" w:rsidP="004C0352">
      <w:pPr>
        <w:pStyle w:val="ASomething"/>
      </w:pPr>
      <w:r>
        <w:rPr>
          <w:b/>
          <w:bCs/>
        </w:rPr>
        <w:t>Prompts:</w:t>
      </w:r>
      <w:r>
        <w:tab/>
        <w:t>What Sensitive Parameters do the solution’s system(s) persist?</w:t>
      </w:r>
      <w:r>
        <w:br/>
        <w:t>Are they persisted in an encrypted manner?</w:t>
      </w:r>
      <w:r>
        <w:br/>
        <w:t xml:space="preserve">If stored locally or in the operational database, are they </w:t>
      </w:r>
      <w:hyperlink w:anchor="Term_Salt" w:history="1">
        <w:r w:rsidRPr="004C0352">
          <w:rPr>
            <w:rStyle w:val="Hyperlink"/>
          </w:rPr>
          <w:t>Salt</w:t>
        </w:r>
      </w:hyperlink>
      <w:r>
        <w:t>-ed?</w:t>
      </w:r>
    </w:p>
    <w:p w14:paraId="43C3DA8D" w14:textId="77777777" w:rsidR="004C0352" w:rsidRPr="0075069B" w:rsidRDefault="004C0352" w:rsidP="004C0352">
      <w:pPr>
        <w:pStyle w:val="ASomething"/>
      </w:pPr>
    </w:p>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t>QR-DEF-</w:t>
      </w:r>
      <w:r w:rsidR="00346430" w:rsidRPr="00B35152">
        <w:t>SEC-CONF-00</w:t>
      </w:r>
      <w:r w:rsidR="00346430">
        <w:t xml:space="preserve">: </w:t>
      </w:r>
      <w:r w:rsidR="002A0211">
        <w:rPr>
          <w:b/>
          <w:bCs/>
        </w:rPr>
        <w:t>Sensitive Information Transmission</w:t>
      </w:r>
    </w:p>
    <w:p w14:paraId="5A1F8C4A" w14:textId="1250CC1B" w:rsidR="00B94472" w:rsidRPr="001F0BD9" w:rsidRDefault="00B94472" w:rsidP="00B94472">
      <w:pPr>
        <w:pStyle w:val="ASomething"/>
      </w:pPr>
      <w:r w:rsidRPr="009D493F">
        <w:rPr>
          <w:b/>
          <w:bCs/>
        </w:rPr>
        <w:t>Category</w:t>
      </w:r>
      <w:r w:rsidRPr="009D493F">
        <w:t>:</w:t>
      </w:r>
      <w:r>
        <w:t xml:space="preserve"> </w:t>
      </w:r>
      <w:r>
        <w:tab/>
        <w:t>ISO-25010/Security/Confidentiality</w:t>
      </w:r>
    </w:p>
    <w:p w14:paraId="0755EB99" w14:textId="11DCD733" w:rsidR="00B94472" w:rsidRPr="001F0BD9" w:rsidRDefault="00B94472" w:rsidP="00B94472">
      <w:pPr>
        <w:pStyle w:val="ASomething"/>
      </w:pPr>
      <w:r w:rsidRPr="009D493F">
        <w:rPr>
          <w:b/>
          <w:bCs/>
        </w:rPr>
        <w:t>Statement</w:t>
      </w:r>
      <w:r w:rsidRPr="009D493F">
        <w:t>:</w:t>
      </w:r>
      <w:r>
        <w:t xml:space="preserve"> </w:t>
      </w:r>
      <w:r>
        <w:tab/>
      </w:r>
      <w:r w:rsidR="00B35152">
        <w:t xml:space="preserve">Credentials MUST not be transmitted in </w:t>
      </w:r>
      <w:hyperlink w:anchor="Term_ClearText" w:history="1">
        <w:r w:rsidR="00B35152" w:rsidRPr="00891AD3">
          <w:rPr>
            <w:rStyle w:val="Hyperlink"/>
          </w:rPr>
          <w:t>ClearText</w:t>
        </w:r>
      </w:hyperlink>
      <w:r w:rsidR="00B35152">
        <w:t>.</w:t>
      </w:r>
    </w:p>
    <w:p w14:paraId="063BF19A" w14:textId="002C421F" w:rsidR="00B94472" w:rsidRPr="001F0BD9" w:rsidRDefault="00B94472" w:rsidP="00B94472">
      <w:pPr>
        <w:pStyle w:val="ASomething"/>
      </w:pPr>
      <w:r w:rsidRPr="009D493F">
        <w:rPr>
          <w:b/>
          <w:bCs/>
        </w:rPr>
        <w:t>Rationale</w:t>
      </w:r>
      <w:r w:rsidRPr="009D493F">
        <w:t>:</w:t>
      </w:r>
      <w:r>
        <w:tab/>
      </w:r>
      <w:r w:rsidR="00B35152">
        <w:t>Even if the channel is encrypted, credentials should not be readable by intermediates.</w:t>
      </w:r>
    </w:p>
    <w:p w14:paraId="44B04A15" w14:textId="38B87A18" w:rsidR="00B94472" w:rsidRPr="001F0BD9" w:rsidRDefault="00B94472" w:rsidP="00B94472">
      <w:pPr>
        <w:pStyle w:val="ASomething"/>
      </w:pPr>
      <w:r w:rsidRPr="009D493F">
        <w:rPr>
          <w:b/>
          <w:bCs/>
        </w:rPr>
        <w:t>Details</w:t>
      </w:r>
      <w:r w:rsidRPr="009D493F">
        <w:t>:</w:t>
      </w:r>
      <w:r>
        <w:t xml:space="preserve"> </w:t>
      </w:r>
      <w:r>
        <w:tab/>
      </w:r>
      <w:r w:rsidR="00B35152">
        <w:t>Proxies are potential attack vectors.</w:t>
      </w:r>
    </w:p>
    <w:p w14:paraId="3A16D6C1" w14:textId="273A4252" w:rsidR="00B94472" w:rsidRDefault="00617A85" w:rsidP="00B94472">
      <w:pPr>
        <w:pStyle w:val="ASomething"/>
      </w:pPr>
      <w:r>
        <w:rPr>
          <w:b/>
          <w:bCs/>
        </w:rPr>
        <w:t>Prompts:</w:t>
      </w:r>
      <w:r w:rsidR="00B94472">
        <w:tab/>
        <w:t>…</w:t>
      </w:r>
    </w:p>
    <w:p w14:paraId="6D56F3BF" w14:textId="77777777" w:rsidR="002A0211" w:rsidRDefault="002A0211" w:rsidP="00B94472">
      <w:pPr>
        <w:pStyle w:val="ASomething"/>
      </w:pPr>
    </w:p>
    <w:p w14:paraId="66C2A5C0" w14:textId="5533001F" w:rsidR="001719D9" w:rsidRPr="00B94472" w:rsidRDefault="00113DB2" w:rsidP="001719D9">
      <w:pPr>
        <w:pStyle w:val="Heading5"/>
      </w:pPr>
      <w:r>
        <w:t>QR-DEF-</w:t>
      </w:r>
      <w:r w:rsidR="001719D9" w:rsidRPr="00346430">
        <w:t>COMP-INT-00</w:t>
      </w:r>
      <w:r w:rsidR="001719D9">
        <w:t>: External IdP</w:t>
      </w:r>
    </w:p>
    <w:p w14:paraId="545DA3EB" w14:textId="77777777" w:rsidR="001719D9" w:rsidRPr="001F0BD9" w:rsidRDefault="001719D9" w:rsidP="001719D9">
      <w:pPr>
        <w:pStyle w:val="ASomething"/>
      </w:pPr>
      <w:r w:rsidRPr="009D493F">
        <w:rPr>
          <w:b/>
          <w:bCs/>
        </w:rPr>
        <w:t>Category</w:t>
      </w:r>
      <w:r w:rsidRPr="009D493F">
        <w:t>:</w:t>
      </w:r>
      <w:r>
        <w:t xml:space="preserve"> </w:t>
      </w:r>
      <w:r>
        <w:tab/>
        <w:t>ISO-25010/Compatibility/Interoperability</w:t>
      </w:r>
    </w:p>
    <w:p w14:paraId="2766612A" w14:textId="77777777" w:rsidR="001719D9" w:rsidRPr="001F0BD9" w:rsidRDefault="001719D9" w:rsidP="001719D9">
      <w:pPr>
        <w:pStyle w:val="ASomething"/>
      </w:pPr>
      <w:r w:rsidRPr="009D493F">
        <w:rPr>
          <w:b/>
          <w:bCs/>
        </w:rPr>
        <w:t>Statement</w:t>
      </w:r>
      <w:r w:rsidRPr="009D493F">
        <w:t>:</w:t>
      </w:r>
      <w:r>
        <w:t xml:space="preserve"> </w:t>
      </w:r>
      <w:r>
        <w:tab/>
        <w:t>The solution’s system(s) MUST integrate with external agreed Identity Providers via current accepted Protocols.</w:t>
      </w:r>
    </w:p>
    <w:p w14:paraId="1DAA463A" w14:textId="77777777" w:rsidR="001719D9" w:rsidRPr="001F0BD9" w:rsidRDefault="001719D9" w:rsidP="001719D9">
      <w:pPr>
        <w:pStyle w:val="ASomething"/>
      </w:pPr>
      <w:r w:rsidRPr="009D493F">
        <w:rPr>
          <w:b/>
          <w:bCs/>
        </w:rPr>
        <w:lastRenderedPageBreak/>
        <w:t>Rationale</w:t>
      </w:r>
      <w:r w:rsidRPr="009D493F">
        <w:t>:</w:t>
      </w:r>
      <w:r>
        <w:tab/>
        <w:t>Systems that are not specifically designed to secure credentials – e.g., most information services -- should not be used if possible as there is increased risk.</w:t>
      </w:r>
    </w:p>
    <w:p w14:paraId="2854DADD" w14:textId="77777777" w:rsidR="001719D9" w:rsidRPr="001F0BD9" w:rsidRDefault="001719D9" w:rsidP="001719D9">
      <w:pPr>
        <w:pStyle w:val="ASomething"/>
      </w:pPr>
      <w:r w:rsidRPr="009D493F">
        <w:rPr>
          <w:b/>
          <w:bCs/>
        </w:rPr>
        <w:t>Details</w:t>
      </w:r>
      <w:r w:rsidRPr="009D493F">
        <w:t>:</w:t>
      </w:r>
      <w:r>
        <w:t xml:space="preserve"> </w:t>
      </w:r>
      <w:r>
        <w:tab/>
        <w:t>OIDC is the approved protocol to communicating with external Identity Provider services.</w:t>
      </w:r>
      <w:r>
        <w:br/>
        <w:t xml:space="preserve">Note that there may be a requirement to let in users who do not wish to or are too young to use a public </w:t>
      </w:r>
      <w:hyperlink w:anchor="Term_IdP" w:history="1">
        <w:r w:rsidRPr="003E3AC0">
          <w:rPr>
            <w:rStyle w:val="Hyperlink"/>
          </w:rPr>
          <w:t>IdP</w:t>
        </w:r>
      </w:hyperlink>
      <w:r>
        <w:t>, and therefore User Credentials will be persisted in the system.</w:t>
      </w:r>
    </w:p>
    <w:p w14:paraId="5A5D282D" w14:textId="77777777" w:rsidR="001719D9" w:rsidRPr="0075069B" w:rsidRDefault="001719D9" w:rsidP="001719D9">
      <w:pPr>
        <w:pStyle w:val="ASomething"/>
      </w:pPr>
      <w:r>
        <w:rPr>
          <w:b/>
          <w:bCs/>
        </w:rPr>
        <w:t>Prompts:</w:t>
      </w:r>
      <w:r>
        <w:tab/>
        <w:t>…</w:t>
      </w:r>
    </w:p>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p w14:paraId="2E592021" w14:textId="77777777" w:rsidR="00A012E1" w:rsidRPr="001F0BD9" w:rsidRDefault="00A012E1" w:rsidP="00A012E1">
      <w:pPr>
        <w:pStyle w:val="ASomething"/>
      </w:pPr>
      <w:r w:rsidRPr="009D493F">
        <w:rPr>
          <w:b/>
          <w:bCs/>
        </w:rPr>
        <w:t>Category</w:t>
      </w:r>
      <w:r w:rsidRPr="009D493F">
        <w:t>:</w:t>
      </w:r>
      <w:r>
        <w:t xml:space="preserve"> </w:t>
      </w:r>
      <w:r>
        <w:tab/>
        <w:t>…</w:t>
      </w:r>
    </w:p>
    <w:p w14:paraId="2C325FEA" w14:textId="77777777" w:rsidR="00A012E1" w:rsidRPr="001F0BD9" w:rsidRDefault="00A012E1" w:rsidP="00A012E1">
      <w:pPr>
        <w:pStyle w:val="ASomething"/>
      </w:pPr>
      <w:r w:rsidRPr="009D493F">
        <w:rPr>
          <w:b/>
          <w:bCs/>
        </w:rPr>
        <w:t>Statement</w:t>
      </w:r>
      <w:r w:rsidRPr="009D493F">
        <w:t>:</w:t>
      </w:r>
      <w:r>
        <w:t xml:space="preserve"> </w:t>
      </w:r>
      <w:r>
        <w:tab/>
        <w:t xml:space="preserve">The solution’s </w:t>
      </w:r>
      <w:hyperlink w:anchor="Term_SaaP" w:history="1">
        <w:r w:rsidRPr="00580D92">
          <w:rPr>
            <w:rStyle w:val="Hyperlink"/>
          </w:rPr>
          <w:t>SaaP</w:t>
        </w:r>
      </w:hyperlink>
      <w:r>
        <w:t xml:space="preserve"> system(s) MUST not persist Credentials in ClearText.</w:t>
      </w:r>
    </w:p>
    <w:p w14:paraId="23966A41" w14:textId="77777777" w:rsidR="00A012E1" w:rsidRPr="001F0BD9" w:rsidRDefault="00A012E1" w:rsidP="00A012E1">
      <w:pPr>
        <w:pStyle w:val="ASomething"/>
      </w:pPr>
      <w:r w:rsidRPr="009D493F">
        <w:rPr>
          <w:b/>
          <w:bCs/>
        </w:rPr>
        <w:t>Rationale</w:t>
      </w:r>
      <w:r w:rsidRPr="009D493F">
        <w:t>:</w:t>
      </w:r>
      <w:r>
        <w:tab/>
        <w:t>Even if controls are in place to limit remote access to devices, the principle of Defence in Depth remains applicable.</w:t>
      </w:r>
    </w:p>
    <w:p w14:paraId="5C76F5B6" w14:textId="77777777" w:rsidR="00A012E1" w:rsidRPr="001F0BD9" w:rsidRDefault="00A012E1" w:rsidP="00A012E1">
      <w:pPr>
        <w:pStyle w:val="ASomething"/>
      </w:pPr>
      <w:r w:rsidRPr="009D493F">
        <w:rPr>
          <w:b/>
          <w:bCs/>
        </w:rPr>
        <w:t>Details</w:t>
      </w:r>
      <w:r w:rsidRPr="009D493F">
        <w:t>:</w:t>
      </w:r>
      <w:r>
        <w:t xml:space="preserve"> </w:t>
      </w:r>
      <w:r>
        <w:tab/>
        <w:t>Prefer using mutually trusted Service Accounts to Credentials.</w:t>
      </w:r>
      <w:r>
        <w:br/>
        <w:t xml:space="preserve">If Credentials are required for configuration, they must not </w:t>
      </w:r>
    </w:p>
    <w:p w14:paraId="5ABD2680" w14:textId="77777777" w:rsidR="00A012E1" w:rsidRDefault="00A012E1" w:rsidP="00A012E1">
      <w:pPr>
        <w:pStyle w:val="ASomething"/>
      </w:pPr>
      <w:r>
        <w:rPr>
          <w:b/>
          <w:bCs/>
        </w:rPr>
        <w:t>Prompts:</w:t>
      </w:r>
      <w:r>
        <w:tab/>
        <w:t>If a SaaP, Are Credentials required to integrate with 3</w:t>
      </w:r>
      <w:r w:rsidRPr="00580D92">
        <w:rPr>
          <w:vertAlign w:val="superscript"/>
        </w:rPr>
        <w:t>rd</w:t>
      </w:r>
      <w:r>
        <w:t xml:space="preserve"> party dependencies?</w:t>
      </w:r>
      <w:r>
        <w:br/>
        <w:t>If a SaaP, where are they retrieved from?</w:t>
      </w:r>
      <w:r>
        <w:br/>
        <w:t>If a SaaP, where are they persisted?</w:t>
      </w:r>
      <w:r>
        <w:br/>
        <w:t>If a SaaP, how are they encrypted when persisted?</w:t>
      </w:r>
    </w:p>
    <w:p w14:paraId="257ADF1C" w14:textId="77777777" w:rsidR="00A012E1" w:rsidRPr="0075069B" w:rsidRDefault="00A012E1" w:rsidP="00A012E1">
      <w:pPr>
        <w:pStyle w:val="ASomething"/>
      </w:pPr>
      <w:r>
        <w:rPr>
          <w:b/>
          <w:bCs/>
        </w:rPr>
        <w:t>Traceability:</w:t>
      </w:r>
      <w:r>
        <w:tab/>
      </w:r>
      <w:r w:rsidRPr="00580D92">
        <w:rPr>
          <w:i/>
          <w:iCs/>
        </w:rPr>
        <w:t>MOE: NFR-Credential Handling Requirements – Service Accounts</w:t>
      </w:r>
    </w:p>
    <w:p w14:paraId="75CDEA25" w14:textId="77777777" w:rsidR="00A012E1" w:rsidRDefault="00A012E1" w:rsidP="00A012E1">
      <w:pPr>
        <w:pStyle w:val="ASomething"/>
      </w:pPr>
    </w:p>
    <w:p w14:paraId="0358ED95" w14:textId="5EA57AFF" w:rsidR="00A012E1" w:rsidRDefault="00113DB2" w:rsidP="00A012E1">
      <w:pPr>
        <w:pStyle w:val="Heading5"/>
      </w:pPr>
      <w:r>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p w14:paraId="059F28A0" w14:textId="77777777" w:rsidR="00A012E1" w:rsidRPr="001F0BD9" w:rsidRDefault="00A012E1" w:rsidP="00A012E1">
      <w:pPr>
        <w:pStyle w:val="ASomething"/>
      </w:pPr>
      <w:r w:rsidRPr="009D493F">
        <w:rPr>
          <w:b/>
          <w:bCs/>
        </w:rPr>
        <w:t>Category</w:t>
      </w:r>
      <w:r w:rsidRPr="009D493F">
        <w:t>:</w:t>
      </w:r>
      <w:r>
        <w:t xml:space="preserve"> </w:t>
      </w:r>
      <w:r>
        <w:tab/>
        <w:t>ISO-25010/Security/Confidentiality</w:t>
      </w:r>
    </w:p>
    <w:p w14:paraId="45E63E24" w14:textId="77777777" w:rsidR="00A012E1" w:rsidRPr="001F0BD9" w:rsidRDefault="00A012E1" w:rsidP="00A012E1">
      <w:pPr>
        <w:pStyle w:val="ASomething"/>
      </w:pPr>
      <w:r w:rsidRPr="009D493F">
        <w:rPr>
          <w:b/>
          <w:bCs/>
        </w:rPr>
        <w:t>Statement</w:t>
      </w:r>
      <w:r w:rsidRPr="009D493F">
        <w:t>:</w:t>
      </w:r>
      <w:r>
        <w:t xml:space="preserve"> </w:t>
      </w:r>
      <w:r>
        <w:tab/>
        <w:t>Channels for data transfer between Devices in different Networks MUST be Encrypted</w:t>
      </w:r>
    </w:p>
    <w:p w14:paraId="2CEAD7E0" w14:textId="77777777" w:rsidR="00A012E1" w:rsidRPr="001F0BD9" w:rsidRDefault="00A012E1" w:rsidP="00A012E1">
      <w:pPr>
        <w:pStyle w:val="ASomething"/>
      </w:pPr>
      <w:r w:rsidRPr="009D493F">
        <w:rPr>
          <w:b/>
          <w:bCs/>
        </w:rPr>
        <w:t>Rationale</w:t>
      </w:r>
      <w:r w:rsidRPr="009D493F">
        <w:t>:</w:t>
      </w:r>
      <w:r>
        <w:tab/>
        <w:t xml:space="preserve"> </w:t>
      </w:r>
    </w:p>
    <w:p w14:paraId="48687C53" w14:textId="77777777" w:rsidR="00A012E1" w:rsidRPr="001F0BD9" w:rsidRDefault="00A012E1" w:rsidP="00A012E1">
      <w:pPr>
        <w:pStyle w:val="ASomething"/>
      </w:pPr>
      <w:r w:rsidRPr="009D493F">
        <w:rPr>
          <w:b/>
          <w:bCs/>
        </w:rPr>
        <w:t>Details</w:t>
      </w:r>
      <w:r w:rsidRPr="009D493F">
        <w:t>:</w:t>
      </w:r>
      <w:r>
        <w:t xml:space="preserve"> </w:t>
      </w:r>
      <w:r>
        <w:tab/>
        <w:t>Communication between Service Client/Browser and Server must be protected by HTTP/S.</w:t>
      </w:r>
      <w:r>
        <w:br/>
        <w:t>Attempts to connect to an insecure channel (e.g.: HTTP) are not accepted. Preferably they are redirected to secure equivalent endpoints (e.g.: HTTP/S).</w:t>
      </w:r>
      <w:r>
        <w:br/>
        <w:t>Noting that protocol routing is a web server configuration, outside the control of the web system itself.</w:t>
      </w:r>
    </w:p>
    <w:p w14:paraId="6B764EB9" w14:textId="77777777" w:rsidR="00A012E1" w:rsidRDefault="00A012E1" w:rsidP="00A012E1">
      <w:pPr>
        <w:pStyle w:val="ASomething"/>
      </w:pPr>
      <w:r>
        <w:rPr>
          <w:b/>
          <w:bCs/>
        </w:rPr>
        <w:lastRenderedPageBreak/>
        <w:t>Prompts:</w:t>
      </w:r>
      <w:r>
        <w:tab/>
        <w:t>Does the solution’s system(s) accept insecure connections?</w:t>
      </w:r>
      <w:r>
        <w:br/>
        <w:t>What are done with them?</w:t>
      </w:r>
    </w:p>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88"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bookmarkEnd w:id="88"/>
    <w:p w14:paraId="586A0C2B" w14:textId="3F758F32" w:rsidR="00EA57E4" w:rsidRPr="001F0BD9" w:rsidRDefault="00EA57E4" w:rsidP="00D90D14">
      <w:pPr>
        <w:pStyle w:val="ASomething"/>
        <w:tabs>
          <w:tab w:val="left" w:pos="720"/>
          <w:tab w:val="left" w:pos="1440"/>
          <w:tab w:val="left" w:pos="2160"/>
          <w:tab w:val="left" w:pos="2880"/>
          <w:tab w:val="left" w:pos="3600"/>
          <w:tab w:val="left" w:pos="4320"/>
          <w:tab w:val="left" w:pos="5040"/>
          <w:tab w:val="left" w:pos="5835"/>
        </w:tabs>
      </w:pPr>
      <w:r w:rsidRPr="009D493F">
        <w:rPr>
          <w:b/>
          <w:bCs/>
        </w:rPr>
        <w:t>Category</w:t>
      </w:r>
      <w:r w:rsidRPr="009D493F">
        <w:t>:</w:t>
      </w:r>
      <w:r>
        <w:t xml:space="preserve"> </w:t>
      </w:r>
      <w:r>
        <w:tab/>
        <w:t>ISO-25010/Security/Confidentiality</w:t>
      </w:r>
      <w:r w:rsidR="00D90D14">
        <w:tab/>
      </w:r>
    </w:p>
    <w:p w14:paraId="7A08B886" w14:textId="64C1941C" w:rsidR="00EA57E4" w:rsidRPr="001F0BD9" w:rsidRDefault="00EA57E4" w:rsidP="00EA57E4">
      <w:pPr>
        <w:pStyle w:val="ASomething"/>
      </w:pPr>
      <w:r w:rsidRPr="009D493F">
        <w:rPr>
          <w:b/>
          <w:bCs/>
        </w:rPr>
        <w:t>Statement</w:t>
      </w:r>
      <w:r w:rsidRPr="009D493F">
        <w:t>:</w:t>
      </w:r>
      <w:r>
        <w:t xml:space="preserve"> </w:t>
      </w:r>
      <w:r>
        <w:tab/>
      </w:r>
      <w:r w:rsidR="00A6297C">
        <w:t xml:space="preserve">Cryptography algorithms used for encryption and </w:t>
      </w:r>
      <w:r w:rsidR="009B1DF6">
        <w:t>signing</w:t>
      </w:r>
      <w:r w:rsidR="00A6297C">
        <w:t xml:space="preserve"> MUST</w:t>
      </w:r>
      <w:r>
        <w:t xml:space="preserve"> use </w:t>
      </w:r>
      <w:r w:rsidR="009B1DF6">
        <w:t>the latest current released versions</w:t>
      </w:r>
      <w:r w:rsidR="00B94472">
        <w:t xml:space="preserve">. </w:t>
      </w:r>
      <w:r w:rsidR="00C5349D">
        <w:t xml:space="preserve"> </w:t>
      </w:r>
    </w:p>
    <w:p w14:paraId="3B9BF486" w14:textId="2FC96A19" w:rsidR="00EA57E4" w:rsidRPr="001F0BD9" w:rsidRDefault="00EA57E4" w:rsidP="00EA57E4">
      <w:pPr>
        <w:pStyle w:val="ASomething"/>
      </w:pPr>
      <w:r w:rsidRPr="009D493F">
        <w:rPr>
          <w:b/>
          <w:bCs/>
        </w:rPr>
        <w:t>Rationale</w:t>
      </w:r>
      <w:r w:rsidRPr="009D493F">
        <w:t>:</w:t>
      </w:r>
      <w:r>
        <w:tab/>
      </w:r>
      <w:r w:rsidR="00C5349D">
        <w:t xml:space="preserve">Security relies on using best practice industry standards and remaining ahead of </w:t>
      </w:r>
      <w:r w:rsidR="00934EF3">
        <w:t xml:space="preserve">the capabilities of </w:t>
      </w:r>
      <w:r w:rsidR="00C5349D">
        <w:t>nefarious actors.</w:t>
      </w:r>
    </w:p>
    <w:p w14:paraId="47127C7F" w14:textId="5F2D0BCD" w:rsidR="00C5349D" w:rsidRPr="001F0BD9" w:rsidRDefault="00EA57E4" w:rsidP="00C5349D">
      <w:pPr>
        <w:pStyle w:val="ASomething"/>
      </w:pPr>
      <w:r w:rsidRPr="009D493F">
        <w:rPr>
          <w:b/>
          <w:bCs/>
        </w:rPr>
        <w:t>Details</w:t>
      </w:r>
      <w:r w:rsidRPr="009D493F">
        <w:t>:</w:t>
      </w:r>
      <w:r>
        <w:t xml:space="preserve"> </w:t>
      </w:r>
      <w:r>
        <w:tab/>
      </w:r>
      <w:r w:rsidR="00C5349D">
        <w:t xml:space="preserve">For </w:t>
      </w:r>
      <w:r w:rsidR="00697652">
        <w:t>example,</w:t>
      </w:r>
      <w:r w:rsidR="00C5349D">
        <w:t xml:space="preserve"> TLS 1.3 or better must be used for HTTP/S.</w:t>
      </w:r>
      <w:r w:rsidR="00C5349D">
        <w:br/>
        <w:t>Message Encryption is acceptable if Channel Encryption is not technically feasible.</w:t>
      </w:r>
    </w:p>
    <w:p w14:paraId="57D37509" w14:textId="39930D4B" w:rsidR="00EA57E4" w:rsidRPr="0075069B" w:rsidRDefault="00617A85" w:rsidP="00EA57E4">
      <w:pPr>
        <w:pStyle w:val="ASomething"/>
      </w:pPr>
      <w:r>
        <w:rPr>
          <w:b/>
          <w:bCs/>
        </w:rPr>
        <w:t>Prompts:</w:t>
      </w:r>
      <w:r w:rsidR="00EA57E4">
        <w:tab/>
      </w:r>
      <w:r w:rsidR="00C5349D">
        <w:t>How will channel and device encryption be reviewed and updated to remain current?</w:t>
      </w:r>
    </w:p>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p w14:paraId="59FBDDF0" w14:textId="75942C2F" w:rsidR="00A15CCF" w:rsidRPr="001F0BD9" w:rsidRDefault="00A15CCF" w:rsidP="00A15CCF">
      <w:pPr>
        <w:pStyle w:val="ASomething"/>
      </w:pPr>
      <w:r w:rsidRPr="009D493F">
        <w:rPr>
          <w:b/>
          <w:bCs/>
        </w:rPr>
        <w:t>Category</w:t>
      </w:r>
      <w:r w:rsidRPr="009D493F">
        <w:t>:</w:t>
      </w:r>
      <w:r>
        <w:t xml:space="preserve"> </w:t>
      </w:r>
      <w:r>
        <w:tab/>
      </w:r>
      <w:r w:rsidR="00A6297C">
        <w:t>ISO-25010/Security/Confidentiality</w:t>
      </w:r>
    </w:p>
    <w:p w14:paraId="03DA51B4" w14:textId="5CF25C76" w:rsidR="00A15CCF" w:rsidRPr="001F0BD9" w:rsidRDefault="00A15CCF" w:rsidP="00A15CCF">
      <w:pPr>
        <w:pStyle w:val="ASomething"/>
      </w:pPr>
      <w:r w:rsidRPr="009D493F">
        <w:rPr>
          <w:b/>
          <w:bCs/>
        </w:rPr>
        <w:t>Statement</w:t>
      </w:r>
      <w:r w:rsidRPr="009D493F">
        <w:t>:</w:t>
      </w:r>
      <w:r>
        <w:t xml:space="preserve"> </w:t>
      </w:r>
      <w:r>
        <w:tab/>
      </w:r>
      <w:r w:rsidR="00697652">
        <w:t xml:space="preserve">Solution System(s) </w:t>
      </w:r>
      <w:r>
        <w:t xml:space="preserve">MUST remove sensitive data from data that is exported to services that will not control and audit access to data to the same or </w:t>
      </w:r>
      <w:r w:rsidR="00697652">
        <w:t>endorsed</w:t>
      </w:r>
      <w:r>
        <w:t xml:space="preserve"> level.</w:t>
      </w:r>
    </w:p>
    <w:p w14:paraId="5A95C0F0" w14:textId="10418E19" w:rsidR="00A15CCF" w:rsidRPr="001F0BD9" w:rsidRDefault="00A15CCF" w:rsidP="00A15CCF">
      <w:pPr>
        <w:pStyle w:val="ASomething"/>
      </w:pPr>
      <w:r w:rsidRPr="009D493F">
        <w:rPr>
          <w:b/>
          <w:bCs/>
        </w:rPr>
        <w:t>Rationale</w:t>
      </w:r>
      <w:r w:rsidRPr="009D493F">
        <w:t>:</w:t>
      </w:r>
      <w:r>
        <w:tab/>
        <w:t xml:space="preserve">Messages sent outside the </w:t>
      </w:r>
      <w:r w:rsidR="00697652">
        <w:t xml:space="preserve">solution’s </w:t>
      </w:r>
      <w:r>
        <w:t>system</w:t>
      </w:r>
      <w:r w:rsidR="00697652">
        <w:t>(s)</w:t>
      </w:r>
      <w:r>
        <w:t xml:space="preserve"> cannot be guaranteed to be access controlled or audited.</w:t>
      </w:r>
    </w:p>
    <w:p w14:paraId="3E179081" w14:textId="4DE1F74F" w:rsidR="00A15CCF" w:rsidRPr="001F0BD9" w:rsidRDefault="00A15CCF" w:rsidP="00A15CCF">
      <w:pPr>
        <w:pStyle w:val="ASomething"/>
      </w:pPr>
      <w:r w:rsidRPr="009D493F">
        <w:rPr>
          <w:b/>
          <w:bCs/>
        </w:rPr>
        <w:t>Details</w:t>
      </w:r>
      <w:r w:rsidRPr="009D493F">
        <w:t>:</w:t>
      </w:r>
      <w:r>
        <w:t xml:space="preserve"> </w:t>
      </w:r>
      <w:r>
        <w:tab/>
      </w:r>
      <w:r w:rsidR="00C14BC7">
        <w:t>This includes but is not limited to:</w:t>
      </w:r>
      <w:r w:rsidR="00C14BC7">
        <w:br/>
        <w:t xml:space="preserve">- </w:t>
      </w:r>
      <w:r>
        <w:t xml:space="preserve">Diagnostics tracing messages, </w:t>
      </w:r>
      <w:r w:rsidR="00C14BC7">
        <w:br/>
        <w:t>- Error Records</w:t>
      </w:r>
      <w:r w:rsidR="00C14BC7">
        <w:br/>
        <w:t>- E</w:t>
      </w:r>
      <w:r>
        <w:t>mails</w:t>
      </w:r>
      <w:r w:rsidR="00C14BC7">
        <w:br/>
        <w:t>- Printed Reports</w:t>
      </w:r>
      <w:r w:rsidR="00C14BC7">
        <w:br/>
        <w:t>- Messages (SMS, other)</w:t>
      </w:r>
      <w:r w:rsidR="00C14BC7">
        <w:br/>
      </w:r>
      <w:r w:rsidR="00C14BC7">
        <w:br/>
        <w:t>The appropriate way is to write emails that have links back to reports in the system. This means the Viewing of the reports is authorised first as well as audited.</w:t>
      </w:r>
    </w:p>
    <w:p w14:paraId="290F6C1F" w14:textId="17AFFE62" w:rsidR="00A15CCF" w:rsidRDefault="00617A85" w:rsidP="00A15CCF">
      <w:pPr>
        <w:pStyle w:val="ASomething"/>
      </w:pPr>
      <w:r>
        <w:rPr>
          <w:b/>
          <w:bCs/>
        </w:rPr>
        <w:t>Prompts:</w:t>
      </w:r>
      <w:r w:rsidR="00A15CCF">
        <w:tab/>
      </w:r>
      <w:r w:rsidR="00C14BC7">
        <w:t>Does the solution’s system(s) permit the editing of templates for emails and reports? In different languages?</w:t>
      </w:r>
      <w:r w:rsidR="00C14BC7">
        <w:br/>
        <w:t>Do emails contain confidential information or provide a link back to reports containing the confidential information in an environment in which views are audited?</w:t>
      </w:r>
      <w:r w:rsidR="00C14BC7">
        <w:br/>
      </w:r>
      <w:r w:rsidR="00C14BC7">
        <w:lastRenderedPageBreak/>
        <w:br/>
      </w:r>
    </w:p>
    <w:p w14:paraId="6A729C0A" w14:textId="77777777" w:rsidR="00C14BC7" w:rsidRPr="0075069B" w:rsidRDefault="00C14BC7" w:rsidP="00A15CCF">
      <w:pPr>
        <w:pStyle w:val="ASomething"/>
      </w:pPr>
    </w:p>
    <w:p w14:paraId="388BA81E" w14:textId="77777777" w:rsidR="00A15CCF" w:rsidRPr="0075069B" w:rsidRDefault="00A15CCF" w:rsidP="00C14BC7">
      <w:pPr>
        <w:pStyle w:val="ASomething"/>
        <w:ind w:left="0" w:firstLine="0"/>
      </w:pPr>
    </w:p>
    <w:p w14:paraId="2B966B73" w14:textId="77777777" w:rsidR="00C5349D" w:rsidRDefault="00C5349D" w:rsidP="00A851F8">
      <w:pPr>
        <w:pStyle w:val="BodyText"/>
      </w:pP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p w14:paraId="4EF9CBDA" w14:textId="1523BF0B" w:rsidR="00574281" w:rsidRPr="001F0BD9" w:rsidRDefault="00574281" w:rsidP="00574281">
      <w:pPr>
        <w:pStyle w:val="ASomething"/>
      </w:pPr>
      <w:r w:rsidRPr="009D493F">
        <w:rPr>
          <w:b/>
          <w:bCs/>
        </w:rPr>
        <w:t>Category</w:t>
      </w:r>
      <w:r w:rsidRPr="009D493F">
        <w:t>:</w:t>
      </w:r>
      <w:r>
        <w:t xml:space="preserve"> </w:t>
      </w:r>
      <w:r>
        <w:tab/>
        <w:t>ISO-25010/Security/Confidentiality</w:t>
      </w:r>
    </w:p>
    <w:p w14:paraId="1F57934E" w14:textId="6A792793" w:rsidR="00574281" w:rsidRPr="00A6297C" w:rsidRDefault="00574281" w:rsidP="00574281">
      <w:pPr>
        <w:pStyle w:val="ASomething"/>
        <w:rPr>
          <w:highlight w:val="yellow"/>
        </w:rPr>
      </w:pPr>
      <w:r w:rsidRPr="00A6297C">
        <w:rPr>
          <w:b/>
          <w:bCs/>
          <w:highlight w:val="yellow"/>
        </w:rPr>
        <w:t>Statement</w:t>
      </w:r>
      <w:r w:rsidRPr="00A6297C">
        <w:rPr>
          <w:highlight w:val="yellow"/>
        </w:rPr>
        <w:t xml:space="preserve">: </w:t>
      </w:r>
      <w:r w:rsidRPr="00A6297C">
        <w:rPr>
          <w:highlight w:val="yellow"/>
        </w:rPr>
        <w:tab/>
      </w:r>
    </w:p>
    <w:p w14:paraId="7DBAD719" w14:textId="77777777" w:rsidR="00574281" w:rsidRPr="001F0BD9" w:rsidRDefault="00574281" w:rsidP="00574281">
      <w:pPr>
        <w:pStyle w:val="ASomething"/>
      </w:pPr>
      <w:r w:rsidRPr="00A6297C">
        <w:rPr>
          <w:b/>
          <w:bCs/>
          <w:highlight w:val="yellow"/>
        </w:rPr>
        <w:t>Rationale</w:t>
      </w:r>
      <w:r w:rsidRPr="00A6297C">
        <w:rPr>
          <w:highlight w:val="yellow"/>
        </w:rPr>
        <w:t>:</w:t>
      </w:r>
      <w:r w:rsidRPr="00A6297C">
        <w:rPr>
          <w:highlight w:val="yellow"/>
        </w:rPr>
        <w:tab/>
        <w:t>…</w:t>
      </w:r>
    </w:p>
    <w:p w14:paraId="03DACA07" w14:textId="72397D63" w:rsidR="00574281" w:rsidRPr="001F0BD9" w:rsidRDefault="00574281" w:rsidP="00574281">
      <w:pPr>
        <w:pStyle w:val="ASomething"/>
      </w:pPr>
      <w:r w:rsidRPr="009D493F">
        <w:rPr>
          <w:b/>
          <w:bCs/>
        </w:rPr>
        <w:t>Details</w:t>
      </w:r>
      <w:r w:rsidRPr="009D493F">
        <w:t>:</w:t>
      </w:r>
      <w:r>
        <w:t xml:space="preserve"> </w:t>
      </w:r>
      <w:r>
        <w:tab/>
        <w:t xml:space="preserve">Mark browser cookies with </w:t>
      </w:r>
      <w:r w:rsidR="00F52C96">
        <w:t>S</w:t>
      </w:r>
      <w:r>
        <w:t xml:space="preserve">ecure, and </w:t>
      </w:r>
      <w:proofErr w:type="spellStart"/>
      <w:r w:rsidR="00F52C96">
        <w:t>H</w:t>
      </w:r>
      <w:r>
        <w:t>ttp</w:t>
      </w:r>
      <w:r w:rsidR="00F52C96">
        <w:t>O</w:t>
      </w:r>
      <w:r>
        <w:t>nly</w:t>
      </w:r>
      <w:proofErr w:type="spellEnd"/>
      <w:r>
        <w:t>.</w:t>
      </w:r>
      <w:r>
        <w:br/>
        <w:t>Do not transmit confidential credentials over unsecured channels (</w:t>
      </w:r>
      <w:r w:rsidR="00F52C96">
        <w:t>e.g.,</w:t>
      </w:r>
      <w:r>
        <w:t xml:space="preserve"> BASIC over HTTP is unacceptable).</w:t>
      </w:r>
    </w:p>
    <w:p w14:paraId="2AD5AAF1" w14:textId="557FB186" w:rsidR="00574281" w:rsidRDefault="00617A85" w:rsidP="00574281">
      <w:pPr>
        <w:pStyle w:val="ASomething"/>
      </w:pPr>
      <w:r>
        <w:rPr>
          <w:b/>
          <w:bCs/>
        </w:rPr>
        <w:t>Prompts:</w:t>
      </w:r>
      <w:r w:rsidR="00574281">
        <w:tab/>
        <w:t>Are cookies marked with marked with security markings?</w:t>
      </w:r>
    </w:p>
    <w:p w14:paraId="685F1AE7" w14:textId="77777777" w:rsidR="007F51FA" w:rsidRPr="005918A2" w:rsidRDefault="007F51FA" w:rsidP="005918A2"/>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89" w:name="_Toc158297595"/>
      <w:r>
        <w:t>Integrity</w:t>
      </w:r>
      <w:bookmarkEnd w:id="89"/>
    </w:p>
    <w:p w14:paraId="72648412" w14:textId="77777777" w:rsidR="00B35152" w:rsidRPr="00902999" w:rsidRDefault="00B35152" w:rsidP="00902999">
      <w:r w:rsidRPr="00902999">
        <w:t>ISO-25010 Definition: the degree to which the solution prevents unauthorised access, modification of systems and the information they manage.</w:t>
      </w:r>
    </w:p>
    <w:p w14:paraId="40C22BF3" w14:textId="77777777" w:rsidR="00B35152" w:rsidRPr="009D28D8" w:rsidRDefault="00B35152" w:rsidP="009D28D8"/>
    <w:p w14:paraId="4EC93D2F" w14:textId="26A54E86" w:rsidR="00A012E1" w:rsidRPr="00536012" w:rsidRDefault="00113DB2" w:rsidP="00A012E1">
      <w:pPr>
        <w:pStyle w:val="Heading5"/>
      </w:pPr>
      <w:r>
        <w:t>QR-DEF-</w:t>
      </w:r>
      <w:r w:rsidR="00A012E1">
        <w:t>SEC-INT</w:t>
      </w:r>
      <w:r w:rsidR="00A012E1" w:rsidRPr="00536012">
        <w:t xml:space="preserve">-00: </w:t>
      </w:r>
      <w:r w:rsidR="00A012E1">
        <w:rPr>
          <w:b/>
          <w:bCs/>
        </w:rPr>
        <w:t>User Suspension</w:t>
      </w:r>
    </w:p>
    <w:p w14:paraId="193D1E1A" w14:textId="77777777" w:rsidR="00A012E1" w:rsidRPr="001F0BD9" w:rsidRDefault="00A012E1" w:rsidP="00A012E1">
      <w:pPr>
        <w:pStyle w:val="ASomething"/>
      </w:pPr>
      <w:r w:rsidRPr="009D493F">
        <w:rPr>
          <w:b/>
          <w:bCs/>
        </w:rPr>
        <w:t>Category</w:t>
      </w:r>
      <w:r w:rsidRPr="009D493F">
        <w:t>:</w:t>
      </w:r>
      <w:r>
        <w:t xml:space="preserve"> </w:t>
      </w:r>
      <w:r>
        <w:tab/>
        <w:t>ISO-25010/Functional Suitability/Functional Correctness</w:t>
      </w:r>
    </w:p>
    <w:p w14:paraId="58B87FBE" w14:textId="77777777" w:rsidR="00A012E1" w:rsidRPr="001F0BD9" w:rsidRDefault="00A012E1" w:rsidP="00A012E1">
      <w:pPr>
        <w:pStyle w:val="ASomething"/>
      </w:pPr>
      <w:r w:rsidRPr="009D493F">
        <w:rPr>
          <w:b/>
          <w:bCs/>
        </w:rPr>
        <w:t>Statement</w:t>
      </w:r>
      <w:r w:rsidRPr="009D493F">
        <w:t>:</w:t>
      </w:r>
      <w:r>
        <w:t xml:space="preserve"> </w:t>
      </w:r>
      <w:r>
        <w:tab/>
        <w:t xml:space="preserve">The solution’s system(s) MUST permit </w:t>
      </w:r>
      <w:hyperlink w:anchor="Term_SystemUser" w:history="1">
        <w:r w:rsidRPr="006E4A4D">
          <w:rPr>
            <w:rStyle w:val="Hyperlink"/>
          </w:rPr>
          <w:t>Users</w:t>
        </w:r>
      </w:hyperlink>
      <w:r>
        <w:t xml:space="preserve"> being disabled by an authorised </w:t>
      </w:r>
      <w:hyperlink w:anchor="Term_Role" w:history="1">
        <w:r>
          <w:rPr>
            <w:rStyle w:val="Hyperlink"/>
          </w:rPr>
          <w:t>r</w:t>
        </w:r>
        <w:r w:rsidRPr="009F6745">
          <w:rPr>
            <w:rStyle w:val="Hyperlink"/>
          </w:rPr>
          <w:t>ole</w:t>
        </w:r>
      </w:hyperlink>
      <w:r>
        <w:t>.</w:t>
      </w:r>
    </w:p>
    <w:p w14:paraId="390993FC" w14:textId="2F5CB76B" w:rsidR="00A012E1" w:rsidRPr="001F0BD9" w:rsidRDefault="00A012E1" w:rsidP="00A012E1">
      <w:pPr>
        <w:pStyle w:val="ASomething"/>
      </w:pPr>
      <w:r w:rsidRPr="009D493F">
        <w:rPr>
          <w:b/>
          <w:bCs/>
        </w:rPr>
        <w:t>Rationale</w:t>
      </w:r>
      <w:r w:rsidRPr="009D493F">
        <w:t>:</w:t>
      </w:r>
      <w:r>
        <w:tab/>
        <w:t xml:space="preserve">While the solution’s system(s) must be able to integrate with an external </w:t>
      </w:r>
      <w:hyperlink w:anchor="Term_IdP" w:history="1">
        <w:r w:rsidRPr="003E3AC0">
          <w:rPr>
            <w:rStyle w:val="Hyperlink"/>
          </w:rPr>
          <w:t>Identity Provider (IdP)</w:t>
        </w:r>
      </w:hyperlink>
      <w:r>
        <w:t xml:space="preserve"> for the authentication of </w:t>
      </w:r>
      <w:hyperlink w:anchor="Term_SystemUser" w:history="1">
        <w:r w:rsidRPr="006E4A4D">
          <w:rPr>
            <w:rStyle w:val="Hyperlink"/>
          </w:rPr>
          <w:t>Users</w:t>
        </w:r>
      </w:hyperlink>
      <w:r>
        <w:t xml:space="preserve">, and -- </w:t>
      </w:r>
      <w:hyperlink w:anchor="Term_IF_THEN" w:history="1">
        <w:r w:rsidR="003C7F2B" w:rsidRPr="003C7F2B">
          <w:rPr>
            <w:rStyle w:val="Hyperlink"/>
          </w:rPr>
          <w:t>IF</w:t>
        </w:r>
      </w:hyperlink>
      <w:r>
        <w:t xml:space="preserve"> under the control of the sponsor – this can be used to disable the user’s IdP account, there remain conditions where this is insufficient.  There may </w:t>
      </w:r>
      <w:hyperlink w:anchor="Term_SystemUser" w:history="1">
        <w:r w:rsidRPr="006E4A4D">
          <w:rPr>
            <w:rStyle w:val="Hyperlink"/>
          </w:rPr>
          <w:t>users</w:t>
        </w:r>
      </w:hyperlink>
      <w:r>
        <w:t xml:space="preserve"> who must use the system’s internal authentication service for one reason or another. Or they may be using a 3</w:t>
      </w:r>
      <w:r w:rsidRPr="00536012">
        <w:rPr>
          <w:vertAlign w:val="superscript"/>
        </w:rPr>
        <w:t>rd</w:t>
      </w:r>
      <w:r>
        <w:t xml:space="preserve"> party </w:t>
      </w:r>
      <w:hyperlink w:anchor="Term_IdP" w:history="1">
        <w:r w:rsidRPr="003E3AC0">
          <w:rPr>
            <w:rStyle w:val="Hyperlink"/>
          </w:rPr>
          <w:t>IdP</w:t>
        </w:r>
      </w:hyperlink>
      <w:r>
        <w:t xml:space="preserve"> which the </w:t>
      </w:r>
      <w:bookmarkStart w:id="90" w:name="_Hlk157065775"/>
      <w:r>
        <w:fldChar w:fldCharType="begin"/>
      </w:r>
      <w:r>
        <w:instrText>HYPERLINK  \l "Term_SponsorOrganisation"</w:instrText>
      </w:r>
      <w:r>
        <w:fldChar w:fldCharType="separate"/>
      </w:r>
      <w:r w:rsidRPr="009C5B95">
        <w:rPr>
          <w:rStyle w:val="Hyperlink"/>
        </w:rPr>
        <w:t>Sponsor Organisation</w:t>
      </w:r>
      <w:r>
        <w:fldChar w:fldCharType="end"/>
      </w:r>
      <w:bookmarkEnd w:id="90"/>
      <w:r>
        <w:t xml:space="preserve"> has no control over.</w:t>
      </w:r>
    </w:p>
    <w:p w14:paraId="3F7EFCF8" w14:textId="77777777" w:rsidR="00A012E1" w:rsidRPr="001F0BD9" w:rsidRDefault="00A012E1" w:rsidP="00A012E1">
      <w:pPr>
        <w:pStyle w:val="ASomething"/>
      </w:pPr>
      <w:r w:rsidRPr="009D493F">
        <w:rPr>
          <w:b/>
          <w:bCs/>
        </w:rPr>
        <w:t>Details</w:t>
      </w:r>
      <w:r w:rsidRPr="009D493F">
        <w:t>:</w:t>
      </w:r>
      <w:r>
        <w:t xml:space="preserve"> </w:t>
      </w:r>
      <w:r>
        <w:tab/>
        <w:t xml:space="preserve">Authorised </w:t>
      </w:r>
      <w:hyperlink w:anchor="Term_OperationsSpecialist" w:history="1">
        <w:r w:rsidRPr="00272A1C">
          <w:rPr>
            <w:rStyle w:val="Hyperlink"/>
          </w:rPr>
          <w:t>Operations Specialist</w:t>
        </w:r>
      </w:hyperlink>
      <w:r>
        <w:t xml:space="preserve"> Roles must be provided Functionality to search for a system wide </w:t>
      </w:r>
      <w:hyperlink w:anchor="Term_SystemUser" w:history="1">
        <w:r w:rsidRPr="006E4A4D">
          <w:rPr>
            <w:rStyle w:val="Hyperlink"/>
          </w:rPr>
          <w:t>User</w:t>
        </w:r>
      </w:hyperlink>
      <w:r>
        <w:t>, and disable their account.</w:t>
      </w:r>
      <w:r>
        <w:br/>
        <w:t>Note that this system wide disabling is above and beyond any other controls (e.g.: Accounts subscriptions that are used in commercial systems).</w:t>
      </w:r>
      <w:r>
        <w:br/>
      </w:r>
      <w:r>
        <w:lastRenderedPageBreak/>
        <w:t xml:space="preserve">Mature accounts also permit suspending accounts for set durations, which implies the ability to set a series of suspension start and end dates without change to the baseline start/end dates of the </w:t>
      </w:r>
      <w:hyperlink w:anchor="Term_Role" w:history="1">
        <w:r w:rsidRPr="009F6745">
          <w:rPr>
            <w:rStyle w:val="Hyperlink"/>
          </w:rPr>
          <w:t>Role</w:t>
        </w:r>
      </w:hyperlink>
      <w:r>
        <w:t xml:space="preserve"> association.</w:t>
      </w:r>
    </w:p>
    <w:p w14:paraId="05BB8872" w14:textId="77777777" w:rsidR="00A012E1" w:rsidRPr="0075069B" w:rsidRDefault="00A012E1" w:rsidP="00A012E1">
      <w:pPr>
        <w:pStyle w:val="ASomething"/>
      </w:pPr>
      <w:r>
        <w:rPr>
          <w:b/>
          <w:bCs/>
        </w:rPr>
        <w:t>Prompts:</w:t>
      </w:r>
      <w:r>
        <w:tab/>
        <w:t xml:space="preserve">Does the solution’s system(s) provide functionality to authorised </w:t>
      </w:r>
      <w:hyperlink w:anchor="Term_Role" w:history="1">
        <w:r w:rsidRPr="009F6745">
          <w:rPr>
            <w:rStyle w:val="Hyperlink"/>
          </w:rPr>
          <w:t>Role</w:t>
        </w:r>
      </w:hyperlink>
      <w:r>
        <w:t>s to disable Users access to the system?</w:t>
      </w:r>
      <w:r>
        <w:br/>
        <w:t xml:space="preserve">Is the functionality exposed by </w:t>
      </w:r>
      <w:hyperlink w:anchor="Term_API" w:history="1">
        <w:r w:rsidRPr="000F39EE">
          <w:rPr>
            <w:rStyle w:val="Hyperlink"/>
          </w:rPr>
          <w:t>API</w:t>
        </w:r>
      </w:hyperlink>
      <w:r>
        <w:t xml:space="preserve"> so that it can be remotely set by automation, as opposed to only providing </w:t>
      </w:r>
      <w:hyperlink w:anchor="Term_UserInterface" w:history="1">
        <w:r w:rsidRPr="002E02EF">
          <w:rPr>
            <w:rStyle w:val="Hyperlink"/>
          </w:rPr>
          <w:t>user interface</w:t>
        </w:r>
      </w:hyperlink>
      <w:r>
        <w:t>s for system administrators to operate manually?</w:t>
      </w:r>
    </w:p>
    <w:p w14:paraId="066E226F" w14:textId="77777777" w:rsidR="00A012E1" w:rsidRPr="00D81726" w:rsidRDefault="00A012E1" w:rsidP="00A012E1"/>
    <w:p w14:paraId="5501E5F2" w14:textId="69EBC09A" w:rsidR="00A012E1" w:rsidRDefault="00113DB2" w:rsidP="00A012E1">
      <w:pPr>
        <w:pStyle w:val="Heading5"/>
      </w:pPr>
      <w:bookmarkStart w:id="91" w:name="_Hlk157774017"/>
      <w:r>
        <w:t>QR-DEF-</w:t>
      </w:r>
      <w:r w:rsidR="00A012E1">
        <w:t xml:space="preserve">SEC-INT-00: </w:t>
      </w:r>
      <w:r w:rsidR="00A012E1">
        <w:rPr>
          <w:b/>
          <w:bCs/>
        </w:rPr>
        <w:t xml:space="preserve">Session </w:t>
      </w:r>
      <w:bookmarkEnd w:id="91"/>
      <w:r w:rsidR="00A012E1">
        <w:rPr>
          <w:b/>
          <w:bCs/>
        </w:rPr>
        <w:t>Duration</w:t>
      </w:r>
    </w:p>
    <w:p w14:paraId="44DF5978" w14:textId="77777777" w:rsidR="00A012E1" w:rsidRPr="001F0BD9" w:rsidRDefault="00A012E1" w:rsidP="00A012E1">
      <w:pPr>
        <w:pStyle w:val="ASomething"/>
      </w:pPr>
      <w:r w:rsidRPr="009D493F">
        <w:rPr>
          <w:b/>
          <w:bCs/>
        </w:rPr>
        <w:t>Category</w:t>
      </w:r>
      <w:r w:rsidRPr="009D493F">
        <w:t>:</w:t>
      </w:r>
      <w:r>
        <w:t xml:space="preserve"> </w:t>
      </w:r>
      <w:r>
        <w:tab/>
        <w:t>ISO-25010/Security/Confidentiality</w:t>
      </w:r>
    </w:p>
    <w:p w14:paraId="4778214B" w14:textId="77777777" w:rsidR="00A012E1" w:rsidRPr="001F0BD9" w:rsidRDefault="00A012E1" w:rsidP="00A012E1">
      <w:pPr>
        <w:pStyle w:val="ASomething"/>
      </w:pPr>
      <w:r w:rsidRPr="009D493F">
        <w:rPr>
          <w:b/>
          <w:bCs/>
        </w:rPr>
        <w:t>Statement</w:t>
      </w:r>
      <w:r w:rsidRPr="009D493F">
        <w:t>:</w:t>
      </w:r>
      <w:r>
        <w:t xml:space="preserve"> </w:t>
      </w:r>
      <w:r>
        <w:tab/>
        <w:t>Session Timeouts MUST respect the duration of authentication tokens.</w:t>
      </w:r>
    </w:p>
    <w:p w14:paraId="66A205C6" w14:textId="77777777" w:rsidR="00A012E1" w:rsidRPr="001F0BD9" w:rsidRDefault="00A012E1" w:rsidP="00A012E1">
      <w:pPr>
        <w:pStyle w:val="ASomething"/>
      </w:pPr>
      <w:r w:rsidRPr="009D493F">
        <w:rPr>
          <w:b/>
          <w:bCs/>
        </w:rPr>
        <w:t>Rationale</w:t>
      </w:r>
      <w:r w:rsidRPr="009D493F">
        <w:t>:</w:t>
      </w:r>
      <w:r>
        <w:tab/>
        <w:t>For efficiency reasons, sessions must be as long as possible while not compromising security.</w:t>
      </w:r>
    </w:p>
    <w:p w14:paraId="70C45A5D" w14:textId="77777777" w:rsidR="00A012E1" w:rsidRPr="001F0BD9" w:rsidRDefault="00A012E1" w:rsidP="00A012E1">
      <w:pPr>
        <w:pStyle w:val="ASomething"/>
      </w:pPr>
      <w:r w:rsidRPr="009D493F">
        <w:rPr>
          <w:b/>
          <w:bCs/>
        </w:rPr>
        <w:t>Details</w:t>
      </w:r>
      <w:r w:rsidRPr="009D493F">
        <w:t>:</w:t>
      </w:r>
      <w:r>
        <w:t xml:space="preserve"> </w:t>
      </w:r>
      <w:r>
        <w:tab/>
        <w:t xml:space="preserve">Authentication is done primarily via remote IdPs, where timeout durations are embedded in the validity duration of the remote token. </w:t>
      </w:r>
      <w:r>
        <w:br/>
        <w:t>Any development of local session tokens must duplicate and respect this value.</w:t>
      </w:r>
    </w:p>
    <w:p w14:paraId="173AF974" w14:textId="34178B2B" w:rsidR="00A012E1" w:rsidRDefault="00A012E1" w:rsidP="00A012E1">
      <w:pPr>
        <w:pStyle w:val="ASomething"/>
      </w:pPr>
      <w:r>
        <w:rPr>
          <w:b/>
          <w:bCs/>
        </w:rPr>
        <w:t>Prompts:</w:t>
      </w:r>
      <w:r>
        <w:tab/>
        <w:t>do the solution system(s) source session duration from IdP returned tokens?</w:t>
      </w:r>
      <w:r>
        <w:br/>
        <w:t>Are locally in-system authenticated user session lengths configurable?</w:t>
      </w:r>
      <w:r>
        <w:br/>
        <w:t>What is the default value?</w:t>
      </w:r>
    </w:p>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p w14:paraId="4FA5FD0A" w14:textId="0CB51884" w:rsidR="00574281" w:rsidRPr="001F0BD9" w:rsidRDefault="00574281" w:rsidP="00574281">
      <w:pPr>
        <w:pStyle w:val="ASomething"/>
      </w:pPr>
      <w:r w:rsidRPr="009D493F">
        <w:rPr>
          <w:b/>
          <w:bCs/>
        </w:rPr>
        <w:t>Category</w:t>
      </w:r>
      <w:r w:rsidRPr="009D493F">
        <w:t>:</w:t>
      </w:r>
      <w:r>
        <w:t xml:space="preserve"> </w:t>
      </w:r>
      <w:r>
        <w:tab/>
        <w:t>ISO-25010/Security/Integrity</w:t>
      </w:r>
    </w:p>
    <w:p w14:paraId="692C27AD" w14:textId="1A3C487D" w:rsidR="00574281" w:rsidRPr="001F0BD9" w:rsidRDefault="00574281" w:rsidP="00574281">
      <w:pPr>
        <w:pStyle w:val="ASomething"/>
      </w:pPr>
      <w:r w:rsidRPr="009D493F">
        <w:rPr>
          <w:b/>
          <w:bCs/>
        </w:rPr>
        <w:t>Statement</w:t>
      </w:r>
      <w:r w:rsidRPr="009D493F">
        <w:t>:</w:t>
      </w:r>
      <w:r>
        <w:t xml:space="preserve"> </w:t>
      </w:r>
      <w:r>
        <w:tab/>
        <w:t xml:space="preserve">Access to System </w:t>
      </w:r>
      <w:r w:rsidR="00B1633A">
        <w:t xml:space="preserve">Functions and </w:t>
      </w:r>
      <w:r>
        <w:t xml:space="preserve">Resources MUST </w:t>
      </w:r>
      <w:r w:rsidR="00756C26">
        <w:t>be limited to only authorised Users.</w:t>
      </w:r>
    </w:p>
    <w:p w14:paraId="5DFB19D9" w14:textId="5C04BD57" w:rsidR="00574281" w:rsidRPr="001F0BD9" w:rsidRDefault="00574281" w:rsidP="00574281">
      <w:pPr>
        <w:pStyle w:val="ASomething"/>
      </w:pPr>
      <w:r w:rsidRPr="009D493F">
        <w:rPr>
          <w:b/>
          <w:bCs/>
        </w:rPr>
        <w:t>Rationale</w:t>
      </w:r>
      <w:r w:rsidRPr="009D493F">
        <w:t>:</w:t>
      </w:r>
      <w:r>
        <w:tab/>
      </w:r>
      <w:r w:rsidR="00756C26">
        <w:t>Logical access controls contribute to adherence to a Defence in Depth principle.</w:t>
      </w:r>
    </w:p>
    <w:p w14:paraId="051B794B" w14:textId="2FF4AB1E" w:rsidR="00574281" w:rsidRPr="001F0BD9" w:rsidRDefault="00574281" w:rsidP="00574281">
      <w:pPr>
        <w:pStyle w:val="ASomething"/>
      </w:pPr>
      <w:r w:rsidRPr="009D493F">
        <w:rPr>
          <w:b/>
          <w:bCs/>
        </w:rPr>
        <w:t>Details</w:t>
      </w:r>
      <w:r w:rsidRPr="009D493F">
        <w:t>:</w:t>
      </w:r>
      <w:r>
        <w:t xml:space="preserve"> </w:t>
      </w:r>
      <w:r>
        <w:tab/>
      </w:r>
      <w:r w:rsidR="00B1633A">
        <w:t xml:space="preserve">This includes both </w:t>
      </w:r>
      <w:hyperlink w:anchor="Term_GUI" w:history="1">
        <w:r w:rsidR="0003503D" w:rsidRPr="0003503D">
          <w:rPr>
            <w:rStyle w:val="Hyperlink"/>
          </w:rPr>
          <w:t>GUI</w:t>
        </w:r>
      </w:hyperlink>
      <w:r w:rsidR="00B1633A">
        <w:t xml:space="preserve"> Views and </w:t>
      </w:r>
      <w:hyperlink w:anchor="Term_API" w:history="1">
        <w:r w:rsidR="000F39EE" w:rsidRPr="000F39EE">
          <w:rPr>
            <w:rStyle w:val="Hyperlink"/>
          </w:rPr>
          <w:t>API</w:t>
        </w:r>
      </w:hyperlink>
      <w:r w:rsidR="00B1633A">
        <w:t xml:space="preserve"> endpoints.</w:t>
      </w:r>
      <w:r w:rsidR="00B1633A">
        <w:br/>
      </w:r>
      <w:r w:rsidR="00756C26">
        <w:t xml:space="preserve">Consider </w:t>
      </w:r>
      <w:hyperlink w:anchor="Term_Permission" w:history="1">
        <w:r w:rsidR="009F6745" w:rsidRPr="009F6745">
          <w:rPr>
            <w:rStyle w:val="Hyperlink"/>
          </w:rPr>
          <w:t>Permission</w:t>
        </w:r>
      </w:hyperlink>
      <w:r w:rsidR="00756C26">
        <w:t xml:space="preserve"> based </w:t>
      </w:r>
      <w:hyperlink w:anchor="Term_Role" w:history="1">
        <w:r w:rsidR="009F6745" w:rsidRPr="009F6745">
          <w:rPr>
            <w:rStyle w:val="Hyperlink"/>
          </w:rPr>
          <w:t>Role</w:t>
        </w:r>
      </w:hyperlink>
      <w:r w:rsidR="00756C26">
        <w:t xml:space="preserve"> control and Resource Route based control. </w:t>
      </w:r>
      <w:r w:rsidR="00A07DAC">
        <w:br/>
        <w:t>Goes Towards addressing OWASP A01:2021-Broken Access Controls.</w:t>
      </w:r>
    </w:p>
    <w:p w14:paraId="0A08F576" w14:textId="3A91F3C1" w:rsidR="00574281" w:rsidRDefault="00617A85" w:rsidP="00574281">
      <w:pPr>
        <w:pStyle w:val="ASomething"/>
      </w:pPr>
      <w:r>
        <w:rPr>
          <w:b/>
          <w:bCs/>
        </w:rPr>
        <w:t>Prompts:</w:t>
      </w:r>
      <w:r w:rsidR="00574281">
        <w:tab/>
      </w:r>
      <w:r w:rsidR="00756C26">
        <w:t xml:space="preserve">Does the service perform </w:t>
      </w:r>
      <w:hyperlink w:anchor="Term_Role" w:history="1">
        <w:r w:rsidR="009F6745" w:rsidRPr="009F6745">
          <w:rPr>
            <w:rStyle w:val="Hyperlink"/>
          </w:rPr>
          <w:t>Role</w:t>
        </w:r>
      </w:hyperlink>
      <w:r w:rsidR="00756C26">
        <w:t xml:space="preserve">s control? </w:t>
      </w:r>
      <w:r w:rsidR="00756C26">
        <w:br/>
        <w:t xml:space="preserve">Are </w:t>
      </w:r>
      <w:hyperlink w:anchor="Term_Role" w:history="1">
        <w:r w:rsidR="009F6745" w:rsidRPr="009F6745">
          <w:rPr>
            <w:rStyle w:val="Hyperlink"/>
          </w:rPr>
          <w:t>Role</w:t>
        </w:r>
      </w:hyperlink>
      <w:r w:rsidR="00756C26">
        <w:t xml:space="preserve">s collections of </w:t>
      </w:r>
      <w:hyperlink w:anchor="Term_Permission" w:history="1">
        <w:r w:rsidR="009F6745" w:rsidRPr="009F6745">
          <w:rPr>
            <w:rStyle w:val="Hyperlink"/>
          </w:rPr>
          <w:t>Permission</w:t>
        </w:r>
      </w:hyperlink>
      <w:r w:rsidR="009F6745">
        <w:t>s</w:t>
      </w:r>
      <w:r w:rsidR="00756C26">
        <w:t>?</w:t>
      </w:r>
      <w:r w:rsidR="00756C26">
        <w:br/>
        <w:t xml:space="preserve">Is the allocation of </w:t>
      </w:r>
      <w:hyperlink w:anchor="Term_Permission" w:history="1">
        <w:r w:rsidR="009F6745" w:rsidRPr="009F6745">
          <w:rPr>
            <w:rStyle w:val="Hyperlink"/>
          </w:rPr>
          <w:t>Permission</w:t>
        </w:r>
      </w:hyperlink>
      <w:r w:rsidR="00756C26">
        <w:t xml:space="preserve"> to </w:t>
      </w:r>
      <w:hyperlink w:anchor="Term_Role" w:history="1">
        <w:r w:rsidR="009F6745" w:rsidRPr="009F6745">
          <w:rPr>
            <w:rStyle w:val="Hyperlink"/>
          </w:rPr>
          <w:t>Role</w:t>
        </w:r>
      </w:hyperlink>
      <w:r w:rsidR="00756C26">
        <w:t>s configurable?</w:t>
      </w:r>
      <w:r w:rsidR="00756C26">
        <w:br/>
      </w:r>
      <w:r w:rsidR="00756C26">
        <w:lastRenderedPageBreak/>
        <w:t xml:space="preserve">Is the allocation of </w:t>
      </w:r>
      <w:hyperlink w:anchor="Term_Role" w:history="1">
        <w:r w:rsidR="009F6745" w:rsidRPr="009F6745">
          <w:rPr>
            <w:rStyle w:val="Hyperlink"/>
          </w:rPr>
          <w:t>Role</w:t>
        </w:r>
      </w:hyperlink>
      <w:r w:rsidR="00756C26">
        <w:t xml:space="preserve">s to Users configurable? </w:t>
      </w:r>
      <w:r w:rsidR="00756C26">
        <w:br/>
        <w:t xml:space="preserve">Are </w:t>
      </w:r>
      <w:hyperlink w:anchor="Term_Role" w:history="1">
        <w:r w:rsidR="009F6745" w:rsidRPr="009F6745">
          <w:rPr>
            <w:rStyle w:val="Hyperlink"/>
          </w:rPr>
          <w:t>Role</w:t>
        </w:r>
      </w:hyperlink>
      <w:r w:rsidR="00756C26">
        <w:t xml:space="preserve">s system based, Group based, </w:t>
      </w:r>
      <w:r w:rsidR="00B1633A">
        <w:t>and/or Resource based</w:t>
      </w:r>
      <w:r w:rsidR="00756C26">
        <w:t>?</w:t>
      </w:r>
    </w:p>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p w14:paraId="39742513" w14:textId="3CB24F61" w:rsidR="0039149E" w:rsidRPr="001F0BD9" w:rsidRDefault="0039149E" w:rsidP="0039149E">
      <w:pPr>
        <w:pStyle w:val="ASomething"/>
      </w:pPr>
      <w:r w:rsidRPr="009D493F">
        <w:rPr>
          <w:b/>
          <w:bCs/>
        </w:rPr>
        <w:t>Category</w:t>
      </w:r>
      <w:r w:rsidRPr="009D493F">
        <w:t>:</w:t>
      </w:r>
      <w:r>
        <w:t xml:space="preserve"> </w:t>
      </w:r>
      <w:r>
        <w:tab/>
        <w:t>ISO-25010/Security/Integrity</w:t>
      </w:r>
    </w:p>
    <w:p w14:paraId="37D9E394" w14:textId="6E2BF3B6" w:rsidR="0039149E" w:rsidRPr="001F0BD9" w:rsidRDefault="0039149E" w:rsidP="0039149E">
      <w:pPr>
        <w:pStyle w:val="ASomething"/>
      </w:pPr>
      <w:r w:rsidRPr="009D493F">
        <w:rPr>
          <w:b/>
          <w:bCs/>
        </w:rPr>
        <w:t>Statement</w:t>
      </w:r>
      <w:r w:rsidRPr="009D493F">
        <w:t>:</w:t>
      </w:r>
      <w:r>
        <w:t xml:space="preserve"> </w:t>
      </w:r>
      <w:r>
        <w:tab/>
        <w:t xml:space="preserve">Unless permitted otherwise </w:t>
      </w:r>
      <w:r w:rsidR="008D7C12">
        <w:t xml:space="preserve">by authorised Users, </w:t>
      </w:r>
      <w:r>
        <w:t xml:space="preserve">Users </w:t>
      </w:r>
      <w:r w:rsidR="008D7C12">
        <w:t xml:space="preserve">MUST be given the least privileges </w:t>
      </w:r>
      <w:r w:rsidR="001B32DA">
        <w:t xml:space="preserve">while </w:t>
      </w:r>
      <w:r w:rsidR="00A012E1">
        <w:t xml:space="preserve">retaining the ability </w:t>
      </w:r>
      <w:r w:rsidR="008D7C12">
        <w:t xml:space="preserve">to view publicly accessible </w:t>
      </w:r>
      <w:hyperlink w:anchor="Term_View" w:history="1">
        <w:r w:rsidR="008D7C12" w:rsidRPr="00A012E1">
          <w:rPr>
            <w:rStyle w:val="Hyperlink"/>
          </w:rPr>
          <w:t>View</w:t>
        </w:r>
      </w:hyperlink>
      <w:r w:rsidR="008D7C12">
        <w:t>s.</w:t>
      </w:r>
    </w:p>
    <w:p w14:paraId="3CFC83B3" w14:textId="02224DD0" w:rsidR="0039149E" w:rsidRPr="001F0BD9" w:rsidRDefault="0039149E" w:rsidP="0039149E">
      <w:pPr>
        <w:pStyle w:val="ASomething"/>
      </w:pPr>
      <w:r w:rsidRPr="009D493F">
        <w:rPr>
          <w:b/>
          <w:bCs/>
        </w:rPr>
        <w:t>Rationale</w:t>
      </w:r>
      <w:r w:rsidRPr="009D493F">
        <w:t>:</w:t>
      </w:r>
      <w:r>
        <w:tab/>
      </w:r>
      <w:r w:rsidR="008D7C12">
        <w:t>A service has at least publicly accessible pages providing the means to sign into the system.</w:t>
      </w:r>
    </w:p>
    <w:p w14:paraId="3E554930" w14:textId="7166DC6D" w:rsidR="0039149E" w:rsidRPr="001F0BD9" w:rsidRDefault="0039149E" w:rsidP="0039149E">
      <w:pPr>
        <w:pStyle w:val="ASomething"/>
      </w:pPr>
      <w:r w:rsidRPr="009D493F">
        <w:rPr>
          <w:b/>
          <w:bCs/>
        </w:rPr>
        <w:t>Details</w:t>
      </w:r>
      <w:r w:rsidRPr="009D493F">
        <w:t>:</w:t>
      </w:r>
      <w:r>
        <w:t xml:space="preserve"> </w:t>
      </w:r>
      <w:r>
        <w:tab/>
      </w:r>
      <w:r w:rsidR="008D7C12">
        <w:t>Unless another site is dedicate</w:t>
      </w:r>
      <w:r w:rsidR="00660F9F">
        <w:t>d</w:t>
      </w:r>
      <w:r w:rsidR="008D7C12">
        <w:t xml:space="preserve"> to this</w:t>
      </w:r>
      <w:r w:rsidR="00660F9F">
        <w:t>,</w:t>
      </w:r>
      <w:r w:rsidR="008D7C12">
        <w:t xml:space="preserve"> a system must provide pages for login, as well access to information on data use, privacy, who to contact for assistance, etc.</w:t>
      </w:r>
    </w:p>
    <w:p w14:paraId="68E58423" w14:textId="667703BC" w:rsidR="0039149E" w:rsidRDefault="00617A85" w:rsidP="0039149E">
      <w:pPr>
        <w:pStyle w:val="ASomething"/>
      </w:pPr>
      <w:r>
        <w:rPr>
          <w:b/>
          <w:bCs/>
        </w:rPr>
        <w:t>Prompts:</w:t>
      </w:r>
      <w:r w:rsidR="0039149E">
        <w:tab/>
        <w:t>…</w:t>
      </w:r>
    </w:p>
    <w:p w14:paraId="3455D938" w14:textId="53357478" w:rsidR="00A060E0" w:rsidRDefault="00113DB2" w:rsidP="00A060E0">
      <w:pPr>
        <w:pStyle w:val="Heading5"/>
      </w:pPr>
      <w:bookmarkStart w:id="92" w:name="_Hlk157765296"/>
      <w:r>
        <w:t>QR-DEF-</w:t>
      </w:r>
      <w:r w:rsidR="0006024B">
        <w:t>SEC-INT-00</w:t>
      </w:r>
      <w:r w:rsidR="00A060E0">
        <w:t xml:space="preserve">: </w:t>
      </w:r>
      <w:r w:rsidR="00A060E0">
        <w:rPr>
          <w:b/>
          <w:bCs/>
        </w:rPr>
        <w:t xml:space="preserve">Multiple </w:t>
      </w:r>
      <w:r w:rsidR="00A90D91">
        <w:rPr>
          <w:b/>
          <w:bCs/>
        </w:rPr>
        <w:t>Access Levels</w:t>
      </w:r>
    </w:p>
    <w:bookmarkEnd w:id="92"/>
    <w:p w14:paraId="5C7AF73C" w14:textId="30267DA3" w:rsidR="00A060E0" w:rsidRPr="001F0BD9" w:rsidRDefault="00A060E0" w:rsidP="00A060E0">
      <w:pPr>
        <w:pStyle w:val="ASomething"/>
      </w:pPr>
      <w:r w:rsidRPr="009D493F">
        <w:rPr>
          <w:b/>
          <w:bCs/>
        </w:rPr>
        <w:t>Category</w:t>
      </w:r>
      <w:r w:rsidRPr="009D493F">
        <w:t>:</w:t>
      </w:r>
      <w:r>
        <w:t xml:space="preserve"> </w:t>
      </w:r>
      <w:r>
        <w:tab/>
      </w:r>
      <w:r w:rsidR="00693292">
        <w:t>ISO-25010/Security/Integrity</w:t>
      </w:r>
    </w:p>
    <w:p w14:paraId="746B93FB" w14:textId="34276343" w:rsidR="00A060E0" w:rsidRPr="001F0BD9" w:rsidRDefault="00A060E0" w:rsidP="00A060E0">
      <w:pPr>
        <w:pStyle w:val="ASomething"/>
      </w:pPr>
      <w:r w:rsidRPr="009D493F">
        <w:rPr>
          <w:b/>
          <w:bCs/>
        </w:rPr>
        <w:t>Statement</w:t>
      </w:r>
      <w:r w:rsidRPr="009D493F">
        <w:t>:</w:t>
      </w:r>
      <w:r>
        <w:t xml:space="preserve"> </w:t>
      </w:r>
      <w:r>
        <w:tab/>
        <w:t xml:space="preserve">A System User MUST be assignable multiple </w:t>
      </w:r>
      <w:hyperlink w:anchor="Term_AccessLevel" w:history="1">
        <w:r w:rsidR="00A90D91" w:rsidRPr="00A90D91">
          <w:rPr>
            <w:rStyle w:val="Hyperlink"/>
          </w:rPr>
          <w:t>Access Levels</w:t>
        </w:r>
      </w:hyperlink>
      <w:r>
        <w:t>.</w:t>
      </w:r>
    </w:p>
    <w:p w14:paraId="5E19068F" w14:textId="3B5473D1" w:rsidR="00A060E0" w:rsidRPr="001F0BD9" w:rsidRDefault="00A060E0" w:rsidP="00A060E0">
      <w:pPr>
        <w:pStyle w:val="ASomething"/>
      </w:pPr>
      <w:r w:rsidRPr="009D493F">
        <w:rPr>
          <w:b/>
          <w:bCs/>
        </w:rPr>
        <w:t>Rationale</w:t>
      </w:r>
      <w:r w:rsidRPr="009D493F">
        <w:t>:</w:t>
      </w:r>
      <w:r>
        <w:tab/>
        <w:t xml:space="preserve">A </w:t>
      </w:r>
      <w:hyperlink w:anchor="Term_SystemUser" w:history="1">
        <w:r w:rsidR="0006024B" w:rsidRPr="00A90D91">
          <w:rPr>
            <w:rStyle w:val="Hyperlink"/>
          </w:rPr>
          <w:t>System User</w:t>
        </w:r>
      </w:hyperlink>
      <w:r>
        <w:t xml:space="preserve"> can have concurrent Organisation/Tenancy </w:t>
      </w:r>
      <w:r w:rsidR="00A90D91">
        <w:t>Access Levels</w:t>
      </w:r>
      <w:r>
        <w:t xml:space="preserve">, Group </w:t>
      </w:r>
      <w:r w:rsidR="00A90D91">
        <w:t>Access Levels</w:t>
      </w:r>
      <w:r>
        <w:t xml:space="preserve"> and/or Resource </w:t>
      </w:r>
      <w:r w:rsidR="00A90D91">
        <w:t>Access Levels</w:t>
      </w:r>
      <w:r>
        <w:t xml:space="preserve">. </w:t>
      </w:r>
    </w:p>
    <w:p w14:paraId="011D77E4" w14:textId="75B61972" w:rsidR="00A060E0" w:rsidRPr="001F0BD9" w:rsidRDefault="00A060E0" w:rsidP="00A060E0">
      <w:pPr>
        <w:pStyle w:val="ASomething"/>
      </w:pPr>
      <w:r w:rsidRPr="009D493F">
        <w:rPr>
          <w:b/>
          <w:bCs/>
        </w:rPr>
        <w:t>Details</w:t>
      </w:r>
      <w:r w:rsidRPr="009D493F">
        <w:t>:</w:t>
      </w:r>
      <w:r>
        <w:t xml:space="preserve"> </w:t>
      </w:r>
      <w:r>
        <w:tab/>
      </w:r>
      <w:r w:rsidR="0006024B">
        <w:t>Examples might include the following:</w:t>
      </w:r>
      <w:r w:rsidR="0006024B">
        <w:br/>
      </w:r>
      <w:r>
        <w:t>A</w:t>
      </w:r>
      <w:r w:rsidR="0006024B">
        <w:t xml:space="preserve"> </w:t>
      </w:r>
      <w:hyperlink w:anchor="Term_SystemUser" w:history="1">
        <w:r w:rsidR="00A90D91" w:rsidRPr="00A90D91">
          <w:rPr>
            <w:rStyle w:val="Hyperlink"/>
          </w:rPr>
          <w:t>System User</w:t>
        </w:r>
      </w:hyperlink>
      <w:r w:rsidR="0006024B">
        <w:t xml:space="preserve"> can have an Organisation Analyst role</w:t>
      </w:r>
      <w:r w:rsidR="00A90D91">
        <w:t xml:space="preserve">’s </w:t>
      </w:r>
      <w:hyperlink w:anchor="Term_AccessLevel" w:history="1">
        <w:r w:rsidR="00A90D91" w:rsidRPr="00A90D91">
          <w:rPr>
            <w:rStyle w:val="Hyperlink"/>
          </w:rPr>
          <w:t>Access Level</w:t>
        </w:r>
      </w:hyperlink>
      <w:r w:rsidR="0006024B">
        <w:t xml:space="preserve">, a Member </w:t>
      </w:r>
      <w:r w:rsidR="00A90D91">
        <w:t>Access Level</w:t>
      </w:r>
      <w:r w:rsidR="0006024B">
        <w:t xml:space="preserve"> in a Project group, a Creator </w:t>
      </w:r>
      <w:bookmarkStart w:id="93" w:name="_Hlk157942287"/>
      <w:r w:rsidR="00A90D91">
        <w:fldChar w:fldCharType="begin"/>
      </w:r>
      <w:r w:rsidR="00A90D91">
        <w:instrText>HYPERLINK  \l "Term_AccessLevel"</w:instrText>
      </w:r>
      <w:r w:rsidR="00A90D91">
        <w:fldChar w:fldCharType="separate"/>
      </w:r>
      <w:r w:rsidR="00A90D91" w:rsidRPr="00A90D91">
        <w:rPr>
          <w:rStyle w:val="Hyperlink"/>
        </w:rPr>
        <w:t>Access Level</w:t>
      </w:r>
      <w:r w:rsidR="00A90D91">
        <w:fldChar w:fldCharType="end"/>
      </w:r>
      <w:bookmarkEnd w:id="93"/>
      <w:r w:rsidR="0006024B">
        <w:t xml:space="preserve"> on a document they are developing, etc. </w:t>
      </w:r>
      <w:r w:rsidR="0006024B">
        <w:br/>
        <w:t xml:space="preserve">A Teacher can have a Teacher </w:t>
      </w:r>
      <w:hyperlink w:anchor="Term_AccessLevel" w:history="1">
        <w:r w:rsidR="00A90D91" w:rsidRPr="00A90D91">
          <w:rPr>
            <w:rStyle w:val="Hyperlink"/>
          </w:rPr>
          <w:t>Access Level</w:t>
        </w:r>
      </w:hyperlink>
      <w:r w:rsidR="0006024B">
        <w:t xml:space="preserve"> in a school tenancy, be an Administrator of a Gym Group, and have an Informed </w:t>
      </w:r>
      <w:hyperlink w:anchor="Term_AccessLevel" w:history="1">
        <w:r w:rsidR="00A90D91" w:rsidRPr="00A90D91">
          <w:rPr>
            <w:rStyle w:val="Hyperlink"/>
          </w:rPr>
          <w:t>Access Level</w:t>
        </w:r>
      </w:hyperlink>
      <w:r w:rsidR="0006024B">
        <w:t xml:space="preserve"> in a school administration group.</w:t>
      </w:r>
    </w:p>
    <w:p w14:paraId="54B36FC2" w14:textId="3FAFB302" w:rsidR="001C6696" w:rsidRDefault="00A060E0" w:rsidP="0006024B">
      <w:pPr>
        <w:pStyle w:val="ASomething"/>
      </w:pPr>
      <w:r>
        <w:rPr>
          <w:b/>
          <w:bCs/>
        </w:rPr>
        <w:t>Prompts:</w:t>
      </w:r>
      <w:r>
        <w:tab/>
      </w:r>
      <w:r w:rsidR="0006024B">
        <w:t>Does the solution’s system(s) permit multiple roles being associated to a system user?</w:t>
      </w:r>
      <w:r w:rsidR="0006024B">
        <w:br/>
        <w:t>What are the types of allocated roles (Tenancy, Group, Resource)?</w:t>
      </w:r>
    </w:p>
    <w:p w14:paraId="1A61FE32" w14:textId="77777777" w:rsidR="00574281" w:rsidRDefault="00574281" w:rsidP="00574281">
      <w:pPr>
        <w:pStyle w:val="BodyText"/>
      </w:pPr>
    </w:p>
    <w:p w14:paraId="2C483800" w14:textId="77777777" w:rsidR="0006024B" w:rsidRPr="00574281" w:rsidRDefault="0006024B" w:rsidP="00574281">
      <w:pPr>
        <w:pStyle w:val="BodyText"/>
      </w:pPr>
    </w:p>
    <w:p w14:paraId="363E7AC1" w14:textId="6E585824" w:rsidR="00CC59F0" w:rsidRDefault="00CC59F0" w:rsidP="00EE6453">
      <w:pPr>
        <w:pStyle w:val="Heading4"/>
      </w:pPr>
      <w:bookmarkStart w:id="94" w:name="_Toc158297596"/>
      <w:r>
        <w:t>Non-Repudiation</w:t>
      </w:r>
      <w:bookmarkEnd w:id="94"/>
    </w:p>
    <w:p w14:paraId="4B2E4992" w14:textId="079AE567" w:rsidR="009159FD" w:rsidRDefault="009159FD" w:rsidP="009159FD">
      <w:pPr>
        <w:pStyle w:val="BodyText"/>
      </w:pPr>
      <w:r>
        <w:t>T</w:t>
      </w:r>
      <w:r w:rsidRPr="00B44A71">
        <w:t xml:space="preserve">he </w:t>
      </w:r>
      <w:r>
        <w:t>d</w:t>
      </w:r>
      <w:r w:rsidRPr="00B44A71">
        <w:t>egree to which actions or events can be proven to have taken place so that the events or actions cannot be repudiated later.</w:t>
      </w:r>
    </w:p>
    <w:p w14:paraId="3FBC4D7C" w14:textId="77777777" w:rsidR="00E7569B" w:rsidRDefault="00E7569B" w:rsidP="009159FD">
      <w:pPr>
        <w:pStyle w:val="BodyText"/>
      </w:pPr>
    </w:p>
    <w:p w14:paraId="0BEA96E2" w14:textId="2234B166" w:rsidR="00E7569B" w:rsidRDefault="00113DB2" w:rsidP="00E7569B">
      <w:pPr>
        <w:pStyle w:val="Heading5"/>
      </w:pPr>
      <w:bookmarkStart w:id="95" w:name="_Hlk157768662"/>
      <w:r>
        <w:lastRenderedPageBreak/>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bookmarkEnd w:id="95"/>
    <w:p w14:paraId="41AB217C" w14:textId="5BD2D10F" w:rsidR="00E7569B" w:rsidRPr="001F0BD9" w:rsidRDefault="00E7569B" w:rsidP="00E7569B">
      <w:pPr>
        <w:pStyle w:val="ASomething"/>
      </w:pPr>
      <w:r w:rsidRPr="009D493F">
        <w:rPr>
          <w:b/>
          <w:bCs/>
        </w:rPr>
        <w:t>Category</w:t>
      </w:r>
      <w:r w:rsidRPr="009D493F">
        <w:t>:</w:t>
      </w:r>
      <w:r>
        <w:t xml:space="preserve"> </w:t>
      </w:r>
      <w:r>
        <w:tab/>
        <w:t>ISO-25010/Security/Non-Repudiation</w:t>
      </w:r>
    </w:p>
    <w:p w14:paraId="5D307387" w14:textId="44A910C4" w:rsidR="00E7569B" w:rsidRPr="001F0BD9" w:rsidRDefault="00E7569B" w:rsidP="00E7569B">
      <w:pPr>
        <w:pStyle w:val="ASomething"/>
      </w:pPr>
      <w:r w:rsidRPr="009D493F">
        <w:rPr>
          <w:b/>
          <w:bCs/>
        </w:rPr>
        <w:t>Statement</w:t>
      </w:r>
      <w:r w:rsidRPr="009D493F">
        <w:t>:</w:t>
      </w:r>
      <w:r>
        <w:t xml:space="preserve"> </w:t>
      </w:r>
      <w:r>
        <w:tab/>
        <w:t>The Operations of Users of a Solution’s System(s) MUST be Recorded Permanently</w:t>
      </w:r>
      <w:r w:rsidR="005918A2">
        <w:t xml:space="preserve"> in a </w:t>
      </w:r>
      <w:hyperlink w:anchor="Term_Queryable" w:history="1">
        <w:r w:rsidR="005918A2" w:rsidRPr="00753A6B">
          <w:rPr>
            <w:rStyle w:val="Hyperlink"/>
          </w:rPr>
          <w:t>Queryable</w:t>
        </w:r>
      </w:hyperlink>
      <w:r w:rsidR="005918A2">
        <w:t xml:space="preserve"> </w:t>
      </w:r>
      <w:r w:rsidR="00753A6B">
        <w:t>m</w:t>
      </w:r>
      <w:r w:rsidR="005918A2">
        <w:t>anner.</w:t>
      </w:r>
      <w:r>
        <w:t xml:space="preserve"> </w:t>
      </w:r>
    </w:p>
    <w:p w14:paraId="26CCE7F3" w14:textId="086810E6" w:rsidR="00E7569B" w:rsidRPr="001F0BD9" w:rsidRDefault="00E7569B" w:rsidP="00E7569B">
      <w:pPr>
        <w:pStyle w:val="ASomething"/>
      </w:pPr>
      <w:r w:rsidRPr="009D493F">
        <w:rPr>
          <w:b/>
          <w:bCs/>
        </w:rPr>
        <w:t>Rationale</w:t>
      </w:r>
      <w:r w:rsidRPr="009D493F">
        <w:t>:</w:t>
      </w:r>
      <w:r>
        <w:tab/>
        <w:t>For later auditing and forensic analysis.</w:t>
      </w:r>
    </w:p>
    <w:p w14:paraId="1DEB09F4" w14:textId="1EF25FEA" w:rsidR="00E7569B" w:rsidRPr="001F0BD9" w:rsidRDefault="00E7569B" w:rsidP="00E7569B">
      <w:pPr>
        <w:pStyle w:val="ASomething"/>
      </w:pPr>
      <w:r w:rsidRPr="009D493F">
        <w:rPr>
          <w:b/>
          <w:bCs/>
        </w:rPr>
        <w:t>Details</w:t>
      </w:r>
      <w:r w:rsidRPr="009D493F">
        <w:t>:</w:t>
      </w:r>
      <w:r>
        <w:t xml:space="preserve"> </w:t>
      </w:r>
      <w:r>
        <w:tab/>
        <w:t xml:space="preserve">The </w:t>
      </w:r>
      <w:r w:rsidR="005918A2">
        <w:t xml:space="preserve">auditing of </w:t>
      </w:r>
      <w:r>
        <w:t>actions of both Authenticated and Non-Authenticated Users is required.</w:t>
      </w:r>
      <w:r>
        <w:br/>
        <w:t xml:space="preserve">Whereas </w:t>
      </w:r>
      <w:hyperlink w:anchor="Term_Role" w:history="1">
        <w:r w:rsidR="009F6745" w:rsidRPr="009F6745">
          <w:rPr>
            <w:rStyle w:val="Hyperlink"/>
          </w:rPr>
          <w:t>Role</w:t>
        </w:r>
      </w:hyperlink>
      <w:r>
        <w:t>s should only permit Authenticated Users to modify data in a system, recording the actions of non-authenticated users permit analysis of the breadth of people who have Viewed a record. This overall understanding may be important information to inform risk assessments.</w:t>
      </w:r>
      <w:r w:rsidR="00037B51">
        <w:br/>
        <w:t>Goes towards addressing OWASP A09:2021</w:t>
      </w:r>
      <w:r w:rsidR="00A07DAC">
        <w:t>-Security Logging and Monitoring Failures</w:t>
      </w:r>
    </w:p>
    <w:p w14:paraId="5CE9A3B7" w14:textId="2209BFA7" w:rsidR="00E7569B" w:rsidRDefault="00617A85" w:rsidP="00E7569B">
      <w:pPr>
        <w:pStyle w:val="ASomething"/>
      </w:pPr>
      <w:r>
        <w:rPr>
          <w:b/>
          <w:bCs/>
        </w:rPr>
        <w:t>Prompts:</w:t>
      </w:r>
      <w:r w:rsidR="00E7569B">
        <w:tab/>
        <w:t>Do the solution’s service(s) permanently audit user actions?</w:t>
      </w:r>
      <w:r w:rsidR="00E7569B">
        <w:br/>
        <w:t>Do the solution’s service(s) audit all changes of data (field</w:t>
      </w:r>
      <w:r w:rsidR="005918A2">
        <w:t xml:space="preserve"> values before and after,</w:t>
      </w:r>
      <w:r w:rsidR="00E7569B">
        <w:t xml:space="preserve"> and/or state of records and resources)?</w:t>
      </w:r>
      <w:r w:rsidR="00E7569B">
        <w:br/>
        <w:t>Do the solution’s system(s) audit the operations of unauthenticated users (e.g.</w:t>
      </w:r>
      <w:r w:rsidR="005918A2">
        <w:t>,</w:t>
      </w:r>
      <w:r w:rsidR="00E7569B">
        <w:t xml:space="preserve"> ‘public’ users)?</w:t>
      </w:r>
      <w:r w:rsidR="00E7569B">
        <w:br/>
      </w:r>
      <w:r w:rsidR="005918A2">
        <w:t>Do the solution’s services(s) provide in-system views to query audit records?</w:t>
      </w:r>
    </w:p>
    <w:p w14:paraId="13C321C1" w14:textId="77777777" w:rsidR="00B35152" w:rsidRPr="00346430" w:rsidRDefault="00B35152" w:rsidP="00346430"/>
    <w:p w14:paraId="3067017D" w14:textId="741CE67C" w:rsidR="00CC59F0" w:rsidRDefault="00CC59F0" w:rsidP="00EE6453">
      <w:pPr>
        <w:pStyle w:val="Heading4"/>
      </w:pPr>
      <w:bookmarkStart w:id="96" w:name="_Toc158297597"/>
      <w:r>
        <w:t>Authenticity</w:t>
      </w:r>
      <w:bookmarkEnd w:id="96"/>
    </w:p>
    <w:p w14:paraId="5A54142E" w14:textId="599E2EB7" w:rsidR="00B35152" w:rsidRDefault="009159FD" w:rsidP="00346430">
      <w:r>
        <w:t>The d</w:t>
      </w:r>
      <w:r w:rsidRPr="00A81AB0">
        <w:t>egree to which the identity of a subject or resource can be proved to be the one claimed</w:t>
      </w:r>
      <w:r>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97" w:name="_Toc158297598"/>
      <w:r>
        <w:t>Accountability</w:t>
      </w:r>
      <w:bookmarkEnd w:id="97"/>
    </w:p>
    <w:p w14:paraId="3874799C" w14:textId="2E6B8561" w:rsidR="009159FD" w:rsidRPr="009159FD" w:rsidRDefault="009159FD" w:rsidP="009159FD">
      <w:r w:rsidRPr="009159FD">
        <w:t>The degree to which the actions of an entity can be traced uniquely to the entity.</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98" w:name="_Toc158297599"/>
      <w:r>
        <w:t>Maintainability</w:t>
      </w:r>
      <w:bookmarkEnd w:id="98"/>
    </w:p>
    <w:p w14:paraId="1EE72912" w14:textId="7AB7971C" w:rsidR="008A6069" w:rsidRDefault="00C829F4" w:rsidP="00C829F4">
      <w:pPr>
        <w:pStyle w:val="BodyTextDefinition"/>
      </w:pPr>
      <w:r>
        <w:t>TODO</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99" w:name="_Toc158297600"/>
      <w:r>
        <w:t>General</w:t>
      </w:r>
      <w:bookmarkEnd w:id="99"/>
    </w:p>
    <w:p w14:paraId="3316B7E3" w14:textId="7C76685A" w:rsidR="00A6297C" w:rsidRDefault="008A6069" w:rsidP="00C829F4">
      <w:pPr>
        <w:pStyle w:val="BodyTextDefinition"/>
      </w:pPr>
      <w:r>
        <w:t>The degree of overall maintainability of a system.</w:t>
      </w:r>
    </w:p>
    <w:p w14:paraId="1E57B8E8" w14:textId="77777777" w:rsidR="008A6069" w:rsidRDefault="008A6069" w:rsidP="00A6297C">
      <w:pPr>
        <w:pStyle w:val="BodyText"/>
      </w:pPr>
    </w:p>
    <w:p w14:paraId="0F50E059" w14:textId="419F4E61" w:rsidR="003B08C4" w:rsidRDefault="00113DB2" w:rsidP="003B08C4">
      <w:pPr>
        <w:pStyle w:val="Heading5"/>
      </w:pPr>
      <w:r>
        <w:t>QR-DEF-</w:t>
      </w:r>
      <w:r w:rsidR="003B08C4">
        <w:t xml:space="preserve">MAIN-GEN-00: </w:t>
      </w:r>
      <w:r w:rsidR="003B08C4">
        <w:rPr>
          <w:b/>
          <w:bCs/>
        </w:rPr>
        <w:t>Accepted Technologies</w:t>
      </w:r>
    </w:p>
    <w:p w14:paraId="2CBB7F63" w14:textId="207D9687" w:rsidR="003B08C4" w:rsidRPr="001F0BD9" w:rsidRDefault="003B08C4" w:rsidP="003B08C4">
      <w:pPr>
        <w:pStyle w:val="ASomething"/>
      </w:pPr>
      <w:r w:rsidRPr="009D493F">
        <w:rPr>
          <w:b/>
          <w:bCs/>
        </w:rPr>
        <w:t>Category</w:t>
      </w:r>
      <w:r w:rsidRPr="009D493F">
        <w:t>:</w:t>
      </w:r>
      <w:r>
        <w:t xml:space="preserve"> </w:t>
      </w:r>
      <w:r>
        <w:tab/>
        <w:t>ISO-25010/Maintainability</w:t>
      </w:r>
    </w:p>
    <w:p w14:paraId="3012D6A0" w14:textId="4565A15E" w:rsidR="003B08C4" w:rsidRPr="001F0BD9" w:rsidRDefault="003B08C4" w:rsidP="003B08C4">
      <w:pPr>
        <w:pStyle w:val="ASomething"/>
      </w:pPr>
      <w:r w:rsidRPr="009D493F">
        <w:rPr>
          <w:b/>
          <w:bCs/>
        </w:rPr>
        <w:t>Statement</w:t>
      </w:r>
      <w:r w:rsidRPr="009D493F">
        <w:t>:</w:t>
      </w:r>
      <w:r>
        <w:t xml:space="preserve"> </w:t>
      </w:r>
      <w:r>
        <w:tab/>
      </w:r>
      <w:hyperlink w:anchor="Term_CustomCode" w:history="1">
        <w:r w:rsidRPr="00A13BFC">
          <w:rPr>
            <w:rStyle w:val="Hyperlink"/>
          </w:rPr>
          <w:t>Custom Code</w:t>
        </w:r>
      </w:hyperlink>
      <w:r>
        <w:t xml:space="preserve"> MUST not be developed using technologies considered retiring or retired.</w:t>
      </w:r>
    </w:p>
    <w:p w14:paraId="5DC093E9" w14:textId="72B457EC" w:rsidR="003B08C4" w:rsidRPr="001F0BD9" w:rsidRDefault="003B08C4" w:rsidP="003B08C4">
      <w:pPr>
        <w:pStyle w:val="ASomething"/>
      </w:pPr>
      <w:r w:rsidRPr="009D493F">
        <w:rPr>
          <w:b/>
          <w:bCs/>
        </w:rPr>
        <w:t>Rationale</w:t>
      </w:r>
      <w:r w:rsidRPr="009D493F">
        <w:t>:</w:t>
      </w:r>
      <w:r>
        <w:tab/>
        <w:t>Components and code that are no longer mainstream are more expensive to maintain</w:t>
      </w:r>
      <w:r w:rsidR="00D85496">
        <w:t xml:space="preserve">, specifically a safe, </w:t>
      </w:r>
      <w:r>
        <w:t xml:space="preserve">and/or </w:t>
      </w:r>
      <w:r w:rsidR="00D85496">
        <w:t>keep in a state that can be accredited</w:t>
      </w:r>
      <w:r w:rsidR="008A6069">
        <w:t xml:space="preserve"> to be of value and not a risk to users</w:t>
      </w:r>
      <w:r w:rsidR="00D85496">
        <w:t>.</w:t>
      </w:r>
    </w:p>
    <w:p w14:paraId="3FF73F0A" w14:textId="248A822A" w:rsidR="003B08C4" w:rsidRPr="001F0BD9" w:rsidRDefault="003B08C4" w:rsidP="003B08C4">
      <w:pPr>
        <w:pStyle w:val="ASomething"/>
      </w:pPr>
      <w:r w:rsidRPr="009D493F">
        <w:rPr>
          <w:b/>
          <w:bCs/>
        </w:rPr>
        <w:t>Details</w:t>
      </w:r>
      <w:r w:rsidRPr="009D493F">
        <w:t>:</w:t>
      </w:r>
      <w:r>
        <w:t xml:space="preserve"> </w:t>
      </w:r>
      <w:r>
        <w:tab/>
        <w:t xml:space="preserve">If there are any concerns the solution’s procured systems or </w:t>
      </w:r>
      <w:hyperlink w:anchor="Term_CustomCode" w:history="1">
        <w:r w:rsidR="00A13BFC" w:rsidRPr="00A13BFC">
          <w:rPr>
            <w:rStyle w:val="Hyperlink"/>
          </w:rPr>
          <w:t>Custom Code</w:t>
        </w:r>
      </w:hyperlink>
      <w:r>
        <w:t xml:space="preserve"> are developed using technologies that may be deemed retiring or retired, ask for confirmation first.</w:t>
      </w:r>
    </w:p>
    <w:p w14:paraId="554E32B2" w14:textId="63828316" w:rsidR="003B08C4" w:rsidRDefault="00617A85" w:rsidP="002019F2">
      <w:pPr>
        <w:pStyle w:val="ASomething"/>
      </w:pPr>
      <w:r>
        <w:rPr>
          <w:b/>
          <w:bCs/>
        </w:rPr>
        <w:t>Prompts:</w:t>
      </w:r>
      <w:r w:rsidR="003B08C4">
        <w:tab/>
        <w:t>Are there any technologies used in the system you are concerned may be considered retiring or retired?</w:t>
      </w:r>
      <w:r w:rsidR="0027099A">
        <w:br/>
        <w:t>Are there any technologies used in the system that you are concerned will no longer be available and supported over the defined expected lifespan of the system?</w:t>
      </w:r>
    </w:p>
    <w:p w14:paraId="426725B5" w14:textId="59704529" w:rsidR="009B1DF6" w:rsidRDefault="00113DB2" w:rsidP="009B1DF6">
      <w:pPr>
        <w:pStyle w:val="Heading5"/>
      </w:pPr>
      <w:bookmarkStart w:id="100" w:name="_Hlk157765397"/>
      <w:bookmarkStart w:id="101" w:name="_Hlk157685558"/>
      <w:r>
        <w:t>QR-DEF-</w:t>
      </w:r>
      <w:r w:rsidR="004E2C0B">
        <w:t>MAIN-GEN-00</w:t>
      </w:r>
      <w:r w:rsidR="009B1DF6">
        <w:t xml:space="preserve">: </w:t>
      </w:r>
      <w:r w:rsidR="004E2C0B">
        <w:rPr>
          <w:b/>
          <w:bCs/>
        </w:rPr>
        <w:t xml:space="preserve">Maintained Current </w:t>
      </w:r>
    </w:p>
    <w:bookmarkEnd w:id="100"/>
    <w:p w14:paraId="0A1E68E0" w14:textId="0E8CA87B" w:rsidR="009B1DF6" w:rsidRPr="001F0BD9" w:rsidRDefault="009B1DF6" w:rsidP="009B1DF6">
      <w:pPr>
        <w:pStyle w:val="ASomething"/>
      </w:pPr>
      <w:r w:rsidRPr="009D493F">
        <w:rPr>
          <w:b/>
          <w:bCs/>
        </w:rPr>
        <w:t>Category</w:t>
      </w:r>
      <w:r w:rsidRPr="009D493F">
        <w:t>:</w:t>
      </w:r>
      <w:r>
        <w:t xml:space="preserve"> </w:t>
      </w:r>
      <w:r>
        <w:tab/>
        <w:t>ISO-25010/Maintainability/General</w:t>
      </w:r>
    </w:p>
    <w:p w14:paraId="4BA9FDDD" w14:textId="77EDCF7A" w:rsidR="009B1DF6" w:rsidRPr="001F0BD9" w:rsidRDefault="009B1DF6" w:rsidP="009B1DF6">
      <w:pPr>
        <w:pStyle w:val="ASomething"/>
      </w:pPr>
      <w:r w:rsidRPr="009D493F">
        <w:rPr>
          <w:b/>
          <w:bCs/>
        </w:rPr>
        <w:t>Statement</w:t>
      </w:r>
      <w:r w:rsidRPr="009D493F">
        <w:t>:</w:t>
      </w:r>
      <w:r>
        <w:t xml:space="preserve"> </w:t>
      </w:r>
      <w:r>
        <w:tab/>
        <w:t xml:space="preserve">The solution </w:t>
      </w:r>
      <w:hyperlink w:anchor="Term_SaaP" w:history="1">
        <w:r w:rsidRPr="009B1DF6">
          <w:rPr>
            <w:rStyle w:val="Hyperlink"/>
          </w:rPr>
          <w:t>SaaP</w:t>
        </w:r>
      </w:hyperlink>
      <w:r>
        <w:t xml:space="preserve"> service(s) components, dependencies and encryption algorithms MUST be kept current to the latest version minor released within the </w:t>
      </w:r>
      <w:hyperlink w:anchor="Value_UpdateWindow" w:history="1">
        <w:r w:rsidR="00D90D14" w:rsidRPr="00D90D14">
          <w:rPr>
            <w:rStyle w:val="Hyperlink"/>
          </w:rPr>
          <w:t>defined window</w:t>
        </w:r>
      </w:hyperlink>
      <w:r>
        <w:t>.</w:t>
      </w:r>
    </w:p>
    <w:p w14:paraId="537CF2BB" w14:textId="17A420D8" w:rsidR="009B1DF6" w:rsidRPr="001F0BD9" w:rsidRDefault="009B1DF6" w:rsidP="009B1DF6">
      <w:pPr>
        <w:pStyle w:val="ASomething"/>
      </w:pPr>
      <w:r w:rsidRPr="009D493F">
        <w:rPr>
          <w:b/>
          <w:bCs/>
        </w:rPr>
        <w:t>Rationale</w:t>
      </w:r>
      <w:r w:rsidRPr="009D493F">
        <w:t>:</w:t>
      </w:r>
      <w:r>
        <w:tab/>
        <w:t xml:space="preserve">Incremental small manageable updates improve security while decreasing the risk, </w:t>
      </w:r>
      <w:hyperlink w:anchor="Term_Documentation" w:history="1">
        <w:r w:rsidRPr="00D90D14">
          <w:rPr>
            <w:rStyle w:val="Hyperlink"/>
          </w:rPr>
          <w:t>documentation</w:t>
        </w:r>
      </w:hyperlink>
      <w:r>
        <w:t>, and specialisation required for larger updates done at larger intervals.</w:t>
      </w:r>
      <w:r w:rsidR="00934EF3">
        <w:br/>
        <w:t>Systems that are not upgraded risk the risk of not be certifiable for use.</w:t>
      </w:r>
      <w:r w:rsidR="00037B51">
        <w:br/>
      </w:r>
      <w:r w:rsidR="00A07DAC">
        <w:t>Goes towards addressing</w:t>
      </w:r>
      <w:r w:rsidR="00037B51">
        <w:t xml:space="preserve"> OWASP A06:2021</w:t>
      </w:r>
      <w:r w:rsidR="00A07DAC">
        <w:t>-Vulnerable and Outdated Components</w:t>
      </w:r>
    </w:p>
    <w:p w14:paraId="7B78DBE7" w14:textId="2D587B81" w:rsidR="009B1DF6" w:rsidRPr="001F0BD9" w:rsidRDefault="009B1DF6" w:rsidP="009B1DF6">
      <w:pPr>
        <w:pStyle w:val="ASomething"/>
      </w:pPr>
      <w:r w:rsidRPr="009D493F">
        <w:rPr>
          <w:b/>
          <w:bCs/>
        </w:rPr>
        <w:t>Details</w:t>
      </w:r>
      <w:r w:rsidRPr="009D493F">
        <w:t>:</w:t>
      </w:r>
      <w:r>
        <w:t xml:space="preserve"> </w:t>
      </w:r>
      <w:r>
        <w:tab/>
      </w:r>
      <w:r w:rsidR="004E2C0B">
        <w:t xml:space="preserve">To maintain this continuous improvement post-delivery, </w:t>
      </w:r>
      <w:r w:rsidR="00934EF3">
        <w:t xml:space="preserve">this </w:t>
      </w:r>
      <w:r w:rsidR="004E2C0B">
        <w:t xml:space="preserve">should be repeated </w:t>
      </w:r>
      <w:r w:rsidR="00934EF3">
        <w:t xml:space="preserve">as a </w:t>
      </w:r>
      <w:hyperlink w:anchor="Term_TransitionalRequirements" w:history="1">
        <w:r w:rsidR="004E2C0B" w:rsidRPr="00697A17">
          <w:rPr>
            <w:rStyle w:val="Hyperlink"/>
          </w:rPr>
          <w:t>T</w:t>
        </w:r>
        <w:r w:rsidR="00934EF3" w:rsidRPr="00697A17">
          <w:rPr>
            <w:rStyle w:val="Hyperlink"/>
          </w:rPr>
          <w:t>ransitional requirement</w:t>
        </w:r>
      </w:hyperlink>
      <w:r w:rsidR="00934EF3">
        <w:t>.</w:t>
      </w:r>
      <w:r w:rsidR="00037B51">
        <w:br/>
        <w:t xml:space="preserve">See Common Vulnerability and </w:t>
      </w:r>
      <w:proofErr w:type="gramStart"/>
      <w:r w:rsidR="00037B51">
        <w:t>Exposure(</w:t>
      </w:r>
      <w:proofErr w:type="gramEnd"/>
      <w:r w:rsidR="00037B51">
        <w:t>CVEs).</w:t>
      </w:r>
    </w:p>
    <w:p w14:paraId="6699234D" w14:textId="3E869F26" w:rsidR="009B1DF6" w:rsidRPr="0075069B" w:rsidRDefault="009B1DF6" w:rsidP="009B1DF6">
      <w:pPr>
        <w:pStyle w:val="ASomething"/>
      </w:pPr>
      <w:r>
        <w:rPr>
          <w:b/>
          <w:bCs/>
        </w:rPr>
        <w:t>Prompts:</w:t>
      </w:r>
      <w:r>
        <w:tab/>
      </w:r>
      <w:r w:rsidR="00934EF3">
        <w:t>What strategy is used to remain abreast of service’s components versions, and prioritising work to upgrade libraries and components?</w:t>
      </w:r>
      <w:r w:rsidR="00934EF3">
        <w:br/>
        <w:t xml:space="preserve">What strategies are used to remain abreast of the available versions of </w:t>
      </w:r>
      <w:hyperlink w:anchor="Term_DependentService" w:history="1">
        <w:r w:rsidR="003A6C52" w:rsidRPr="003A6C52">
          <w:rPr>
            <w:rStyle w:val="Hyperlink"/>
          </w:rPr>
          <w:t>dependent service</w:t>
        </w:r>
      </w:hyperlink>
      <w:r w:rsidR="00934EF3">
        <w:t xml:space="preserve"> </w:t>
      </w:r>
      <w:hyperlink w:anchor="Term_API" w:history="1">
        <w:r w:rsidR="000F39EE" w:rsidRPr="000F39EE">
          <w:rPr>
            <w:rStyle w:val="Hyperlink"/>
          </w:rPr>
          <w:t>API</w:t>
        </w:r>
      </w:hyperlink>
      <w:r w:rsidR="00934EF3">
        <w:t>s, and prioritising work to upgrade to the latest version?</w:t>
      </w:r>
      <w:r w:rsidR="00934EF3">
        <w:br/>
        <w:t xml:space="preserve">What strategies are used to remain abreast of the available versions of cryptographic algorithms, and prioritising work to upgrade to the latest </w:t>
      </w:r>
      <w:r w:rsidR="00934EF3">
        <w:lastRenderedPageBreak/>
        <w:t>version?</w:t>
      </w:r>
      <w:bookmarkEnd w:id="101"/>
      <w:r w:rsidR="00934EF3">
        <w:br/>
      </w:r>
    </w:p>
    <w:p w14:paraId="5BD20C8B" w14:textId="0690B069" w:rsidR="005C0FF5" w:rsidRDefault="00113DB2" w:rsidP="005C0FF5">
      <w:pPr>
        <w:pStyle w:val="Heading5"/>
      </w:pPr>
      <w:r>
        <w:t>QR-DEF-</w:t>
      </w:r>
      <w:r w:rsidR="00F11DA1">
        <w:t>MAIN-GEN-00</w:t>
      </w:r>
      <w:r w:rsidR="005C0FF5">
        <w:t xml:space="preserve">: </w:t>
      </w:r>
      <w:r w:rsidR="005C0FF5">
        <w:rPr>
          <w:b/>
          <w:bCs/>
        </w:rPr>
        <w:t>Documentation</w:t>
      </w:r>
    </w:p>
    <w:p w14:paraId="2438278F" w14:textId="77216B46" w:rsidR="005C0FF5" w:rsidRPr="001F0BD9" w:rsidRDefault="005C0FF5" w:rsidP="005C0FF5">
      <w:pPr>
        <w:pStyle w:val="ASomething"/>
      </w:pPr>
      <w:r w:rsidRPr="009D493F">
        <w:rPr>
          <w:b/>
          <w:bCs/>
        </w:rPr>
        <w:t>Category</w:t>
      </w:r>
      <w:r w:rsidRPr="009D493F">
        <w:t>:</w:t>
      </w:r>
      <w:r>
        <w:t xml:space="preserve"> </w:t>
      </w:r>
      <w:r>
        <w:tab/>
      </w:r>
      <w:r w:rsidR="003F62EF">
        <w:t>ISO-25010/Maintainability/Documentation</w:t>
      </w:r>
    </w:p>
    <w:p w14:paraId="1952647B" w14:textId="642A618D" w:rsidR="005C0FF5" w:rsidRPr="001F0BD9" w:rsidRDefault="005C0FF5" w:rsidP="005C0FF5">
      <w:pPr>
        <w:pStyle w:val="ASomething"/>
      </w:pPr>
      <w:r w:rsidRPr="009D493F">
        <w:rPr>
          <w:b/>
          <w:bCs/>
        </w:rPr>
        <w:t>Statement</w:t>
      </w:r>
      <w:r w:rsidRPr="009D493F">
        <w:t>:</w:t>
      </w:r>
      <w:r>
        <w:t xml:space="preserve"> </w:t>
      </w:r>
      <w:r>
        <w:tab/>
      </w:r>
      <w:r w:rsidR="003F62EF">
        <w:t xml:space="preserve">The solution’s </w:t>
      </w:r>
      <w:hyperlink w:anchor="Term_SaaP" w:history="1">
        <w:r w:rsidR="003F62EF" w:rsidRPr="003F62EF">
          <w:rPr>
            <w:rStyle w:val="Hyperlink"/>
          </w:rPr>
          <w:t>SaaP</w:t>
        </w:r>
      </w:hyperlink>
      <w:r w:rsidR="003F62EF">
        <w:t xml:space="preserve"> service(s) MUST have be provided with sufficient </w:t>
      </w:r>
      <w:hyperlink w:anchor="Term_Documentation" w:history="1">
        <w:r w:rsidR="003F62EF" w:rsidRPr="00D90D14">
          <w:rPr>
            <w:rStyle w:val="Hyperlink"/>
          </w:rPr>
          <w:t>documentation</w:t>
        </w:r>
      </w:hyperlink>
      <w:r w:rsidR="003F62EF">
        <w:t xml:space="preserve"> for sponsor organisation maintenance specialists to support the deployment, configuring, backing up and restoring the service(s) data.</w:t>
      </w:r>
    </w:p>
    <w:p w14:paraId="08E579C2" w14:textId="77777777" w:rsidR="005C0FF5" w:rsidRPr="001F0BD9" w:rsidRDefault="005C0FF5" w:rsidP="005C0FF5">
      <w:pPr>
        <w:pStyle w:val="ASomething"/>
      </w:pPr>
      <w:r w:rsidRPr="009D493F">
        <w:rPr>
          <w:b/>
          <w:bCs/>
        </w:rPr>
        <w:t>Rationale</w:t>
      </w:r>
      <w:r w:rsidRPr="009D493F">
        <w:t>:</w:t>
      </w:r>
      <w:r>
        <w:tab/>
        <w:t>…</w:t>
      </w:r>
    </w:p>
    <w:p w14:paraId="667CCE5B" w14:textId="77777777" w:rsidR="005C0FF5" w:rsidRPr="001F0BD9" w:rsidRDefault="005C0FF5" w:rsidP="005C0FF5">
      <w:pPr>
        <w:pStyle w:val="ASomething"/>
      </w:pPr>
      <w:r w:rsidRPr="009D493F">
        <w:rPr>
          <w:b/>
          <w:bCs/>
        </w:rPr>
        <w:t>Details</w:t>
      </w:r>
      <w:r w:rsidRPr="009D493F">
        <w:t>:</w:t>
      </w:r>
      <w:r>
        <w:t xml:space="preserve"> </w:t>
      </w:r>
      <w:r>
        <w:tab/>
        <w:t>…</w:t>
      </w:r>
    </w:p>
    <w:p w14:paraId="5D0572D1" w14:textId="77777777" w:rsidR="005C0FF5" w:rsidRPr="0075069B" w:rsidRDefault="005C0FF5" w:rsidP="005C0FF5">
      <w:pPr>
        <w:pStyle w:val="ASomething"/>
      </w:pPr>
      <w:r>
        <w:rPr>
          <w:b/>
          <w:bCs/>
        </w:rPr>
        <w:t>Prompts:</w:t>
      </w:r>
      <w:r>
        <w:tab/>
        <w:t>…</w:t>
      </w:r>
    </w:p>
    <w:p w14:paraId="6DF94820" w14:textId="77777777" w:rsidR="003B08C4" w:rsidRPr="00A6297C" w:rsidRDefault="003B08C4" w:rsidP="00A6297C">
      <w:pPr>
        <w:pStyle w:val="BodyText"/>
      </w:pPr>
    </w:p>
    <w:p w14:paraId="0BE9FAB6" w14:textId="3453928C" w:rsidR="00DA234C" w:rsidRDefault="00CC59F0" w:rsidP="00DA234C">
      <w:pPr>
        <w:pStyle w:val="Heading4"/>
      </w:pPr>
      <w:bookmarkStart w:id="102" w:name="_Toc158297601"/>
      <w:r>
        <w:t>Modularity</w:t>
      </w:r>
      <w:bookmarkEnd w:id="102"/>
    </w:p>
    <w:p w14:paraId="1318076B" w14:textId="539057BB" w:rsidR="003B08C4" w:rsidRPr="009159FD" w:rsidRDefault="009159FD" w:rsidP="00C829F4">
      <w:pPr>
        <w:pStyle w:val="BodyTextDefinition"/>
      </w:pPr>
      <w:r w:rsidRPr="009159FD">
        <w:t>The degree to which a solution is composed of discrete components such that a change to one has minimal impact on others.</w:t>
      </w:r>
    </w:p>
    <w:p w14:paraId="52A6DB93" w14:textId="77777777" w:rsidR="003B08C4" w:rsidRPr="009159FD" w:rsidRDefault="003B08C4" w:rsidP="009159FD"/>
    <w:p w14:paraId="5930057E" w14:textId="7699E723" w:rsidR="00704A4D" w:rsidRDefault="00113DB2" w:rsidP="00704A4D">
      <w:pPr>
        <w:pStyle w:val="Heading5"/>
        <w:rPr>
          <w:b/>
          <w:bCs/>
        </w:rPr>
      </w:pPr>
      <w:r>
        <w:t>QR-DEF-</w:t>
      </w:r>
      <w:r w:rsidR="00346430" w:rsidRPr="00A6297C">
        <w:t>MAIN-MOD-00</w:t>
      </w:r>
      <w:r w:rsidR="00346430">
        <w:t xml:space="preserve">: </w:t>
      </w:r>
      <w:r w:rsidR="00704A4D" w:rsidRPr="00346430">
        <w:rPr>
          <w:b/>
          <w:bCs/>
        </w:rPr>
        <w:t>Modular Design</w:t>
      </w:r>
      <w:r w:rsidR="00704A4D">
        <w:rPr>
          <w:b/>
          <w:bCs/>
        </w:rPr>
        <w:t xml:space="preserve"> </w:t>
      </w:r>
    </w:p>
    <w:p w14:paraId="2E7599CE" w14:textId="36CA9C49" w:rsidR="00DA234C" w:rsidRPr="001F0BD9" w:rsidRDefault="00DA234C" w:rsidP="00DA234C">
      <w:pPr>
        <w:pStyle w:val="ASomething"/>
      </w:pPr>
      <w:r w:rsidRPr="009D493F">
        <w:rPr>
          <w:b/>
          <w:bCs/>
        </w:rPr>
        <w:t>Category</w:t>
      </w:r>
      <w:r w:rsidRPr="009D493F">
        <w:t>:</w:t>
      </w:r>
      <w:r>
        <w:t xml:space="preserve"> </w:t>
      </w:r>
      <w:r>
        <w:tab/>
        <w:t>ISO-25010/Maintainability/</w:t>
      </w:r>
      <w:r w:rsidR="00CC59F0">
        <w:t>Modularity</w:t>
      </w:r>
    </w:p>
    <w:p w14:paraId="67E55713" w14:textId="23053F8E" w:rsidR="00DA234C" w:rsidRPr="001F0BD9" w:rsidRDefault="00DA234C" w:rsidP="00DA234C">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w:t>
      </w:r>
      <w:r w:rsidR="00697652">
        <w:t xml:space="preserve">solution’s </w:t>
      </w:r>
      <w:r>
        <w:t>system</w:t>
      </w:r>
      <w:r w:rsidR="00697652">
        <w:t>(s)</w:t>
      </w:r>
      <w:r>
        <w:t xml:space="preserve"> provide capabilities within more than </w:t>
      </w:r>
      <w:r w:rsidR="003C7F2B">
        <w:t xml:space="preserve">one </w:t>
      </w:r>
      <w:r>
        <w:t xml:space="preserve">business domain </w:t>
      </w:r>
      <w:r w:rsidR="00697652">
        <w:t xml:space="preserve"> </w:t>
      </w:r>
      <w:r w:rsidR="00697652">
        <w:br/>
      </w:r>
      <w:hyperlink w:anchor="Term_IF_THEN" w:history="1">
        <w:r w:rsidR="003C7F2B">
          <w:rPr>
            <w:rStyle w:val="Hyperlink"/>
          </w:rPr>
          <w:t>THEN</w:t>
        </w:r>
      </w:hyperlink>
      <w:r>
        <w:t xml:space="preserve"> the </w:t>
      </w:r>
      <w:r w:rsidR="00697652">
        <w:t xml:space="preserve">solution’s </w:t>
      </w:r>
      <w:r>
        <w:t>system</w:t>
      </w:r>
      <w:r w:rsidR="00697652">
        <w:t>(s)</w:t>
      </w:r>
      <w:r>
        <w:t xml:space="preserve"> MUST be modular so that changes to one does not affect others or gain access to information of another without </w:t>
      </w:r>
      <w:hyperlink w:anchor="Term_Permission" w:history="1">
        <w:r w:rsidR="009F6745" w:rsidRPr="009F6745">
          <w:rPr>
            <w:rStyle w:val="Hyperlink"/>
          </w:rPr>
          <w:t>Permission</w:t>
        </w:r>
      </w:hyperlink>
      <w:r>
        <w:t xml:space="preserve"> to do so.</w:t>
      </w:r>
    </w:p>
    <w:p w14:paraId="644A5588" w14:textId="32AEFB69" w:rsidR="00DA234C" w:rsidRPr="001F0BD9" w:rsidRDefault="00DA234C" w:rsidP="00DA234C">
      <w:pPr>
        <w:pStyle w:val="ASomething"/>
      </w:pPr>
      <w:r w:rsidRPr="009D493F">
        <w:rPr>
          <w:b/>
          <w:bCs/>
        </w:rPr>
        <w:t>Rationale</w:t>
      </w:r>
      <w:r w:rsidRPr="009D493F">
        <w:t>:</w:t>
      </w:r>
      <w:r>
        <w:tab/>
        <w:t>Facilitates efficient and targeted modification, reducing risk of unintended consequences, such as using data without another</w:t>
      </w:r>
    </w:p>
    <w:p w14:paraId="12C03640" w14:textId="77777777" w:rsidR="00DA234C" w:rsidRPr="001F0BD9" w:rsidRDefault="00DA234C" w:rsidP="00DA234C">
      <w:pPr>
        <w:pStyle w:val="ASomething"/>
      </w:pPr>
      <w:r w:rsidRPr="009D493F">
        <w:rPr>
          <w:b/>
          <w:bCs/>
        </w:rPr>
        <w:t>Details</w:t>
      </w:r>
      <w:r w:rsidRPr="009D493F">
        <w:t>:</w:t>
      </w:r>
      <w:r>
        <w:t xml:space="preserve"> </w:t>
      </w:r>
      <w:r>
        <w:tab/>
        <w:t>…</w:t>
      </w:r>
    </w:p>
    <w:p w14:paraId="72EDE1AE" w14:textId="6686E7E6" w:rsidR="00DA234C" w:rsidRDefault="00617A85" w:rsidP="00DA234C">
      <w:pPr>
        <w:pStyle w:val="ASomething"/>
      </w:pPr>
      <w:r>
        <w:rPr>
          <w:b/>
          <w:bCs/>
        </w:rPr>
        <w:t>Prompts:</w:t>
      </w:r>
      <w:r w:rsidR="00DA234C">
        <w:tab/>
        <w:t xml:space="preserve">Does the service provide functionality within two business domains, or is a </w:t>
      </w:r>
      <w:hyperlink w:anchor="Term_Platform" w:history="1">
        <w:r w:rsidR="00FA79BC">
          <w:rPr>
            <w:rStyle w:val="Hyperlink"/>
          </w:rPr>
          <w:t>P</w:t>
        </w:r>
        <w:r w:rsidR="00DA234C" w:rsidRPr="00FA79BC">
          <w:rPr>
            <w:rStyle w:val="Hyperlink"/>
          </w:rPr>
          <w:t>latform</w:t>
        </w:r>
      </w:hyperlink>
      <w:r w:rsidR="00DA234C">
        <w:t xml:space="preserve">? If so, describe how the </w:t>
      </w:r>
      <w:r w:rsidR="00697652">
        <w:t xml:space="preserve">solution’s </w:t>
      </w:r>
      <w:r w:rsidR="00DA234C">
        <w:t>system</w:t>
      </w:r>
      <w:r w:rsidR="00697652">
        <w:t>(s)</w:t>
      </w:r>
      <w:r w:rsidR="00DA234C">
        <w:t xml:space="preserve"> isolates them from each other.</w:t>
      </w:r>
    </w:p>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r w:rsidR="00704A4D" w:rsidRPr="00346430">
        <w:rPr>
          <w:b/>
          <w:bCs/>
        </w:rPr>
        <w:t>Scalable Architecture</w:t>
      </w:r>
    </w:p>
    <w:p w14:paraId="170C9BDC" w14:textId="48821203" w:rsidR="008E41DB" w:rsidRPr="001F0BD9" w:rsidRDefault="008E41DB" w:rsidP="008E41DB">
      <w:pPr>
        <w:pStyle w:val="ASomething"/>
      </w:pPr>
      <w:r w:rsidRPr="009D493F">
        <w:rPr>
          <w:b/>
          <w:bCs/>
        </w:rPr>
        <w:t>Category</w:t>
      </w:r>
      <w:r w:rsidRPr="009D493F">
        <w:t>:</w:t>
      </w:r>
      <w:r>
        <w:t xml:space="preserve"> </w:t>
      </w:r>
      <w:r>
        <w:tab/>
        <w:t>ISO-25010/Maintainability/Modifiability</w:t>
      </w:r>
    </w:p>
    <w:p w14:paraId="59C3FC1F" w14:textId="7C4A5812" w:rsidR="008E41DB" w:rsidRPr="001F0BD9" w:rsidRDefault="008E41DB" w:rsidP="008E41DB">
      <w:pPr>
        <w:pStyle w:val="ASomething"/>
      </w:pPr>
      <w:r w:rsidRPr="009D493F">
        <w:rPr>
          <w:b/>
          <w:bCs/>
        </w:rPr>
        <w:t>Title</w:t>
      </w:r>
      <w:r w:rsidRPr="009D493F">
        <w:t>:</w:t>
      </w:r>
      <w:r>
        <w:tab/>
        <w:t>Scalable Architecture</w:t>
      </w:r>
    </w:p>
    <w:p w14:paraId="4EAC09C0" w14:textId="27A7A223" w:rsidR="008E41DB" w:rsidRPr="001F0BD9" w:rsidRDefault="008E41DB" w:rsidP="008E41DB">
      <w:pPr>
        <w:pStyle w:val="ASomething"/>
      </w:pPr>
      <w:r w:rsidRPr="009D493F">
        <w:rPr>
          <w:b/>
          <w:bCs/>
        </w:rPr>
        <w:lastRenderedPageBreak/>
        <w:t>Statement</w:t>
      </w:r>
      <w:r w:rsidRPr="009D493F">
        <w:t>:</w:t>
      </w:r>
      <w:r>
        <w:t xml:space="preserve"> </w:t>
      </w:r>
      <w:r>
        <w:tab/>
        <w:t xml:space="preserve">The </w:t>
      </w:r>
      <w:r w:rsidR="00697652">
        <w:t xml:space="preserve">solution’s </w:t>
      </w:r>
      <w:r>
        <w:t>system</w:t>
      </w:r>
      <w:r w:rsidR="00697652">
        <w:t>(s)</w:t>
      </w:r>
      <w:r>
        <w:t xml:space="preserve"> MUST have a scalable architecture, permitting efficient growth over time and the incorporation of new functionality and features.</w:t>
      </w:r>
    </w:p>
    <w:p w14:paraId="38FEF872" w14:textId="5A7432B6" w:rsidR="008E41DB" w:rsidRPr="001F0BD9" w:rsidRDefault="008E41DB" w:rsidP="008E41DB">
      <w:pPr>
        <w:pStyle w:val="ASomething"/>
      </w:pPr>
      <w:r w:rsidRPr="009D493F">
        <w:rPr>
          <w:b/>
          <w:bCs/>
        </w:rPr>
        <w:t>Rationale</w:t>
      </w:r>
      <w:r w:rsidRPr="009D493F">
        <w:t>:</w:t>
      </w:r>
      <w:r>
        <w:tab/>
        <w:t xml:space="preserve">Supports the </w:t>
      </w:r>
      <w:r w:rsidR="00697652">
        <w:t>solution’s system(s)</w:t>
      </w:r>
      <w:r>
        <w:t xml:space="preserve">’s ability to adapt to changing use cases and requirements. </w:t>
      </w:r>
    </w:p>
    <w:p w14:paraId="288E0442" w14:textId="574159FD" w:rsidR="008E41DB" w:rsidRPr="001F0BD9" w:rsidRDefault="008E41DB" w:rsidP="008E41DB">
      <w:pPr>
        <w:pStyle w:val="ASomething"/>
      </w:pPr>
      <w:r w:rsidRPr="009D493F">
        <w:rPr>
          <w:b/>
          <w:bCs/>
        </w:rPr>
        <w:t>Details</w:t>
      </w:r>
      <w:r w:rsidRPr="009D493F">
        <w:t>:</w:t>
      </w:r>
      <w:r>
        <w:t xml:space="preserve"> </w:t>
      </w:r>
      <w:r>
        <w:tab/>
        <w:t>Review the design for extensibility at the solution and system</w:t>
      </w:r>
      <w:r w:rsidR="00697652">
        <w:t>(s)</w:t>
      </w:r>
      <w:r>
        <w:t xml:space="preserve"> level.</w:t>
      </w:r>
    </w:p>
    <w:p w14:paraId="6B461F75" w14:textId="6E7A1F57" w:rsidR="008E41DB" w:rsidRDefault="00617A85" w:rsidP="008E41DB">
      <w:pPr>
        <w:pStyle w:val="ASomething"/>
      </w:pPr>
      <w:r>
        <w:rPr>
          <w:b/>
          <w:bCs/>
        </w:rPr>
        <w:t>Prompts:</w:t>
      </w:r>
      <w:r w:rsidR="008E41DB">
        <w:tab/>
        <w:t>…</w:t>
      </w:r>
    </w:p>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103" w:name="_Toc158297602"/>
      <w:r>
        <w:t>Reusability</w:t>
      </w:r>
      <w:bookmarkEnd w:id="103"/>
    </w:p>
    <w:p w14:paraId="38355845" w14:textId="11EA5784" w:rsidR="009159FD" w:rsidRPr="009159FD" w:rsidRDefault="009159FD" w:rsidP="00C829F4">
      <w:pPr>
        <w:pStyle w:val="BodyTextDefinition"/>
      </w:pPr>
      <w:r w:rsidRPr="009159FD">
        <w:t>The degree to which an asset can be used in more than one system or reused to build other assets.</w:t>
      </w:r>
    </w:p>
    <w:p w14:paraId="1A87C526" w14:textId="77777777" w:rsidR="00A6297C" w:rsidRPr="009159FD" w:rsidRDefault="00A6297C" w:rsidP="009159FD"/>
    <w:p w14:paraId="6CD198AD" w14:textId="7B204628" w:rsidR="00704A4D" w:rsidRDefault="00113DB2" w:rsidP="00704A4D">
      <w:pPr>
        <w:pStyle w:val="Heading5"/>
        <w:rPr>
          <w:b/>
          <w:bCs/>
        </w:rPr>
      </w:pPr>
      <w:r>
        <w:t>QR-DEF-</w:t>
      </w:r>
      <w:r w:rsidR="00346430" w:rsidRPr="00A6297C">
        <w:t>MAIN-REUS-00</w:t>
      </w:r>
      <w:r w:rsidR="00346430">
        <w:t xml:space="preserve">: </w:t>
      </w:r>
      <w:r w:rsidR="00704A4D" w:rsidRPr="00346430">
        <w:rPr>
          <w:b/>
          <w:bCs/>
        </w:rPr>
        <w:t>Reusable Providers &amp; Patterns</w:t>
      </w:r>
    </w:p>
    <w:p w14:paraId="5815037B" w14:textId="1DFD1DEC" w:rsidR="00CC59F0" w:rsidRPr="001F0BD9" w:rsidRDefault="00CC59F0" w:rsidP="00CC59F0">
      <w:pPr>
        <w:pStyle w:val="ASomething"/>
      </w:pPr>
      <w:r w:rsidRPr="009D493F">
        <w:rPr>
          <w:b/>
          <w:bCs/>
        </w:rPr>
        <w:t>Category</w:t>
      </w:r>
      <w:r w:rsidRPr="009D493F">
        <w:t>:</w:t>
      </w:r>
      <w:r>
        <w:t xml:space="preserve"> </w:t>
      </w:r>
      <w:r>
        <w:tab/>
        <w:t>ISO-25010/Maintainability/Reusability</w:t>
      </w:r>
    </w:p>
    <w:p w14:paraId="04C473C2" w14:textId="4941401C" w:rsidR="00CC59F0" w:rsidRPr="001F0BD9" w:rsidRDefault="00CC59F0" w:rsidP="00CC59F0">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w:t>
      </w:r>
      <w:r w:rsidR="0039414E">
        <w:t xml:space="preserve">the solution’s system(s) are </w:t>
      </w:r>
      <w:hyperlink w:anchor="Term_CustomSystem" w:history="1">
        <w:r w:rsidRPr="0039414E">
          <w:rPr>
            <w:rStyle w:val="Hyperlink"/>
          </w:rPr>
          <w:t>Custom Developed</w:t>
        </w:r>
      </w:hyperlink>
      <w:r>
        <w:t xml:space="preserve"> </w:t>
      </w:r>
      <w:r w:rsidR="00697652">
        <w:br/>
      </w:r>
      <w:hyperlink w:anchor="Term_IF_THEN" w:history="1">
        <w:r w:rsidR="003C7F2B">
          <w:rPr>
            <w:rStyle w:val="Hyperlink"/>
          </w:rPr>
          <w:t>THEN</w:t>
        </w:r>
      </w:hyperlink>
      <w:r>
        <w:t xml:space="preserve"> the </w:t>
      </w:r>
      <w:r w:rsidR="00697652">
        <w:t xml:space="preserve">solution’s </w:t>
      </w:r>
      <w:r>
        <w:t>system</w:t>
      </w:r>
      <w:r w:rsidR="00697652">
        <w:t>(s)</w:t>
      </w:r>
      <w:r>
        <w:t xml:space="preserve"> should </w:t>
      </w:r>
      <w:r w:rsidR="00A95648">
        <w:t xml:space="preserve">prioritise the </w:t>
      </w:r>
      <w:r>
        <w:t xml:space="preserve">reuse </w:t>
      </w:r>
      <w:r w:rsidR="00A95648">
        <w:t xml:space="preserve">of previously successfully used </w:t>
      </w:r>
      <w:r>
        <w:t>providers and patterns.</w:t>
      </w:r>
    </w:p>
    <w:p w14:paraId="7F998ED2" w14:textId="22E67402" w:rsidR="00CC59F0" w:rsidRPr="001F0BD9" w:rsidRDefault="00CC59F0" w:rsidP="00CC59F0">
      <w:pPr>
        <w:pStyle w:val="ASomething"/>
      </w:pPr>
      <w:r w:rsidRPr="009D493F">
        <w:rPr>
          <w:b/>
          <w:bCs/>
        </w:rPr>
        <w:t>Rationale</w:t>
      </w:r>
      <w:r w:rsidRPr="009D493F">
        <w:t>:</w:t>
      </w:r>
      <w:r>
        <w:tab/>
        <w:t>Leverages tested and proven components, reducing the risk of novel solutions</w:t>
      </w:r>
      <w:r w:rsidR="00C419D7">
        <w:t xml:space="preserve"> that may be less valuable than originally expected</w:t>
      </w:r>
      <w:r w:rsidR="00AD66EE">
        <w:t>, while still requiring additional training for support.</w:t>
      </w:r>
    </w:p>
    <w:p w14:paraId="41091B14" w14:textId="333B6459" w:rsidR="00CC59F0" w:rsidRPr="001F0BD9" w:rsidRDefault="00CC59F0" w:rsidP="00CC59F0">
      <w:pPr>
        <w:pStyle w:val="ASomething"/>
      </w:pPr>
      <w:r w:rsidRPr="009D493F">
        <w:rPr>
          <w:b/>
          <w:bCs/>
        </w:rPr>
        <w:t>Details</w:t>
      </w:r>
      <w:r w:rsidRPr="009D493F">
        <w:t>:</w:t>
      </w:r>
      <w:r>
        <w:t xml:space="preserve"> </w:t>
      </w:r>
      <w:r>
        <w:tab/>
      </w:r>
      <w:hyperlink w:anchor="Term_ArchitecturallySignificant" w:history="1">
        <w:r w:rsidR="00AD66EE" w:rsidRPr="00E23A97">
          <w:rPr>
            <w:rStyle w:val="Hyperlink"/>
          </w:rPr>
          <w:t>architecturally significant</w:t>
        </w:r>
      </w:hyperlink>
      <w:r w:rsidR="00AD66EE">
        <w:t xml:space="preserve"> changes (i.e., component or service used) must gain prior approval from </w:t>
      </w:r>
      <w:hyperlink w:anchor="Term_Project" w:history="1">
        <w:r w:rsidR="00E23A97" w:rsidRPr="00E23A97">
          <w:rPr>
            <w:rStyle w:val="Hyperlink"/>
          </w:rPr>
          <w:t>project</w:t>
        </w:r>
      </w:hyperlink>
      <w:r w:rsidR="00AD66EE">
        <w:t xml:space="preserve"> governance.  </w:t>
      </w:r>
      <w:r w:rsidR="00C419D7">
        <w:t xml:space="preserve"> </w:t>
      </w:r>
    </w:p>
    <w:p w14:paraId="1560B3CC" w14:textId="3BC0AF16" w:rsidR="00CC59F0" w:rsidRPr="0075069B" w:rsidRDefault="00617A85" w:rsidP="00CC59F0">
      <w:pPr>
        <w:pStyle w:val="ASomething"/>
      </w:pPr>
      <w:r>
        <w:rPr>
          <w:b/>
          <w:bCs/>
        </w:rPr>
        <w:t>Prompts:</w:t>
      </w:r>
      <w:r w:rsidR="00CC59F0">
        <w:tab/>
      </w:r>
      <w:r w:rsidR="00C419D7">
        <w:t>TODO</w:t>
      </w:r>
      <w:r w:rsidR="00A95648">
        <w:t>: Consider moving this into Design Principles (suppliers don’t know what components, designs, patterns, suppliers we have used in the past).</w:t>
      </w:r>
    </w:p>
    <w:p w14:paraId="33C4E1FB" w14:textId="77777777" w:rsidR="00CC59F0" w:rsidRDefault="00CC59F0" w:rsidP="008E41DB">
      <w:pPr>
        <w:pStyle w:val="ASomething"/>
      </w:pPr>
    </w:p>
    <w:p w14:paraId="10B4442F" w14:textId="77777777" w:rsidR="00A95648" w:rsidRPr="0075069B" w:rsidRDefault="00A95648" w:rsidP="008E41DB">
      <w:pPr>
        <w:pStyle w:val="ASomething"/>
      </w:pPr>
    </w:p>
    <w:p w14:paraId="40DE01A7" w14:textId="64307D09" w:rsidR="00CC59F0" w:rsidRDefault="00CC59F0" w:rsidP="00CC59F0">
      <w:pPr>
        <w:pStyle w:val="Heading4"/>
      </w:pPr>
      <w:bookmarkStart w:id="104" w:name="_Toc158297603"/>
      <w:r>
        <w:t>Analysability</w:t>
      </w:r>
      <w:bookmarkEnd w:id="104"/>
    </w:p>
    <w:p w14:paraId="6E5085DD" w14:textId="232FB4C4" w:rsidR="00A6297C" w:rsidRDefault="009159FD" w:rsidP="00C829F4">
      <w:pPr>
        <w:pStyle w:val="BodyTextDefinition"/>
      </w:pPr>
      <w:r>
        <w:t>T</w:t>
      </w:r>
      <w:r w:rsidRPr="00074108">
        <w:t>he degree of effectiveness and efficiency with which it is possible to assess the impact of a solution, a change, a failure, or determine what requires change.</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p w14:paraId="55FD4645" w14:textId="1D8D567E" w:rsidR="00617A85" w:rsidRPr="001F0BD9" w:rsidRDefault="00617A85" w:rsidP="00617A85">
      <w:pPr>
        <w:pStyle w:val="ASomething"/>
      </w:pPr>
      <w:r w:rsidRPr="009D493F">
        <w:rPr>
          <w:b/>
          <w:bCs/>
        </w:rPr>
        <w:t>Category</w:t>
      </w:r>
      <w:r w:rsidRPr="009D493F">
        <w:t>:</w:t>
      </w:r>
      <w:r>
        <w:t xml:space="preserve"> </w:t>
      </w:r>
      <w:r>
        <w:tab/>
      </w:r>
      <w:r w:rsidR="004E2C0B">
        <w:t>ISO-25010/Maintainability/Analysability</w:t>
      </w:r>
    </w:p>
    <w:p w14:paraId="707D9C94" w14:textId="58242B3E" w:rsidR="00617A85" w:rsidRPr="001F0BD9" w:rsidRDefault="00617A85" w:rsidP="00617A85">
      <w:pPr>
        <w:pStyle w:val="ASomething"/>
      </w:pPr>
      <w:r w:rsidRPr="009D493F">
        <w:rPr>
          <w:b/>
          <w:bCs/>
        </w:rPr>
        <w:t>Statement</w:t>
      </w:r>
      <w:r w:rsidRPr="009D493F">
        <w:t>:</w:t>
      </w:r>
      <w:r>
        <w:t xml:space="preserve"> </w:t>
      </w:r>
      <w:r>
        <w:tab/>
      </w:r>
      <w:r w:rsidR="004E2C0B">
        <w:t xml:space="preserve">The solution’s </w:t>
      </w:r>
      <w:hyperlink w:anchor="Term_SaaP" w:history="1">
        <w:r w:rsidR="004E2C0B" w:rsidRPr="004E2C0B">
          <w:rPr>
            <w:rStyle w:val="Hyperlink"/>
          </w:rPr>
          <w:t>SaaP</w:t>
        </w:r>
      </w:hyperlink>
      <w:r w:rsidR="004E2C0B">
        <w:t xml:space="preserve"> system(s) MUST develop </w:t>
      </w:r>
      <w:r w:rsidR="00C14BC7">
        <w:t xml:space="preserve">accessible </w:t>
      </w:r>
      <w:r w:rsidR="004E2C0B">
        <w:t>diagnostic logs.</w:t>
      </w:r>
    </w:p>
    <w:p w14:paraId="1DECDFF7" w14:textId="379115D1" w:rsidR="00617A85" w:rsidRPr="001F0BD9" w:rsidRDefault="00617A85" w:rsidP="00617A85">
      <w:pPr>
        <w:pStyle w:val="ASomething"/>
      </w:pPr>
      <w:r w:rsidRPr="009D493F">
        <w:rPr>
          <w:b/>
          <w:bCs/>
        </w:rPr>
        <w:lastRenderedPageBreak/>
        <w:t>Rationale</w:t>
      </w:r>
      <w:r w:rsidRPr="009D493F">
        <w:t>:</w:t>
      </w:r>
      <w:r>
        <w:tab/>
      </w:r>
      <w:r w:rsidR="004E2C0B">
        <w:t>Maintenance Specialists require diagnostic logging to investigate issues.</w:t>
      </w:r>
    </w:p>
    <w:p w14:paraId="297C7A0A" w14:textId="171207F1" w:rsidR="004E2C0B" w:rsidRPr="001F0BD9" w:rsidRDefault="00617A85" w:rsidP="004E2C0B">
      <w:pPr>
        <w:pStyle w:val="ASomething"/>
      </w:pPr>
      <w:r w:rsidRPr="009D493F">
        <w:rPr>
          <w:b/>
          <w:bCs/>
        </w:rPr>
        <w:t>Details</w:t>
      </w:r>
      <w:r w:rsidRPr="009D493F">
        <w:t>:</w:t>
      </w:r>
      <w:r>
        <w:t xml:space="preserve"> </w:t>
      </w:r>
      <w:r>
        <w:tab/>
      </w:r>
      <w:r w:rsidR="004E2C0B">
        <w:t>The level of logging must be configurable (e.g., DEBUG, INFO, ERROR, etc.).</w:t>
      </w:r>
      <w:r w:rsidR="004E2C0B">
        <w:br/>
        <w:t>The duration which log entries are kept must be configurable (e.g., 31 days).</w:t>
      </w:r>
      <w:r w:rsidR="004E2C0B">
        <w:br/>
        <w:t>The output location must be configurable (</w:t>
      </w:r>
      <w:proofErr w:type="spellStart"/>
      <w:r w:rsidR="004E2C0B">
        <w:t>FileStream</w:t>
      </w:r>
      <w:proofErr w:type="spellEnd"/>
      <w:r w:rsidR="004E2C0B">
        <w:t xml:space="preserve">, remote service </w:t>
      </w:r>
      <w:hyperlink w:anchor="Term_API" w:history="1">
        <w:r w:rsidR="004E2C0B" w:rsidRPr="0039414E">
          <w:rPr>
            <w:rStyle w:val="Hyperlink"/>
          </w:rPr>
          <w:t>API</w:t>
        </w:r>
      </w:hyperlink>
      <w:r w:rsidR="004E2C0B">
        <w:t xml:space="preserve"> calls). </w:t>
      </w:r>
      <w:r w:rsidR="004E2C0B">
        <w:br/>
        <w:t xml:space="preserve">Note that logging to the local filesystem is non-permanent on </w:t>
      </w:r>
      <w:hyperlink w:anchor="Term_PaaS" w:history="1">
        <w:r w:rsidR="004E2C0B" w:rsidRPr="00A815C4">
          <w:rPr>
            <w:rStyle w:val="Hyperlink"/>
          </w:rPr>
          <w:t>PaaS</w:t>
        </w:r>
      </w:hyperlink>
      <w:r w:rsidR="004E2C0B">
        <w:t xml:space="preserve"> cloud infrastructure.</w:t>
      </w:r>
    </w:p>
    <w:p w14:paraId="45A34202" w14:textId="149F9C4D" w:rsidR="00617A85" w:rsidRDefault="00617A85" w:rsidP="00C419D7">
      <w:pPr>
        <w:pStyle w:val="ASomething"/>
      </w:pPr>
      <w:r>
        <w:rPr>
          <w:b/>
          <w:bCs/>
        </w:rPr>
        <w:t>Prompts:</w:t>
      </w:r>
      <w:r>
        <w:tab/>
      </w:r>
      <w:r w:rsidR="004E2C0B">
        <w:t>Is diagnostic logging implemented?</w:t>
      </w:r>
      <w:r w:rsidR="004E2C0B">
        <w:br/>
        <w:t xml:space="preserve">Is the duration entries are kept configurable at deployment or by </w:t>
      </w:r>
      <w:hyperlink w:anchor="Term_API" w:history="1">
        <w:r w:rsidR="004E2C0B" w:rsidRPr="004E2C0B">
          <w:rPr>
            <w:rStyle w:val="Hyperlink"/>
          </w:rPr>
          <w:t>API</w:t>
        </w:r>
      </w:hyperlink>
      <w:r w:rsidR="004E2C0B">
        <w:t>?</w:t>
      </w:r>
      <w:r w:rsidR="004E2C0B">
        <w:br/>
        <w:t xml:space="preserve">Is the output destination type and location changeable? </w:t>
      </w:r>
    </w:p>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p w14:paraId="2A909928" w14:textId="77777777" w:rsidR="005C0FF5" w:rsidRPr="001F0BD9" w:rsidRDefault="005C0FF5" w:rsidP="005C0FF5">
      <w:pPr>
        <w:pStyle w:val="ASomething"/>
      </w:pPr>
      <w:r w:rsidRPr="009D493F">
        <w:rPr>
          <w:b/>
          <w:bCs/>
        </w:rPr>
        <w:t>Category</w:t>
      </w:r>
      <w:r w:rsidRPr="009D493F">
        <w:t>:</w:t>
      </w:r>
      <w:r>
        <w:t xml:space="preserve"> </w:t>
      </w:r>
      <w:r>
        <w:tab/>
        <w:t>ISO-25010/Maintainability/Analysability</w:t>
      </w:r>
    </w:p>
    <w:p w14:paraId="08504FC5" w14:textId="5A8A2E9D" w:rsidR="005C0FF5" w:rsidRPr="001F0BD9" w:rsidRDefault="005C0FF5" w:rsidP="005C0FF5">
      <w:pPr>
        <w:pStyle w:val="ASomething"/>
      </w:pPr>
      <w:r w:rsidRPr="009D493F">
        <w:rPr>
          <w:b/>
          <w:bCs/>
        </w:rPr>
        <w:t>Statement</w:t>
      </w:r>
      <w:r w:rsidRPr="009D493F">
        <w:t>:</w:t>
      </w:r>
      <w:r>
        <w:t xml:space="preserve"> </w:t>
      </w:r>
      <w:r>
        <w:tab/>
        <w:t xml:space="preserve">The solution’s system(s) MUST persist </w:t>
      </w:r>
      <w:r w:rsidR="00C14BC7">
        <w:t xml:space="preserve">accessible </w:t>
      </w:r>
      <w:r>
        <w:t xml:space="preserve">records </w:t>
      </w:r>
      <w:r w:rsidR="003F62EF">
        <w:t xml:space="preserve">of </w:t>
      </w:r>
      <w:r>
        <w:t>error.</w:t>
      </w:r>
    </w:p>
    <w:p w14:paraId="0C10DE4C" w14:textId="28C7BEBD" w:rsidR="005C0FF5" w:rsidRPr="001F0BD9" w:rsidRDefault="005C0FF5" w:rsidP="005C0FF5">
      <w:pPr>
        <w:pStyle w:val="ASomething"/>
      </w:pPr>
      <w:r w:rsidRPr="009D493F">
        <w:rPr>
          <w:b/>
          <w:bCs/>
        </w:rPr>
        <w:t>Rationale</w:t>
      </w:r>
      <w:r w:rsidRPr="009D493F">
        <w:t>:</w:t>
      </w:r>
      <w:r>
        <w:tab/>
        <w:t>Maintenance Specialists require access to records of errors to investigate issues.</w:t>
      </w:r>
    </w:p>
    <w:p w14:paraId="7E2CBB65" w14:textId="1D1BCC6A" w:rsidR="005C0FF5" w:rsidRPr="001F0BD9" w:rsidRDefault="005C0FF5" w:rsidP="003F62EF">
      <w:pPr>
        <w:pStyle w:val="ASomething"/>
      </w:pPr>
      <w:r w:rsidRPr="009D493F">
        <w:rPr>
          <w:b/>
          <w:bCs/>
        </w:rPr>
        <w:t>Details</w:t>
      </w:r>
      <w:r w:rsidRPr="009D493F">
        <w:t>:</w:t>
      </w:r>
      <w:r>
        <w:t xml:space="preserve"> </w:t>
      </w:r>
      <w:r>
        <w:tab/>
      </w:r>
      <w:r w:rsidR="003F62EF">
        <w:t xml:space="preserve">For </w:t>
      </w:r>
      <w:hyperlink w:anchor="Term_SaaP" w:history="1">
        <w:r w:rsidR="003F62EF" w:rsidRPr="003F62EF">
          <w:rPr>
            <w:rStyle w:val="Hyperlink"/>
          </w:rPr>
          <w:t>SaaP</w:t>
        </w:r>
      </w:hyperlink>
      <w:r w:rsidR="003F62EF">
        <w:t xml:space="preserve"> solution system(s) the records must be </w:t>
      </w:r>
      <w:hyperlink w:anchor="Term_Queryable" w:history="1">
        <w:r w:rsidR="003F62EF" w:rsidRPr="003F62EF">
          <w:rPr>
            <w:rStyle w:val="Hyperlink"/>
          </w:rPr>
          <w:t>queryable</w:t>
        </w:r>
      </w:hyperlink>
      <w:r w:rsidR="003F62EF">
        <w:t xml:space="preserve"> by </w:t>
      </w:r>
      <w:hyperlink w:anchor="Term_API" w:history="1">
        <w:r w:rsidR="003F62EF" w:rsidRPr="003F62EF">
          <w:rPr>
            <w:rStyle w:val="Hyperlink"/>
          </w:rPr>
          <w:t>API</w:t>
        </w:r>
      </w:hyperlink>
      <w:r w:rsidR="003F62EF">
        <w:t>.</w:t>
      </w:r>
      <w:r w:rsidR="003F62EF">
        <w:br/>
        <w:t xml:space="preserve">For </w:t>
      </w:r>
      <w:hyperlink w:anchor="Term_CustomSystem" w:history="1">
        <w:r w:rsidR="003F62EF">
          <w:rPr>
            <w:rStyle w:val="Hyperlink"/>
          </w:rPr>
          <w:t>c</w:t>
        </w:r>
        <w:r w:rsidR="003F62EF" w:rsidRPr="003F62EF">
          <w:rPr>
            <w:rStyle w:val="Hyperlink"/>
          </w:rPr>
          <w:t xml:space="preserve">ustom </w:t>
        </w:r>
        <w:r w:rsidR="003F62EF">
          <w:rPr>
            <w:rStyle w:val="Hyperlink"/>
          </w:rPr>
          <w:t>s</w:t>
        </w:r>
        <w:r w:rsidR="003F62EF" w:rsidRPr="003F62EF">
          <w:rPr>
            <w:rStyle w:val="Hyperlink"/>
          </w:rPr>
          <w:t>ystems</w:t>
        </w:r>
      </w:hyperlink>
      <w:r w:rsidR="003F62EF">
        <w:t>, the records must be persisted permanently.</w:t>
      </w:r>
    </w:p>
    <w:p w14:paraId="761AA270" w14:textId="680034E9" w:rsidR="005C0FF5" w:rsidRDefault="005C0FF5" w:rsidP="003F62EF">
      <w:pPr>
        <w:pStyle w:val="ASomething"/>
      </w:pPr>
      <w:r>
        <w:rPr>
          <w:b/>
          <w:bCs/>
        </w:rPr>
        <w:t>Prompts:</w:t>
      </w:r>
      <w:r>
        <w:tab/>
      </w:r>
      <w:r w:rsidR="003F62EF">
        <w:t>Are errors recorded</w:t>
      </w:r>
      <w:r>
        <w:t>?</w:t>
      </w:r>
      <w:r w:rsidR="003F62EF">
        <w:br/>
        <w:t xml:space="preserve">Are they accessible by API by </w:t>
      </w:r>
      <w:hyperlink w:anchor="Term_SponsorOrganisation" w:history="1">
        <w:r w:rsidR="003F62EF" w:rsidRPr="003F62EF">
          <w:rPr>
            <w:rStyle w:val="Hyperlink"/>
          </w:rPr>
          <w:t>sponsor organisation</w:t>
        </w:r>
      </w:hyperlink>
      <w:r w:rsidR="003F62EF">
        <w:t xml:space="preserve"> people?</w:t>
      </w:r>
      <w:r w:rsidR="003F62EF">
        <w:br/>
        <w:t xml:space="preserve">In a </w:t>
      </w:r>
      <w:hyperlink w:anchor="Term_Queryable" w:history="1">
        <w:r w:rsidR="003F62EF" w:rsidRPr="003F62EF">
          <w:rPr>
            <w:rStyle w:val="Hyperlink"/>
          </w:rPr>
          <w:t>queryable</w:t>
        </w:r>
      </w:hyperlink>
      <w:r w:rsidR="003F62EF">
        <w:t xml:space="preserve"> manner?</w:t>
      </w:r>
      <w:r w:rsidR="003F62EF">
        <w:br/>
        <w:t>Are they recorded permanently?</w:t>
      </w:r>
    </w:p>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p w14:paraId="74C8F5FE" w14:textId="77777777" w:rsidR="00F11DA1" w:rsidRPr="001F0BD9" w:rsidRDefault="00F11DA1" w:rsidP="00F11DA1">
      <w:pPr>
        <w:pStyle w:val="ASomething"/>
      </w:pPr>
      <w:r w:rsidRPr="009D493F">
        <w:rPr>
          <w:b/>
          <w:bCs/>
        </w:rPr>
        <w:t>Category</w:t>
      </w:r>
      <w:r w:rsidRPr="009D493F">
        <w:t>:</w:t>
      </w:r>
      <w:r>
        <w:t xml:space="preserve"> </w:t>
      </w:r>
      <w:r>
        <w:tab/>
        <w:t>ISO-25010/Maintainability/Analysability</w:t>
      </w:r>
    </w:p>
    <w:p w14:paraId="5C91F5FA" w14:textId="77777777" w:rsidR="00F11DA1" w:rsidRPr="001F0BD9" w:rsidRDefault="00F11DA1" w:rsidP="00F11DA1">
      <w:pPr>
        <w:pStyle w:val="ASomething"/>
      </w:pPr>
      <w:r w:rsidRPr="009D493F">
        <w:rPr>
          <w:b/>
          <w:bCs/>
        </w:rPr>
        <w:t>Statement</w:t>
      </w:r>
      <w:r w:rsidRPr="009D493F">
        <w:t>:</w:t>
      </w:r>
      <w:r>
        <w:t xml:space="preserve"> </w:t>
      </w:r>
      <w:r>
        <w:tab/>
        <w:t>Test Results MUST develop by automation reports which are facilitate analysis and evaluation of compliance to specifications and obligations.</w:t>
      </w:r>
    </w:p>
    <w:p w14:paraId="66965674" w14:textId="77777777" w:rsidR="00F11DA1" w:rsidRPr="001F0BD9" w:rsidRDefault="00F11DA1" w:rsidP="00F11DA1">
      <w:pPr>
        <w:pStyle w:val="ASomething"/>
      </w:pPr>
      <w:r w:rsidRPr="009D493F">
        <w:rPr>
          <w:b/>
          <w:bCs/>
        </w:rPr>
        <w:t>Rationale</w:t>
      </w:r>
      <w:r w:rsidRPr="009D493F">
        <w:t>:</w:t>
      </w:r>
      <w:r>
        <w:tab/>
        <w:t>Facilitates efficient and informed decision making to prioritise work.</w:t>
      </w:r>
    </w:p>
    <w:p w14:paraId="307F89CA" w14:textId="77777777" w:rsidR="00F11DA1" w:rsidRPr="001F0BD9" w:rsidRDefault="00F11DA1" w:rsidP="00F11DA1">
      <w:pPr>
        <w:pStyle w:val="ASomething"/>
      </w:pPr>
      <w:r w:rsidRPr="009D493F">
        <w:rPr>
          <w:b/>
          <w:bCs/>
        </w:rPr>
        <w:t>Details</w:t>
      </w:r>
      <w:r w:rsidRPr="009D493F">
        <w:t>:</w:t>
      </w:r>
      <w:r>
        <w:t xml:space="preserve"> </w:t>
      </w:r>
      <w:r>
        <w:tab/>
        <w:t>Consider developing reports that evidence Coverage, Technical Security, Functionality (System, Support &amp; Operations, Business Service Providers, Business Service Consumers) &amp; System Qualities.</w:t>
      </w:r>
    </w:p>
    <w:p w14:paraId="27D5E892" w14:textId="77777777" w:rsidR="00F11DA1" w:rsidRPr="0075069B" w:rsidRDefault="00F11DA1" w:rsidP="00F11DA1">
      <w:pPr>
        <w:pStyle w:val="ASomething"/>
      </w:pPr>
      <w:r>
        <w:rPr>
          <w:b/>
          <w:bCs/>
        </w:rPr>
        <w:t>Prompts:</w:t>
      </w:r>
      <w:r>
        <w:tab/>
        <w:t>…</w:t>
      </w:r>
    </w:p>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105" w:name="_Toc158297604"/>
      <w:r>
        <w:lastRenderedPageBreak/>
        <w:t>Modifiability</w:t>
      </w:r>
      <w:bookmarkEnd w:id="105"/>
    </w:p>
    <w:p w14:paraId="1CFD748D" w14:textId="7240CBA5" w:rsidR="00A6297C" w:rsidRDefault="009159FD" w:rsidP="00C829F4">
      <w:pPr>
        <w:pStyle w:val="BodyTextDefinition"/>
      </w:pPr>
      <w:r>
        <w:t>T</w:t>
      </w:r>
      <w:r w:rsidRPr="00074108">
        <w:t>he degree to which a solution can be effectively and efficiently modified without introducing defects or degrading operational quality.</w:t>
      </w:r>
    </w:p>
    <w:p w14:paraId="22959DEF" w14:textId="77777777" w:rsidR="009159FD" w:rsidRPr="00A6297C" w:rsidRDefault="009159FD" w:rsidP="00A6297C">
      <w:pPr>
        <w:pStyle w:val="BodyText"/>
      </w:pPr>
    </w:p>
    <w:p w14:paraId="35593B47" w14:textId="2799EBCA" w:rsidR="00704A4D" w:rsidRPr="00704A4D" w:rsidRDefault="00113DB2" w:rsidP="00704A4D">
      <w:pPr>
        <w:pStyle w:val="Heading5"/>
      </w:pPr>
      <w:r>
        <w:t>QR-DEF-</w:t>
      </w:r>
      <w:r w:rsidR="00346430" w:rsidRPr="00704A4D">
        <w:t>MAIN-MOD-00</w:t>
      </w:r>
      <w:r w:rsidR="00346430">
        <w:t xml:space="preserve">: </w:t>
      </w:r>
      <w:r w:rsidR="00704A4D" w:rsidRPr="00346430">
        <w:rPr>
          <w:b/>
          <w:bCs/>
        </w:rPr>
        <w:t xml:space="preserve">Maintainable </w:t>
      </w:r>
      <w:r w:rsidR="00346430" w:rsidRPr="00346430">
        <w:rPr>
          <w:b/>
          <w:bCs/>
        </w:rPr>
        <w:t xml:space="preserve">Custom </w:t>
      </w:r>
      <w:r w:rsidR="00704A4D" w:rsidRPr="00346430">
        <w:rPr>
          <w:b/>
          <w:bCs/>
        </w:rPr>
        <w:t>Code</w:t>
      </w:r>
    </w:p>
    <w:p w14:paraId="694D4E1D" w14:textId="3259E783" w:rsidR="008E41DB" w:rsidRPr="001F0BD9" w:rsidRDefault="008E41DB" w:rsidP="008E41DB">
      <w:pPr>
        <w:pStyle w:val="ASomething"/>
      </w:pPr>
      <w:r w:rsidRPr="009D493F">
        <w:rPr>
          <w:b/>
          <w:bCs/>
        </w:rPr>
        <w:t>Category</w:t>
      </w:r>
      <w:r w:rsidRPr="009D493F">
        <w:t>:</w:t>
      </w:r>
      <w:r>
        <w:t xml:space="preserve"> </w:t>
      </w:r>
      <w:r>
        <w:tab/>
        <w:t>ISO-25010/Maintainability/Modifiability</w:t>
      </w:r>
    </w:p>
    <w:p w14:paraId="707EB780" w14:textId="391D752D" w:rsidR="008E41DB" w:rsidRPr="001F0BD9" w:rsidRDefault="008E41DB" w:rsidP="008E41DB">
      <w:pPr>
        <w:pStyle w:val="ASomething"/>
      </w:pPr>
      <w:r w:rsidRPr="009D493F">
        <w:rPr>
          <w:b/>
          <w:bCs/>
        </w:rPr>
        <w:t>Statement</w:t>
      </w:r>
      <w:r w:rsidRPr="009D493F">
        <w:t>:</w:t>
      </w:r>
      <w:r>
        <w:t xml:space="preserve"> </w:t>
      </w:r>
      <w:r>
        <w:tab/>
        <w:t xml:space="preserve">Any </w:t>
      </w:r>
      <w:hyperlink w:anchor="Term_CustomCode" w:history="1">
        <w:r w:rsidR="00A13BFC" w:rsidRPr="00A13BFC">
          <w:rPr>
            <w:rStyle w:val="Hyperlink"/>
          </w:rPr>
          <w:t>Custom Code</w:t>
        </w:r>
      </w:hyperlink>
      <w:r>
        <w:t xml:space="preserve"> MUST be written to be maintainable, adhering to coding agreed standards, technologies</w:t>
      </w:r>
      <w:r w:rsidR="00A851F8">
        <w:t xml:space="preserve">, and documented for ongoing development, </w:t>
      </w:r>
      <w:proofErr w:type="gramStart"/>
      <w:r w:rsidR="00A851F8">
        <w:t>maintenance</w:t>
      </w:r>
      <w:proofErr w:type="gramEnd"/>
      <w:r w:rsidR="00A851F8">
        <w:t xml:space="preserve"> and use.</w:t>
      </w:r>
    </w:p>
    <w:p w14:paraId="4852A1FC" w14:textId="0860FC7F" w:rsidR="008E41DB" w:rsidRPr="001F0BD9" w:rsidRDefault="008E41DB" w:rsidP="008E41DB">
      <w:pPr>
        <w:pStyle w:val="ASomething"/>
      </w:pPr>
      <w:r w:rsidRPr="009D493F">
        <w:rPr>
          <w:b/>
          <w:bCs/>
        </w:rPr>
        <w:t>Rationale</w:t>
      </w:r>
      <w:r w:rsidRPr="009D493F">
        <w:t>:</w:t>
      </w:r>
      <w:r>
        <w:tab/>
        <w:t>Ensures that modifications and updates can be performed efficiently.</w:t>
      </w:r>
    </w:p>
    <w:p w14:paraId="251D1D63" w14:textId="77777777" w:rsidR="008E41DB" w:rsidRPr="001F0BD9" w:rsidRDefault="008E41DB" w:rsidP="008E41DB">
      <w:pPr>
        <w:pStyle w:val="ASomething"/>
      </w:pPr>
      <w:r w:rsidRPr="009D493F">
        <w:rPr>
          <w:b/>
          <w:bCs/>
        </w:rPr>
        <w:t>Details</w:t>
      </w:r>
      <w:r w:rsidRPr="009D493F">
        <w:t>:</w:t>
      </w:r>
      <w:r>
        <w:t xml:space="preserve"> </w:t>
      </w:r>
      <w:r>
        <w:tab/>
        <w:t>…</w:t>
      </w:r>
    </w:p>
    <w:p w14:paraId="68FD1476" w14:textId="006DBB83" w:rsidR="008E41DB" w:rsidRDefault="00617A85" w:rsidP="008E41DB">
      <w:pPr>
        <w:pStyle w:val="ASomething"/>
      </w:pPr>
      <w:r>
        <w:rPr>
          <w:b/>
          <w:bCs/>
        </w:rPr>
        <w:t>Prompts:</w:t>
      </w:r>
      <w:r w:rsidR="008E41DB">
        <w:tab/>
        <w:t xml:space="preserve">How will code maintainability be ensured (standards and tools) &amp; periodically reported upon? </w:t>
      </w:r>
    </w:p>
    <w:p w14:paraId="3C8902B7" w14:textId="77777777" w:rsidR="00A6297C" w:rsidRDefault="00A6297C" w:rsidP="00854C04">
      <w:pPr>
        <w:pStyle w:val="ASomething"/>
        <w:ind w:left="0" w:firstLine="0"/>
      </w:pPr>
    </w:p>
    <w:p w14:paraId="218FDA9D" w14:textId="77777777" w:rsidR="00CC59F0" w:rsidRPr="0075069B" w:rsidRDefault="00CC59F0" w:rsidP="00DA234C">
      <w:pPr>
        <w:pStyle w:val="ASomething"/>
      </w:pPr>
    </w:p>
    <w:p w14:paraId="3365032F" w14:textId="77777777" w:rsidR="00DA234C" w:rsidRPr="00DA234C" w:rsidRDefault="00DA234C" w:rsidP="00DA234C">
      <w:pPr>
        <w:pStyle w:val="BodyText"/>
      </w:pPr>
    </w:p>
    <w:p w14:paraId="725DA6FD" w14:textId="1493F9FC" w:rsidR="000A1068" w:rsidRDefault="00CE19AD" w:rsidP="00DA234C">
      <w:pPr>
        <w:pStyle w:val="Heading4"/>
      </w:pPr>
      <w:bookmarkStart w:id="106" w:name="_Toc158297605"/>
      <w:r>
        <w:t>Testability</w:t>
      </w:r>
      <w:bookmarkEnd w:id="106"/>
    </w:p>
    <w:p w14:paraId="1DDAC185" w14:textId="190EEAF9" w:rsidR="009159FD" w:rsidRPr="009159FD" w:rsidRDefault="009159FD" w:rsidP="00C829F4">
      <w:pPr>
        <w:pStyle w:val="BodyTextDefinition"/>
      </w:pPr>
      <w:r w:rsidRPr="009159FD">
        <w:t>The degree to which test criteria can be established, and determination of whether the solution meets them.</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p w14:paraId="5C25B806" w14:textId="3DD7A365" w:rsidR="000A1068" w:rsidRPr="001F0BD9" w:rsidRDefault="000A1068" w:rsidP="000A1068">
      <w:pPr>
        <w:pStyle w:val="ASomething"/>
      </w:pPr>
      <w:r w:rsidRPr="009D493F">
        <w:rPr>
          <w:b/>
          <w:bCs/>
        </w:rPr>
        <w:t>Category</w:t>
      </w:r>
      <w:r w:rsidRPr="009D493F">
        <w:t>:</w:t>
      </w:r>
      <w:r>
        <w:t xml:space="preserve"> </w:t>
      </w:r>
      <w:r>
        <w:tab/>
        <w:t>ISO-25010/Maintainability/Testability</w:t>
      </w:r>
    </w:p>
    <w:p w14:paraId="766EAD8D" w14:textId="18FFC98B" w:rsidR="000A1068" w:rsidRPr="001F0BD9" w:rsidRDefault="000A1068" w:rsidP="000A1068">
      <w:pPr>
        <w:pStyle w:val="ASomething"/>
      </w:pPr>
      <w:r w:rsidRPr="009D493F">
        <w:rPr>
          <w:b/>
          <w:bCs/>
        </w:rPr>
        <w:t>Statement</w:t>
      </w:r>
      <w:r w:rsidRPr="009D493F">
        <w:t>:</w:t>
      </w:r>
      <w:r>
        <w:t xml:space="preserve"> </w:t>
      </w:r>
      <w:r>
        <w:tab/>
        <w:t>Multiple Test environments MUST be provided</w:t>
      </w:r>
      <w:r w:rsidR="00697652">
        <w:t xml:space="preserve"> for the solution’s system(s)</w:t>
      </w:r>
      <w:r>
        <w:t>.</w:t>
      </w:r>
    </w:p>
    <w:p w14:paraId="0F04F230" w14:textId="03CBE4A9" w:rsidR="000A1068" w:rsidRPr="001F0BD9" w:rsidRDefault="000A1068" w:rsidP="000A1068">
      <w:pPr>
        <w:pStyle w:val="ASomething"/>
      </w:pPr>
      <w:r w:rsidRPr="009D493F">
        <w:rPr>
          <w:b/>
          <w:bCs/>
        </w:rPr>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Users).</w:t>
      </w:r>
    </w:p>
    <w:p w14:paraId="4BCBC792" w14:textId="219A64F8" w:rsidR="000A1068" w:rsidRPr="001F0BD9" w:rsidRDefault="000A1068" w:rsidP="000A1068">
      <w:pPr>
        <w:pStyle w:val="ASomething"/>
      </w:pPr>
      <w:r w:rsidRPr="009D493F">
        <w:rPr>
          <w:b/>
          <w:bCs/>
        </w:rPr>
        <w:t>Details</w:t>
      </w:r>
      <w:r w:rsidRPr="009D493F">
        <w:t>:</w:t>
      </w:r>
      <w:r>
        <w:t xml:space="preserve"> </w:t>
      </w:r>
      <w:r>
        <w:tab/>
        <w:t>Build Test (BT), Developers Test (DT), System Test (ST), User Test (UT), Interoperability Test (IT) are expected.</w:t>
      </w:r>
    </w:p>
    <w:p w14:paraId="63B4055A" w14:textId="07906AFB" w:rsidR="000A1068" w:rsidRDefault="00617A85" w:rsidP="000A1068">
      <w:pPr>
        <w:pStyle w:val="ASomething"/>
      </w:pPr>
      <w:r>
        <w:rPr>
          <w:b/>
          <w:bCs/>
        </w:rPr>
        <w:t>Prompts:</w:t>
      </w:r>
      <w:r w:rsidR="000A1068">
        <w:tab/>
        <w:t>Please list any licensing or other limits and considerations.</w:t>
      </w:r>
    </w:p>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p w14:paraId="15B04705" w14:textId="77777777" w:rsidR="00E2343D" w:rsidRPr="001F0BD9" w:rsidRDefault="00E2343D" w:rsidP="00E2343D">
      <w:pPr>
        <w:pStyle w:val="ASomething"/>
      </w:pPr>
      <w:r w:rsidRPr="009D493F">
        <w:rPr>
          <w:b/>
          <w:bCs/>
        </w:rPr>
        <w:t>Category</w:t>
      </w:r>
      <w:r w:rsidRPr="009D493F">
        <w:t>:</w:t>
      </w:r>
      <w:r>
        <w:t xml:space="preserve"> </w:t>
      </w:r>
      <w:r>
        <w:tab/>
        <w:t>ISO-25010/Maintainability/Testability</w:t>
      </w:r>
    </w:p>
    <w:p w14:paraId="15B3F455" w14:textId="1347D0A1" w:rsidR="00E2343D" w:rsidRPr="001F0BD9" w:rsidRDefault="00E2343D" w:rsidP="00E2343D">
      <w:pPr>
        <w:pStyle w:val="ASomething"/>
      </w:pPr>
      <w:r w:rsidRPr="009D493F">
        <w:rPr>
          <w:b/>
          <w:bCs/>
        </w:rPr>
        <w:t>Statement</w:t>
      </w:r>
      <w:r w:rsidRPr="009D493F">
        <w:t>:</w:t>
      </w:r>
      <w:r>
        <w:t xml:space="preserve"> </w:t>
      </w:r>
      <w:r>
        <w:tab/>
      </w:r>
      <w:r w:rsidR="00617A85">
        <w:t>Production data</w:t>
      </w:r>
      <w:r>
        <w:t xml:space="preserve"> MUST </w:t>
      </w:r>
      <w:r w:rsidR="00617A85">
        <w:t xml:space="preserve">NOT be </w:t>
      </w:r>
      <w:r>
        <w:t>us</w:t>
      </w:r>
      <w:r w:rsidR="00617A85">
        <w:t>ed</w:t>
      </w:r>
      <w:r>
        <w:t xml:space="preserve"> </w:t>
      </w:r>
      <w:r w:rsidR="00617A85">
        <w:t>for Testing</w:t>
      </w:r>
      <w:r>
        <w:t>.</w:t>
      </w:r>
    </w:p>
    <w:p w14:paraId="33B11135" w14:textId="3A83C7AA" w:rsidR="00E2343D" w:rsidRPr="001F0BD9" w:rsidRDefault="00E2343D" w:rsidP="00E2343D">
      <w:pPr>
        <w:pStyle w:val="ASomething"/>
      </w:pPr>
      <w:r w:rsidRPr="009D493F">
        <w:rPr>
          <w:b/>
          <w:bCs/>
        </w:rPr>
        <w:lastRenderedPageBreak/>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Users).</w:t>
      </w:r>
    </w:p>
    <w:p w14:paraId="2AEDFE2A" w14:textId="131CE58F" w:rsidR="00E2343D" w:rsidRPr="001F0BD9" w:rsidRDefault="00E2343D" w:rsidP="00E2343D">
      <w:pPr>
        <w:pStyle w:val="ASomething"/>
      </w:pPr>
      <w:r w:rsidRPr="009D493F">
        <w:rPr>
          <w:b/>
          <w:bCs/>
        </w:rPr>
        <w:t>Details</w:t>
      </w:r>
      <w:r w:rsidRPr="009D493F">
        <w:t>:</w:t>
      </w:r>
      <w:r>
        <w:t xml:space="preserve"> </w:t>
      </w:r>
      <w:r>
        <w:tab/>
        <w:t xml:space="preserve">All </w:t>
      </w:r>
      <w:hyperlink w:anchor="Term_Project" w:history="1">
        <w:r w:rsidR="00E23A97" w:rsidRPr="00E23A97">
          <w:rPr>
            <w:rStyle w:val="Hyperlink"/>
          </w:rPr>
          <w:t>project</w:t>
        </w:r>
      </w:hyperlink>
      <w:r>
        <w:t xml:space="preserve"> members must not accept or permit the use of any part of production data in any other environment than the production data environment.</w:t>
      </w:r>
      <w:r>
        <w:br/>
        <w:t>The use of production data for any purpose not disclosed to end users is illegal</w:t>
      </w:r>
      <w:r w:rsidR="00617A85">
        <w:t xml:space="preserve"> within at least one of the </w:t>
      </w:r>
      <w:hyperlink w:anchor="Term_Project" w:history="1">
        <w:r w:rsidR="00E23A97" w:rsidRPr="00E23A97">
          <w:rPr>
            <w:rStyle w:val="Hyperlink"/>
          </w:rPr>
          <w:t>project</w:t>
        </w:r>
      </w:hyperlink>
      <w:r w:rsidR="00617A85">
        <w:t xml:space="preserve">’s jurisdictions, putting the </w:t>
      </w:r>
      <w:hyperlink w:anchor="Term_SponsorOrganisation" w:history="1">
        <w:r w:rsidR="009C5B95" w:rsidRPr="009C5B95">
          <w:rPr>
            <w:rStyle w:val="Hyperlink"/>
          </w:rPr>
          <w:t>Sponsor Organisation</w:t>
        </w:r>
      </w:hyperlink>
      <w:r w:rsidR="00617A85">
        <w:t xml:space="preserve"> at risk of reputational damage and financial liabilities. </w:t>
      </w:r>
      <w:r w:rsidR="00617A85">
        <w:br/>
      </w:r>
      <w:r>
        <w:t>The use of production data, irrespective of its age or size in any non-production data environment is insecure.</w:t>
      </w:r>
    </w:p>
    <w:p w14:paraId="073C57EB" w14:textId="0CBF3336" w:rsidR="00E2343D" w:rsidRPr="0075069B" w:rsidRDefault="00617A85" w:rsidP="00E2343D">
      <w:pPr>
        <w:pStyle w:val="ASomething"/>
      </w:pPr>
      <w:r>
        <w:rPr>
          <w:b/>
          <w:bCs/>
        </w:rPr>
        <w:t>Prompts:</w:t>
      </w:r>
      <w:r w:rsidR="00E2343D">
        <w:tab/>
        <w:t>Please confirm that you understand the prohibition and will develop new case specific test data to perform testing as required.</w:t>
      </w:r>
    </w:p>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p w14:paraId="2205C683" w14:textId="3C64D47D" w:rsidR="00E2343D" w:rsidRPr="001F0BD9" w:rsidRDefault="00E2343D" w:rsidP="00E2343D">
      <w:pPr>
        <w:pStyle w:val="ASomething"/>
      </w:pPr>
      <w:r w:rsidRPr="009D493F">
        <w:rPr>
          <w:b/>
          <w:bCs/>
        </w:rPr>
        <w:t>Category</w:t>
      </w:r>
      <w:r w:rsidRPr="009D493F">
        <w:t>:</w:t>
      </w:r>
      <w:r>
        <w:t xml:space="preserve"> </w:t>
      </w:r>
      <w:r>
        <w:tab/>
        <w:t>ISO-25010/Maintainability/Testability</w:t>
      </w:r>
    </w:p>
    <w:p w14:paraId="7A054819" w14:textId="6618CF86" w:rsidR="00E2343D" w:rsidRPr="001F0BD9" w:rsidRDefault="00E2343D" w:rsidP="00E2343D">
      <w:pPr>
        <w:pStyle w:val="ASomething"/>
      </w:pPr>
      <w:r w:rsidRPr="009D493F">
        <w:rPr>
          <w:b/>
          <w:bCs/>
        </w:rPr>
        <w:t>Statement</w:t>
      </w:r>
      <w:r w:rsidRPr="009D493F">
        <w:t>:</w:t>
      </w:r>
      <w:r>
        <w:t xml:space="preserve"> </w:t>
      </w:r>
      <w:r>
        <w:tab/>
        <w:t xml:space="preserve">Tests </w:t>
      </w:r>
      <w:r w:rsidR="00697652">
        <w:t xml:space="preserve">of the solution’s system(s) </w:t>
      </w:r>
      <w:r>
        <w:t>MUST be secure, automated, repeatable, useful, consistent</w:t>
      </w:r>
    </w:p>
    <w:p w14:paraId="37ABE064" w14:textId="285175AE" w:rsidR="00E2343D" w:rsidRPr="001F0BD9" w:rsidRDefault="00E2343D" w:rsidP="00E2343D">
      <w:pPr>
        <w:pStyle w:val="ASomething"/>
      </w:pPr>
      <w:r w:rsidRPr="009D493F">
        <w:rPr>
          <w:b/>
          <w:bCs/>
        </w:rPr>
        <w:t>Rationale</w:t>
      </w:r>
      <w:r w:rsidRPr="009D493F">
        <w:t>:</w:t>
      </w:r>
      <w:r>
        <w:tab/>
        <w:t xml:space="preserve">Tests must </w:t>
      </w:r>
      <w:r w:rsidR="00D14AAD">
        <w:t xml:space="preserve">not use </w:t>
      </w:r>
      <w:r>
        <w:t>production data</w:t>
      </w:r>
      <w:r w:rsidR="00D14AAD">
        <w:t xml:space="preserve">: the use of production data, of any age or size, in a manner not </w:t>
      </w:r>
      <w:r>
        <w:t>disclose</w:t>
      </w:r>
      <w:r w:rsidR="00D14AAD">
        <w:t>d</w:t>
      </w:r>
      <w:r>
        <w:t xml:space="preserve"> </w:t>
      </w:r>
      <w:r w:rsidR="00D14AAD">
        <w:t xml:space="preserve">to system users is illegal. Additionally, it is </w:t>
      </w:r>
      <w:r>
        <w:t xml:space="preserve">insecure due </w:t>
      </w:r>
      <w:r w:rsidR="00D14AAD">
        <w:t xml:space="preserve">being more readily accessible </w:t>
      </w:r>
      <w:r>
        <w:t>in an unmonitored environment</w:t>
      </w:r>
      <w:r w:rsidR="00D14AAD">
        <w:t>.</w:t>
      </w:r>
      <w:r>
        <w:t xml:space="preserve"> </w:t>
      </w:r>
      <w:r w:rsidR="00D14AAD">
        <w:t xml:space="preserve">Tests are to be </w:t>
      </w:r>
      <w:r>
        <w:t xml:space="preserve">automated to minimise impact on release scheduling, </w:t>
      </w:r>
      <w:r w:rsidR="00D14AAD">
        <w:t xml:space="preserve">nor </w:t>
      </w:r>
      <w:r>
        <w:t xml:space="preserve">require manual preparations (e.g., </w:t>
      </w:r>
      <w:r w:rsidR="003524BD">
        <w:t>resetting,</w:t>
      </w:r>
      <w:r>
        <w:t xml:space="preserve"> reprovisioning databases, etc.)</w:t>
      </w:r>
      <w:r w:rsidR="00D14AAD">
        <w:t xml:space="preserve">. The automated tests must </w:t>
      </w:r>
      <w:r>
        <w:t xml:space="preserve">produce repeatable trustable results and reports. </w:t>
      </w:r>
    </w:p>
    <w:p w14:paraId="57CC392A" w14:textId="230822A6" w:rsidR="00E2343D" w:rsidRPr="001F0BD9" w:rsidRDefault="00E2343D" w:rsidP="00E2343D">
      <w:pPr>
        <w:pStyle w:val="ASomething"/>
      </w:pPr>
      <w:r w:rsidRPr="009D493F">
        <w:rPr>
          <w:b/>
          <w:bCs/>
        </w:rPr>
        <w:t>Details</w:t>
      </w:r>
      <w:r w:rsidRPr="009D493F">
        <w:t>:</w:t>
      </w:r>
      <w:r>
        <w:t xml:space="preserve"> </w:t>
      </w:r>
      <w:r>
        <w:tab/>
      </w:r>
      <w:r w:rsidR="00D14AAD">
        <w:t>Using older data, of any size, does not make it less illegal, nor safer.</w:t>
      </w:r>
    </w:p>
    <w:p w14:paraId="50B9DC1F" w14:textId="767C7EDA" w:rsidR="00E2343D" w:rsidRDefault="00617A85" w:rsidP="00E2343D">
      <w:pPr>
        <w:pStyle w:val="ASomething"/>
      </w:pPr>
      <w:r>
        <w:rPr>
          <w:b/>
          <w:bCs/>
        </w:rPr>
        <w:t>Prompts:</w:t>
      </w:r>
      <w:r w:rsidR="00E2343D">
        <w:tab/>
        <w:t xml:space="preserve">Please describe what you would do if asked to work with a subset of </w:t>
      </w:r>
      <w:r w:rsidR="00AB0FCF">
        <w:t xml:space="preserve">old </w:t>
      </w:r>
      <w:r w:rsidR="00E2343D">
        <w:t>production data</w:t>
      </w:r>
      <w:r w:rsidR="00D14AAD">
        <w:t xml:space="preserve">, </w:t>
      </w:r>
      <w:r w:rsidR="00AB0FCF">
        <w:t xml:space="preserve">how you will </w:t>
      </w:r>
      <w:r w:rsidR="00D14AAD">
        <w:t>develop and provision data for test purpose,</w:t>
      </w:r>
      <w:r w:rsidR="00AB0FCF">
        <w:t xml:space="preserve"> </w:t>
      </w:r>
      <w:r w:rsidR="00D14AAD">
        <w:br/>
        <w:t xml:space="preserve">develop tests </w:t>
      </w:r>
      <w:r w:rsidR="00AB0FCF">
        <w:t>and report</w:t>
      </w:r>
      <w:r w:rsidR="00D14AAD">
        <w:t>s of coverage and quality</w:t>
      </w:r>
      <w:r w:rsidR="00AB0FCF">
        <w:t>.</w:t>
      </w:r>
    </w:p>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p w14:paraId="61C4649D" w14:textId="5AA88DB7" w:rsidR="00CE19AD" w:rsidRPr="001F0BD9" w:rsidRDefault="00CE19AD" w:rsidP="00CE19AD">
      <w:pPr>
        <w:pStyle w:val="ASomething"/>
      </w:pPr>
      <w:r w:rsidRPr="009D493F">
        <w:rPr>
          <w:b/>
          <w:bCs/>
        </w:rPr>
        <w:t>Category</w:t>
      </w:r>
      <w:r w:rsidRPr="009D493F">
        <w:t>:</w:t>
      </w:r>
      <w:r>
        <w:t xml:space="preserve"> </w:t>
      </w:r>
      <w:r>
        <w:tab/>
        <w:t>ISO-25010/Maintainability/Testability</w:t>
      </w:r>
    </w:p>
    <w:p w14:paraId="3D076BE4" w14:textId="3D410CBB" w:rsidR="00CE19AD" w:rsidRPr="001F0BD9" w:rsidRDefault="00CE19AD" w:rsidP="00CE19AD">
      <w:pPr>
        <w:pStyle w:val="ASomething"/>
      </w:pPr>
      <w:r w:rsidRPr="009D493F">
        <w:rPr>
          <w:b/>
          <w:bCs/>
        </w:rPr>
        <w:t>Statement</w:t>
      </w:r>
      <w:r w:rsidRPr="009D493F">
        <w:t>:</w:t>
      </w:r>
      <w:r>
        <w:t xml:space="preserve"> </w:t>
      </w:r>
      <w:r>
        <w:tab/>
      </w:r>
      <w:hyperlink w:anchor="Term_CustomCode" w:history="1">
        <w:r w:rsidR="00A13BFC" w:rsidRPr="00A13BFC">
          <w:rPr>
            <w:rStyle w:val="Hyperlink"/>
          </w:rPr>
          <w:t>Custom Code</w:t>
        </w:r>
      </w:hyperlink>
      <w:r>
        <w:t xml:space="preserve"> MUST be tested by automation. </w:t>
      </w:r>
    </w:p>
    <w:p w14:paraId="60C2CDC9" w14:textId="1D85B469" w:rsidR="00CE19AD" w:rsidRPr="001F0BD9" w:rsidRDefault="00CE19AD" w:rsidP="00CE19AD">
      <w:pPr>
        <w:pStyle w:val="ASomething"/>
      </w:pPr>
      <w:r w:rsidRPr="009D493F">
        <w:rPr>
          <w:b/>
          <w:bCs/>
        </w:rPr>
        <w:t>Rationale</w:t>
      </w:r>
      <w:r w:rsidRPr="009D493F">
        <w:t>:</w:t>
      </w:r>
      <w:r>
        <w:tab/>
        <w:t xml:space="preserve">Extensions, </w:t>
      </w:r>
      <w:proofErr w:type="gramStart"/>
      <w:r>
        <w:t>plugins</w:t>
      </w:r>
      <w:proofErr w:type="gramEnd"/>
      <w:r>
        <w:t xml:space="preserve"> or modifications to purchased or subscribed products, or custom system development must be </w:t>
      </w:r>
    </w:p>
    <w:p w14:paraId="2C5D8E8F" w14:textId="3A8EB738" w:rsidR="00CE19AD" w:rsidRDefault="00CE19AD" w:rsidP="00CE19AD">
      <w:pPr>
        <w:pStyle w:val="ASomething"/>
      </w:pPr>
      <w:r w:rsidRPr="009D493F">
        <w:rPr>
          <w:b/>
          <w:bCs/>
        </w:rPr>
        <w:t>Details</w:t>
      </w:r>
      <w:r w:rsidRPr="009D493F">
        <w:t>:</w:t>
      </w:r>
      <w:r>
        <w:t xml:space="preserve"> </w:t>
      </w:r>
      <w:r>
        <w:tab/>
      </w:r>
      <w:hyperlink w:anchor="Term_CustomCode" w:history="1">
        <w:r w:rsidR="00A13BFC" w:rsidRPr="00A13BFC">
          <w:rPr>
            <w:rStyle w:val="Hyperlink"/>
          </w:rPr>
          <w:t>Custom Code</w:t>
        </w:r>
      </w:hyperlink>
      <w:r w:rsidR="00697652">
        <w:t xml:space="preserve"> includes </w:t>
      </w:r>
      <w:hyperlink w:anchor="Term_CustomSystemCode" w:history="1">
        <w:r w:rsidR="00A13BFC" w:rsidRPr="00A13BFC">
          <w:rPr>
            <w:rStyle w:val="Hyperlink"/>
          </w:rPr>
          <w:t>Custom System Code</w:t>
        </w:r>
      </w:hyperlink>
      <w:r w:rsidR="00697652">
        <w:t>, system infrastructure development code, provisioning code.</w:t>
      </w:r>
    </w:p>
    <w:p w14:paraId="51F6FB08" w14:textId="034EC98E" w:rsidR="00CE19AD" w:rsidRDefault="00617A85" w:rsidP="00CE19AD">
      <w:pPr>
        <w:pStyle w:val="ASomething"/>
      </w:pPr>
      <w:r>
        <w:rPr>
          <w:b/>
          <w:bCs/>
        </w:rPr>
        <w:lastRenderedPageBreak/>
        <w:t>Prompts:</w:t>
      </w:r>
      <w:r w:rsidR="00CE19AD">
        <w:t xml:space="preserve"> </w:t>
      </w:r>
      <w:r w:rsidR="00CE19AD">
        <w:tab/>
        <w:t>…</w:t>
      </w:r>
      <w:r w:rsidR="001B2972">
        <w:t>TODO…</w:t>
      </w:r>
    </w:p>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107" w:name="_Toc158297606"/>
      <w:r>
        <w:t>Portability</w:t>
      </w:r>
      <w:bookmarkEnd w:id="107"/>
      <w:r>
        <w:t xml:space="preserve"> </w:t>
      </w:r>
    </w:p>
    <w:p w14:paraId="6530C2C1" w14:textId="61EC8DF6" w:rsidR="00F37101" w:rsidRPr="00F37101" w:rsidRDefault="00F37101" w:rsidP="00C829F4">
      <w:pPr>
        <w:pStyle w:val="BodyTextDefinition"/>
      </w:pPr>
      <w:r w:rsidRPr="00F37101">
        <w:t>The degree of effectiveness and efficiency with which a system, product or component can be transferred from one hardware, software or other operational or usage environment to another. This characteristic is composed of the sub-qualities listed below.</w:t>
      </w:r>
    </w:p>
    <w:p w14:paraId="31F9C9CA" w14:textId="77777777" w:rsidR="00704A4D" w:rsidRPr="00F37101" w:rsidRDefault="00704A4D" w:rsidP="00F37101"/>
    <w:p w14:paraId="76B0ED6A" w14:textId="77777777" w:rsidR="00A6297C" w:rsidRDefault="00B267F3" w:rsidP="00A6297C">
      <w:pPr>
        <w:pStyle w:val="Heading4"/>
      </w:pPr>
      <w:bookmarkStart w:id="108" w:name="_Toc158297607"/>
      <w:r>
        <w:t>Adaptability</w:t>
      </w:r>
      <w:bookmarkEnd w:id="108"/>
    </w:p>
    <w:p w14:paraId="36063EEC" w14:textId="2277B94E" w:rsidR="00A6297C" w:rsidRDefault="00F37101" w:rsidP="00C829F4">
      <w:pPr>
        <w:pStyle w:val="BodyTextDefinition"/>
      </w:pPr>
      <w:r>
        <w:t>T</w:t>
      </w:r>
      <w:r w:rsidRPr="00074108">
        <w:t>he degree to which a solution can effectively and efficiently be adapted for different and evolving hardware, software, or environments.</w:t>
      </w:r>
    </w:p>
    <w:p w14:paraId="3C41E32C" w14:textId="77777777" w:rsidR="00F37101" w:rsidRPr="00A6297C" w:rsidRDefault="00F37101" w:rsidP="00A6297C">
      <w:pPr>
        <w:pStyle w:val="BodyText"/>
      </w:pPr>
    </w:p>
    <w:p w14:paraId="4ADA5940" w14:textId="5A3589A7" w:rsidR="00704A4D" w:rsidRPr="00704A4D" w:rsidRDefault="00113DB2" w:rsidP="00A6297C">
      <w:pPr>
        <w:pStyle w:val="Heading5"/>
      </w:pPr>
      <w:r>
        <w:t>QR-DEF-</w:t>
      </w:r>
      <w:r w:rsidR="00346430" w:rsidRPr="00704A4D">
        <w:t>POR-ADAP-00</w:t>
      </w:r>
      <w:r w:rsidR="00346430">
        <w:t xml:space="preserve">: </w:t>
      </w:r>
      <w:r w:rsidR="00704A4D" w:rsidRPr="00346430">
        <w:rPr>
          <w:b/>
          <w:bCs/>
        </w:rPr>
        <w:t>Portable Custom Code</w:t>
      </w:r>
    </w:p>
    <w:p w14:paraId="383E15F7" w14:textId="3DC823A8" w:rsidR="009D493F" w:rsidRPr="001F0BD9" w:rsidRDefault="009D493F" w:rsidP="009D493F">
      <w:pPr>
        <w:pStyle w:val="ASomething"/>
      </w:pPr>
      <w:r w:rsidRPr="009D493F">
        <w:rPr>
          <w:b/>
          <w:bCs/>
        </w:rPr>
        <w:t>Category</w:t>
      </w:r>
      <w:r w:rsidRPr="009D493F">
        <w:t>:</w:t>
      </w:r>
      <w:r>
        <w:tab/>
        <w:t>ISO-25010/Portability/Adaptability</w:t>
      </w:r>
    </w:p>
    <w:p w14:paraId="0A760DED" w14:textId="7CBEE56C" w:rsidR="009D493F" w:rsidRPr="001F0BD9" w:rsidRDefault="009D493F" w:rsidP="009D493F">
      <w:pPr>
        <w:pStyle w:val="ASomething"/>
      </w:pPr>
      <w:r w:rsidRPr="009D493F">
        <w:rPr>
          <w:b/>
          <w:bCs/>
        </w:rPr>
        <w:t>Statement</w:t>
      </w:r>
      <w:r w:rsidRPr="009D493F">
        <w:t>:</w:t>
      </w:r>
      <w:r>
        <w:tab/>
      </w:r>
      <w:hyperlink w:anchor="Term_CustomCode" w:history="1">
        <w:r w:rsidR="00A13BFC" w:rsidRPr="00A13BFC">
          <w:rPr>
            <w:rStyle w:val="Hyperlink"/>
          </w:rPr>
          <w:t>Custom Code</w:t>
        </w:r>
      </w:hyperlink>
      <w:r>
        <w:t xml:space="preserve"> MUST be portable to </w:t>
      </w:r>
      <w:r w:rsidR="00744DCA">
        <w:t xml:space="preserve">more than one market leading </w:t>
      </w:r>
      <w:r>
        <w:t>Operating Systems</w:t>
      </w:r>
      <w:r w:rsidR="00744DCA">
        <w:t>.</w:t>
      </w:r>
    </w:p>
    <w:p w14:paraId="6E00E16F" w14:textId="42A0CBA3" w:rsidR="009D493F" w:rsidRPr="001F0BD9" w:rsidRDefault="009D493F" w:rsidP="009D493F">
      <w:pPr>
        <w:pStyle w:val="ASomething"/>
      </w:pPr>
      <w:r w:rsidRPr="009D493F">
        <w:rPr>
          <w:b/>
          <w:bCs/>
        </w:rPr>
        <w:t>Rationale</w:t>
      </w:r>
      <w:r w:rsidRPr="009D493F">
        <w:t>:</w:t>
      </w:r>
      <w:r>
        <w:tab/>
        <w:t>Ensures flexibility of deployment to meet strategies, available resources &amp; skills, licensing constraints.</w:t>
      </w:r>
    </w:p>
    <w:p w14:paraId="32D56333" w14:textId="6603BD78" w:rsidR="009D493F" w:rsidRDefault="009D493F" w:rsidP="009D493F">
      <w:pPr>
        <w:pStyle w:val="ASomething"/>
      </w:pPr>
      <w:r w:rsidRPr="009D493F">
        <w:rPr>
          <w:b/>
          <w:bCs/>
        </w:rPr>
        <w:t>Details</w:t>
      </w:r>
      <w:r w:rsidRPr="009D493F">
        <w:t>:</w:t>
      </w:r>
      <w:r>
        <w:tab/>
      </w:r>
      <w:r w:rsidR="00704A4D">
        <w:t>As per defined Definitions, while</w:t>
      </w:r>
      <w:r w:rsidR="00A13BFC">
        <w:t xml:space="preserve"> the term</w:t>
      </w:r>
      <w:r w:rsidR="00704A4D">
        <w:t xml:space="preserve"> </w:t>
      </w:r>
      <w:hyperlink w:anchor="Term_CustomCode" w:history="1">
        <w:r w:rsidR="00A13BFC" w:rsidRPr="00A13BFC">
          <w:rPr>
            <w:rStyle w:val="Hyperlink"/>
          </w:rPr>
          <w:t>Custom Code</w:t>
        </w:r>
      </w:hyperlink>
      <w:r w:rsidR="00704A4D">
        <w:t xml:space="preserve"> includes </w:t>
      </w:r>
      <w:hyperlink w:anchor="Term_CustomSystemCode" w:history="1">
        <w:r w:rsidR="00A13BFC" w:rsidRPr="00A13BFC">
          <w:rPr>
            <w:rStyle w:val="Hyperlink"/>
          </w:rPr>
          <w:t>Custom System Code</w:t>
        </w:r>
      </w:hyperlink>
      <w:r w:rsidR="00704A4D">
        <w:t xml:space="preserve"> </w:t>
      </w:r>
      <w:hyperlink w:anchor="Term_IF_THEN" w:history="1">
        <w:r w:rsidR="003C7F2B" w:rsidRPr="003C7F2B">
          <w:rPr>
            <w:rStyle w:val="Hyperlink"/>
          </w:rPr>
          <w:t>IF</w:t>
        </w:r>
      </w:hyperlink>
      <w:r w:rsidR="00704A4D">
        <w:t xml:space="preserve"> the </w:t>
      </w:r>
      <w:r w:rsidR="00697652">
        <w:t xml:space="preserve">solution’s </w:t>
      </w:r>
      <w:r w:rsidR="00704A4D">
        <w:t>system</w:t>
      </w:r>
      <w:r w:rsidR="00697652">
        <w:t xml:space="preserve">(s) is a </w:t>
      </w:r>
      <w:hyperlink w:anchor="Term_Platform" w:history="1">
        <w:r w:rsidR="00FA79BC" w:rsidRPr="00FA79BC">
          <w:rPr>
            <w:rStyle w:val="Hyperlink"/>
          </w:rPr>
          <w:t>P</w:t>
        </w:r>
        <w:r w:rsidR="00697652" w:rsidRPr="00FA79BC">
          <w:rPr>
            <w:rStyle w:val="Hyperlink"/>
          </w:rPr>
          <w:t>latform</w:t>
        </w:r>
      </w:hyperlink>
      <w:r w:rsidR="00704A4D">
        <w:t xml:space="preserve">, it does include custom </w:t>
      </w:r>
      <w:r w:rsidR="003B08C4">
        <w:t xml:space="preserve">developed </w:t>
      </w:r>
      <w:r w:rsidR="00704A4D">
        <w:t xml:space="preserve">plugins for non-custom </w:t>
      </w:r>
      <w:hyperlink w:anchor="Term_Platform" w:history="1">
        <w:r w:rsidR="00FA79BC" w:rsidRPr="00FA79BC">
          <w:rPr>
            <w:rStyle w:val="Hyperlink"/>
          </w:rPr>
          <w:t>Platform</w:t>
        </w:r>
      </w:hyperlink>
      <w:r w:rsidR="00704A4D">
        <w:t xml:space="preserve">s, delivery </w:t>
      </w:r>
      <w:hyperlink w:anchor="Term_Pipeline" w:history="1">
        <w:r w:rsidR="00FA79BC">
          <w:rPr>
            <w:rStyle w:val="Hyperlink"/>
          </w:rPr>
          <w:t>P</w:t>
        </w:r>
        <w:r w:rsidR="00FA79BC" w:rsidRPr="00FA79BC">
          <w:rPr>
            <w:rStyle w:val="Hyperlink"/>
          </w:rPr>
          <w:t>ipeline</w:t>
        </w:r>
      </w:hyperlink>
      <w:r w:rsidR="00704A4D">
        <w:t xml:space="preserve">s, including any configuration, setting and provisioning instructions, etc. </w:t>
      </w:r>
    </w:p>
    <w:p w14:paraId="61622F9D" w14:textId="45CB44FA" w:rsidR="00CE19AD" w:rsidRDefault="00617A85" w:rsidP="00CE19AD">
      <w:pPr>
        <w:pStyle w:val="ASomething"/>
      </w:pPr>
      <w:r>
        <w:rPr>
          <w:b/>
          <w:bCs/>
        </w:rPr>
        <w:t>Prompts:</w:t>
      </w:r>
      <w:r w:rsidR="00CE19AD">
        <w:tab/>
        <w:t xml:space="preserve">Describe how applicable </w:t>
      </w:r>
      <w:hyperlink w:anchor="Term_CustomCode" w:history="1">
        <w:r w:rsidR="00A13BFC" w:rsidRPr="00A13BFC">
          <w:rPr>
            <w:rStyle w:val="Hyperlink"/>
          </w:rPr>
          <w:t>Custom Code</w:t>
        </w:r>
      </w:hyperlink>
      <w:r w:rsidR="00CE19AD">
        <w:t xml:space="preserve"> is developed to meet the requirement (e.g., </w:t>
      </w:r>
      <w:r w:rsidR="00744DCA">
        <w:t xml:space="preserve">using </w:t>
      </w:r>
      <w:hyperlink w:anchor="Term_InterpretedLanguage" w:history="1">
        <w:r w:rsidR="00744DCA" w:rsidRPr="00744DCA">
          <w:rPr>
            <w:rStyle w:val="Hyperlink"/>
          </w:rPr>
          <w:t>interpreted languages</w:t>
        </w:r>
      </w:hyperlink>
      <w:r w:rsidR="00744DCA">
        <w:t xml:space="preserve"> (e.g.: </w:t>
      </w:r>
      <w:r w:rsidR="00CE19AD">
        <w:t xml:space="preserve">PowerShell, </w:t>
      </w:r>
      <w:r w:rsidR="003B08C4">
        <w:t>P</w:t>
      </w:r>
      <w:r w:rsidR="00CE19AD">
        <w:t xml:space="preserve">ython, </w:t>
      </w:r>
      <w:r w:rsidR="003B08C4">
        <w:t xml:space="preserve">JS, bash, </w:t>
      </w:r>
      <w:r w:rsidR="00CE19AD">
        <w:t>PHP</w:t>
      </w:r>
      <w:r w:rsidR="00744DCA">
        <w:t xml:space="preserve">), or </w:t>
      </w:r>
      <w:hyperlink w:anchor="Term_CompiledLanguage" w:history="1">
        <w:r w:rsidR="00744DCA" w:rsidRPr="00744DCA">
          <w:rPr>
            <w:rStyle w:val="Hyperlink"/>
          </w:rPr>
          <w:t>compiled languages</w:t>
        </w:r>
      </w:hyperlink>
      <w:r w:rsidR="00744DCA">
        <w:t xml:space="preserve"> (e.g.: .</w:t>
      </w:r>
      <w:r w:rsidR="00CE19AD">
        <w:t>NET Core</w:t>
      </w:r>
      <w:r w:rsidR="00744DCA">
        <w:t>)</w:t>
      </w:r>
      <w:r w:rsidR="00CE19AD">
        <w:t>, etc.).</w:t>
      </w:r>
    </w:p>
    <w:p w14:paraId="2EB63385" w14:textId="77777777" w:rsidR="00F37101" w:rsidRDefault="00F37101" w:rsidP="00CE19AD">
      <w:pPr>
        <w:pStyle w:val="ASomething"/>
      </w:pPr>
    </w:p>
    <w:p w14:paraId="50AD28B6" w14:textId="1D92B765" w:rsidR="00F37101" w:rsidRDefault="00113DB2" w:rsidP="00F37101">
      <w:pPr>
        <w:pStyle w:val="Heading5"/>
      </w:pPr>
      <w:r>
        <w:t>QR-DEF-</w:t>
      </w:r>
      <w:r w:rsidR="00F37101">
        <w:t xml:space="preserve">POR-ADAP-00: </w:t>
      </w:r>
      <w:r w:rsidR="009159FD">
        <w:rPr>
          <w:b/>
          <w:bCs/>
        </w:rPr>
        <w:t xml:space="preserve">Logic </w:t>
      </w:r>
      <w:r w:rsidR="00697652">
        <w:rPr>
          <w:b/>
          <w:bCs/>
        </w:rPr>
        <w:t>Tier</w:t>
      </w:r>
    </w:p>
    <w:p w14:paraId="1DFF9FA4" w14:textId="66ADC3EF" w:rsidR="00F37101" w:rsidRPr="001F0BD9" w:rsidRDefault="00F37101" w:rsidP="00F37101">
      <w:pPr>
        <w:pStyle w:val="ASomething"/>
      </w:pPr>
      <w:r w:rsidRPr="009D493F">
        <w:rPr>
          <w:b/>
          <w:bCs/>
        </w:rPr>
        <w:t>Category</w:t>
      </w:r>
      <w:r w:rsidRPr="009D493F">
        <w:t>:</w:t>
      </w:r>
      <w:r>
        <w:t xml:space="preserve"> </w:t>
      </w:r>
      <w:r>
        <w:tab/>
      </w:r>
      <w:r w:rsidR="009159FD">
        <w:t>ISO-25010/Portability/Adaptability</w:t>
      </w:r>
    </w:p>
    <w:p w14:paraId="729C2207" w14:textId="03F50CC6" w:rsidR="00F37101" w:rsidRPr="001F0BD9" w:rsidRDefault="00F37101" w:rsidP="00F3710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rsidR="00BB753C">
        <w:t xml:space="preserve"> </w:t>
      </w:r>
      <w:r w:rsidR="009159FD">
        <w:t xml:space="preserve">a </w:t>
      </w:r>
      <w:hyperlink w:anchor="Term_CustomSystem" w:history="1">
        <w:r w:rsidR="009159FD" w:rsidRPr="003C7F2B">
          <w:rPr>
            <w:rStyle w:val="Hyperlink"/>
          </w:rPr>
          <w:t>c</w:t>
        </w:r>
        <w:r w:rsidR="00BB753C" w:rsidRPr="003C7F2B">
          <w:rPr>
            <w:rStyle w:val="Hyperlink"/>
          </w:rPr>
          <w:t>ustom</w:t>
        </w:r>
        <w:r w:rsidR="009159FD" w:rsidRPr="003C7F2B">
          <w:rPr>
            <w:rStyle w:val="Hyperlink"/>
          </w:rPr>
          <w:t xml:space="preserve"> system</w:t>
        </w:r>
      </w:hyperlink>
      <w:r w:rsidR="00BB753C">
        <w:t xml:space="preserve">, </w:t>
      </w:r>
      <w:r w:rsidR="003C7F2B">
        <w:br/>
      </w:r>
      <w:hyperlink w:anchor="Term_IF_THEN" w:history="1">
        <w:r w:rsidR="003C7F2B">
          <w:rPr>
            <w:rStyle w:val="Hyperlink"/>
          </w:rPr>
          <w:t>THEN</w:t>
        </w:r>
      </w:hyperlink>
      <w:r w:rsidR="003C7F2B">
        <w:t xml:space="preserve"> </w:t>
      </w:r>
      <w:r w:rsidR="00BB753C">
        <w:t xml:space="preserve">the Solution’s Service’s logic MUST </w:t>
      </w:r>
      <w:r w:rsidR="009159FD">
        <w:t xml:space="preserve">remain in the orchestrating </w:t>
      </w:r>
      <w:r w:rsidR="00BB753C">
        <w:t>Application Tier</w:t>
      </w:r>
      <w:r w:rsidR="009159FD">
        <w:t xml:space="preserve"> -- </w:t>
      </w:r>
      <w:r w:rsidR="00BB753C">
        <w:t xml:space="preserve">not </w:t>
      </w:r>
      <w:r w:rsidR="009159FD">
        <w:t>spread out to lower t</w:t>
      </w:r>
      <w:r w:rsidR="00BB753C">
        <w:t>ier</w:t>
      </w:r>
      <w:r w:rsidR="009159FD">
        <w:t>s</w:t>
      </w:r>
      <w:r w:rsidR="00BB753C">
        <w:t>.</w:t>
      </w:r>
    </w:p>
    <w:p w14:paraId="6AD2635F" w14:textId="66339C65" w:rsidR="00F37101" w:rsidRPr="001F0BD9" w:rsidRDefault="00F37101" w:rsidP="00F37101">
      <w:pPr>
        <w:pStyle w:val="ASomething"/>
      </w:pPr>
      <w:r w:rsidRPr="009D493F">
        <w:rPr>
          <w:b/>
          <w:bCs/>
        </w:rPr>
        <w:t>Rationale</w:t>
      </w:r>
      <w:r w:rsidRPr="009D493F">
        <w:t>:</w:t>
      </w:r>
      <w:r>
        <w:tab/>
      </w:r>
      <w:r w:rsidR="00BB753C">
        <w:t xml:space="preserve">Follow recommended best practice: avoid </w:t>
      </w:r>
      <w:hyperlink w:anchor="Term_StoredProcedures" w:history="1">
        <w:r w:rsidR="00854C04" w:rsidRPr="00854C04">
          <w:rPr>
            <w:rStyle w:val="Hyperlink"/>
          </w:rPr>
          <w:t>Stored Procedures</w:t>
        </w:r>
      </w:hyperlink>
      <w:r w:rsidR="00BB753C">
        <w:t xml:space="preserve"> for logic that should be in the application tier. </w:t>
      </w:r>
      <w:r w:rsidR="009159FD">
        <w:t xml:space="preserve"> </w:t>
      </w:r>
      <w:hyperlink w:anchor="Term_StoredProcedures" w:history="1">
        <w:r w:rsidR="00854C04" w:rsidRPr="00854C04">
          <w:rPr>
            <w:rStyle w:val="Hyperlink"/>
          </w:rPr>
          <w:t>Stored Procedures</w:t>
        </w:r>
      </w:hyperlink>
      <w:r w:rsidR="009159FD">
        <w:t xml:space="preserve"> </w:t>
      </w:r>
      <w:r w:rsidR="00854C04">
        <w:t>MAY</w:t>
      </w:r>
      <w:r w:rsidR="009159FD">
        <w:t xml:space="preserve"> be used to </w:t>
      </w:r>
      <w:r w:rsidR="00BB753C" w:rsidRPr="00BB753C">
        <w:rPr>
          <w:i/>
          <w:iCs/>
          <w:u w:val="single"/>
        </w:rPr>
        <w:t>shap</w:t>
      </w:r>
      <w:r w:rsidR="009159FD">
        <w:rPr>
          <w:i/>
          <w:iCs/>
          <w:u w:val="single"/>
        </w:rPr>
        <w:t>e</w:t>
      </w:r>
      <w:r w:rsidR="00BB753C">
        <w:t xml:space="preserve"> data results</w:t>
      </w:r>
      <w:r w:rsidR="009159FD">
        <w:t xml:space="preserve"> if database Views are not satisfactory</w:t>
      </w:r>
      <w:r w:rsidR="00BB753C">
        <w:t>.</w:t>
      </w:r>
    </w:p>
    <w:p w14:paraId="243B2508" w14:textId="5C1130CA" w:rsidR="00F37101" w:rsidRPr="001F0BD9" w:rsidRDefault="00F37101" w:rsidP="00F37101">
      <w:pPr>
        <w:pStyle w:val="ASomething"/>
      </w:pPr>
      <w:r w:rsidRPr="009D493F">
        <w:rPr>
          <w:b/>
          <w:bCs/>
        </w:rPr>
        <w:lastRenderedPageBreak/>
        <w:t>Details</w:t>
      </w:r>
      <w:r w:rsidRPr="009D493F">
        <w:t>:</w:t>
      </w:r>
      <w:r>
        <w:t xml:space="preserve"> </w:t>
      </w:r>
      <w:r>
        <w:tab/>
      </w:r>
      <w:r w:rsidR="009159FD">
        <w:t xml:space="preserve">While </w:t>
      </w:r>
      <w:hyperlink w:anchor="Term_StoredProcedures" w:history="1">
        <w:r w:rsidR="00854C04" w:rsidRPr="00854C04">
          <w:rPr>
            <w:rStyle w:val="Hyperlink"/>
          </w:rPr>
          <w:t>Stored Procedures</w:t>
        </w:r>
      </w:hyperlink>
      <w:r w:rsidR="009159FD">
        <w:t xml:space="preserve"> are valid to decrease the number of calls required to form and/or shape a query response, they are not the appropriate place to develop custom logic for multiple reasons (increase errors, testing and development costs while decreasing maintainability and modularity).</w:t>
      </w:r>
    </w:p>
    <w:p w14:paraId="0C085E94" w14:textId="297C3890" w:rsidR="00F37101" w:rsidRPr="0075069B" w:rsidRDefault="00617A85" w:rsidP="00F37101">
      <w:pPr>
        <w:pStyle w:val="ASomething"/>
      </w:pPr>
      <w:r>
        <w:rPr>
          <w:b/>
          <w:bCs/>
        </w:rPr>
        <w:t>Prompts:</w:t>
      </w:r>
      <w:r w:rsidR="00F37101">
        <w:tab/>
      </w:r>
      <w:r w:rsidR="009159FD">
        <w:t>Are solution system(s) custom developed?</w:t>
      </w:r>
      <w:r w:rsidR="009159FD">
        <w:br/>
        <w:t xml:space="preserve">If so, does the solution rely on </w:t>
      </w:r>
      <w:hyperlink w:anchor="Term_StoredProcedures" w:history="1">
        <w:r w:rsidR="00854C04" w:rsidRPr="00854C04">
          <w:rPr>
            <w:rStyle w:val="Hyperlink"/>
          </w:rPr>
          <w:t>Stored Procedures</w:t>
        </w:r>
      </w:hyperlink>
      <w:r w:rsidR="009159FD">
        <w:t xml:space="preserve">? </w:t>
      </w:r>
      <w:r w:rsidR="009159FD">
        <w:br/>
        <w:t>If so, for what reason?</w:t>
      </w:r>
      <w:r w:rsidR="009159FD">
        <w:br/>
      </w:r>
      <w:r w:rsidR="009159FD">
        <w:br/>
      </w:r>
    </w:p>
    <w:p w14:paraId="0F2D1C8E" w14:textId="77777777" w:rsidR="00F37101" w:rsidRDefault="00F37101" w:rsidP="00CE19AD">
      <w:pPr>
        <w:pStyle w:val="ASomething"/>
      </w:pPr>
    </w:p>
    <w:p w14:paraId="3DC29D44" w14:textId="77777777" w:rsidR="00B267F3" w:rsidRDefault="00B267F3" w:rsidP="00B267F3">
      <w:pPr>
        <w:pStyle w:val="BodyText"/>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109" w:name="_Toc158297608"/>
      <w:r>
        <w:t>Installability</w:t>
      </w:r>
      <w:bookmarkEnd w:id="109"/>
    </w:p>
    <w:p w14:paraId="0D826BBA" w14:textId="69CAD6A2" w:rsidR="00A6297C" w:rsidRPr="00A6297C" w:rsidRDefault="00F37101" w:rsidP="00C829F4">
      <w:pPr>
        <w:pStyle w:val="BodyTextDefinition"/>
      </w:pPr>
      <w:r>
        <w:t>T</w:t>
      </w:r>
      <w:r w:rsidRPr="00074108">
        <w:t>he degree of effectiveness and efficiency in which a solution can be successfully installed/uninstalled in a specified environment.</w:t>
      </w:r>
      <w:r>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p w14:paraId="4C80DE06" w14:textId="4E51D756" w:rsidR="009D493F" w:rsidRPr="001F0BD9" w:rsidRDefault="009D493F" w:rsidP="009D493F">
      <w:pPr>
        <w:pStyle w:val="ASomething"/>
      </w:pPr>
      <w:r w:rsidRPr="009D493F">
        <w:rPr>
          <w:b/>
          <w:bCs/>
        </w:rPr>
        <w:t>Category</w:t>
      </w:r>
      <w:r w:rsidRPr="009D493F">
        <w:t>:</w:t>
      </w:r>
      <w:r>
        <w:t xml:space="preserve"> </w:t>
      </w:r>
      <w:r>
        <w:tab/>
        <w:t>ISO-25010/Portability/Installability</w:t>
      </w:r>
    </w:p>
    <w:p w14:paraId="507E210A" w14:textId="0B2B30AE" w:rsidR="009D493F" w:rsidRPr="001F0BD9" w:rsidRDefault="009D493F" w:rsidP="00577992">
      <w:pPr>
        <w:pStyle w:val="ASomething"/>
      </w:pPr>
      <w:r w:rsidRPr="009D493F">
        <w:rPr>
          <w:b/>
          <w:bCs/>
        </w:rPr>
        <w:t>Statement</w:t>
      </w:r>
      <w:r w:rsidRPr="009D493F">
        <w:t>:</w:t>
      </w:r>
      <w:r>
        <w:t xml:space="preserve"> </w:t>
      </w:r>
      <w:r>
        <w:tab/>
      </w:r>
      <w:r w:rsidR="00577992">
        <w:t xml:space="preserve">Applicable </w:t>
      </w:r>
      <w:r w:rsidR="00697652">
        <w:t xml:space="preserve">Solution’s </w:t>
      </w:r>
      <w:r w:rsidR="00577992">
        <w:t>System</w:t>
      </w:r>
      <w:r w:rsidR="00697652">
        <w:t>(s)</w:t>
      </w:r>
      <w:r w:rsidR="00577992">
        <w:t xml:space="preserve"> Compilation, Packaging, Deployment, Configuration Provisioning processes MUST be automated, documented, rapid, idempotently repeatable.</w:t>
      </w:r>
    </w:p>
    <w:p w14:paraId="11C6611D" w14:textId="0F4CE9C7" w:rsidR="009D493F" w:rsidRPr="001F0BD9" w:rsidRDefault="009D493F" w:rsidP="009D493F">
      <w:pPr>
        <w:pStyle w:val="ASomething"/>
      </w:pPr>
      <w:r w:rsidRPr="009D493F">
        <w:rPr>
          <w:b/>
          <w:bCs/>
        </w:rPr>
        <w:t>Rationale</w:t>
      </w:r>
      <w:r w:rsidRPr="009D493F">
        <w:t>:</w:t>
      </w:r>
      <w:r>
        <w:tab/>
      </w:r>
      <w:r w:rsidR="00577992">
        <w:t>Reduces time &amp; effort to keep systems current and rapidly available after a disaster.</w:t>
      </w:r>
    </w:p>
    <w:p w14:paraId="02885F45" w14:textId="327E1549" w:rsidR="009D493F" w:rsidRDefault="009D493F" w:rsidP="009D493F">
      <w:pPr>
        <w:pStyle w:val="ASomething"/>
      </w:pPr>
      <w:r w:rsidRPr="009D493F">
        <w:rPr>
          <w:b/>
          <w:bCs/>
        </w:rPr>
        <w:t>Details</w:t>
      </w:r>
      <w:r w:rsidRPr="009D493F">
        <w:t>:</w:t>
      </w:r>
      <w:r>
        <w:t xml:space="preserve"> </w:t>
      </w:r>
      <w:r>
        <w:tab/>
      </w:r>
      <w:r w:rsidR="00577992">
        <w:t xml:space="preserve">For services to be configurable by automation, </w:t>
      </w:r>
      <w:hyperlink w:anchor="Term_API" w:history="1">
        <w:r w:rsidR="000F39EE" w:rsidRPr="000F39EE">
          <w:rPr>
            <w:rStyle w:val="Hyperlink"/>
          </w:rPr>
          <w:t>API</w:t>
        </w:r>
      </w:hyperlink>
      <w:r w:rsidR="00577992">
        <w:t>s for Configuration (</w:t>
      </w:r>
      <w:r w:rsidR="00F52C96">
        <w:t>e.g.,</w:t>
      </w:r>
      <w:r w:rsidR="00577992">
        <w:t xml:space="preserve"> Integration), System Settings (</w:t>
      </w:r>
      <w:r w:rsidR="00F52C96">
        <w:t>e.g.,</w:t>
      </w:r>
      <w:r w:rsidR="00577992">
        <w:t xml:space="preserve"> Branding), Groups, Users (Identities, Personal Profiles, Memberships), and Resource Provisioning are required. </w:t>
      </w:r>
    </w:p>
    <w:p w14:paraId="333387A1" w14:textId="48533C35" w:rsidR="00CE19AD" w:rsidRDefault="00617A85" w:rsidP="009D493F">
      <w:pPr>
        <w:pStyle w:val="ASomething"/>
      </w:pPr>
      <w:r>
        <w:rPr>
          <w:b/>
          <w:bCs/>
        </w:rPr>
        <w:t>Prompts:</w:t>
      </w:r>
      <w:r w:rsidR="00CE19AD">
        <w:t xml:space="preserve"> </w:t>
      </w:r>
      <w:r w:rsidR="00CE19AD">
        <w:tab/>
        <w:t xml:space="preserve">Describe at a </w:t>
      </w:r>
      <w:proofErr w:type="gramStart"/>
      <w:r w:rsidR="00CE19AD">
        <w:t>high</w:t>
      </w:r>
      <w:r w:rsidR="001B2972">
        <w:t>-</w:t>
      </w:r>
      <w:r w:rsidR="00CE19AD">
        <w:t>level applicable steps of the deployment</w:t>
      </w:r>
      <w:proofErr w:type="gramEnd"/>
      <w:r w:rsidR="00CE19AD">
        <w:t>, configuration, settings, provisioning process.</w:t>
      </w:r>
    </w:p>
    <w:p w14:paraId="624F3441" w14:textId="77777777" w:rsidR="00CE19AD" w:rsidRDefault="00CE19AD" w:rsidP="009D493F">
      <w:pPr>
        <w:pStyle w:val="ASomething"/>
      </w:pPr>
    </w:p>
    <w:p w14:paraId="71A2E0BC" w14:textId="1A00634B"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 xml:space="preserve">Automated </w:t>
      </w:r>
      <w:r w:rsidR="00060F56">
        <w:rPr>
          <w:b/>
          <w:bCs/>
        </w:rPr>
        <w:t>Deployment</w:t>
      </w:r>
    </w:p>
    <w:p w14:paraId="59060565" w14:textId="59B8AE63" w:rsidR="00734BC9" w:rsidRPr="001F0BD9" w:rsidRDefault="00734BC9" w:rsidP="00734BC9">
      <w:pPr>
        <w:pStyle w:val="ASomething"/>
      </w:pPr>
      <w:r w:rsidRPr="009D493F">
        <w:rPr>
          <w:b/>
          <w:bCs/>
        </w:rPr>
        <w:t>Category</w:t>
      </w:r>
      <w:r w:rsidRPr="001F0BD9">
        <w:t>:</w:t>
      </w:r>
      <w:r>
        <w:t xml:space="preserve"> </w:t>
      </w:r>
      <w:r w:rsidR="009D493F">
        <w:tab/>
      </w:r>
      <w:r w:rsidR="00B267F3">
        <w:t>ISO-25010/Portability</w:t>
      </w:r>
      <w:r>
        <w:t>/Installability</w:t>
      </w:r>
    </w:p>
    <w:p w14:paraId="44F4ECB0" w14:textId="4E593DA9" w:rsidR="00734BC9" w:rsidRPr="001F0BD9" w:rsidRDefault="00734BC9" w:rsidP="00734BC9">
      <w:pPr>
        <w:pStyle w:val="ASomething"/>
      </w:pPr>
      <w:r w:rsidRPr="009D493F">
        <w:rPr>
          <w:b/>
          <w:bCs/>
        </w:rPr>
        <w:t>Statement</w:t>
      </w:r>
      <w:r w:rsidR="001F0BD9">
        <w:t xml:space="preserve">: </w:t>
      </w:r>
      <w:r w:rsidR="009D493F">
        <w:tab/>
      </w:r>
      <w:hyperlink w:anchor="Term_CustomCode" w:history="1">
        <w:r w:rsidR="00A13BFC" w:rsidRPr="00A13BFC">
          <w:rPr>
            <w:rStyle w:val="Hyperlink"/>
          </w:rPr>
          <w:t>Custom Code</w:t>
        </w:r>
      </w:hyperlink>
      <w:r>
        <w:t xml:space="preserve"> </w:t>
      </w:r>
      <w:r w:rsidR="00060F56">
        <w:t xml:space="preserve">, Configuration and System Settings </w:t>
      </w:r>
      <w:r>
        <w:t xml:space="preserve">MUST be deployed by </w:t>
      </w:r>
      <w:r w:rsidR="00060F56">
        <w:t xml:space="preserve">an </w:t>
      </w:r>
      <w:r>
        <w:t>automa</w:t>
      </w:r>
      <w:r w:rsidR="00060F56">
        <w:t xml:space="preserve">ted </w:t>
      </w:r>
      <w:hyperlink w:anchor="Term_Pipeline" w:history="1">
        <w:r w:rsidR="00060F56" w:rsidRPr="00060F56">
          <w:rPr>
            <w:rStyle w:val="Hyperlink"/>
          </w:rPr>
          <w:t>pipeline</w:t>
        </w:r>
      </w:hyperlink>
      <w:r>
        <w:t>.</w:t>
      </w:r>
    </w:p>
    <w:p w14:paraId="68B4BA73" w14:textId="2998EAF8" w:rsidR="001F0BD9" w:rsidRPr="001F0BD9" w:rsidRDefault="001F0BD9" w:rsidP="00734BC9">
      <w:pPr>
        <w:pStyle w:val="ASomething"/>
      </w:pPr>
      <w:r w:rsidRPr="009D493F">
        <w:rPr>
          <w:b/>
          <w:bCs/>
        </w:rPr>
        <w:t>Rationale</w:t>
      </w:r>
      <w:r w:rsidRPr="009D493F">
        <w:t>:</w:t>
      </w:r>
      <w:r>
        <w:t xml:space="preserve"> </w:t>
      </w:r>
      <w:r w:rsidR="009D493F">
        <w:tab/>
      </w:r>
      <w:r w:rsidR="00B267F3">
        <w:t>Reduces</w:t>
      </w:r>
      <w:r w:rsidR="00060F56">
        <w:t xml:space="preserve"> process</w:t>
      </w:r>
      <w:r w:rsidR="00B267F3">
        <w:t xml:space="preserve"> </w:t>
      </w:r>
      <w:hyperlink w:anchor="Term_Documentation" w:history="1">
        <w:r w:rsidR="00B267F3" w:rsidRPr="00D90D14">
          <w:rPr>
            <w:rStyle w:val="Hyperlink"/>
          </w:rPr>
          <w:t>documentation</w:t>
        </w:r>
      </w:hyperlink>
      <w:r w:rsidR="00B267F3">
        <w:t xml:space="preserve"> and effort while retaining IP.</w:t>
      </w:r>
    </w:p>
    <w:p w14:paraId="19D816CF" w14:textId="6CC33E6F" w:rsidR="00B267F3" w:rsidRDefault="00734BC9" w:rsidP="00734BC9">
      <w:pPr>
        <w:pStyle w:val="ASomething"/>
      </w:pPr>
      <w:r w:rsidRPr="009D493F">
        <w:rPr>
          <w:b/>
          <w:bCs/>
        </w:rPr>
        <w:lastRenderedPageBreak/>
        <w:t>Details</w:t>
      </w:r>
      <w:r w:rsidR="001F0BD9" w:rsidRPr="009D493F">
        <w:t>:</w:t>
      </w:r>
      <w:r w:rsidR="001F0BD9">
        <w:t xml:space="preserve"> </w:t>
      </w:r>
      <w:r w:rsidR="009D493F">
        <w:tab/>
      </w:r>
      <w:r w:rsidR="00060F56">
        <w:t>TODO</w:t>
      </w:r>
    </w:p>
    <w:p w14:paraId="2B5AE3C6" w14:textId="42AEC610" w:rsidR="00CE19AD" w:rsidRDefault="00617A85" w:rsidP="00734BC9">
      <w:pPr>
        <w:pStyle w:val="ASomething"/>
      </w:pPr>
      <w:r>
        <w:rPr>
          <w:b/>
          <w:bCs/>
        </w:rPr>
        <w:t>Prompts:</w:t>
      </w:r>
      <w:r w:rsidR="00CE19AD">
        <w:t xml:space="preserve"> </w:t>
      </w:r>
      <w:r w:rsidR="00CE19AD">
        <w:tab/>
        <w:t>…</w:t>
      </w:r>
    </w:p>
    <w:p w14:paraId="16D98352" w14:textId="77777777" w:rsidR="00926581" w:rsidRDefault="00926581" w:rsidP="00734BC9">
      <w:pPr>
        <w:pStyle w:val="ASomething"/>
      </w:pPr>
    </w:p>
    <w:p w14:paraId="26E8D563" w14:textId="3F753275" w:rsidR="00926581" w:rsidRDefault="00926581" w:rsidP="00926581">
      <w:pPr>
        <w:pStyle w:val="Heading5"/>
      </w:pPr>
      <w:r>
        <w:t xml:space="preserve">QR-DEF-POR-INST-00: </w:t>
      </w:r>
      <w:r>
        <w:rPr>
          <w:b/>
          <w:bCs/>
        </w:rPr>
        <w:t>Idempotent Installations</w:t>
      </w:r>
    </w:p>
    <w:p w14:paraId="4D4EF0E2" w14:textId="1CE8A33E" w:rsidR="00926581" w:rsidRPr="001F0BD9" w:rsidRDefault="00926581" w:rsidP="00926581">
      <w:pPr>
        <w:pStyle w:val="ASomething"/>
      </w:pPr>
      <w:r w:rsidRPr="009D493F">
        <w:rPr>
          <w:b/>
          <w:bCs/>
        </w:rPr>
        <w:t>Category</w:t>
      </w:r>
      <w:r w:rsidRPr="009D493F">
        <w:t>:</w:t>
      </w:r>
      <w:r>
        <w:t xml:space="preserve"> </w:t>
      </w:r>
      <w:r>
        <w:tab/>
        <w:t>ISO-25010/Portability/Installability</w:t>
      </w:r>
    </w:p>
    <w:p w14:paraId="687BF799" w14:textId="6C1E0D16" w:rsidR="00926581" w:rsidRPr="001F0BD9" w:rsidRDefault="00926581" w:rsidP="0092658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a managed </w:t>
      </w:r>
      <w:hyperlink w:anchor="Term_SaaP" w:history="1">
        <w:r w:rsidRPr="003C7F2B">
          <w:rPr>
            <w:rStyle w:val="Hyperlink"/>
          </w:rPr>
          <w:t>SaaP</w:t>
        </w:r>
      </w:hyperlink>
      <w:r>
        <w:t xml:space="preserve">, </w:t>
      </w:r>
      <w:r w:rsidR="003C7F2B">
        <w:br/>
      </w:r>
      <w:hyperlink w:anchor="Term_IF_THEN" w:history="1">
        <w:r w:rsidR="003C7F2B">
          <w:rPr>
            <w:rStyle w:val="Hyperlink"/>
          </w:rPr>
          <w:t>THEN</w:t>
        </w:r>
      </w:hyperlink>
      <w:r w:rsidR="003C7F2B">
        <w:t xml:space="preserve"> </w:t>
      </w:r>
      <w:r>
        <w:t>the Installation processes MUST be idempotent.</w:t>
      </w:r>
    </w:p>
    <w:p w14:paraId="76D69F31" w14:textId="57CEFE99" w:rsidR="00926581" w:rsidRPr="001F0BD9" w:rsidRDefault="00926581" w:rsidP="00926581">
      <w:pPr>
        <w:pStyle w:val="ASomething"/>
      </w:pPr>
      <w:r w:rsidRPr="009D493F">
        <w:rPr>
          <w:b/>
          <w:bCs/>
        </w:rPr>
        <w:t>Rationale</w:t>
      </w:r>
      <w:r w:rsidRPr="009D493F">
        <w:t>:</w:t>
      </w:r>
      <w:r>
        <w:tab/>
        <w:t xml:space="preserve">If the installation process is rerun it must not corrupt data by duplicating </w:t>
      </w:r>
      <w:proofErr w:type="gramStart"/>
      <w:r>
        <w:t>entries, or</w:t>
      </w:r>
      <w:proofErr w:type="gramEnd"/>
      <w:r>
        <w:t xml:space="preserve"> disrupt service.</w:t>
      </w:r>
    </w:p>
    <w:p w14:paraId="22A6093F" w14:textId="125DEAD9" w:rsidR="00926581" w:rsidRPr="001F0BD9" w:rsidRDefault="00926581" w:rsidP="00926581">
      <w:pPr>
        <w:pStyle w:val="ASomething"/>
      </w:pPr>
      <w:r w:rsidRPr="009D493F">
        <w:rPr>
          <w:b/>
          <w:bCs/>
        </w:rPr>
        <w:t>Details</w:t>
      </w:r>
      <w:r w:rsidRPr="009D493F">
        <w:t>:</w:t>
      </w:r>
      <w:r>
        <w:t xml:space="preserve"> </w:t>
      </w:r>
      <w:r>
        <w:tab/>
        <w:t xml:space="preserve">For example, if developing </w:t>
      </w:r>
      <w:hyperlink w:anchor="Term_CustomSupportingCode" w:history="1">
        <w:r w:rsidRPr="00926581">
          <w:rPr>
            <w:rStyle w:val="Hyperlink"/>
          </w:rPr>
          <w:t>custom support code</w:t>
        </w:r>
      </w:hyperlink>
      <w:r>
        <w:t xml:space="preserve"> to apply schemas the code must first check what version of the schema has already been deployed to skip re-applying changes already made.</w:t>
      </w:r>
      <w:r>
        <w:br/>
        <w:t>Changes to storage data schemas must be applied in sync with deployments to the system logic tier.</w:t>
      </w:r>
    </w:p>
    <w:p w14:paraId="56BD85D6" w14:textId="703A74F2" w:rsidR="00926581" w:rsidRDefault="00926581" w:rsidP="00926581">
      <w:pPr>
        <w:pStyle w:val="ASomething"/>
      </w:pPr>
      <w:r>
        <w:rPr>
          <w:b/>
          <w:bCs/>
        </w:rPr>
        <w:t>Prompts:</w:t>
      </w:r>
      <w:r>
        <w:tab/>
        <w:t>How will changes to databases and/or other data storage be kept in sync with changes to the logic tier?</w:t>
      </w:r>
    </w:p>
    <w:p w14:paraId="1F5B951B" w14:textId="77777777" w:rsidR="00926581" w:rsidRDefault="00926581" w:rsidP="00926581">
      <w:pPr>
        <w:pStyle w:val="ASomething"/>
      </w:pPr>
    </w:p>
    <w:p w14:paraId="71C32608" w14:textId="0E3D933E" w:rsidR="00926581" w:rsidRDefault="00926581" w:rsidP="00926581">
      <w:pPr>
        <w:pStyle w:val="Heading5"/>
      </w:pPr>
      <w:r>
        <w:t xml:space="preserve">QR-DEF-POR-INST-00 </w:t>
      </w:r>
      <w:r>
        <w:rPr>
          <w:b/>
          <w:bCs/>
        </w:rPr>
        <w:t>Undoable Deployments</w:t>
      </w:r>
    </w:p>
    <w:p w14:paraId="6697035B" w14:textId="77777777" w:rsidR="00926581" w:rsidRPr="001F0BD9" w:rsidRDefault="00926581" w:rsidP="00926581">
      <w:pPr>
        <w:pStyle w:val="ASomething"/>
      </w:pPr>
      <w:r w:rsidRPr="009D493F">
        <w:rPr>
          <w:b/>
          <w:bCs/>
        </w:rPr>
        <w:t>Category</w:t>
      </w:r>
      <w:r w:rsidRPr="009D493F">
        <w:t>:</w:t>
      </w:r>
      <w:r>
        <w:t xml:space="preserve"> </w:t>
      </w:r>
      <w:r>
        <w:tab/>
        <w:t>…</w:t>
      </w:r>
    </w:p>
    <w:p w14:paraId="4A689D0A" w14:textId="52AFF9E4" w:rsidR="00926581" w:rsidRPr="001F0BD9" w:rsidRDefault="00926581" w:rsidP="0092658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 system(s) are managed </w:t>
      </w:r>
      <w:hyperlink w:anchor="Term_SaaP" w:history="1">
        <w:proofErr w:type="spellStart"/>
        <w:r w:rsidRPr="00926581">
          <w:rPr>
            <w:rStyle w:val="Hyperlink"/>
          </w:rPr>
          <w:t>SaaP</w:t>
        </w:r>
      </w:hyperlink>
      <w:r>
        <w:t>s</w:t>
      </w:r>
      <w:proofErr w:type="spellEnd"/>
      <w:r>
        <w:t xml:space="preserve">, </w:t>
      </w:r>
      <w:r>
        <w:br/>
      </w:r>
      <w:hyperlink w:anchor="Term_IF_THEN" w:history="1">
        <w:r w:rsidR="003C7F2B">
          <w:rPr>
            <w:rStyle w:val="Hyperlink"/>
          </w:rPr>
          <w:t>THEN</w:t>
        </w:r>
      </w:hyperlink>
      <w:r>
        <w:t xml:space="preserve"> failed deployments MUST be able to be rolled back.</w:t>
      </w:r>
    </w:p>
    <w:p w14:paraId="2A5D6073" w14:textId="02643600" w:rsidR="00926581" w:rsidRPr="001F0BD9" w:rsidRDefault="00926581" w:rsidP="00926581">
      <w:pPr>
        <w:pStyle w:val="ASomething"/>
      </w:pPr>
      <w:r w:rsidRPr="009D493F">
        <w:rPr>
          <w:b/>
          <w:bCs/>
        </w:rPr>
        <w:t>Rationale</w:t>
      </w:r>
      <w:r w:rsidRPr="009D493F">
        <w:t>:</w:t>
      </w:r>
      <w:r>
        <w:tab/>
      </w:r>
      <w:r w:rsidR="00744DCA">
        <w:t xml:space="preserve">If an installation is unsuccessful, changes must be reverted to return the service to a functional state for </w:t>
      </w:r>
      <w:hyperlink w:anchor="Term_SystemUser" w:history="1">
        <w:r w:rsidR="00744DCA" w:rsidRPr="00744DCA">
          <w:rPr>
            <w:rStyle w:val="Hyperlink"/>
          </w:rPr>
          <w:t>system users</w:t>
        </w:r>
      </w:hyperlink>
      <w:r w:rsidR="00744DCA">
        <w:t xml:space="preserve"> within notified downtimes. </w:t>
      </w:r>
    </w:p>
    <w:p w14:paraId="5B49F11F" w14:textId="1733422C" w:rsidR="00926581" w:rsidRPr="001F0BD9" w:rsidRDefault="00926581" w:rsidP="00926581">
      <w:pPr>
        <w:pStyle w:val="ASomething"/>
      </w:pPr>
      <w:r w:rsidRPr="009D493F">
        <w:rPr>
          <w:b/>
          <w:bCs/>
        </w:rPr>
        <w:t>Details</w:t>
      </w:r>
      <w:r w:rsidRPr="009D493F">
        <w:t>:</w:t>
      </w:r>
      <w:r>
        <w:t xml:space="preserve"> </w:t>
      </w:r>
      <w:r>
        <w:tab/>
        <w:t>The process may involve making data backups first, to be able to restore the backups, as restoring just deleted data is unachievable.</w:t>
      </w:r>
    </w:p>
    <w:p w14:paraId="3EB407D5" w14:textId="197563D9" w:rsidR="00926581" w:rsidRPr="0075069B" w:rsidRDefault="00926581" w:rsidP="00926581">
      <w:pPr>
        <w:pStyle w:val="ASomething"/>
      </w:pPr>
      <w:r>
        <w:rPr>
          <w:b/>
          <w:bCs/>
        </w:rPr>
        <w:t>Prompts:</w:t>
      </w:r>
      <w:r>
        <w:tab/>
        <w:t>Is the solution a managed SaaP?</w:t>
      </w:r>
      <w:r>
        <w:br/>
        <w:t>Does the installation process back up data first?</w:t>
      </w:r>
      <w:r>
        <w:br/>
        <w:t>Are database restorations automatic in the case of rollback?</w:t>
      </w:r>
    </w:p>
    <w:p w14:paraId="21F5E79D" w14:textId="77777777" w:rsidR="00926581" w:rsidRPr="0075069B" w:rsidRDefault="00926581" w:rsidP="00926581">
      <w:pPr>
        <w:pStyle w:val="ASomething"/>
      </w:pPr>
    </w:p>
    <w:p w14:paraId="78AD6334" w14:textId="77777777" w:rsidR="00CE19AD" w:rsidRDefault="00CE19AD" w:rsidP="00926581">
      <w:pPr>
        <w:pStyle w:val="ASomething"/>
        <w:ind w:left="0" w:firstLine="0"/>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110" w:name="_Toc158297609"/>
      <w:r>
        <w:t>Replaceability</w:t>
      </w:r>
      <w:bookmarkEnd w:id="110"/>
    </w:p>
    <w:p w14:paraId="3038EBB9" w14:textId="28209990" w:rsidR="00B267F3" w:rsidRPr="00B267F3" w:rsidRDefault="009D493F" w:rsidP="00C829F4">
      <w:pPr>
        <w:pStyle w:val="BodyTextDefinition"/>
      </w:pPr>
      <w:r>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p>
    <w:p w14:paraId="0FBC629D" w14:textId="5FE604D8" w:rsidR="001F0BD9" w:rsidRPr="003E04DA" w:rsidRDefault="003E04DA" w:rsidP="00734BC9">
      <w:pPr>
        <w:pStyle w:val="ASomething"/>
        <w:rPr>
          <w:i/>
          <w:iCs/>
        </w:rPr>
      </w:pPr>
      <w:r w:rsidRPr="003E04DA">
        <w:rPr>
          <w:i/>
          <w:iCs/>
        </w:rPr>
        <w:lastRenderedPageBreak/>
        <w:t>No requirements.</w:t>
      </w:r>
    </w:p>
    <w:p w14:paraId="68E08482" w14:textId="77777777" w:rsidR="001F0BD9" w:rsidRDefault="001F0BD9" w:rsidP="001F0BD9">
      <w:pPr>
        <w:pStyle w:val="BodyText"/>
      </w:pPr>
    </w:p>
    <w:p w14:paraId="55365C31" w14:textId="7728915A" w:rsidR="003E04DA" w:rsidRDefault="003E04DA" w:rsidP="003E04DA">
      <w:pPr>
        <w:pStyle w:val="Heading3"/>
      </w:pPr>
      <w:bookmarkStart w:id="111" w:name="_Toc158297610"/>
      <w:r>
        <w:t>Regulations and Agreements</w:t>
      </w:r>
      <w:bookmarkEnd w:id="111"/>
    </w:p>
    <w:p w14:paraId="103D499A" w14:textId="208281DF" w:rsidR="00C829F4" w:rsidRDefault="00C829F4" w:rsidP="00C829F4">
      <w:pPr>
        <w:pStyle w:val="BodyTextDefinition"/>
      </w:pPr>
      <w:r>
        <w:t>TODO</w:t>
      </w:r>
    </w:p>
    <w:p w14:paraId="72DD7282" w14:textId="77777777" w:rsidR="00C829F4" w:rsidRPr="00C829F4" w:rsidRDefault="00C829F4" w:rsidP="00C829F4">
      <w:pPr>
        <w:pStyle w:val="BodyText"/>
      </w:pPr>
    </w:p>
    <w:p w14:paraId="114E6333" w14:textId="5BDDBF7F" w:rsidR="003E04DA" w:rsidRDefault="003E04DA" w:rsidP="003E04DA">
      <w:pPr>
        <w:pStyle w:val="Heading4"/>
      </w:pPr>
      <w:bookmarkStart w:id="112" w:name="_Toc158297611"/>
      <w:r>
        <w:t>Data Location</w:t>
      </w:r>
      <w:bookmarkEnd w:id="112"/>
    </w:p>
    <w:p w14:paraId="358DE8FE" w14:textId="7BB071AB" w:rsidR="00C829F4" w:rsidRDefault="00C829F4" w:rsidP="00C829F4">
      <w:pPr>
        <w:pStyle w:val="BodyTextDefinition"/>
      </w:pPr>
      <w:r>
        <w:t>TODO</w:t>
      </w:r>
    </w:p>
    <w:p w14:paraId="6102BB7D" w14:textId="77777777" w:rsidR="00C829F4" w:rsidRPr="00C829F4" w:rsidRDefault="00C829F4" w:rsidP="00C829F4">
      <w:pPr>
        <w:pStyle w:val="BodyText"/>
      </w:pPr>
    </w:p>
    <w:p w14:paraId="1D4EE927" w14:textId="0C9C2989" w:rsidR="003E04DA" w:rsidRDefault="00113DB2" w:rsidP="003E04DA">
      <w:pPr>
        <w:pStyle w:val="Heading5"/>
      </w:pPr>
      <w:commentRangeStart w:id="113"/>
      <w:r>
        <w:t>QR-DEF-</w:t>
      </w:r>
      <w:r w:rsidR="003E04DA">
        <w:t xml:space="preserve">REG-DAT-00: </w:t>
      </w:r>
      <w:r w:rsidR="003E04DA">
        <w:rPr>
          <w:b/>
          <w:bCs/>
        </w:rPr>
        <w:t>Data will be persisted in countries closest to Source</w:t>
      </w:r>
      <w:commentRangeEnd w:id="113"/>
      <w:r w:rsidR="00D24A5B">
        <w:rPr>
          <w:rStyle w:val="CommentReference"/>
          <w:rFonts w:eastAsiaTheme="minorHAnsi" w:cs="Times New Roman"/>
          <w:color w:val="auto"/>
        </w:rPr>
        <w:commentReference w:id="113"/>
      </w:r>
    </w:p>
    <w:p w14:paraId="775348FE" w14:textId="74C83292" w:rsidR="003E04DA" w:rsidRPr="001F0BD9" w:rsidRDefault="003E04DA" w:rsidP="003E04DA">
      <w:pPr>
        <w:pStyle w:val="ASomething"/>
      </w:pPr>
      <w:r w:rsidRPr="009D493F">
        <w:rPr>
          <w:b/>
          <w:bCs/>
        </w:rPr>
        <w:t>Category</w:t>
      </w:r>
      <w:r w:rsidRPr="009D493F">
        <w:t>:</w:t>
      </w:r>
      <w:r>
        <w:t xml:space="preserve"> </w:t>
      </w:r>
      <w:r>
        <w:tab/>
        <w:t>Regulations &amp; Agreements/Data Location</w:t>
      </w:r>
    </w:p>
    <w:p w14:paraId="51243195" w14:textId="698F7B5E" w:rsidR="003E04DA" w:rsidRPr="001F0BD9" w:rsidRDefault="003E04DA" w:rsidP="003E04DA">
      <w:pPr>
        <w:pStyle w:val="ASomething"/>
      </w:pPr>
      <w:r w:rsidRPr="009D493F">
        <w:rPr>
          <w:b/>
          <w:bCs/>
        </w:rPr>
        <w:t>Statement</w:t>
      </w:r>
      <w:r w:rsidRPr="009D493F">
        <w:t>:</w:t>
      </w:r>
      <w:r>
        <w:t xml:space="preserve"> </w:t>
      </w:r>
      <w:r>
        <w:tab/>
      </w:r>
      <w:hyperlink w:anchor="Term_SystemData" w:history="1">
        <w:r w:rsidR="002A4633" w:rsidRPr="00465682">
          <w:rPr>
            <w:rStyle w:val="Hyperlink"/>
          </w:rPr>
          <w:t xml:space="preserve">System </w:t>
        </w:r>
        <w:r w:rsidRPr="00465682">
          <w:rPr>
            <w:rStyle w:val="Hyperlink"/>
          </w:rPr>
          <w:t>Data</w:t>
        </w:r>
      </w:hyperlink>
      <w:r w:rsidR="002A4633">
        <w:rPr>
          <w:rStyle w:val="FootnoteReference"/>
        </w:rPr>
        <w:footnoteReference w:id="9"/>
      </w:r>
      <w:r>
        <w:t xml:space="preserve"> MUST be persisted </w:t>
      </w:r>
      <w:r w:rsidR="00B465FD">
        <w:t xml:space="preserve">in </w:t>
      </w:r>
      <w:r w:rsidR="002A4633">
        <w:t xml:space="preserve">datastores </w:t>
      </w:r>
      <w:r>
        <w:t>closest to source</w:t>
      </w:r>
      <w:r w:rsidR="00B465FD">
        <w:t xml:space="preserve"> where cloud services are available</w:t>
      </w:r>
      <w:r w:rsidR="002A4633">
        <w:rPr>
          <w:rStyle w:val="FootnoteReference"/>
        </w:rPr>
        <w:footnoteReference w:id="10"/>
      </w:r>
      <w:r>
        <w:t xml:space="preserve">. </w:t>
      </w:r>
    </w:p>
    <w:p w14:paraId="748EFDF6" w14:textId="18025E90" w:rsidR="003E04DA" w:rsidRPr="001F0BD9" w:rsidRDefault="003E04DA" w:rsidP="003E04DA">
      <w:pPr>
        <w:pStyle w:val="ASomething"/>
      </w:pPr>
      <w:r w:rsidRPr="009D493F">
        <w:rPr>
          <w:b/>
          <w:bCs/>
        </w:rPr>
        <w:t>Rationale</w:t>
      </w:r>
      <w:r w:rsidRPr="009D493F">
        <w:t>:</w:t>
      </w:r>
      <w:r>
        <w:tab/>
        <w:t>Data Security Regulations and/or Data Sovereignty Agreements apply.</w:t>
      </w:r>
    </w:p>
    <w:p w14:paraId="2CB1C898" w14:textId="118822DC" w:rsidR="003E04DA" w:rsidRPr="001F0BD9" w:rsidRDefault="003E04DA" w:rsidP="003E04DA">
      <w:pPr>
        <w:pStyle w:val="ASomething"/>
      </w:pPr>
      <w:r w:rsidRPr="009D493F">
        <w:rPr>
          <w:b/>
          <w:bCs/>
        </w:rPr>
        <w:t>Details</w:t>
      </w:r>
      <w:r w:rsidRPr="009D493F">
        <w:t>:</w:t>
      </w:r>
      <w:r>
        <w:t xml:space="preserve"> </w:t>
      </w:r>
      <w:r>
        <w:tab/>
      </w:r>
      <w:r w:rsidR="00B465FD">
        <w:t xml:space="preserve">Do NOT adhere to this </w:t>
      </w:r>
      <w:hyperlink w:anchor="Term_Statement" w:history="1">
        <w:r w:rsidR="00B465FD" w:rsidRPr="00B465FD">
          <w:rPr>
            <w:rStyle w:val="Hyperlink"/>
          </w:rPr>
          <w:t>Statement</w:t>
        </w:r>
      </w:hyperlink>
      <w:r w:rsidR="00B465FD">
        <w:t xml:space="preserve"> if it negatively impacts</w:t>
      </w:r>
      <w:r w:rsidR="002A4633">
        <w:t xml:space="preserve"> </w:t>
      </w:r>
      <w:r w:rsidR="00B465FD">
        <w:t xml:space="preserve">system performance and ultimately impacts </w:t>
      </w:r>
      <w:hyperlink w:anchor="Term_SystemUser" w:history="1">
        <w:r w:rsidR="00B465FD" w:rsidRPr="00B465FD">
          <w:rPr>
            <w:rStyle w:val="Hyperlink"/>
          </w:rPr>
          <w:t>system user</w:t>
        </w:r>
      </w:hyperlink>
      <w:r w:rsidR="00B465FD">
        <w:t xml:space="preserve"> efficiency and experience.</w:t>
      </w:r>
    </w:p>
    <w:p w14:paraId="3B693D5F" w14:textId="03DB85A2" w:rsidR="003E04DA" w:rsidRDefault="003E04DA" w:rsidP="003E04DA">
      <w:pPr>
        <w:pStyle w:val="ASomething"/>
      </w:pPr>
      <w:r>
        <w:rPr>
          <w:b/>
          <w:bCs/>
        </w:rPr>
        <w:t>Prompts:</w:t>
      </w:r>
      <w:r>
        <w:tab/>
      </w:r>
      <w:r w:rsidR="002A4633">
        <w:t xml:space="preserve">Is </w:t>
      </w:r>
      <w:hyperlink w:anchor="Term_SystemData" w:history="1">
        <w:r w:rsidR="00465682" w:rsidRPr="00465682">
          <w:rPr>
            <w:rStyle w:val="Hyperlink"/>
          </w:rPr>
          <w:t>System Data</w:t>
        </w:r>
      </w:hyperlink>
      <w:r w:rsidR="002A4633">
        <w:t xml:space="preserve"> persisted in countries that </w:t>
      </w:r>
      <w:r w:rsidR="00B465FD">
        <w:t xml:space="preserve">do </w:t>
      </w:r>
      <w:r w:rsidR="00F066F5">
        <w:t xml:space="preserve">NOT </w:t>
      </w:r>
      <w:r w:rsidR="002A4633">
        <w:t>meet the above criteria?</w:t>
      </w:r>
    </w:p>
    <w:p w14:paraId="5A472ED9" w14:textId="77777777" w:rsidR="00734BC9" w:rsidRDefault="00734BC9" w:rsidP="001F0BD9">
      <w:pPr>
        <w:pStyle w:val="BodyText"/>
      </w:pPr>
    </w:p>
    <w:p w14:paraId="04B85D3C" w14:textId="61ECF2ED" w:rsidR="001B2972" w:rsidRDefault="001B2972" w:rsidP="00867765">
      <w:pPr>
        <w:pStyle w:val="Heading1"/>
      </w:pPr>
      <w:bookmarkStart w:id="114" w:name="Header_SystemDataQualityRequirements"/>
      <w:bookmarkStart w:id="115" w:name="_Toc158297612"/>
      <w:bookmarkEnd w:id="114"/>
      <w:r>
        <w:lastRenderedPageBreak/>
        <w:t>System Data Qualit</w:t>
      </w:r>
      <w:r w:rsidR="00867765">
        <w:t>y Requirements</w:t>
      </w:r>
      <w:bookmarkEnd w:id="115"/>
    </w:p>
    <w:p w14:paraId="33FF8B82" w14:textId="7ED30DD8" w:rsidR="001B2972" w:rsidRDefault="001B2972" w:rsidP="001B2972">
      <w:pPr>
        <w:pStyle w:val="BodyText"/>
      </w:pPr>
      <w:r>
        <w:t xml:space="preserve">Users use Systems to access Data managed by </w:t>
      </w:r>
      <w:r w:rsidR="00867765">
        <w:t xml:space="preserve">solution </w:t>
      </w:r>
      <w:r>
        <w:t>system</w:t>
      </w:r>
      <w:r w:rsidR="00867765">
        <w:t>(</w:t>
      </w:r>
      <w:r>
        <w:t>s</w:t>
      </w:r>
      <w:r w:rsidR="00867765">
        <w:t>)</w:t>
      </w:r>
      <w:r>
        <w:t xml:space="preserve">.  </w:t>
      </w:r>
    </w:p>
    <w:p w14:paraId="3699C313" w14:textId="38B617EB" w:rsidR="001B2972" w:rsidRDefault="001B2972" w:rsidP="001B2972">
      <w:pPr>
        <w:pStyle w:val="BodyText"/>
      </w:pPr>
      <w:r>
        <w:t xml:space="preserve">They expect the data to </w:t>
      </w:r>
      <w:r w:rsidR="00F52C96">
        <w:t>have</w:t>
      </w:r>
      <w:r w:rsidR="00867765">
        <w:t xml:space="preserve"> qualities </w:t>
      </w:r>
      <w:r>
        <w:t>defined by ISO-25012 quality targets.</w:t>
      </w:r>
    </w:p>
    <w:p w14:paraId="5CAF7696" w14:textId="77777777" w:rsidR="00867765" w:rsidRDefault="001B2972" w:rsidP="001B2972">
      <w:pPr>
        <w:pStyle w:val="BodyText"/>
      </w:pPr>
      <w:r>
        <w:t>ISO-25012 define</w:t>
      </w:r>
      <w:r w:rsidR="00867765">
        <w:t xml:space="preserve">s the qualities divided </w:t>
      </w:r>
      <w:r>
        <w:t>in</w:t>
      </w:r>
      <w:r w:rsidR="00867765">
        <w:t>to</w:t>
      </w:r>
      <w:r>
        <w:t xml:space="preserve"> 3 </w:t>
      </w:r>
      <w:r w:rsidR="00867765">
        <w:t xml:space="preserve">base </w:t>
      </w:r>
      <w:r>
        <w:t xml:space="preserve">groups: </w:t>
      </w:r>
    </w:p>
    <w:p w14:paraId="4C0BCE2F" w14:textId="77777777" w:rsidR="00867765" w:rsidRDefault="001727B6" w:rsidP="0029769D">
      <w:pPr>
        <w:pStyle w:val="BodyText"/>
        <w:numPr>
          <w:ilvl w:val="0"/>
          <w:numId w:val="4"/>
        </w:numPr>
      </w:pPr>
      <w:r>
        <w:t xml:space="preserve">Inherent </w:t>
      </w:r>
      <w:r w:rsidR="001B2972">
        <w:t xml:space="preserve">Data Qualities, </w:t>
      </w:r>
    </w:p>
    <w:p w14:paraId="04460D0E" w14:textId="77777777" w:rsidR="00867765" w:rsidRDefault="001727B6" w:rsidP="0029769D">
      <w:pPr>
        <w:pStyle w:val="BodyText"/>
        <w:numPr>
          <w:ilvl w:val="0"/>
          <w:numId w:val="4"/>
        </w:numPr>
      </w:pPr>
      <w:r>
        <w:t xml:space="preserve">Combined Data </w:t>
      </w:r>
      <w:r w:rsidR="001B2972">
        <w:t xml:space="preserve">Qualities, </w:t>
      </w:r>
    </w:p>
    <w:p w14:paraId="14E4EF33" w14:textId="7BF1BF55" w:rsidR="001B2972" w:rsidRDefault="001727B6" w:rsidP="0029769D">
      <w:pPr>
        <w:pStyle w:val="BodyText"/>
        <w:numPr>
          <w:ilvl w:val="0"/>
          <w:numId w:val="4"/>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16" w:name="_Toc158297613"/>
      <w:commentRangeStart w:id="117"/>
      <w:r>
        <w:t>Inherent Data Qualities</w:t>
      </w:r>
      <w:bookmarkEnd w:id="116"/>
      <w:commentRangeEnd w:id="117"/>
      <w:r w:rsidR="00E50F59">
        <w:rPr>
          <w:rStyle w:val="CommentReference"/>
          <w:rFonts w:eastAsiaTheme="minorHAnsi" w:cs="Times New Roman"/>
          <w:b w:val="0"/>
          <w:color w:val="auto"/>
        </w:rPr>
        <w:commentReference w:id="117"/>
      </w:r>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18" w:name="_Toc158297614"/>
      <w:r>
        <w:t>Accuracy</w:t>
      </w:r>
      <w:bookmarkEnd w:id="118"/>
    </w:p>
    <w:p w14:paraId="76C3E11B" w14:textId="77777777" w:rsidR="001B2972" w:rsidRDefault="001B2972" w:rsidP="00C829F4">
      <w:pPr>
        <w:pStyle w:val="BodyTextDefinition"/>
      </w:pPr>
      <w:r w:rsidRPr="001727B6">
        <w:t>The degree to which data has attributes that correctly represent the true value of the intended attribute of a concept or event in a specific context of use.</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p w14:paraId="3CA0341C" w14:textId="494C0553" w:rsidR="001727B6" w:rsidRPr="001F0BD9" w:rsidRDefault="001727B6" w:rsidP="001727B6">
      <w:pPr>
        <w:pStyle w:val="ASomething"/>
      </w:pPr>
      <w:r w:rsidRPr="009D493F">
        <w:rPr>
          <w:b/>
          <w:bCs/>
        </w:rPr>
        <w:t>Category</w:t>
      </w:r>
      <w:r w:rsidRPr="009D493F">
        <w:t>:</w:t>
      </w:r>
      <w:r>
        <w:t xml:space="preserve"> </w:t>
      </w:r>
      <w:r>
        <w:tab/>
      </w:r>
      <w:r w:rsidR="00533330">
        <w:t>ISO-25012/</w:t>
      </w:r>
      <w:r w:rsidR="007753A8">
        <w:t xml:space="preserve">Data </w:t>
      </w:r>
      <w:r w:rsidR="00533330">
        <w:t>Accuracy</w:t>
      </w:r>
    </w:p>
    <w:p w14:paraId="68FBDF00" w14:textId="0267B002" w:rsidR="001727B6" w:rsidRPr="001F0BD9" w:rsidRDefault="001727B6" w:rsidP="001727B6">
      <w:pPr>
        <w:pStyle w:val="ASomething"/>
      </w:pPr>
      <w:r w:rsidRPr="009D493F">
        <w:rPr>
          <w:b/>
          <w:bCs/>
        </w:rPr>
        <w:t>Statement</w:t>
      </w:r>
      <w:r w:rsidRPr="009D493F">
        <w:t>:</w:t>
      </w:r>
      <w:r>
        <w:t xml:space="preserve"> </w:t>
      </w:r>
      <w:r>
        <w:tab/>
      </w:r>
      <w:commentRangeStart w:id="119"/>
      <w:r w:rsidR="00533330">
        <w:t>System Users MUST be provided accurate data.</w:t>
      </w:r>
      <w:commentRangeEnd w:id="119"/>
      <w:r w:rsidR="00881541">
        <w:rPr>
          <w:rStyle w:val="CommentReference"/>
          <w:rFonts w:eastAsiaTheme="minorHAnsi"/>
        </w:rPr>
        <w:commentReference w:id="119"/>
      </w:r>
    </w:p>
    <w:p w14:paraId="21A6F21F" w14:textId="793BF26A" w:rsidR="001727B6" w:rsidRPr="001F0BD9" w:rsidRDefault="001727B6" w:rsidP="001727B6">
      <w:pPr>
        <w:pStyle w:val="ASomething"/>
      </w:pPr>
      <w:r w:rsidRPr="009D493F">
        <w:rPr>
          <w:b/>
          <w:bCs/>
        </w:rPr>
        <w:t>Rationale</w:t>
      </w:r>
      <w:r w:rsidRPr="009D493F">
        <w:t>:</w:t>
      </w:r>
      <w:r>
        <w:tab/>
      </w:r>
      <w:r w:rsidR="00533330">
        <w:t>System Users will not trust systems that provide inaccurate data.</w:t>
      </w:r>
    </w:p>
    <w:p w14:paraId="1CA3510D" w14:textId="3C828ABB" w:rsidR="001727B6" w:rsidRPr="001F0BD9" w:rsidRDefault="001727B6" w:rsidP="001727B6">
      <w:pPr>
        <w:pStyle w:val="ASomething"/>
      </w:pPr>
      <w:commentRangeStart w:id="120"/>
      <w:r w:rsidRPr="009D493F">
        <w:rPr>
          <w:b/>
          <w:bCs/>
        </w:rPr>
        <w:t>Details</w:t>
      </w:r>
      <w:r w:rsidRPr="009D493F">
        <w:t>:</w:t>
      </w:r>
      <w:r>
        <w:t xml:space="preserve"> </w:t>
      </w:r>
      <w:commentRangeEnd w:id="120"/>
      <w:r w:rsidR="00A81D2F">
        <w:rPr>
          <w:rStyle w:val="CommentReference"/>
          <w:rFonts w:eastAsiaTheme="minorHAnsi"/>
        </w:rPr>
        <w:commentReference w:id="120"/>
      </w:r>
      <w:r>
        <w:tab/>
      </w:r>
      <w:r w:rsidR="00533330">
        <w:t xml:space="preserve">Data developed for this </w:t>
      </w:r>
      <w:hyperlink w:anchor="Term_Project" w:history="1">
        <w:r w:rsidR="00E23A97" w:rsidRPr="00E23A97">
          <w:rPr>
            <w:rStyle w:val="Hyperlink"/>
          </w:rPr>
          <w:t>project</w:t>
        </w:r>
      </w:hyperlink>
      <w:r w:rsidR="00533330">
        <w:t xml:space="preserve"> must be accurate before being deployed to the system.</w:t>
      </w:r>
      <w:r w:rsidR="00533330">
        <w:br/>
      </w:r>
      <w:r w:rsidR="00533330">
        <w:br/>
        <w:t>This requirement is later supported by the system validating data that is input into a system, combined with the requirement that any data provisioned into solution systems will be done via validated APIs.</w:t>
      </w:r>
    </w:p>
    <w:p w14:paraId="406925A2" w14:textId="7E9199A7" w:rsidR="001727B6" w:rsidRPr="0075069B" w:rsidRDefault="001727B6" w:rsidP="001727B6">
      <w:pPr>
        <w:pStyle w:val="ASomething"/>
      </w:pPr>
      <w:r>
        <w:rPr>
          <w:b/>
          <w:bCs/>
        </w:rPr>
        <w:t>Prompts:</w:t>
      </w:r>
      <w:r>
        <w:tab/>
      </w:r>
      <w:r w:rsidR="00533330">
        <w:t>TODO</w:t>
      </w:r>
    </w:p>
    <w:p w14:paraId="1885921B" w14:textId="77777777" w:rsidR="001727B6" w:rsidRDefault="001727B6" w:rsidP="001B2972">
      <w:pPr>
        <w:pStyle w:val="BodyText"/>
      </w:pPr>
    </w:p>
    <w:p w14:paraId="539FCEEE" w14:textId="77777777" w:rsidR="001B2972" w:rsidRDefault="001B2972" w:rsidP="001727B6">
      <w:pPr>
        <w:pStyle w:val="Heading4"/>
      </w:pPr>
      <w:bookmarkStart w:id="121" w:name="_Toc158297615"/>
      <w:r>
        <w:t>Completeness</w:t>
      </w:r>
      <w:bookmarkEnd w:id="121"/>
    </w:p>
    <w:p w14:paraId="34D25FB2" w14:textId="77777777" w:rsidR="001B2972" w:rsidRDefault="001B2972" w:rsidP="00C829F4">
      <w:pPr>
        <w:pStyle w:val="BodyTextDefinition"/>
      </w:pPr>
      <w:r w:rsidRPr="001727B6">
        <w:t>The degree to which subject data associated with an entity has values for all expected attributes and related entity instances in a specific context of use.</w:t>
      </w:r>
    </w:p>
    <w:p w14:paraId="1DAA7EE8" w14:textId="20DD009D" w:rsidR="00533330" w:rsidRDefault="00113DB2" w:rsidP="00533330">
      <w:pPr>
        <w:pStyle w:val="Heading5"/>
      </w:pPr>
      <w:r>
        <w:t>QR-DEF-</w:t>
      </w:r>
      <w:r w:rsidR="00533330">
        <w:t xml:space="preserve">DATA-COM-00: </w:t>
      </w:r>
      <w:r w:rsidR="00533330">
        <w:rPr>
          <w:b/>
          <w:bCs/>
        </w:rPr>
        <w:t>Data Completeness</w:t>
      </w:r>
    </w:p>
    <w:p w14:paraId="30D342B4" w14:textId="08F6AA9F" w:rsidR="00533330" w:rsidRPr="001F0BD9" w:rsidRDefault="00533330" w:rsidP="00533330">
      <w:pPr>
        <w:pStyle w:val="ASomething"/>
      </w:pPr>
      <w:r w:rsidRPr="009D493F">
        <w:rPr>
          <w:b/>
          <w:bCs/>
        </w:rPr>
        <w:t>Category</w:t>
      </w:r>
      <w:r w:rsidRPr="009D493F">
        <w:t>:</w:t>
      </w:r>
      <w:r>
        <w:t xml:space="preserve"> </w:t>
      </w:r>
      <w:r>
        <w:tab/>
      </w:r>
      <w:r w:rsidR="007753A8">
        <w:t>ISO-25012/Data Completeness</w:t>
      </w:r>
    </w:p>
    <w:p w14:paraId="33B2C49D" w14:textId="10BB38F3" w:rsidR="00533330" w:rsidRPr="001F0BD9" w:rsidRDefault="00533330" w:rsidP="00533330">
      <w:pPr>
        <w:pStyle w:val="ASomething"/>
      </w:pPr>
      <w:r w:rsidRPr="009D493F">
        <w:rPr>
          <w:b/>
          <w:bCs/>
        </w:rPr>
        <w:lastRenderedPageBreak/>
        <w:t>Statement</w:t>
      </w:r>
      <w:r w:rsidRPr="009D493F">
        <w:t>:</w:t>
      </w:r>
      <w:r>
        <w:t xml:space="preserve"> </w:t>
      </w:r>
      <w:r>
        <w:tab/>
        <w:t>Data developed for this system MUST be complete.</w:t>
      </w:r>
    </w:p>
    <w:p w14:paraId="6C2D90FA" w14:textId="31BF3BDF" w:rsidR="00533330" w:rsidRPr="001F0BD9" w:rsidRDefault="00533330" w:rsidP="00533330">
      <w:pPr>
        <w:pStyle w:val="ASomething"/>
      </w:pPr>
      <w:r w:rsidRPr="009D493F">
        <w:rPr>
          <w:b/>
          <w:bCs/>
        </w:rPr>
        <w:t>Rationale</w:t>
      </w:r>
      <w:r w:rsidRPr="009D493F">
        <w:t>:</w:t>
      </w:r>
      <w:r>
        <w:tab/>
        <w:t>System Users will search elsewhere to complete incomplete data.</w:t>
      </w:r>
    </w:p>
    <w:p w14:paraId="2B1FADC6" w14:textId="625B5C27" w:rsidR="00533330" w:rsidRPr="001F0BD9" w:rsidRDefault="00533330" w:rsidP="00533330">
      <w:pPr>
        <w:pStyle w:val="ASomething"/>
      </w:pPr>
      <w:r w:rsidRPr="009D493F">
        <w:rPr>
          <w:b/>
          <w:bCs/>
        </w:rPr>
        <w:t>Details</w:t>
      </w:r>
      <w:r w:rsidRPr="009D493F">
        <w:t>:</w:t>
      </w:r>
      <w:r>
        <w:t xml:space="preserve"> </w:t>
      </w:r>
      <w:r>
        <w:tab/>
        <w:t xml:space="preserve">System Resources developed for this solution’s system(s) must be completed before completion of the </w:t>
      </w:r>
      <w:hyperlink w:anchor="Term_Project" w:history="1">
        <w:r w:rsidR="00E23A97" w:rsidRPr="00E23A97">
          <w:rPr>
            <w:rStyle w:val="Hyperlink"/>
          </w:rPr>
          <w:t>project</w:t>
        </w:r>
      </w:hyperlink>
      <w:r>
        <w:t>’s delivery phase.</w:t>
      </w:r>
    </w:p>
    <w:p w14:paraId="795A4E95" w14:textId="4926E715" w:rsidR="00533330" w:rsidRPr="0075069B" w:rsidRDefault="00533330" w:rsidP="00533330">
      <w:pPr>
        <w:pStyle w:val="ASomething"/>
      </w:pPr>
      <w:r>
        <w:rPr>
          <w:b/>
          <w:bCs/>
        </w:rPr>
        <w:t>Prompts:</w:t>
      </w:r>
      <w:r>
        <w:tab/>
        <w:t>TODO</w:t>
      </w:r>
    </w:p>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22" w:name="_Toc158297616"/>
      <w:r>
        <w:t>Consistency</w:t>
      </w:r>
      <w:bookmarkEnd w:id="122"/>
    </w:p>
    <w:p w14:paraId="7FE91474" w14:textId="77777777" w:rsidR="001B2972" w:rsidRDefault="001B2972" w:rsidP="00C829F4">
      <w:pPr>
        <w:pStyle w:val="BodyTextDefinition"/>
      </w:pPr>
      <w:r w:rsidRPr="00C829F4">
        <w:t>The degree to which data has attributes that are free from contradiction and are coherent with other data in a specific context of use. It can be either or both among data regarding one entity and across similar data for comparable entities.</w:t>
      </w:r>
    </w:p>
    <w:p w14:paraId="0465FD1B" w14:textId="4EBDE183" w:rsidR="00533330" w:rsidRDefault="00113DB2" w:rsidP="00533330">
      <w:pPr>
        <w:pStyle w:val="Heading5"/>
      </w:pPr>
      <w:r>
        <w:t>QR-DEF-</w:t>
      </w:r>
      <w:r w:rsidR="00533330">
        <w:t xml:space="preserve">DATA-CON-00: </w:t>
      </w:r>
      <w:r w:rsidR="00533330">
        <w:rPr>
          <w:b/>
          <w:bCs/>
        </w:rPr>
        <w:t>Data Consistency</w:t>
      </w:r>
    </w:p>
    <w:p w14:paraId="57AB9793" w14:textId="313A3B51" w:rsidR="00533330" w:rsidRPr="001F0BD9" w:rsidRDefault="00533330" w:rsidP="00533330">
      <w:pPr>
        <w:pStyle w:val="ASomething"/>
      </w:pPr>
      <w:r w:rsidRPr="009D493F">
        <w:rPr>
          <w:b/>
          <w:bCs/>
        </w:rPr>
        <w:t>Category</w:t>
      </w:r>
      <w:r w:rsidRPr="009D493F">
        <w:t>:</w:t>
      </w:r>
      <w:r>
        <w:t xml:space="preserve"> </w:t>
      </w:r>
      <w:r>
        <w:tab/>
      </w:r>
      <w:r w:rsidR="007753A8">
        <w:t>ISO-25012/Data Consistency</w:t>
      </w:r>
    </w:p>
    <w:p w14:paraId="6CE2C707" w14:textId="2A77DA2E" w:rsidR="00533330" w:rsidRPr="001F0BD9" w:rsidRDefault="00533330" w:rsidP="00533330">
      <w:pPr>
        <w:pStyle w:val="ASomething"/>
      </w:pPr>
      <w:r w:rsidRPr="009D493F">
        <w:rPr>
          <w:b/>
          <w:bCs/>
        </w:rPr>
        <w:t>Statement</w:t>
      </w:r>
      <w:r w:rsidRPr="009D493F">
        <w:t>:</w:t>
      </w:r>
      <w:r>
        <w:t xml:space="preserve"> </w:t>
      </w:r>
      <w:r>
        <w:tab/>
      </w:r>
      <w:r w:rsidR="007753A8">
        <w:t>Data developed for the solution’s system(s) MUST be consistent.</w:t>
      </w:r>
    </w:p>
    <w:p w14:paraId="52FA5592" w14:textId="241E980E" w:rsidR="00533330" w:rsidRPr="001F0BD9" w:rsidRDefault="00533330" w:rsidP="00533330">
      <w:pPr>
        <w:pStyle w:val="ASomething"/>
      </w:pPr>
      <w:r w:rsidRPr="009D493F">
        <w:rPr>
          <w:b/>
          <w:bCs/>
        </w:rPr>
        <w:t>Rationale</w:t>
      </w:r>
      <w:r w:rsidRPr="009D493F">
        <w:t>:</w:t>
      </w:r>
      <w:r>
        <w:tab/>
      </w:r>
      <w:r w:rsidR="007753A8">
        <w:t>System Users will seek consistent information from other services if data is inconsistent.</w:t>
      </w:r>
    </w:p>
    <w:p w14:paraId="68B1AFF5" w14:textId="0E8153A7" w:rsidR="00533330" w:rsidRPr="001F0BD9" w:rsidRDefault="00533330" w:rsidP="00533330">
      <w:pPr>
        <w:pStyle w:val="ASomething"/>
      </w:pPr>
      <w:r w:rsidRPr="009D493F">
        <w:rPr>
          <w:b/>
          <w:bCs/>
        </w:rPr>
        <w:t>Details</w:t>
      </w:r>
      <w:r w:rsidRPr="009D493F">
        <w:t>:</w:t>
      </w:r>
      <w:r>
        <w:t xml:space="preserve"> </w:t>
      </w:r>
      <w:r>
        <w:tab/>
      </w:r>
      <w:r w:rsidR="007753A8">
        <w:t>This outcome is supported by categorising data by reference data.</w:t>
      </w:r>
    </w:p>
    <w:p w14:paraId="03B835C1" w14:textId="4C1D1A26" w:rsidR="00533330" w:rsidRPr="0075069B" w:rsidRDefault="00533330" w:rsidP="00533330">
      <w:pPr>
        <w:pStyle w:val="ASomething"/>
      </w:pPr>
      <w:r>
        <w:rPr>
          <w:b/>
          <w:bCs/>
        </w:rPr>
        <w:t>Prompts:</w:t>
      </w:r>
      <w:r>
        <w:tab/>
      </w:r>
      <w:r w:rsidR="007753A8">
        <w:t>TODO</w:t>
      </w:r>
    </w:p>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23" w:name="_Toc158297617"/>
      <w:r>
        <w:t>Credibility</w:t>
      </w:r>
      <w:bookmarkEnd w:id="123"/>
    </w:p>
    <w:p w14:paraId="67C19520" w14:textId="77777777" w:rsidR="001B2972" w:rsidRDefault="001B2972" w:rsidP="00C829F4">
      <w:pPr>
        <w:pStyle w:val="BodyTextDefinition"/>
      </w:pPr>
      <w:r w:rsidRPr="00C829F4">
        <w:t>The degree to which data has attributes that are regarded as true and believable by users in a specific context of use. Credibility includes the concept of authenticity (the truthfulness of origins, attributions, commitments).</w:t>
      </w:r>
    </w:p>
    <w:p w14:paraId="2663A50A" w14:textId="28A3CE0A" w:rsidR="00533330" w:rsidRDefault="00113DB2" w:rsidP="00533330">
      <w:pPr>
        <w:pStyle w:val="Heading5"/>
      </w:pPr>
      <w:r>
        <w:t>QR-DEF-</w:t>
      </w:r>
      <w:r w:rsidR="00533330">
        <w:t xml:space="preserve">DATA-CRED-00: </w:t>
      </w:r>
      <w:r w:rsidR="00533330">
        <w:rPr>
          <w:b/>
          <w:bCs/>
        </w:rPr>
        <w:t>Data Credibility</w:t>
      </w:r>
    </w:p>
    <w:p w14:paraId="57BF314B" w14:textId="77777777" w:rsidR="00533330" w:rsidRPr="001F0BD9" w:rsidRDefault="00533330" w:rsidP="00533330">
      <w:pPr>
        <w:pStyle w:val="ASomething"/>
      </w:pPr>
      <w:r w:rsidRPr="009D493F">
        <w:rPr>
          <w:b/>
          <w:bCs/>
        </w:rPr>
        <w:t>Category</w:t>
      </w:r>
      <w:r w:rsidRPr="009D493F">
        <w:t>:</w:t>
      </w:r>
      <w:r>
        <w:t xml:space="preserve"> </w:t>
      </w:r>
      <w:r>
        <w:tab/>
        <w:t>…</w:t>
      </w:r>
    </w:p>
    <w:p w14:paraId="5CD30115" w14:textId="6231B5A8" w:rsidR="00533330" w:rsidRPr="001F0BD9" w:rsidRDefault="00533330" w:rsidP="00533330">
      <w:pPr>
        <w:pStyle w:val="ASomething"/>
      </w:pPr>
      <w:r w:rsidRPr="009D493F">
        <w:rPr>
          <w:b/>
          <w:bCs/>
        </w:rPr>
        <w:t>Statement</w:t>
      </w:r>
      <w:r w:rsidRPr="009D493F">
        <w:t>:</w:t>
      </w:r>
      <w:r>
        <w:t xml:space="preserve"> </w:t>
      </w:r>
      <w:r>
        <w:tab/>
        <w:t>Data developed for the system MUST reference sources.</w:t>
      </w:r>
    </w:p>
    <w:p w14:paraId="25DD5F9E" w14:textId="77777777" w:rsidR="00533330" w:rsidRPr="001F0BD9" w:rsidRDefault="00533330" w:rsidP="00533330">
      <w:pPr>
        <w:pStyle w:val="ASomething"/>
      </w:pPr>
      <w:r w:rsidRPr="009D493F">
        <w:rPr>
          <w:b/>
          <w:bCs/>
        </w:rPr>
        <w:t>Rationale</w:t>
      </w:r>
      <w:r w:rsidRPr="009D493F">
        <w:t>:</w:t>
      </w:r>
      <w:r>
        <w:tab/>
        <w:t>…</w:t>
      </w:r>
    </w:p>
    <w:p w14:paraId="38A9F3D6" w14:textId="029EBFBA" w:rsidR="00533330" w:rsidRPr="001F0BD9" w:rsidRDefault="00533330" w:rsidP="00533330">
      <w:pPr>
        <w:pStyle w:val="ASomething"/>
      </w:pPr>
      <w:r w:rsidRPr="009D493F">
        <w:rPr>
          <w:b/>
          <w:bCs/>
        </w:rPr>
        <w:t>Details</w:t>
      </w:r>
      <w:r w:rsidRPr="009D493F">
        <w:t>:</w:t>
      </w:r>
      <w:r>
        <w:t xml:space="preserve"> </w:t>
      </w:r>
      <w:r>
        <w:tab/>
        <w:t>The traditional method of referencing sources in web-ready resources is via the use of hyperlinks, preferably footnoted.</w:t>
      </w:r>
    </w:p>
    <w:p w14:paraId="6AFC1E80" w14:textId="58BFC696" w:rsidR="00533330" w:rsidRPr="0075069B" w:rsidRDefault="00533330" w:rsidP="00533330">
      <w:pPr>
        <w:pStyle w:val="ASomething"/>
      </w:pPr>
      <w:r>
        <w:rPr>
          <w:b/>
          <w:bCs/>
        </w:rPr>
        <w:t>Prompts:</w:t>
      </w:r>
      <w:r>
        <w:tab/>
        <w:t>TODO</w:t>
      </w:r>
    </w:p>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24" w:name="_Toc158297618"/>
      <w:r>
        <w:lastRenderedPageBreak/>
        <w:t>Correctness</w:t>
      </w:r>
      <w:bookmarkEnd w:id="124"/>
    </w:p>
    <w:p w14:paraId="219374E3" w14:textId="77777777" w:rsidR="001B2972" w:rsidRDefault="001B2972" w:rsidP="00C829F4">
      <w:pPr>
        <w:pStyle w:val="BodyTextDefinition"/>
      </w:pPr>
      <w:r w:rsidRPr="00C829F4">
        <w:t>The degree to which data has attributes that are of the right age in a specific context of use.</w:t>
      </w:r>
    </w:p>
    <w:p w14:paraId="68D7DDE6" w14:textId="1A12E892" w:rsidR="00533330" w:rsidRDefault="00113DB2" w:rsidP="00533330">
      <w:pPr>
        <w:pStyle w:val="Heading5"/>
      </w:pPr>
      <w:r>
        <w:t>QR-DEF-</w:t>
      </w:r>
      <w:r w:rsidR="00533330">
        <w:t xml:space="preserve">DATA-COR-00: </w:t>
      </w:r>
      <w:r w:rsidR="00533330">
        <w:rPr>
          <w:b/>
          <w:bCs/>
        </w:rPr>
        <w:t>Data Correctness</w:t>
      </w:r>
    </w:p>
    <w:p w14:paraId="3C68BD16" w14:textId="0667A70E" w:rsidR="00533330" w:rsidRPr="001F0BD9" w:rsidRDefault="00533330" w:rsidP="00533330">
      <w:pPr>
        <w:pStyle w:val="ASomething"/>
      </w:pPr>
      <w:r w:rsidRPr="009D493F">
        <w:rPr>
          <w:b/>
          <w:bCs/>
        </w:rPr>
        <w:t>Category</w:t>
      </w:r>
      <w:r w:rsidRPr="009D493F">
        <w:t>:</w:t>
      </w:r>
      <w:r>
        <w:t xml:space="preserve"> </w:t>
      </w:r>
      <w:r>
        <w:tab/>
        <w:t>ISO-25012/Data Correctness</w:t>
      </w:r>
    </w:p>
    <w:p w14:paraId="192ACA7D" w14:textId="77777777" w:rsidR="00533330" w:rsidRPr="001F0BD9" w:rsidRDefault="00533330" w:rsidP="00533330">
      <w:pPr>
        <w:pStyle w:val="ASomething"/>
      </w:pPr>
      <w:r w:rsidRPr="009D493F">
        <w:rPr>
          <w:b/>
          <w:bCs/>
        </w:rPr>
        <w:t>Statement</w:t>
      </w:r>
      <w:r w:rsidRPr="009D493F">
        <w:t>:</w:t>
      </w:r>
      <w:r>
        <w:t xml:space="preserve"> </w:t>
      </w:r>
      <w:r>
        <w:tab/>
        <w:t>…</w:t>
      </w:r>
    </w:p>
    <w:p w14:paraId="19A6DA8E" w14:textId="77777777" w:rsidR="00533330" w:rsidRPr="001F0BD9" w:rsidRDefault="00533330" w:rsidP="00533330">
      <w:pPr>
        <w:pStyle w:val="ASomething"/>
      </w:pPr>
      <w:r w:rsidRPr="009D493F">
        <w:rPr>
          <w:b/>
          <w:bCs/>
        </w:rPr>
        <w:t>Rationale</w:t>
      </w:r>
      <w:r w:rsidRPr="009D493F">
        <w:t>:</w:t>
      </w:r>
      <w:r>
        <w:tab/>
        <w:t>…</w:t>
      </w:r>
    </w:p>
    <w:p w14:paraId="311B3574" w14:textId="77777777" w:rsidR="00533330" w:rsidRPr="001F0BD9" w:rsidRDefault="00533330" w:rsidP="00533330">
      <w:pPr>
        <w:pStyle w:val="ASomething"/>
      </w:pPr>
      <w:r w:rsidRPr="009D493F">
        <w:rPr>
          <w:b/>
          <w:bCs/>
        </w:rPr>
        <w:t>Details</w:t>
      </w:r>
      <w:r w:rsidRPr="009D493F">
        <w:t>:</w:t>
      </w:r>
      <w:r>
        <w:t xml:space="preserve"> </w:t>
      </w:r>
      <w:r>
        <w:tab/>
        <w:t>…</w:t>
      </w:r>
    </w:p>
    <w:p w14:paraId="7BDE81FF" w14:textId="77777777" w:rsidR="00533330" w:rsidRPr="0075069B" w:rsidRDefault="00533330" w:rsidP="00533330">
      <w:pPr>
        <w:pStyle w:val="ASomething"/>
      </w:pPr>
      <w:r>
        <w:rPr>
          <w:b/>
          <w:bCs/>
        </w:rPr>
        <w:t>Prompts:</w:t>
      </w:r>
      <w:r>
        <w:tab/>
        <w:t>…</w:t>
      </w:r>
    </w:p>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25" w:name="_Toc158297619"/>
      <w:r>
        <w:t>Combined Data Qualities</w:t>
      </w:r>
      <w:bookmarkEnd w:id="125"/>
    </w:p>
    <w:p w14:paraId="2256ECC3" w14:textId="0EC1AF49" w:rsidR="00867765" w:rsidRPr="00867765" w:rsidRDefault="00867765" w:rsidP="00867765">
      <w:pPr>
        <w:pStyle w:val="BodyText"/>
      </w:pPr>
      <w:r>
        <w:t xml:space="preserve">Combined data qualities are those that describe the data </w:t>
      </w:r>
      <w:r w:rsidR="00F52C96">
        <w:t>itself but</w:t>
      </w:r>
      <w:r>
        <w:t xml:space="preserve"> extend or in some other </w:t>
      </w:r>
      <w:proofErr w:type="gramStart"/>
      <w:r>
        <w:t>manner</w:t>
      </w:r>
      <w:proofErr w:type="gramEnd"/>
      <w:r>
        <w:t xml:space="preserve"> are dependent to some extent dependent on system qualities defined separately.</w:t>
      </w:r>
    </w:p>
    <w:p w14:paraId="30F7FB30" w14:textId="77777777" w:rsidR="001B2972" w:rsidRDefault="001B2972" w:rsidP="00867765">
      <w:pPr>
        <w:pStyle w:val="Heading3"/>
      </w:pPr>
      <w:bookmarkStart w:id="126" w:name="_Toc158297620"/>
      <w:r>
        <w:t>Accessibility</w:t>
      </w:r>
      <w:bookmarkEnd w:id="126"/>
    </w:p>
    <w:p w14:paraId="346C284B" w14:textId="77777777" w:rsidR="001B2972" w:rsidRDefault="001B2972" w:rsidP="00C829F4">
      <w:pPr>
        <w:pStyle w:val="BodyTextDefinition"/>
      </w:pPr>
      <w:r w:rsidRPr="00C829F4">
        <w:t>The degree to which data can be accessed in a specific context of use, particularly by people who need supporting technology or special configuration because of some disability.</w:t>
      </w:r>
    </w:p>
    <w:p w14:paraId="01799266" w14:textId="223AFDED" w:rsidR="007753A8" w:rsidRDefault="00113DB2" w:rsidP="007753A8">
      <w:pPr>
        <w:pStyle w:val="Heading5"/>
      </w:pPr>
      <w:r>
        <w:t>QR-DEF-</w:t>
      </w:r>
      <w:r w:rsidR="007753A8">
        <w:t xml:space="preserve">DAT-ACC-00: </w:t>
      </w:r>
      <w:r w:rsidR="007753A8">
        <w:rPr>
          <w:b/>
          <w:bCs/>
        </w:rPr>
        <w:t>Data Accessibility</w:t>
      </w:r>
    </w:p>
    <w:p w14:paraId="2FF1F167" w14:textId="12A82973" w:rsidR="007753A8" w:rsidRPr="001F0BD9" w:rsidRDefault="007753A8" w:rsidP="007753A8">
      <w:pPr>
        <w:pStyle w:val="ASomething"/>
      </w:pPr>
      <w:r w:rsidRPr="009D493F">
        <w:rPr>
          <w:b/>
          <w:bCs/>
        </w:rPr>
        <w:t>Category</w:t>
      </w:r>
      <w:r w:rsidRPr="009D493F">
        <w:t>:</w:t>
      </w:r>
      <w:r>
        <w:t xml:space="preserve"> </w:t>
      </w:r>
      <w:r>
        <w:tab/>
        <w:t>ISO-25012/Data Accessibility</w:t>
      </w:r>
    </w:p>
    <w:p w14:paraId="6FC6C58C" w14:textId="365A9E0D" w:rsidR="007753A8" w:rsidRPr="001F0BD9" w:rsidRDefault="007753A8" w:rsidP="007753A8">
      <w:pPr>
        <w:pStyle w:val="ASomething"/>
      </w:pPr>
      <w:r w:rsidRPr="009D493F">
        <w:rPr>
          <w:b/>
          <w:bCs/>
        </w:rPr>
        <w:t>Statement</w:t>
      </w:r>
      <w:r w:rsidRPr="009D493F">
        <w:t>:</w:t>
      </w:r>
      <w:r>
        <w:t xml:space="preserve"> </w:t>
      </w:r>
      <w:r>
        <w:tab/>
        <w:t>Resources developed for this solution’s service(s) MUST be developed using visually impaired</w:t>
      </w:r>
      <w:r w:rsidR="007E0BFD">
        <w:t xml:space="preserve"> TODO</w:t>
      </w:r>
    </w:p>
    <w:p w14:paraId="37957BFE" w14:textId="77777777" w:rsidR="007753A8" w:rsidRPr="001F0BD9" w:rsidRDefault="007753A8" w:rsidP="007753A8">
      <w:pPr>
        <w:pStyle w:val="ASomething"/>
      </w:pPr>
      <w:r w:rsidRPr="009D493F">
        <w:rPr>
          <w:b/>
          <w:bCs/>
        </w:rPr>
        <w:t>Rationale</w:t>
      </w:r>
      <w:r w:rsidRPr="009D493F">
        <w:t>:</w:t>
      </w:r>
      <w:r>
        <w:tab/>
        <w:t>…</w:t>
      </w:r>
    </w:p>
    <w:p w14:paraId="7CC27F55" w14:textId="6BA2F375" w:rsidR="007753A8" w:rsidRPr="001F0BD9" w:rsidRDefault="007753A8" w:rsidP="007753A8">
      <w:pPr>
        <w:pStyle w:val="ASomething"/>
      </w:pPr>
      <w:r w:rsidRPr="009D493F">
        <w:rPr>
          <w:b/>
          <w:bCs/>
        </w:rPr>
        <w:t>Details</w:t>
      </w:r>
      <w:r w:rsidRPr="009D493F">
        <w:t>:</w:t>
      </w:r>
      <w:r>
        <w:t xml:space="preserve"> </w:t>
      </w:r>
      <w:r>
        <w:tab/>
        <w:t>Develop and/or use WCAG 2.2 AA+ compliant icons and imagery.</w:t>
      </w:r>
      <w:r>
        <w:br/>
        <w:t xml:space="preserve">Develop text to WCAG 2.2 AA+ compliancy. </w:t>
      </w:r>
      <w:r>
        <w:br/>
        <w:t xml:space="preserve">Specifically: develop succinct and clearly readable, </w:t>
      </w:r>
      <w:proofErr w:type="gramStart"/>
      <w:r>
        <w:t>simple</w:t>
      </w:r>
      <w:proofErr w:type="gramEnd"/>
      <w:r>
        <w:t xml:space="preserve"> and understandable plain-language text, avoiding sector-specific jargon and acronyms where possible.</w:t>
      </w:r>
    </w:p>
    <w:p w14:paraId="4C9BEBB2" w14:textId="6E3F3B3A" w:rsidR="007753A8" w:rsidRDefault="007753A8" w:rsidP="007753A8">
      <w:pPr>
        <w:pStyle w:val="ASomething"/>
      </w:pPr>
      <w:r>
        <w:rPr>
          <w:b/>
          <w:bCs/>
        </w:rPr>
        <w:t>Prompts:</w:t>
      </w:r>
      <w:r>
        <w:tab/>
      </w:r>
      <w:r w:rsidR="007E0BFD">
        <w:t>TODO</w:t>
      </w:r>
    </w:p>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27" w:name="_Toc158297621"/>
      <w:r>
        <w:t>Compliance</w:t>
      </w:r>
      <w:bookmarkEnd w:id="127"/>
    </w:p>
    <w:p w14:paraId="61CA73DC" w14:textId="77777777" w:rsidR="001B2972" w:rsidRPr="00C829F4" w:rsidRDefault="001B2972" w:rsidP="00C829F4">
      <w:pPr>
        <w:pStyle w:val="BodyTextDefinition"/>
      </w:pPr>
      <w:r w:rsidRPr="00C829F4">
        <w:t>The degree to which data has attributes that adhere to standards, conventions or regulations in force and similar rules relating to data quality in a specific context of use.</w:t>
      </w:r>
    </w:p>
    <w:p w14:paraId="6562CF2E" w14:textId="53F8D86D" w:rsidR="007753A8" w:rsidRDefault="00113DB2" w:rsidP="007753A8">
      <w:pPr>
        <w:pStyle w:val="Heading5"/>
      </w:pPr>
      <w:commentRangeStart w:id="128"/>
      <w:r>
        <w:lastRenderedPageBreak/>
        <w:t>QR-DEF-</w:t>
      </w:r>
      <w:r w:rsidR="007753A8">
        <w:t>DAT-COM-00</w:t>
      </w:r>
      <w:r w:rsidR="007E0BFD">
        <w:t xml:space="preserve">: </w:t>
      </w:r>
      <w:r w:rsidR="007753A8" w:rsidRPr="007753A8">
        <w:rPr>
          <w:b/>
          <w:bCs/>
        </w:rPr>
        <w:t>Data Compliance</w:t>
      </w:r>
      <w:r w:rsidR="007753A8">
        <w:t xml:space="preserve"> </w:t>
      </w:r>
      <w:commentRangeEnd w:id="128"/>
      <w:r w:rsidR="00B715E0">
        <w:rPr>
          <w:rStyle w:val="CommentReference"/>
          <w:rFonts w:eastAsiaTheme="minorHAnsi" w:cs="Times New Roman"/>
          <w:color w:val="auto"/>
        </w:rPr>
        <w:commentReference w:id="128"/>
      </w:r>
    </w:p>
    <w:p w14:paraId="1AB30555" w14:textId="3C12C102" w:rsidR="007753A8" w:rsidRPr="001F0BD9" w:rsidRDefault="007753A8" w:rsidP="007753A8">
      <w:pPr>
        <w:pStyle w:val="ASomething"/>
      </w:pPr>
      <w:r w:rsidRPr="009D493F">
        <w:rPr>
          <w:b/>
          <w:bCs/>
        </w:rPr>
        <w:t>Category</w:t>
      </w:r>
      <w:r w:rsidRPr="009D493F">
        <w:t>:</w:t>
      </w:r>
      <w:r>
        <w:t xml:space="preserve"> </w:t>
      </w:r>
      <w:r>
        <w:tab/>
        <w:t>ISO-25012/Data Compliance</w:t>
      </w:r>
    </w:p>
    <w:p w14:paraId="60E05DC0" w14:textId="5D5B3771" w:rsidR="007753A8" w:rsidRPr="001F0BD9" w:rsidRDefault="007753A8" w:rsidP="007753A8">
      <w:pPr>
        <w:pStyle w:val="ASomething"/>
      </w:pPr>
      <w:r w:rsidRPr="009D493F">
        <w:rPr>
          <w:b/>
          <w:bCs/>
        </w:rPr>
        <w:t>Statement</w:t>
      </w:r>
      <w:r w:rsidRPr="009D493F">
        <w:t>:</w:t>
      </w:r>
      <w:r>
        <w:t xml:space="preserve"> </w:t>
      </w:r>
      <w:r>
        <w:tab/>
        <w:t>Resources developed for this solution’s system(s) MUST be developed compliant with applicable regulations</w:t>
      </w:r>
      <w:r w:rsidR="00616B4E">
        <w:t xml:space="preserve"> within the </w:t>
      </w:r>
      <w:hyperlink w:anchor="Value_OperatingJurisdictions" w:history="1">
        <w:r w:rsidR="00616B4E" w:rsidRPr="00616B4E">
          <w:rPr>
            <w:rStyle w:val="Hyperlink"/>
          </w:rPr>
          <w:t>operating jurisdictions</w:t>
        </w:r>
      </w:hyperlink>
      <w:r>
        <w:t>.</w:t>
      </w:r>
    </w:p>
    <w:p w14:paraId="1A7980B8" w14:textId="3E01254B" w:rsidR="007753A8" w:rsidRPr="001F0BD9" w:rsidRDefault="007753A8" w:rsidP="007753A8">
      <w:pPr>
        <w:pStyle w:val="ASomething"/>
      </w:pPr>
      <w:r w:rsidRPr="009D493F">
        <w:rPr>
          <w:b/>
          <w:bCs/>
        </w:rPr>
        <w:t>Rationale</w:t>
      </w:r>
      <w:r w:rsidRPr="009D493F">
        <w:t>:</w:t>
      </w:r>
      <w:r>
        <w:tab/>
      </w:r>
      <w:r w:rsidR="00616B4E">
        <w:t>Non-Compliance with regulations puts the sponsor organisation at risk of reputation and/or monetary damages.</w:t>
      </w:r>
    </w:p>
    <w:p w14:paraId="424BD0E2" w14:textId="7D399325" w:rsidR="007753A8" w:rsidRPr="001F0BD9" w:rsidRDefault="007753A8" w:rsidP="007753A8">
      <w:pPr>
        <w:pStyle w:val="ASomething"/>
      </w:pPr>
      <w:r w:rsidRPr="009D493F">
        <w:rPr>
          <w:b/>
          <w:bCs/>
        </w:rPr>
        <w:t>Details</w:t>
      </w:r>
      <w:r w:rsidRPr="009D493F">
        <w:t>:</w:t>
      </w:r>
      <w:r>
        <w:t xml:space="preserve"> </w:t>
      </w:r>
      <w:r>
        <w:tab/>
      </w:r>
      <w:r w:rsidR="00616B4E">
        <w:t>Aside from damages, as many regulations are in place to protect accessibility and privacy of users, meeting the outcomes outlined by these regulations is often simply the right thing to do.</w:t>
      </w:r>
    </w:p>
    <w:p w14:paraId="71995739" w14:textId="3E1B0FA8" w:rsidR="007753A8" w:rsidRDefault="007753A8" w:rsidP="007753A8">
      <w:pPr>
        <w:pStyle w:val="ASomething"/>
      </w:pPr>
      <w:r>
        <w:rPr>
          <w:b/>
          <w:bCs/>
        </w:rPr>
        <w:t>Prompts:</w:t>
      </w:r>
      <w:r>
        <w:tab/>
      </w:r>
      <w:r w:rsidR="00616B4E">
        <w:t>TODO</w:t>
      </w:r>
    </w:p>
    <w:p w14:paraId="13A3FC1B" w14:textId="77777777" w:rsidR="007E0BFD" w:rsidRPr="0075069B" w:rsidRDefault="007E0BFD" w:rsidP="007753A8">
      <w:pPr>
        <w:pStyle w:val="ASomething"/>
      </w:pPr>
    </w:p>
    <w:p w14:paraId="2ECBA653" w14:textId="77777777" w:rsidR="001B2972" w:rsidRDefault="001B2972" w:rsidP="001727B6">
      <w:pPr>
        <w:pStyle w:val="Heading4"/>
      </w:pPr>
      <w:bookmarkStart w:id="129" w:name="_Toc158297622"/>
      <w:r>
        <w:t>Confidentiality</w:t>
      </w:r>
      <w:bookmarkEnd w:id="129"/>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12214BB0" w14:textId="1A23477D" w:rsidR="00687FBF" w:rsidRDefault="00113DB2" w:rsidP="00687FBF">
      <w:pPr>
        <w:pStyle w:val="Heading5"/>
      </w:pPr>
      <w:r>
        <w:t>QR-DEF-</w:t>
      </w:r>
      <w:r w:rsidR="00F11DA1">
        <w:t>DAT-CON-00</w:t>
      </w:r>
      <w:r w:rsidR="00687FBF">
        <w:t xml:space="preserve">: </w:t>
      </w:r>
      <w:r w:rsidR="007E0BFD">
        <w:rPr>
          <w:b/>
          <w:bCs/>
        </w:rPr>
        <w:t>Confidential Messages</w:t>
      </w:r>
    </w:p>
    <w:p w14:paraId="226157CF" w14:textId="4CAEDFA8" w:rsidR="00687FBF" w:rsidRPr="001F0BD9" w:rsidRDefault="00687FBF" w:rsidP="00687FBF">
      <w:pPr>
        <w:pStyle w:val="ASomething"/>
      </w:pPr>
      <w:r w:rsidRPr="009D493F">
        <w:rPr>
          <w:b/>
          <w:bCs/>
        </w:rPr>
        <w:t>Category</w:t>
      </w:r>
      <w:r w:rsidRPr="009D493F">
        <w:t>:</w:t>
      </w:r>
      <w:r>
        <w:t xml:space="preserve"> </w:t>
      </w:r>
      <w:r>
        <w:tab/>
      </w:r>
      <w:r w:rsidR="007E0BFD">
        <w:t>ISO-25012/Combined/Confidentiality</w:t>
      </w:r>
    </w:p>
    <w:p w14:paraId="0B7274DF" w14:textId="73689907" w:rsidR="00687FBF" w:rsidRPr="001F0BD9" w:rsidRDefault="00687FBF" w:rsidP="00687FBF">
      <w:pPr>
        <w:pStyle w:val="ASomething"/>
      </w:pPr>
      <w:r w:rsidRPr="009D493F">
        <w:rPr>
          <w:b/>
          <w:bCs/>
        </w:rPr>
        <w:t>Statement</w:t>
      </w:r>
      <w:r w:rsidRPr="009D493F">
        <w:t>:</w:t>
      </w:r>
      <w:r>
        <w:t xml:space="preserve"> </w:t>
      </w:r>
      <w:r>
        <w:tab/>
      </w:r>
      <w:r w:rsidR="007E0BFD">
        <w:t>Templates for external messages</w:t>
      </w:r>
      <w:r w:rsidR="0082721D">
        <w:t xml:space="preserve"> MUST </w:t>
      </w:r>
      <w:r w:rsidR="007E0BFD">
        <w:t>not include confidential information.</w:t>
      </w:r>
    </w:p>
    <w:p w14:paraId="40FA4C3A" w14:textId="67562516" w:rsidR="00687FBF" w:rsidRPr="001F0BD9" w:rsidRDefault="00687FBF" w:rsidP="00687FBF">
      <w:pPr>
        <w:pStyle w:val="ASomething"/>
      </w:pPr>
      <w:r w:rsidRPr="009D493F">
        <w:rPr>
          <w:b/>
          <w:bCs/>
        </w:rPr>
        <w:t>Rationale</w:t>
      </w:r>
      <w:r w:rsidRPr="009D493F">
        <w:t>:</w:t>
      </w:r>
      <w:r>
        <w:tab/>
      </w:r>
      <w:r w:rsidR="007E0BFD">
        <w:t>Confidential Information that is viewable outside of a system is a security impacting design error.</w:t>
      </w:r>
    </w:p>
    <w:p w14:paraId="5D4B3645" w14:textId="007A13A4" w:rsidR="00687FBF" w:rsidRPr="001F0BD9" w:rsidRDefault="00687FBF" w:rsidP="00687FBF">
      <w:pPr>
        <w:pStyle w:val="ASomething"/>
      </w:pPr>
      <w:r w:rsidRPr="009D493F">
        <w:rPr>
          <w:b/>
          <w:bCs/>
        </w:rPr>
        <w:t>Details</w:t>
      </w:r>
      <w:r w:rsidRPr="009D493F">
        <w:t>:</w:t>
      </w:r>
      <w:r>
        <w:t xml:space="preserve"> </w:t>
      </w:r>
      <w:r>
        <w:tab/>
      </w:r>
      <w:r w:rsidR="007E0BFD">
        <w:t>Instead, emails should contain a link back to the system where users can view a report in an authorised and audited environment.</w:t>
      </w:r>
    </w:p>
    <w:p w14:paraId="74C9EA66" w14:textId="25AAD894" w:rsidR="00687FBF" w:rsidRPr="00A851F8" w:rsidRDefault="00687FBF" w:rsidP="007E0BFD">
      <w:pPr>
        <w:pStyle w:val="ASomething"/>
      </w:pPr>
      <w:r>
        <w:rPr>
          <w:b/>
          <w:bCs/>
        </w:rPr>
        <w:t>Prompts:</w:t>
      </w:r>
      <w:r>
        <w:tab/>
      </w:r>
      <w:r w:rsidR="007E0BFD">
        <w:t>Does the system use templates for developing emails and reports?</w:t>
      </w:r>
      <w:r w:rsidR="007E0BFD">
        <w:br/>
        <w:t>Are they editable?</w:t>
      </w:r>
      <w:r w:rsidR="007E0BFD">
        <w:br/>
        <w:t>In multiple different cultures and languages?</w:t>
      </w:r>
    </w:p>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30" w:name="_Toc158297623"/>
      <w:r>
        <w:t>Efficiency</w:t>
      </w:r>
      <w:bookmarkEnd w:id="130"/>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lastRenderedPageBreak/>
        <w:t>QR-DEF-</w:t>
      </w:r>
      <w:r w:rsidR="00CA7359">
        <w:t>DAT-COM-00</w:t>
      </w:r>
      <w:r w:rsidR="0082721D">
        <w:t xml:space="preserve">: </w:t>
      </w:r>
      <w:r w:rsidR="00CA7359">
        <w:rPr>
          <w:b/>
          <w:bCs/>
        </w:rPr>
        <w:t>Data Efficiency</w:t>
      </w:r>
    </w:p>
    <w:p w14:paraId="316B7243" w14:textId="4781F6F9" w:rsidR="0082721D" w:rsidRPr="001F0BD9" w:rsidRDefault="0082721D" w:rsidP="0082721D">
      <w:pPr>
        <w:pStyle w:val="ASomething"/>
      </w:pPr>
      <w:r w:rsidRPr="009D493F">
        <w:rPr>
          <w:b/>
          <w:bCs/>
        </w:rPr>
        <w:t>Category</w:t>
      </w:r>
      <w:r w:rsidRPr="009D493F">
        <w:t>:</w:t>
      </w:r>
      <w:r>
        <w:t xml:space="preserve"> </w:t>
      </w:r>
      <w:r>
        <w:tab/>
      </w:r>
      <w:r w:rsidR="00CA7359">
        <w:t>ISO-25012/Data Efficiency</w:t>
      </w:r>
    </w:p>
    <w:p w14:paraId="020B4BA3" w14:textId="3C167046" w:rsidR="0082721D" w:rsidRPr="001F0BD9" w:rsidRDefault="0082721D" w:rsidP="0082721D">
      <w:pPr>
        <w:pStyle w:val="ASomething"/>
      </w:pPr>
      <w:r w:rsidRPr="009D493F">
        <w:rPr>
          <w:b/>
          <w:bCs/>
        </w:rPr>
        <w:t>Statement</w:t>
      </w:r>
      <w:r w:rsidRPr="009D493F">
        <w:t>:</w:t>
      </w:r>
      <w:r>
        <w:t xml:space="preserve"> </w:t>
      </w:r>
      <w:r>
        <w:tab/>
        <w:t>Resources developed for the solution’s system(s) MUST succinctly convey information for the consumer to understand sufficiently to support making an informed decision to take an action.</w:t>
      </w:r>
    </w:p>
    <w:p w14:paraId="066150C9" w14:textId="7D364F54" w:rsidR="0082721D" w:rsidRPr="001F0BD9" w:rsidRDefault="0082721D" w:rsidP="0082721D">
      <w:pPr>
        <w:pStyle w:val="ASomething"/>
      </w:pPr>
      <w:r w:rsidRPr="009D493F">
        <w:rPr>
          <w:b/>
          <w:bCs/>
        </w:rPr>
        <w:t>Rationale</w:t>
      </w:r>
      <w:r w:rsidRPr="009D493F">
        <w:t>:</w:t>
      </w:r>
      <w:r>
        <w:tab/>
        <w:t>Efficiency is based on change occurring, requiring an action being taken, that should be informed.</w:t>
      </w:r>
    </w:p>
    <w:p w14:paraId="5E64D4B6" w14:textId="285EAD83" w:rsidR="0082721D" w:rsidRPr="001F0BD9" w:rsidRDefault="0082721D" w:rsidP="0082721D">
      <w:pPr>
        <w:pStyle w:val="ASomething"/>
      </w:pPr>
      <w:r w:rsidRPr="009D493F">
        <w:rPr>
          <w:b/>
          <w:bCs/>
        </w:rPr>
        <w:t>Details</w:t>
      </w:r>
      <w:r w:rsidRPr="009D493F">
        <w:t>:</w:t>
      </w:r>
      <w:r>
        <w:t xml:space="preserve"> </w:t>
      </w:r>
      <w:r>
        <w:tab/>
        <w:t xml:space="preserve">Resources can succinctly start by describing what they are for, followed by what [value] to expect from </w:t>
      </w:r>
      <w:r w:rsidR="00CA7359">
        <w:t>giving attention to them</w:t>
      </w:r>
      <w:r>
        <w:t xml:space="preserve">, before proceeding with the </w:t>
      </w:r>
      <w:r w:rsidR="00CA7359">
        <w:t>information requiring communication</w:t>
      </w:r>
      <w:r>
        <w:t>, ending with describing what actions are recommended to take.</w:t>
      </w:r>
      <w:r w:rsidR="00CA7359">
        <w:br/>
        <w:t>Remember that the domain of ITC is the domain of communicating Information efficiently between parties, using Technology -- not the subset of Technology itself.</w:t>
      </w:r>
    </w:p>
    <w:p w14:paraId="5D412299" w14:textId="77777777" w:rsidR="0082721D" w:rsidRPr="0075069B" w:rsidRDefault="0082721D" w:rsidP="0082721D">
      <w:pPr>
        <w:pStyle w:val="ASomething"/>
      </w:pPr>
      <w:r>
        <w:rPr>
          <w:b/>
          <w:bCs/>
        </w:rPr>
        <w:t>Prompts:</w:t>
      </w:r>
      <w:r>
        <w:tab/>
        <w:t>…</w:t>
      </w:r>
    </w:p>
    <w:p w14:paraId="2DE58CAE" w14:textId="77777777" w:rsidR="0082721D" w:rsidRPr="00C829F4" w:rsidRDefault="0082721D" w:rsidP="00C829F4">
      <w:pPr>
        <w:pStyle w:val="BodyTextDefinition"/>
      </w:pPr>
    </w:p>
    <w:p w14:paraId="309AC0B0" w14:textId="77777777" w:rsidR="001B2972" w:rsidRDefault="001B2972" w:rsidP="001727B6">
      <w:pPr>
        <w:pStyle w:val="Heading4"/>
      </w:pPr>
      <w:bookmarkStart w:id="131" w:name="_Toc158297624"/>
      <w:r>
        <w:t>Precision</w:t>
      </w:r>
      <w:bookmarkEnd w:id="131"/>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p w14:paraId="1FBA5F3B" w14:textId="03106B40" w:rsidR="0082721D" w:rsidRPr="001F0BD9" w:rsidRDefault="0082721D" w:rsidP="0082721D">
      <w:pPr>
        <w:pStyle w:val="ASomething"/>
      </w:pPr>
      <w:r w:rsidRPr="009D493F">
        <w:rPr>
          <w:b/>
          <w:bCs/>
        </w:rPr>
        <w:t>Category</w:t>
      </w:r>
      <w:r w:rsidRPr="009D493F">
        <w:t>:</w:t>
      </w:r>
      <w:r>
        <w:t xml:space="preserve"> </w:t>
      </w:r>
      <w:r>
        <w:tab/>
      </w:r>
      <w:r w:rsidR="00CA7359">
        <w:t>ISO-25012/Data Precision</w:t>
      </w:r>
    </w:p>
    <w:p w14:paraId="4BE41D32" w14:textId="2F5521C0" w:rsidR="0082721D" w:rsidRPr="001F0BD9" w:rsidRDefault="0082721D" w:rsidP="0082721D">
      <w:pPr>
        <w:pStyle w:val="ASomething"/>
      </w:pPr>
      <w:r w:rsidRPr="009D493F">
        <w:rPr>
          <w:b/>
          <w:bCs/>
        </w:rPr>
        <w:t>Statement</w:t>
      </w:r>
      <w:r w:rsidRPr="009D493F">
        <w:t>:</w:t>
      </w:r>
      <w:r>
        <w:t xml:space="preserve"> </w:t>
      </w:r>
      <w:r>
        <w:tab/>
      </w:r>
      <w:r w:rsidR="00CA7359">
        <w:t>Resources developed for the system MUST be sufficiently precise to summarise state to inform decisions required to take actions.</w:t>
      </w:r>
    </w:p>
    <w:p w14:paraId="0940DAF0" w14:textId="77777777" w:rsidR="0082721D" w:rsidRPr="001F0BD9" w:rsidRDefault="0082721D" w:rsidP="0082721D">
      <w:pPr>
        <w:pStyle w:val="ASomething"/>
      </w:pPr>
      <w:r w:rsidRPr="009D493F">
        <w:rPr>
          <w:b/>
          <w:bCs/>
        </w:rPr>
        <w:t>Rationale</w:t>
      </w:r>
      <w:r w:rsidRPr="009D493F">
        <w:t>:</w:t>
      </w:r>
      <w:r>
        <w:tab/>
        <w:t>…</w:t>
      </w:r>
    </w:p>
    <w:p w14:paraId="181BDF83" w14:textId="19BC6C43" w:rsidR="0082721D" w:rsidRPr="001F0BD9" w:rsidRDefault="0082721D" w:rsidP="0082721D">
      <w:pPr>
        <w:pStyle w:val="ASomething"/>
      </w:pPr>
      <w:r w:rsidRPr="009D493F">
        <w:rPr>
          <w:b/>
          <w:bCs/>
        </w:rPr>
        <w:t>Details</w:t>
      </w:r>
      <w:r w:rsidRPr="009D493F">
        <w:t>:</w:t>
      </w:r>
      <w:r>
        <w:t xml:space="preserve"> </w:t>
      </w:r>
      <w:r>
        <w:tab/>
      </w:r>
      <w:r w:rsidR="00CA7359">
        <w:t xml:space="preserve">Precision for precision’s sake, beyond system purpose, is not required, as </w:t>
      </w:r>
      <w:r w:rsidR="00CA7359">
        <w:br/>
        <w:t xml:space="preserve">it can unnecessarily </w:t>
      </w:r>
      <w:r w:rsidR="00F52C96">
        <w:t>increase</w:t>
      </w:r>
      <w:r w:rsidR="00CA7359">
        <w:t xml:space="preserve"> the cost of research, </w:t>
      </w:r>
      <w:proofErr w:type="gramStart"/>
      <w:r w:rsidR="00CA7359">
        <w:t>validation</w:t>
      </w:r>
      <w:proofErr w:type="gramEnd"/>
      <w:r w:rsidR="00CA7359">
        <w:t xml:space="preserve"> and storage.</w:t>
      </w:r>
    </w:p>
    <w:p w14:paraId="005A7285" w14:textId="102F9261" w:rsidR="0082721D" w:rsidRPr="0075069B" w:rsidRDefault="0082721D" w:rsidP="0082721D">
      <w:pPr>
        <w:pStyle w:val="ASomething"/>
      </w:pPr>
      <w:r>
        <w:rPr>
          <w:b/>
          <w:bCs/>
        </w:rPr>
        <w:t>Prompts:</w:t>
      </w:r>
      <w:r>
        <w:tab/>
      </w:r>
      <w:r w:rsidR="00CA7359">
        <w:t>What is the purpose of the system?</w:t>
      </w:r>
      <w:r w:rsidR="00CA7359">
        <w:br/>
        <w:t>Does the resource support the purpose?</w:t>
      </w:r>
      <w:r w:rsidR="00CA7359">
        <w:br/>
        <w:t>Do the facts within the resource make it easier to choose the correct action towards advancing the purpose?</w:t>
      </w:r>
    </w:p>
    <w:p w14:paraId="73935604" w14:textId="77777777" w:rsidR="0082721D" w:rsidRPr="00C829F4" w:rsidRDefault="0082721D" w:rsidP="00C829F4">
      <w:pPr>
        <w:pStyle w:val="BodyTextDefinition"/>
      </w:pPr>
    </w:p>
    <w:p w14:paraId="70CE3F3E" w14:textId="77777777" w:rsidR="001B2972" w:rsidRDefault="001B2972" w:rsidP="001727B6">
      <w:pPr>
        <w:pStyle w:val="Heading4"/>
      </w:pPr>
      <w:bookmarkStart w:id="132" w:name="_Toc158297625"/>
      <w:r>
        <w:t>Traceability</w:t>
      </w:r>
      <w:bookmarkEnd w:id="132"/>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t>QR-DEF-</w:t>
      </w:r>
      <w:r w:rsidR="00B822E2">
        <w:t>DAT-TRA-00</w:t>
      </w:r>
      <w:r w:rsidR="0082721D">
        <w:t xml:space="preserve">: </w:t>
      </w:r>
      <w:r w:rsidR="000C0F79">
        <w:rPr>
          <w:b/>
          <w:bCs/>
        </w:rPr>
        <w:t>Traceability</w:t>
      </w:r>
      <w:r w:rsidR="000C0F79">
        <w:t xml:space="preserve"> </w:t>
      </w:r>
      <w:r w:rsidR="00391864">
        <w:rPr>
          <w:b/>
          <w:bCs/>
        </w:rPr>
        <w:t>Metadata</w:t>
      </w:r>
    </w:p>
    <w:p w14:paraId="0C15EC01" w14:textId="2978328D" w:rsidR="0082721D" w:rsidRPr="001F0BD9" w:rsidRDefault="0082721D" w:rsidP="0082721D">
      <w:pPr>
        <w:pStyle w:val="ASomething"/>
      </w:pPr>
      <w:r w:rsidRPr="009D493F">
        <w:rPr>
          <w:b/>
          <w:bCs/>
        </w:rPr>
        <w:t>Category</w:t>
      </w:r>
      <w:r w:rsidRPr="009D493F">
        <w:t>:</w:t>
      </w:r>
      <w:r>
        <w:t xml:space="preserve"> </w:t>
      </w:r>
      <w:r>
        <w:tab/>
      </w:r>
      <w:r w:rsidR="00CA7359">
        <w:t>ISO-25012/ Traceability</w:t>
      </w:r>
    </w:p>
    <w:p w14:paraId="400BA5B9" w14:textId="09BCB6A9" w:rsidR="0082721D" w:rsidRPr="001F0BD9" w:rsidRDefault="0082721D" w:rsidP="0082721D">
      <w:pPr>
        <w:pStyle w:val="ASomething"/>
      </w:pPr>
      <w:r w:rsidRPr="009D493F">
        <w:rPr>
          <w:b/>
          <w:bCs/>
        </w:rPr>
        <w:t>Statement</w:t>
      </w:r>
      <w:r w:rsidRPr="009D493F">
        <w:t>:</w:t>
      </w:r>
      <w:r>
        <w:t xml:space="preserve"> </w:t>
      </w:r>
      <w:r>
        <w:tab/>
      </w:r>
      <w:r w:rsidR="00391864">
        <w:t>R</w:t>
      </w:r>
      <w:r w:rsidR="00CA7359">
        <w:t>esource</w:t>
      </w:r>
      <w:r w:rsidR="000C0F79">
        <w:t xml:space="preserve"> auditing</w:t>
      </w:r>
      <w:r w:rsidR="00CA7359">
        <w:t xml:space="preserve"> </w:t>
      </w:r>
      <w:hyperlink w:anchor="Term_Metadata" w:history="1">
        <w:r w:rsidR="00CA7359" w:rsidRPr="00E213A8">
          <w:rPr>
            <w:rStyle w:val="Hyperlink"/>
          </w:rPr>
          <w:t>metadata</w:t>
        </w:r>
      </w:hyperlink>
      <w:r w:rsidR="00CA7359">
        <w:t xml:space="preserve"> MUST be sufficiently defined and managed to audit changes, by whom, when.</w:t>
      </w:r>
    </w:p>
    <w:p w14:paraId="19E18F5D" w14:textId="1F397D01" w:rsidR="0082721D" w:rsidRPr="001F0BD9" w:rsidRDefault="0082721D" w:rsidP="0082721D">
      <w:pPr>
        <w:pStyle w:val="ASomething"/>
      </w:pPr>
      <w:r w:rsidRPr="009D493F">
        <w:rPr>
          <w:b/>
          <w:bCs/>
        </w:rPr>
        <w:t>Rationale</w:t>
      </w:r>
      <w:r w:rsidRPr="009D493F">
        <w:t>:</w:t>
      </w:r>
      <w:r>
        <w:tab/>
      </w:r>
      <w:r w:rsidR="000C0F79">
        <w:t>Improvements to processes is supported by evidence of when issues occurred.</w:t>
      </w:r>
    </w:p>
    <w:p w14:paraId="7D459E80" w14:textId="2BD2655C" w:rsidR="0082721D" w:rsidRPr="001F0BD9" w:rsidRDefault="0082721D" w:rsidP="0082721D">
      <w:pPr>
        <w:pStyle w:val="ASomething"/>
      </w:pPr>
      <w:r w:rsidRPr="009D493F">
        <w:rPr>
          <w:b/>
          <w:bCs/>
        </w:rPr>
        <w:t>Details</w:t>
      </w:r>
      <w:r w:rsidRPr="009D493F">
        <w:t>:</w:t>
      </w:r>
      <w:r>
        <w:t xml:space="preserve"> </w:t>
      </w:r>
      <w:r>
        <w:tab/>
      </w:r>
    </w:p>
    <w:p w14:paraId="72DE8BC8" w14:textId="4333EBEE" w:rsidR="0082721D" w:rsidRPr="0075069B" w:rsidRDefault="0082721D" w:rsidP="0082721D">
      <w:pPr>
        <w:pStyle w:val="ASomething"/>
      </w:pPr>
      <w:r>
        <w:rPr>
          <w:b/>
          <w:bCs/>
        </w:rPr>
        <w:t>Prompts:</w:t>
      </w:r>
      <w:r>
        <w:tab/>
      </w:r>
      <w:r w:rsidR="000C0F79">
        <w:t>What traceability attributes are collected?</w:t>
      </w:r>
    </w:p>
    <w:p w14:paraId="688F42A0" w14:textId="77777777" w:rsidR="0082721D" w:rsidRPr="00C829F4" w:rsidRDefault="0082721D" w:rsidP="00C829F4">
      <w:pPr>
        <w:pStyle w:val="BodyTextDefinition"/>
      </w:pPr>
    </w:p>
    <w:p w14:paraId="1773D88C" w14:textId="77777777" w:rsidR="001B2972" w:rsidRDefault="001B2972" w:rsidP="001727B6">
      <w:pPr>
        <w:pStyle w:val="Heading4"/>
      </w:pPr>
      <w:bookmarkStart w:id="133" w:name="_Toc158297626"/>
      <w:r>
        <w:t>Understandability</w:t>
      </w:r>
      <w:bookmarkEnd w:id="133"/>
    </w:p>
    <w:p w14:paraId="524725CF" w14:textId="639CB592" w:rsidR="001B2972" w:rsidRDefault="001B2972" w:rsidP="00C829F4">
      <w:pPr>
        <w:pStyle w:val="BodyTextDefinition"/>
      </w:pPr>
      <w:r w:rsidRPr="00C829F4">
        <w:t xml:space="preserve">The degree to which data has attributes that enable it to be read and interpreted by users, and are expressed in appropriate languages, </w:t>
      </w:r>
      <w:proofErr w:type="gramStart"/>
      <w:r w:rsidRPr="00C829F4">
        <w:t>symbols</w:t>
      </w:r>
      <w:proofErr w:type="gramEnd"/>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4CBB060E" w14:textId="12136864" w:rsidR="0082721D" w:rsidRDefault="00113DB2" w:rsidP="0082721D">
      <w:pPr>
        <w:pStyle w:val="Heading5"/>
      </w:pPr>
      <w:r>
        <w:t>QR-DEF-</w:t>
      </w:r>
      <w:r w:rsidR="00B822E2">
        <w:t>DAT-UND-00</w:t>
      </w:r>
      <w:r w:rsidR="0082721D">
        <w:t xml:space="preserve">: </w:t>
      </w:r>
      <w:r w:rsidR="000C0F79">
        <w:rPr>
          <w:b/>
          <w:bCs/>
        </w:rPr>
        <w:t>Understandability</w:t>
      </w:r>
    </w:p>
    <w:p w14:paraId="3DE432AF" w14:textId="6879C5D3" w:rsidR="0082721D" w:rsidRPr="001F0BD9" w:rsidRDefault="0082721D" w:rsidP="0082721D">
      <w:pPr>
        <w:pStyle w:val="ASomething"/>
      </w:pPr>
      <w:r w:rsidRPr="009D493F">
        <w:rPr>
          <w:b/>
          <w:bCs/>
        </w:rPr>
        <w:t>Category</w:t>
      </w:r>
      <w:r w:rsidRPr="009D493F">
        <w:t>:</w:t>
      </w:r>
      <w:r>
        <w:t xml:space="preserve"> </w:t>
      </w:r>
      <w:r>
        <w:tab/>
      </w:r>
      <w:r w:rsidR="000C0F79">
        <w:t>ISO-25012/Understandability</w:t>
      </w:r>
    </w:p>
    <w:p w14:paraId="7679371E" w14:textId="7C832353" w:rsidR="0082721D" w:rsidRPr="001F0BD9" w:rsidRDefault="0082721D" w:rsidP="0082721D">
      <w:pPr>
        <w:pStyle w:val="ASomething"/>
      </w:pPr>
      <w:r w:rsidRPr="009D493F">
        <w:rPr>
          <w:b/>
          <w:bCs/>
        </w:rPr>
        <w:t>Statement</w:t>
      </w:r>
      <w:r w:rsidRPr="009D493F">
        <w:t>:</w:t>
      </w:r>
      <w:r>
        <w:t xml:space="preserve"> </w:t>
      </w:r>
      <w:r>
        <w:tab/>
      </w:r>
      <w:r w:rsidR="000C0F79">
        <w:t>System Resources Development MUST follow Guidance developed by Subject Matter Experts.</w:t>
      </w:r>
    </w:p>
    <w:p w14:paraId="2344680C" w14:textId="7326CB88" w:rsidR="0082721D" w:rsidRPr="001F0BD9" w:rsidRDefault="0082721D" w:rsidP="0082721D">
      <w:pPr>
        <w:pStyle w:val="ASomething"/>
      </w:pPr>
      <w:r w:rsidRPr="009D493F">
        <w:rPr>
          <w:b/>
          <w:bCs/>
        </w:rPr>
        <w:t>Rationale</w:t>
      </w:r>
      <w:r w:rsidRPr="009D493F">
        <w:t>:</w:t>
      </w:r>
      <w:r>
        <w:tab/>
      </w:r>
      <w:r w:rsidR="000C0F79">
        <w:t>Resources</w:t>
      </w:r>
    </w:p>
    <w:p w14:paraId="12584870" w14:textId="3B082845" w:rsidR="0082721D" w:rsidRPr="001F0BD9" w:rsidRDefault="0082721D" w:rsidP="0082721D">
      <w:pPr>
        <w:pStyle w:val="ASomething"/>
      </w:pPr>
      <w:r w:rsidRPr="009D493F">
        <w:rPr>
          <w:b/>
          <w:bCs/>
        </w:rPr>
        <w:t>Details</w:t>
      </w:r>
      <w:r w:rsidRPr="009D493F">
        <w:t>:</w:t>
      </w:r>
      <w:r>
        <w:t xml:space="preserve"> </w:t>
      </w:r>
      <w:r>
        <w:tab/>
      </w:r>
      <w:r w:rsidR="000C0F79">
        <w:t xml:space="preserve">Consider the Language, Culture, </w:t>
      </w:r>
      <w:proofErr w:type="gramStart"/>
      <w:r w:rsidR="000C0F79">
        <w:t>Age</w:t>
      </w:r>
      <w:proofErr w:type="gramEnd"/>
      <w:r w:rsidR="000C0F79">
        <w:t xml:space="preserve"> and sophistication of the audience and/or Domain of the resources. </w:t>
      </w:r>
    </w:p>
    <w:p w14:paraId="5FDFAD61" w14:textId="6C312FF6" w:rsidR="0082721D" w:rsidRPr="0075069B" w:rsidRDefault="0082721D" w:rsidP="0082721D">
      <w:pPr>
        <w:pStyle w:val="ASomething"/>
      </w:pPr>
      <w:r>
        <w:rPr>
          <w:b/>
          <w:bCs/>
        </w:rPr>
        <w:t>Prompts:</w:t>
      </w:r>
      <w:r>
        <w:tab/>
      </w:r>
      <w:r w:rsidR="000C0F79">
        <w:t>Will Resources require development?</w:t>
      </w:r>
      <w:r w:rsidR="000C0F79">
        <w:br/>
        <w:t>With what key characteristics (dual language, age bracket, etc.)?</w:t>
      </w:r>
      <w:r w:rsidR="000C0F79">
        <w:br/>
        <w:t>What types of SMEs will be required?</w:t>
      </w:r>
    </w:p>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34" w:name="_Toc158297627"/>
      <w:r w:rsidRPr="00011BE8">
        <w:t>System Dependent Data Qualities</w:t>
      </w:r>
      <w:bookmarkEnd w:id="134"/>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35" w:name="_Toc158297628"/>
      <w:r>
        <w:t>Availability</w:t>
      </w:r>
      <w:bookmarkEnd w:id="135"/>
    </w:p>
    <w:p w14:paraId="3B3C3F2A" w14:textId="77777777" w:rsidR="001B2972" w:rsidRDefault="001B2972" w:rsidP="00C829F4">
      <w:pPr>
        <w:pStyle w:val="BodyTextDefinition"/>
      </w:pPr>
      <w:r w:rsidRPr="00C829F4">
        <w:t>The degree to which data has attributes that enable it to be retrieved by authorized users and/or applications in a specific context of use.</w:t>
      </w:r>
    </w:p>
    <w:p w14:paraId="64991AE0" w14:textId="77777777" w:rsidR="0082721D" w:rsidRDefault="0082721D" w:rsidP="00C829F4">
      <w:pPr>
        <w:pStyle w:val="BodyTextDefinition"/>
      </w:pPr>
    </w:p>
    <w:p w14:paraId="78F10194" w14:textId="2BFCB9BC" w:rsidR="0082721D" w:rsidRDefault="00113DB2" w:rsidP="0082721D">
      <w:pPr>
        <w:pStyle w:val="Heading5"/>
      </w:pPr>
      <w:r>
        <w:t>QR-DEF-</w:t>
      </w:r>
      <w:r w:rsidR="00B822E2">
        <w:t>DAT-AVA-00</w:t>
      </w:r>
      <w:r w:rsidR="0082721D">
        <w:t xml:space="preserve">: </w:t>
      </w:r>
      <w:r w:rsidR="00B822E2">
        <w:rPr>
          <w:b/>
          <w:bCs/>
        </w:rPr>
        <w:t>TODO</w:t>
      </w:r>
    </w:p>
    <w:p w14:paraId="50D6863F" w14:textId="77777777" w:rsidR="0082721D" w:rsidRPr="001F0BD9" w:rsidRDefault="0082721D" w:rsidP="0082721D">
      <w:pPr>
        <w:pStyle w:val="ASomething"/>
      </w:pPr>
      <w:r w:rsidRPr="009D493F">
        <w:rPr>
          <w:b/>
          <w:bCs/>
        </w:rPr>
        <w:t>Category</w:t>
      </w:r>
      <w:r w:rsidRPr="009D493F">
        <w:t>:</w:t>
      </w:r>
      <w:r>
        <w:t xml:space="preserve"> </w:t>
      </w:r>
      <w:r>
        <w:tab/>
        <w:t>…</w:t>
      </w:r>
    </w:p>
    <w:p w14:paraId="50E905EA" w14:textId="77777777" w:rsidR="0082721D" w:rsidRPr="001F0BD9" w:rsidRDefault="0082721D" w:rsidP="0082721D">
      <w:pPr>
        <w:pStyle w:val="ASomething"/>
      </w:pPr>
      <w:r w:rsidRPr="009D493F">
        <w:rPr>
          <w:b/>
          <w:bCs/>
        </w:rPr>
        <w:t>Statement</w:t>
      </w:r>
      <w:r w:rsidRPr="009D493F">
        <w:t>:</w:t>
      </w:r>
      <w:r>
        <w:t xml:space="preserve"> </w:t>
      </w:r>
      <w:r>
        <w:tab/>
        <w:t>…</w:t>
      </w:r>
    </w:p>
    <w:p w14:paraId="1694B27C" w14:textId="77777777" w:rsidR="0082721D" w:rsidRPr="001F0BD9" w:rsidRDefault="0082721D" w:rsidP="0082721D">
      <w:pPr>
        <w:pStyle w:val="ASomething"/>
      </w:pPr>
      <w:r w:rsidRPr="009D493F">
        <w:rPr>
          <w:b/>
          <w:bCs/>
        </w:rPr>
        <w:t>Rationale</w:t>
      </w:r>
      <w:r w:rsidRPr="009D493F">
        <w:t>:</w:t>
      </w:r>
      <w:r>
        <w:tab/>
        <w:t>…</w:t>
      </w:r>
    </w:p>
    <w:p w14:paraId="618FF5AB" w14:textId="77777777" w:rsidR="0082721D" w:rsidRPr="001F0BD9" w:rsidRDefault="0082721D" w:rsidP="0082721D">
      <w:pPr>
        <w:pStyle w:val="ASomething"/>
      </w:pPr>
      <w:r w:rsidRPr="009D493F">
        <w:rPr>
          <w:b/>
          <w:bCs/>
        </w:rPr>
        <w:t>Details</w:t>
      </w:r>
      <w:r w:rsidRPr="009D493F">
        <w:t>:</w:t>
      </w:r>
      <w:r>
        <w:t xml:space="preserve"> </w:t>
      </w:r>
      <w:r>
        <w:tab/>
        <w:t>…</w:t>
      </w:r>
    </w:p>
    <w:p w14:paraId="6AD08AEB" w14:textId="77777777" w:rsidR="0082721D" w:rsidRPr="0075069B" w:rsidRDefault="0082721D" w:rsidP="0082721D">
      <w:pPr>
        <w:pStyle w:val="ASomething"/>
      </w:pPr>
      <w:r>
        <w:rPr>
          <w:b/>
          <w:bCs/>
        </w:rPr>
        <w:t>Prompts:</w:t>
      </w:r>
      <w:r>
        <w:tab/>
        <w:t>…</w:t>
      </w:r>
    </w:p>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36" w:name="_Toc158297629"/>
      <w:r>
        <w:t>Portability</w:t>
      </w:r>
      <w:bookmarkEnd w:id="136"/>
    </w:p>
    <w:p w14:paraId="44315153" w14:textId="77777777" w:rsidR="001B2972" w:rsidRDefault="001B2972" w:rsidP="00C829F4">
      <w:pPr>
        <w:pStyle w:val="BodyTextDefinition"/>
      </w:pPr>
      <w:r w:rsidRPr="00C829F4">
        <w:t xml:space="preserve">The degree to which data has attributes that enable it to be installed, </w:t>
      </w:r>
      <w:proofErr w:type="gramStart"/>
      <w:r w:rsidRPr="00C829F4">
        <w:t>replaced</w:t>
      </w:r>
      <w:proofErr w:type="gramEnd"/>
      <w:r w:rsidRPr="00C829F4">
        <w:t xml:space="preserve"> or moved from one system to another preserving the existing quality in a specific context of use.</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p w14:paraId="56CC8268" w14:textId="77777777" w:rsidR="0082721D" w:rsidRPr="001F0BD9" w:rsidRDefault="0082721D" w:rsidP="0082721D">
      <w:pPr>
        <w:pStyle w:val="ASomething"/>
      </w:pPr>
      <w:r w:rsidRPr="009D493F">
        <w:rPr>
          <w:b/>
          <w:bCs/>
        </w:rPr>
        <w:t>Category</w:t>
      </w:r>
      <w:r w:rsidRPr="009D493F">
        <w:t>:</w:t>
      </w:r>
      <w:r>
        <w:t xml:space="preserve"> </w:t>
      </w:r>
      <w:r>
        <w:tab/>
        <w:t>…</w:t>
      </w:r>
    </w:p>
    <w:p w14:paraId="7EB3BB00" w14:textId="77777777" w:rsidR="0082721D" w:rsidRPr="001F0BD9" w:rsidRDefault="0082721D" w:rsidP="0082721D">
      <w:pPr>
        <w:pStyle w:val="ASomething"/>
      </w:pPr>
      <w:r w:rsidRPr="009D493F">
        <w:rPr>
          <w:b/>
          <w:bCs/>
        </w:rPr>
        <w:t>Statement</w:t>
      </w:r>
      <w:r w:rsidRPr="009D493F">
        <w:t>:</w:t>
      </w:r>
      <w:r>
        <w:t xml:space="preserve"> </w:t>
      </w:r>
      <w:r>
        <w:tab/>
        <w:t>…</w:t>
      </w:r>
    </w:p>
    <w:p w14:paraId="5019EC6E" w14:textId="77777777" w:rsidR="0082721D" w:rsidRPr="001F0BD9" w:rsidRDefault="0082721D" w:rsidP="0082721D">
      <w:pPr>
        <w:pStyle w:val="ASomething"/>
      </w:pPr>
      <w:r w:rsidRPr="009D493F">
        <w:rPr>
          <w:b/>
          <w:bCs/>
        </w:rPr>
        <w:t>Rationale</w:t>
      </w:r>
      <w:r w:rsidRPr="009D493F">
        <w:t>:</w:t>
      </w:r>
      <w:r>
        <w:tab/>
        <w:t>…</w:t>
      </w:r>
    </w:p>
    <w:p w14:paraId="0D901480" w14:textId="77777777" w:rsidR="0082721D" w:rsidRPr="001F0BD9" w:rsidRDefault="0082721D" w:rsidP="0082721D">
      <w:pPr>
        <w:pStyle w:val="ASomething"/>
      </w:pPr>
      <w:r w:rsidRPr="009D493F">
        <w:rPr>
          <w:b/>
          <w:bCs/>
        </w:rPr>
        <w:t>Details</w:t>
      </w:r>
      <w:r w:rsidRPr="009D493F">
        <w:t>:</w:t>
      </w:r>
      <w:r>
        <w:t xml:space="preserve"> </w:t>
      </w:r>
      <w:r>
        <w:tab/>
        <w:t>…</w:t>
      </w:r>
    </w:p>
    <w:p w14:paraId="6B6F327D" w14:textId="77777777" w:rsidR="0082721D" w:rsidRPr="0075069B" w:rsidRDefault="0082721D" w:rsidP="0082721D">
      <w:pPr>
        <w:pStyle w:val="ASomething"/>
      </w:pPr>
      <w:r>
        <w:rPr>
          <w:b/>
          <w:bCs/>
        </w:rPr>
        <w:t>Prompts:</w:t>
      </w:r>
      <w:r>
        <w:tab/>
        <w:t>…</w:t>
      </w:r>
    </w:p>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37" w:name="_Toc158297630"/>
      <w:r>
        <w:t>Recoverability</w:t>
      </w:r>
      <w:bookmarkEnd w:id="137"/>
    </w:p>
    <w:p w14:paraId="19086591" w14:textId="77777777" w:rsidR="001B2972" w:rsidRPr="00C829F4" w:rsidRDefault="001B2972" w:rsidP="00C829F4">
      <w:pPr>
        <w:pStyle w:val="BodyTextDefinition"/>
      </w:pPr>
      <w:r w:rsidRPr="00C829F4">
        <w:t>The degree to which data has attributes that enable it to maintain and preserve a specified level of operations and quality, even in the event of failure, in a specific context of use.</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p w14:paraId="669803FA" w14:textId="77777777" w:rsidR="0082721D" w:rsidRPr="001F0BD9" w:rsidRDefault="0082721D" w:rsidP="0082721D">
      <w:pPr>
        <w:pStyle w:val="ASomething"/>
      </w:pPr>
      <w:r w:rsidRPr="009D493F">
        <w:rPr>
          <w:b/>
          <w:bCs/>
        </w:rPr>
        <w:t>Category</w:t>
      </w:r>
      <w:r w:rsidRPr="009D493F">
        <w:t>:</w:t>
      </w:r>
      <w:r>
        <w:t xml:space="preserve"> </w:t>
      </w:r>
      <w:r>
        <w:tab/>
        <w:t>…</w:t>
      </w:r>
    </w:p>
    <w:p w14:paraId="70DD7B37" w14:textId="77777777" w:rsidR="0082721D" w:rsidRPr="001F0BD9" w:rsidRDefault="0082721D" w:rsidP="0082721D">
      <w:pPr>
        <w:pStyle w:val="ASomething"/>
      </w:pPr>
      <w:r w:rsidRPr="009D493F">
        <w:rPr>
          <w:b/>
          <w:bCs/>
        </w:rPr>
        <w:t>Statement</w:t>
      </w:r>
      <w:r w:rsidRPr="009D493F">
        <w:t>:</w:t>
      </w:r>
      <w:r>
        <w:t xml:space="preserve"> </w:t>
      </w:r>
      <w:r>
        <w:tab/>
        <w:t>…</w:t>
      </w:r>
    </w:p>
    <w:p w14:paraId="7BCCCE4F" w14:textId="77777777" w:rsidR="0082721D" w:rsidRPr="001F0BD9" w:rsidRDefault="0082721D" w:rsidP="0082721D">
      <w:pPr>
        <w:pStyle w:val="ASomething"/>
      </w:pPr>
      <w:r w:rsidRPr="009D493F">
        <w:rPr>
          <w:b/>
          <w:bCs/>
        </w:rPr>
        <w:t>Rationale</w:t>
      </w:r>
      <w:r w:rsidRPr="009D493F">
        <w:t>:</w:t>
      </w:r>
      <w:r>
        <w:tab/>
        <w:t>…</w:t>
      </w:r>
    </w:p>
    <w:p w14:paraId="7B13AB1A" w14:textId="77777777" w:rsidR="0082721D" w:rsidRPr="001F0BD9" w:rsidRDefault="0082721D" w:rsidP="0082721D">
      <w:pPr>
        <w:pStyle w:val="ASomething"/>
      </w:pPr>
      <w:r w:rsidRPr="009D493F">
        <w:rPr>
          <w:b/>
          <w:bCs/>
        </w:rPr>
        <w:t>Details</w:t>
      </w:r>
      <w:r w:rsidRPr="009D493F">
        <w:t>:</w:t>
      </w:r>
      <w:r>
        <w:t xml:space="preserve"> </w:t>
      </w:r>
      <w:r>
        <w:tab/>
        <w:t>…</w:t>
      </w:r>
    </w:p>
    <w:p w14:paraId="3C97EEC5" w14:textId="77777777" w:rsidR="0082721D" w:rsidRPr="0075069B" w:rsidRDefault="0082721D" w:rsidP="0082721D">
      <w:pPr>
        <w:pStyle w:val="ASomething"/>
      </w:pPr>
      <w:r>
        <w:rPr>
          <w:b/>
          <w:bCs/>
        </w:rPr>
        <w:t>Prompts:</w:t>
      </w:r>
      <w:r>
        <w:tab/>
        <w:t>…</w:t>
      </w:r>
    </w:p>
    <w:p w14:paraId="487E27ED" w14:textId="77777777" w:rsidR="001B2972" w:rsidRDefault="001B2972" w:rsidP="001B2972">
      <w:pPr>
        <w:pStyle w:val="BodyText"/>
      </w:pPr>
    </w:p>
    <w:p w14:paraId="082AB368" w14:textId="61DA810E" w:rsidR="001B2972" w:rsidRDefault="00867765" w:rsidP="00011BE8">
      <w:pPr>
        <w:pStyle w:val="Heading1"/>
      </w:pPr>
      <w:bookmarkStart w:id="138" w:name="Header_SystemUserQualityRequirements"/>
      <w:bookmarkStart w:id="139" w:name="_Toc158297631"/>
      <w:bookmarkEnd w:id="138"/>
      <w:r>
        <w:lastRenderedPageBreak/>
        <w:t xml:space="preserve">System </w:t>
      </w:r>
      <w:r w:rsidR="001B2972">
        <w:t>Use</w:t>
      </w:r>
      <w:r>
        <w:t>r</w:t>
      </w:r>
      <w:r w:rsidR="001B2972">
        <w:t xml:space="preserve"> Experience Qualit</w:t>
      </w:r>
      <w:r>
        <w:t>y Requirements</w:t>
      </w:r>
      <w:bookmarkEnd w:id="139"/>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37E36506" w:rsidR="009425C1" w:rsidRPr="00011BE8" w:rsidRDefault="009425C1" w:rsidP="00011BE8">
      <w:pPr>
        <w:pStyle w:val="BodyText"/>
      </w:pPr>
      <w:r>
        <w:t xml:space="preserve">Systems are used by Users. Therefore, </w:t>
      </w:r>
      <w:r w:rsidR="00620E26">
        <w:t xml:space="preserve">a high degree of </w:t>
      </w:r>
      <w:r>
        <w:t xml:space="preserve">User Experience qualities </w:t>
      </w:r>
      <w:proofErr w:type="gramStart"/>
      <w:r>
        <w:t>are</w:t>
      </w:r>
      <w:proofErr w:type="gramEnd"/>
      <w:r>
        <w:t xml:space="preserve"> essential for the use of an automation system to tried, adopted and not rejected as being a waste of investment. </w:t>
      </w:r>
    </w:p>
    <w:p w14:paraId="69314336" w14:textId="534F1F50" w:rsidR="001B2972" w:rsidRDefault="00501D15" w:rsidP="00501D15">
      <w:pPr>
        <w:pStyle w:val="Heading2"/>
      </w:pPr>
      <w:bookmarkStart w:id="140" w:name="_Toc158297632"/>
      <w:r>
        <w:t>Effectiveness</w:t>
      </w:r>
      <w:bookmarkEnd w:id="140"/>
    </w:p>
    <w:p w14:paraId="7ABA4CE2" w14:textId="1CDB6C1F" w:rsidR="00501D15" w:rsidRPr="00501D15" w:rsidRDefault="00501D15" w:rsidP="00011BE8">
      <w:pPr>
        <w:pStyle w:val="BodyTextDefinition"/>
      </w:pPr>
      <w:r>
        <w:rPr>
          <w:shd w:val="clear" w:color="auto" w:fill="FFFFFF"/>
        </w:rPr>
        <w:t>The degree of accuracy and completeness with which users achieve specified goals.</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p w14:paraId="262D7BB8" w14:textId="77777777" w:rsidR="00501D15" w:rsidRPr="001F0BD9" w:rsidRDefault="00501D15" w:rsidP="00501D15">
      <w:pPr>
        <w:pStyle w:val="ASomething"/>
      </w:pPr>
      <w:r w:rsidRPr="009D493F">
        <w:rPr>
          <w:b/>
          <w:bCs/>
        </w:rPr>
        <w:t>Category</w:t>
      </w:r>
      <w:r w:rsidRPr="009D493F">
        <w:t>:</w:t>
      </w:r>
      <w:r>
        <w:t xml:space="preserve"> </w:t>
      </w:r>
      <w:r>
        <w:tab/>
        <w:t>…</w:t>
      </w:r>
    </w:p>
    <w:p w14:paraId="39F013F7" w14:textId="3F85857A" w:rsidR="00501D15" w:rsidRPr="001F0BD9" w:rsidRDefault="00501D15" w:rsidP="00501D15">
      <w:pPr>
        <w:pStyle w:val="ASomething"/>
      </w:pPr>
      <w:r w:rsidRPr="009D493F">
        <w:rPr>
          <w:b/>
          <w:bCs/>
        </w:rPr>
        <w:t>Statement</w:t>
      </w:r>
      <w:r w:rsidRPr="009D493F">
        <w:t>:</w:t>
      </w:r>
      <w:r>
        <w:t xml:space="preserve"> </w:t>
      </w:r>
      <w:r>
        <w:tab/>
      </w:r>
      <w:r w:rsidR="009425C1">
        <w:t>The solution’s system(s) MUST enable users to perform tasks such that their managers and/or sponsors recognise an improvement in the outcome and its value.</w:t>
      </w:r>
    </w:p>
    <w:p w14:paraId="4A3AC791" w14:textId="36F9EF92" w:rsidR="00501D15" w:rsidRPr="001F0BD9" w:rsidRDefault="00501D15" w:rsidP="00501D15">
      <w:pPr>
        <w:pStyle w:val="ASomething"/>
      </w:pPr>
      <w:r w:rsidRPr="009D493F">
        <w:rPr>
          <w:b/>
          <w:bCs/>
        </w:rPr>
        <w:t>Rationale</w:t>
      </w:r>
      <w:r w:rsidRPr="009D493F">
        <w:t>:</w:t>
      </w:r>
      <w:r>
        <w:tab/>
      </w:r>
      <w:r w:rsidR="009425C1">
        <w:t>Users may like the new processes, but the solution’s sponsors must also see a return on their investment in improvement.</w:t>
      </w:r>
    </w:p>
    <w:p w14:paraId="4C06E18A" w14:textId="77777777" w:rsidR="00501D15" w:rsidRPr="001F0BD9" w:rsidRDefault="00501D15" w:rsidP="00501D15">
      <w:pPr>
        <w:pStyle w:val="ASomething"/>
      </w:pPr>
      <w:r w:rsidRPr="009D493F">
        <w:rPr>
          <w:b/>
          <w:bCs/>
        </w:rPr>
        <w:t>Details</w:t>
      </w:r>
      <w:r w:rsidRPr="009D493F">
        <w:t>:</w:t>
      </w:r>
      <w:r>
        <w:t xml:space="preserve"> </w:t>
      </w:r>
      <w:r>
        <w:tab/>
        <w:t>…</w:t>
      </w:r>
    </w:p>
    <w:p w14:paraId="3F073922" w14:textId="7CBEBC04" w:rsidR="00501D15" w:rsidRPr="0075069B" w:rsidRDefault="00501D15" w:rsidP="00501D15">
      <w:pPr>
        <w:pStyle w:val="ASomething"/>
      </w:pPr>
      <w:r>
        <w:rPr>
          <w:b/>
          <w:bCs/>
        </w:rPr>
        <w:t>Prompts:</w:t>
      </w:r>
      <w:r>
        <w:tab/>
      </w:r>
      <w:r w:rsidR="009425C1">
        <w:t>TODO</w:t>
      </w:r>
    </w:p>
    <w:p w14:paraId="00E13473" w14:textId="77777777" w:rsidR="00501D15" w:rsidRPr="00501D15" w:rsidRDefault="00501D15" w:rsidP="00501D15"/>
    <w:p w14:paraId="1A541E0E" w14:textId="28F0D92D" w:rsidR="00501D15" w:rsidRDefault="00501D15" w:rsidP="00501D15">
      <w:pPr>
        <w:pStyle w:val="Heading2"/>
      </w:pPr>
      <w:bookmarkStart w:id="141" w:name="_Toc158297633"/>
      <w:r>
        <w:t>Efficiency</w:t>
      </w:r>
      <w:bookmarkEnd w:id="141"/>
    </w:p>
    <w:p w14:paraId="0ABC2D01" w14:textId="3FC3DE4D" w:rsidR="00501D15" w:rsidRDefault="00501D15" w:rsidP="00011BE8">
      <w:pPr>
        <w:pStyle w:val="BodyTextDefinition"/>
        <w:rPr>
          <w:shd w:val="clear" w:color="auto" w:fill="FFFFFF"/>
        </w:rPr>
      </w:pPr>
      <w:r>
        <w:t xml:space="preserve">The degree </w:t>
      </w:r>
      <w:r w:rsidR="00011BE8">
        <w:t xml:space="preserve">to which </w:t>
      </w:r>
      <w:r>
        <w:rPr>
          <w:shd w:val="clear" w:color="auto" w:fill="FFFFFF"/>
        </w:rPr>
        <w:t xml:space="preserve">resources </w:t>
      </w:r>
      <w:r w:rsidR="00011BE8">
        <w:rPr>
          <w:shd w:val="clear" w:color="auto" w:fill="FFFFFF"/>
        </w:rPr>
        <w:t xml:space="preserve">are </w:t>
      </w:r>
      <w:r>
        <w:rPr>
          <w:shd w:val="clear" w:color="auto" w:fill="FFFFFF"/>
        </w:rPr>
        <w:t>expended in relation to the accuracy and completeness with which users achieve goals</w:t>
      </w:r>
      <w:r w:rsidR="00011BE8">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p w14:paraId="58FF4D56" w14:textId="3D746581" w:rsidR="00501D15" w:rsidRPr="001F0BD9" w:rsidRDefault="00501D15" w:rsidP="00501D15">
      <w:pPr>
        <w:pStyle w:val="ASomething"/>
      </w:pPr>
      <w:r w:rsidRPr="009D493F">
        <w:rPr>
          <w:b/>
          <w:bCs/>
        </w:rPr>
        <w:t>Category</w:t>
      </w:r>
      <w:r w:rsidRPr="009D493F">
        <w:t>:</w:t>
      </w:r>
      <w:r>
        <w:t xml:space="preserve"> </w:t>
      </w:r>
      <w:r>
        <w:tab/>
      </w:r>
      <w:r w:rsidR="009425C1">
        <w:t>ISO-25022/Efficiency</w:t>
      </w:r>
    </w:p>
    <w:p w14:paraId="5546CF1B" w14:textId="5847EE02" w:rsidR="00501D15" w:rsidRPr="001F0BD9" w:rsidRDefault="00501D15" w:rsidP="00501D15">
      <w:pPr>
        <w:pStyle w:val="ASomething"/>
      </w:pPr>
      <w:r w:rsidRPr="009D493F">
        <w:rPr>
          <w:b/>
          <w:bCs/>
        </w:rPr>
        <w:t>Statement</w:t>
      </w:r>
      <w:r w:rsidRPr="009D493F">
        <w:t>:</w:t>
      </w:r>
      <w:r>
        <w:t xml:space="preserve"> </w:t>
      </w:r>
      <w:r>
        <w:tab/>
      </w:r>
      <w:r w:rsidR="009425C1">
        <w:t>The solution’s system(s) MUST be sufficiently efficient that users do not attempt to avoid using it or return to replaced methods.</w:t>
      </w:r>
    </w:p>
    <w:p w14:paraId="18842A1C" w14:textId="77777777" w:rsidR="00501D15" w:rsidRPr="001F0BD9" w:rsidRDefault="00501D15" w:rsidP="00501D15">
      <w:pPr>
        <w:pStyle w:val="ASomething"/>
      </w:pPr>
      <w:r w:rsidRPr="009D493F">
        <w:rPr>
          <w:b/>
          <w:bCs/>
        </w:rPr>
        <w:t>Rationale</w:t>
      </w:r>
      <w:r w:rsidRPr="009D493F">
        <w:t>:</w:t>
      </w:r>
      <w:r>
        <w:tab/>
        <w:t>…</w:t>
      </w:r>
    </w:p>
    <w:p w14:paraId="21502BD9" w14:textId="77777777" w:rsidR="00501D15" w:rsidRPr="001F0BD9" w:rsidRDefault="00501D15" w:rsidP="00501D15">
      <w:pPr>
        <w:pStyle w:val="ASomething"/>
      </w:pPr>
      <w:r w:rsidRPr="009D493F">
        <w:rPr>
          <w:b/>
          <w:bCs/>
        </w:rPr>
        <w:t>Details</w:t>
      </w:r>
      <w:r w:rsidRPr="009D493F">
        <w:t>:</w:t>
      </w:r>
      <w:r>
        <w:t xml:space="preserve"> </w:t>
      </w:r>
      <w:r>
        <w:tab/>
        <w:t>…</w:t>
      </w:r>
    </w:p>
    <w:p w14:paraId="1BAED5BD" w14:textId="77777777" w:rsidR="00501D15" w:rsidRPr="0075069B" w:rsidRDefault="00501D15" w:rsidP="00501D15">
      <w:pPr>
        <w:pStyle w:val="ASomething"/>
      </w:pPr>
      <w:r>
        <w:rPr>
          <w:b/>
          <w:bCs/>
        </w:rPr>
        <w:t>Prompts:</w:t>
      </w:r>
      <w:r>
        <w:tab/>
        <w:t>…</w:t>
      </w:r>
    </w:p>
    <w:p w14:paraId="44C6F69F" w14:textId="77777777" w:rsidR="00501D15" w:rsidRPr="00501D15" w:rsidRDefault="00501D15" w:rsidP="00501D15"/>
    <w:p w14:paraId="33823999" w14:textId="470CCBCE" w:rsidR="00501D15" w:rsidRDefault="00501D15" w:rsidP="00501D15">
      <w:pPr>
        <w:pStyle w:val="Heading2"/>
      </w:pPr>
      <w:bookmarkStart w:id="142" w:name="_Toc158297634"/>
      <w:r>
        <w:lastRenderedPageBreak/>
        <w:t>Satisfaction</w:t>
      </w:r>
      <w:bookmarkEnd w:id="142"/>
    </w:p>
    <w:p w14:paraId="3FAD2017" w14:textId="71F5AD2E" w:rsidR="00501D15" w:rsidRPr="00501D15" w:rsidRDefault="00011BE8" w:rsidP="00011BE8">
      <w:pPr>
        <w:pStyle w:val="BodyTextDefinition"/>
      </w:pPr>
      <w:r>
        <w:rPr>
          <w:shd w:val="clear" w:color="auto" w:fill="FFFFFF"/>
        </w:rPr>
        <w:t>The degree to which user needs are satisfied when a product or system is used in a specified context of use.</w:t>
      </w:r>
    </w:p>
    <w:p w14:paraId="1933FB09" w14:textId="77777777" w:rsidR="00501D15" w:rsidRDefault="00501D15" w:rsidP="00501D15">
      <w:pPr>
        <w:pStyle w:val="Heading3"/>
      </w:pPr>
      <w:bookmarkStart w:id="143" w:name="_Toc158297635"/>
      <w:r>
        <w:t>Usefulness</w:t>
      </w:r>
      <w:bookmarkEnd w:id="143"/>
    </w:p>
    <w:p w14:paraId="193286B6" w14:textId="0F092F08" w:rsidR="00E35442" w:rsidRPr="00E35442" w:rsidRDefault="00E35442" w:rsidP="00E35442">
      <w:pPr>
        <w:pStyle w:val="BodyTextDefinition"/>
      </w:pPr>
      <w:r>
        <w:rPr>
          <w:shd w:val="clear" w:color="auto" w:fill="F7F4FC"/>
        </w:rPr>
        <w:t>The degree to which a user is satisfied with their perceived achievement of pragmatic goals, including the results of use and the consequences of use.</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r w:rsidR="009425C1">
        <w:rPr>
          <w:b/>
          <w:bCs/>
        </w:rPr>
        <w:t>Usefulness</w:t>
      </w:r>
    </w:p>
    <w:p w14:paraId="7D113CB2" w14:textId="4A4D1D0A" w:rsidR="00501D15" w:rsidRPr="001F0BD9" w:rsidRDefault="00501D15" w:rsidP="00501D15">
      <w:pPr>
        <w:pStyle w:val="ASomething"/>
      </w:pPr>
      <w:r w:rsidRPr="009D493F">
        <w:rPr>
          <w:b/>
          <w:bCs/>
        </w:rPr>
        <w:t>Category</w:t>
      </w:r>
      <w:r w:rsidRPr="009D493F">
        <w:t>:</w:t>
      </w:r>
      <w:r>
        <w:t xml:space="preserve"> </w:t>
      </w:r>
      <w:r>
        <w:tab/>
      </w:r>
      <w:r w:rsidR="009425C1">
        <w:t>ISO-25022/Satisfaction/Usefulness</w:t>
      </w:r>
    </w:p>
    <w:p w14:paraId="19527100" w14:textId="51278C1D"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w:t>
      </w:r>
      <w:r w:rsidR="009425C1">
        <w:t>be sufficiently useful that users do not wish to return to processes existing prior to the system’s introduction</w:t>
      </w:r>
      <w:r w:rsidR="00A35A83">
        <w:t>.</w:t>
      </w:r>
    </w:p>
    <w:p w14:paraId="0AC5DC0E" w14:textId="418973AD" w:rsidR="00501D15" w:rsidRPr="001F0BD9" w:rsidRDefault="00501D15" w:rsidP="00501D15">
      <w:pPr>
        <w:pStyle w:val="ASomething"/>
      </w:pPr>
      <w:r w:rsidRPr="009D493F">
        <w:rPr>
          <w:b/>
          <w:bCs/>
        </w:rPr>
        <w:t>Rationale</w:t>
      </w:r>
      <w:r w:rsidRPr="009D493F">
        <w:t>:</w:t>
      </w:r>
      <w:r>
        <w:tab/>
      </w:r>
      <w:r w:rsidR="009425C1">
        <w:t>Users resist change if the change is not more rewarding than continuing with existing patterns.</w:t>
      </w:r>
    </w:p>
    <w:p w14:paraId="6397AA66" w14:textId="77777777" w:rsidR="00501D15" w:rsidRPr="001F0BD9" w:rsidRDefault="00501D15" w:rsidP="00501D15">
      <w:pPr>
        <w:pStyle w:val="ASomething"/>
      </w:pPr>
      <w:r w:rsidRPr="009D493F">
        <w:rPr>
          <w:b/>
          <w:bCs/>
        </w:rPr>
        <w:t>Details</w:t>
      </w:r>
      <w:r w:rsidRPr="009D493F">
        <w:t>:</w:t>
      </w:r>
      <w:r>
        <w:t xml:space="preserve"> </w:t>
      </w:r>
      <w:r>
        <w:tab/>
        <w:t>…</w:t>
      </w:r>
    </w:p>
    <w:p w14:paraId="4C70F66D" w14:textId="77777777" w:rsidR="00501D15" w:rsidRPr="0075069B" w:rsidRDefault="00501D15" w:rsidP="00501D15">
      <w:pPr>
        <w:pStyle w:val="ASomething"/>
      </w:pPr>
      <w:r>
        <w:rPr>
          <w:b/>
          <w:bCs/>
        </w:rPr>
        <w:t>Prompts:</w:t>
      </w:r>
      <w:r>
        <w:tab/>
        <w:t>…</w:t>
      </w:r>
    </w:p>
    <w:p w14:paraId="7E7B4EE3" w14:textId="77777777" w:rsidR="00501D15" w:rsidRPr="00501D15" w:rsidRDefault="00501D15" w:rsidP="00501D15"/>
    <w:p w14:paraId="5D41731D" w14:textId="77777777" w:rsidR="00501D15" w:rsidRDefault="00501D15" w:rsidP="00501D15">
      <w:pPr>
        <w:pStyle w:val="Heading3"/>
      </w:pPr>
      <w:bookmarkStart w:id="144" w:name="_Toc158297636"/>
      <w:r>
        <w:t>Trust</w:t>
      </w:r>
      <w:bookmarkEnd w:id="144"/>
    </w:p>
    <w:p w14:paraId="6CEE2D8A" w14:textId="7AD6E28D" w:rsidR="00501D15" w:rsidRDefault="00011BE8" w:rsidP="00011BE8">
      <w:pPr>
        <w:pStyle w:val="BodyTextDefinition"/>
        <w:rPr>
          <w:shd w:val="clear" w:color="auto" w:fill="F7F4FC"/>
        </w:rPr>
      </w:pPr>
      <w:r>
        <w:t xml:space="preserve">The </w:t>
      </w:r>
      <w:r>
        <w:rPr>
          <w:shd w:val="clear" w:color="auto" w:fill="F7F4FC"/>
        </w:rPr>
        <w:t>degree to which a user or other stakeholder has confidence that a product or system will behave as intended.</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p w14:paraId="38156B7F" w14:textId="62161FDB" w:rsidR="00501D15" w:rsidRPr="001F0BD9" w:rsidRDefault="00501D15" w:rsidP="00501D15">
      <w:pPr>
        <w:pStyle w:val="ASomething"/>
      </w:pPr>
      <w:r w:rsidRPr="009D493F">
        <w:rPr>
          <w:b/>
          <w:bCs/>
        </w:rPr>
        <w:t>Category</w:t>
      </w:r>
      <w:r w:rsidRPr="009D493F">
        <w:t>:</w:t>
      </w:r>
      <w:r>
        <w:t xml:space="preserve"> </w:t>
      </w:r>
      <w:r>
        <w:tab/>
      </w:r>
      <w:r w:rsidR="00A35A83">
        <w:t>ISO-25012/Satisfaction/Trust</w:t>
      </w:r>
    </w:p>
    <w:p w14:paraId="28C9CAF1" w14:textId="1B049A02"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NOT cause </w:t>
      </w:r>
      <w:r w:rsidR="00E35442">
        <w:t xml:space="preserve">enduring </w:t>
      </w:r>
      <w:r w:rsidR="00A35A83">
        <w:t xml:space="preserve">distrust </w:t>
      </w:r>
      <w:r w:rsidR="00E35442">
        <w:t>by</w:t>
      </w:r>
      <w:r w:rsidR="00A35A83">
        <w:t xml:space="preserve"> users.</w:t>
      </w:r>
    </w:p>
    <w:p w14:paraId="607B574A" w14:textId="44020C7F" w:rsidR="00501D15" w:rsidRPr="001F0BD9" w:rsidRDefault="00501D15" w:rsidP="00501D15">
      <w:pPr>
        <w:pStyle w:val="ASomething"/>
      </w:pPr>
      <w:r w:rsidRPr="009D493F">
        <w:rPr>
          <w:b/>
          <w:bCs/>
        </w:rPr>
        <w:t>Rationale</w:t>
      </w:r>
      <w:r w:rsidRPr="009D493F">
        <w:t>:</w:t>
      </w:r>
      <w:r>
        <w:tab/>
      </w:r>
      <w:r w:rsidR="00A35A83">
        <w:t>Users that trust a service accept to use it, explore features, derive more value from it. Users that distrust a service avoid using the system, and if used, only using what they perceive as not yet failing them.</w:t>
      </w:r>
    </w:p>
    <w:p w14:paraId="76D0A69E" w14:textId="5BDE9C31" w:rsidR="00501D15" w:rsidRPr="001F0BD9" w:rsidRDefault="00501D15" w:rsidP="00501D15">
      <w:pPr>
        <w:pStyle w:val="ASomething"/>
      </w:pPr>
      <w:r w:rsidRPr="009D493F">
        <w:rPr>
          <w:b/>
          <w:bCs/>
        </w:rPr>
        <w:t>Details</w:t>
      </w:r>
      <w:r w:rsidRPr="009D493F">
        <w:t>:</w:t>
      </w:r>
      <w:r>
        <w:t xml:space="preserve"> </w:t>
      </w:r>
      <w:r>
        <w:tab/>
      </w:r>
      <w:r w:rsidR="00E35442">
        <w:t xml:space="preserve">The most basic steps to keeping a system user’s trust is to act predictably, repeatedly, and permit the undoing and/or correction of most (if not all errors) </w:t>
      </w:r>
      <w:r w:rsidR="00700305">
        <w:t>commands</w:t>
      </w:r>
      <w:r w:rsidR="00E35442">
        <w:t>.</w:t>
      </w:r>
      <w:r w:rsidR="00E35442">
        <w:br/>
        <w:t>This requirement is supported by several previously defined Quality Requirements</w:t>
      </w:r>
      <w:r w:rsidR="00700305">
        <w:t xml:space="preserve"> (see requirements under ISO-25010/Reliability/Fault Tolerance)</w:t>
      </w:r>
      <w:r w:rsidR="00E35442">
        <w:t>.</w:t>
      </w:r>
    </w:p>
    <w:p w14:paraId="3D94FB74" w14:textId="32195F22" w:rsidR="00501D15" w:rsidRPr="0075069B" w:rsidRDefault="00501D15" w:rsidP="00501D15">
      <w:pPr>
        <w:pStyle w:val="ASomething"/>
      </w:pPr>
      <w:r>
        <w:rPr>
          <w:b/>
          <w:bCs/>
        </w:rPr>
        <w:lastRenderedPageBreak/>
        <w:t>Prompts:</w:t>
      </w:r>
      <w:r>
        <w:tab/>
      </w:r>
      <w:bookmarkStart w:id="145" w:name="_Hlk157525039"/>
      <w:r w:rsidR="00966E7F">
        <w:t xml:space="preserve">Does the solution’s service permit the undoing of user editing errors? </w:t>
      </w:r>
      <w:bookmarkEnd w:id="145"/>
      <w:r w:rsidR="00E35442">
        <w:br/>
        <w:t>For example, by permitting a user to re-edit posted comments, records, etc. – at least for a limited time, such as the next 5 minutes.</w:t>
      </w:r>
      <w:r w:rsidR="00966E7F">
        <w:br/>
        <w:t>Does the solution’s service permit the undoing of user deleting errors?</w:t>
      </w:r>
      <w:r w:rsidR="00E35442">
        <w:t xml:space="preserve"> For example, by only logically deleting, avoiding physically deleting records.</w:t>
      </w:r>
      <w:r w:rsidR="00966E7F">
        <w:br/>
        <w:t>Does the solution’s service permit the undoing of m</w:t>
      </w:r>
      <w:r w:rsidR="00F52C96">
        <w:t>essage</w:t>
      </w:r>
      <w:r w:rsidR="00966E7F">
        <w:t xml:space="preserve"> sending errors? For example, by </w:t>
      </w:r>
      <w:r w:rsidR="00E35442">
        <w:t>delaying sending by 10 seconds, providing an option to abort the operation.</w:t>
      </w:r>
    </w:p>
    <w:p w14:paraId="6308F22A" w14:textId="77777777" w:rsidR="00501D15" w:rsidRPr="00501D15" w:rsidRDefault="00501D15" w:rsidP="00501D15"/>
    <w:p w14:paraId="382CA8F1" w14:textId="77777777" w:rsidR="00501D15" w:rsidRDefault="00501D15" w:rsidP="00501D15">
      <w:pPr>
        <w:pStyle w:val="Heading3"/>
      </w:pPr>
      <w:bookmarkStart w:id="146" w:name="_Toc158297637"/>
      <w:r>
        <w:t>Pleasure</w:t>
      </w:r>
      <w:bookmarkEnd w:id="146"/>
    </w:p>
    <w:p w14:paraId="1A1B5462" w14:textId="0A0D2202" w:rsidR="00501D15" w:rsidRDefault="00011BE8" w:rsidP="00011BE8">
      <w:pPr>
        <w:pStyle w:val="BodyTextDefinition"/>
        <w:rPr>
          <w:shd w:val="clear" w:color="auto" w:fill="F7F4FC"/>
        </w:rPr>
      </w:pPr>
      <w:r>
        <w:t xml:space="preserve">The </w:t>
      </w:r>
      <w:r>
        <w:rPr>
          <w:shd w:val="clear" w:color="auto" w:fill="F7F4FC"/>
        </w:rPr>
        <w:t>degree to which a user obtains pleasure from fulfilling their personal needs.</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r w:rsidR="00A35A83">
        <w:rPr>
          <w:b/>
          <w:bCs/>
        </w:rPr>
        <w:t>Pleasure</w:t>
      </w:r>
    </w:p>
    <w:p w14:paraId="559EC864" w14:textId="7A3A2E8E" w:rsidR="00501D15" w:rsidRPr="001F0BD9" w:rsidRDefault="00501D15" w:rsidP="00501D15">
      <w:pPr>
        <w:pStyle w:val="ASomething"/>
      </w:pPr>
      <w:r w:rsidRPr="009D493F">
        <w:rPr>
          <w:b/>
          <w:bCs/>
        </w:rPr>
        <w:t>Category</w:t>
      </w:r>
      <w:r w:rsidRPr="009D493F">
        <w:t>:</w:t>
      </w:r>
      <w:r>
        <w:t xml:space="preserve"> </w:t>
      </w:r>
      <w:r>
        <w:tab/>
      </w:r>
      <w:r w:rsidR="00A35A83">
        <w:t>ISO-25012/Satisfaction/Pleasure</w:t>
      </w:r>
    </w:p>
    <w:p w14:paraId="477A8D9A" w14:textId="02A99D17"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deliver user pleasure by efficiency, value derived and </w:t>
      </w:r>
      <w:hyperlink w:anchor="Term_UserInterface" w:history="1">
        <w:r w:rsidR="00A35A83" w:rsidRPr="00A35A83">
          <w:rPr>
            <w:rStyle w:val="Hyperlink"/>
          </w:rPr>
          <w:t>user interface</w:t>
        </w:r>
      </w:hyperlink>
      <w:r w:rsidR="00A35A83">
        <w:t xml:space="preserve"> aesthetics.</w:t>
      </w:r>
    </w:p>
    <w:p w14:paraId="43972EA7" w14:textId="7AA00961" w:rsidR="00501D15" w:rsidRPr="001F0BD9" w:rsidRDefault="00501D15" w:rsidP="00501D15">
      <w:pPr>
        <w:pStyle w:val="ASomething"/>
      </w:pPr>
      <w:r w:rsidRPr="009D493F">
        <w:rPr>
          <w:b/>
          <w:bCs/>
        </w:rPr>
        <w:t>Rationale</w:t>
      </w:r>
      <w:r w:rsidRPr="009D493F">
        <w:t>:</w:t>
      </w:r>
      <w:r>
        <w:tab/>
      </w:r>
      <w:r w:rsidR="00A35A83">
        <w:t>A solution that provides pleasure leads to users returning to using a system, whereas one that displeases repels users from using the service.</w:t>
      </w:r>
    </w:p>
    <w:p w14:paraId="19E5911D" w14:textId="7300357E" w:rsidR="00501D15" w:rsidRPr="001F0BD9" w:rsidRDefault="00501D15" w:rsidP="00501D15">
      <w:pPr>
        <w:pStyle w:val="ASomething"/>
      </w:pPr>
      <w:r w:rsidRPr="009D493F">
        <w:rPr>
          <w:b/>
          <w:bCs/>
        </w:rPr>
        <w:t>Details</w:t>
      </w:r>
      <w:r w:rsidRPr="009D493F">
        <w:t>:</w:t>
      </w:r>
      <w:r>
        <w:t xml:space="preserve"> </w:t>
      </w:r>
      <w:r>
        <w:tab/>
      </w:r>
      <w:r w:rsidR="00966E7F">
        <w:t xml:space="preserve">Users can gain pleasure by being surprised by positive qualities. </w:t>
      </w:r>
      <w:r w:rsidR="00966E7F">
        <w:br/>
        <w:t>Speed of login, user interface rendering, task completion are all potential examples. Completeness of outcomes is another.</w:t>
      </w:r>
    </w:p>
    <w:p w14:paraId="16FCD436" w14:textId="503509E9" w:rsidR="00501D15" w:rsidRPr="0075069B" w:rsidRDefault="00501D15" w:rsidP="00501D15">
      <w:pPr>
        <w:pStyle w:val="ASomething"/>
      </w:pPr>
      <w:r>
        <w:rPr>
          <w:b/>
          <w:bCs/>
        </w:rPr>
        <w:t>Prompts:</w:t>
      </w:r>
      <w:r>
        <w:tab/>
      </w:r>
      <w:r w:rsidR="00966E7F">
        <w:t>Are there any parts of the system that you expect would delight users?</w:t>
      </w:r>
      <w:r w:rsidR="00966E7F">
        <w:br/>
        <w:t>Are there any unique parts of the solution’s system(s) that you would expect to delight users by surprise?</w:t>
      </w:r>
    </w:p>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47" w:name="_Toc158297638"/>
      <w:r>
        <w:t>Comfort</w:t>
      </w:r>
      <w:bookmarkEnd w:id="147"/>
    </w:p>
    <w:p w14:paraId="6D8DD374" w14:textId="71B82A12" w:rsidR="00501D15" w:rsidRDefault="00011BE8" w:rsidP="00011BE8">
      <w:pPr>
        <w:pStyle w:val="BodyTextDefinition"/>
      </w:pPr>
      <w:r>
        <w:t xml:space="preserve">The </w:t>
      </w:r>
      <w:r>
        <w:rPr>
          <w:shd w:val="clear" w:color="auto" w:fill="F7F4FC"/>
        </w:rPr>
        <w:t>degree to which the user is satisfied with physical comfort.</w:t>
      </w:r>
    </w:p>
    <w:p w14:paraId="12E7E28F" w14:textId="1FED11DA" w:rsidR="00501D15" w:rsidRDefault="00113DB2" w:rsidP="00501D15">
      <w:pPr>
        <w:pStyle w:val="Heading5"/>
      </w:pPr>
      <w:r>
        <w:t>QR-DEF-</w:t>
      </w:r>
      <w:r w:rsidR="00E276FB">
        <w:t>USR-COM-00</w:t>
      </w:r>
      <w:r w:rsidR="00501D15">
        <w:t xml:space="preserve">: </w:t>
      </w:r>
      <w:r w:rsidR="00966E7F">
        <w:rPr>
          <w:b/>
          <w:bCs/>
        </w:rPr>
        <w:t>Comfort</w:t>
      </w:r>
    </w:p>
    <w:p w14:paraId="64EB51FA" w14:textId="75C3288C" w:rsidR="00501D15" w:rsidRPr="001F0BD9" w:rsidRDefault="00501D15" w:rsidP="00501D15">
      <w:pPr>
        <w:pStyle w:val="ASomething"/>
      </w:pPr>
      <w:r w:rsidRPr="009D493F">
        <w:rPr>
          <w:b/>
          <w:bCs/>
        </w:rPr>
        <w:t>Category</w:t>
      </w:r>
      <w:r w:rsidRPr="009D493F">
        <w:t>:</w:t>
      </w:r>
      <w:r>
        <w:t xml:space="preserve"> </w:t>
      </w:r>
      <w:r>
        <w:tab/>
      </w:r>
      <w:r w:rsidR="00966E7F">
        <w:t>ISO-25012/Satisfaction/Comfort</w:t>
      </w:r>
    </w:p>
    <w:p w14:paraId="32B4CF58" w14:textId="3C90C2AD" w:rsidR="00501D15" w:rsidRPr="001F0BD9" w:rsidRDefault="00501D15" w:rsidP="00501D15">
      <w:pPr>
        <w:pStyle w:val="ASomething"/>
      </w:pPr>
      <w:r w:rsidRPr="009D493F">
        <w:rPr>
          <w:b/>
          <w:bCs/>
        </w:rPr>
        <w:t>Statement</w:t>
      </w:r>
      <w:r w:rsidRPr="009D493F">
        <w:t>:</w:t>
      </w:r>
      <w:r>
        <w:t xml:space="preserve"> </w:t>
      </w:r>
      <w:r>
        <w:tab/>
      </w:r>
      <w:r w:rsidR="00966E7F">
        <w:t>The solution’s system(s) and data MUST not discomfort users.</w:t>
      </w:r>
    </w:p>
    <w:p w14:paraId="5D832F8B" w14:textId="5069FA5F" w:rsidR="00501D15" w:rsidRPr="001F0BD9" w:rsidRDefault="00501D15" w:rsidP="00501D15">
      <w:pPr>
        <w:pStyle w:val="ASomething"/>
      </w:pPr>
      <w:r w:rsidRPr="009D493F">
        <w:rPr>
          <w:b/>
          <w:bCs/>
        </w:rPr>
        <w:t>Rationale</w:t>
      </w:r>
      <w:r w:rsidRPr="009D493F">
        <w:t>:</w:t>
      </w:r>
      <w:r>
        <w:tab/>
      </w:r>
      <w:r w:rsidR="00966E7F">
        <w:t>Systems gain value by being useful and used by more people and vice versa lose impact and value by being rejected by users.</w:t>
      </w:r>
    </w:p>
    <w:p w14:paraId="12E06DF5" w14:textId="38E00C8E" w:rsidR="00966E7F" w:rsidRDefault="00501D15" w:rsidP="00501D15">
      <w:pPr>
        <w:pStyle w:val="ASomething"/>
      </w:pPr>
      <w:r w:rsidRPr="009D493F">
        <w:rPr>
          <w:b/>
          <w:bCs/>
        </w:rPr>
        <w:t>Details</w:t>
      </w:r>
      <w:r w:rsidRPr="009D493F">
        <w:t>:</w:t>
      </w:r>
      <w:r>
        <w:t xml:space="preserve"> </w:t>
      </w:r>
      <w:r>
        <w:tab/>
      </w:r>
      <w:r w:rsidR="00966E7F">
        <w:t>Consider the following for being inclusive rather than exclusive:</w:t>
      </w:r>
      <w:r w:rsidR="00966E7F">
        <w:br/>
        <w:t>- User Interface</w:t>
      </w:r>
      <w:r w:rsidR="00966E7F">
        <w:br/>
      </w:r>
      <w:r w:rsidR="00966E7F">
        <w:lastRenderedPageBreak/>
        <w:t>- Generated Reports</w:t>
      </w:r>
      <w:r w:rsidR="00966E7F">
        <w:br/>
        <w:t>- Resources</w:t>
      </w:r>
    </w:p>
    <w:p w14:paraId="5085E7C1" w14:textId="1D5C6251" w:rsidR="00501D15" w:rsidRPr="0075069B" w:rsidRDefault="00501D15" w:rsidP="00501D15">
      <w:pPr>
        <w:pStyle w:val="ASomething"/>
      </w:pPr>
      <w:r>
        <w:rPr>
          <w:b/>
          <w:bCs/>
        </w:rPr>
        <w:t>Prompts:</w:t>
      </w:r>
      <w:r>
        <w:tab/>
      </w:r>
      <w:r w:rsidR="00966E7F">
        <w:t>Were culture SMEs hired to assist with the development of culture specific user interfaces, reports, resources?</w:t>
      </w:r>
    </w:p>
    <w:p w14:paraId="1A2830E1" w14:textId="77777777" w:rsidR="00501D15" w:rsidRPr="00501D15" w:rsidRDefault="00501D15" w:rsidP="00501D15"/>
    <w:p w14:paraId="29AFDD96" w14:textId="46F543A2" w:rsidR="00501D15" w:rsidRDefault="00501D15" w:rsidP="00501D15">
      <w:pPr>
        <w:pStyle w:val="Heading2"/>
      </w:pPr>
      <w:bookmarkStart w:id="148" w:name="_Toc158297639"/>
      <w:r>
        <w:t>Freedom from Risk</w:t>
      </w:r>
      <w:bookmarkEnd w:id="148"/>
    </w:p>
    <w:p w14:paraId="1EE2ACFD" w14:textId="617B324F" w:rsidR="00501D15" w:rsidRDefault="00011BE8" w:rsidP="00011BE8">
      <w:pPr>
        <w:pStyle w:val="BodyTextDefinition"/>
        <w:rPr>
          <w:shd w:val="clear" w:color="auto" w:fill="FFFFFF"/>
        </w:rPr>
      </w:pPr>
      <w:r>
        <w:rPr>
          <w:shd w:val="clear" w:color="auto" w:fill="FFFFFF"/>
        </w:rPr>
        <w:t>The degree to which the quality of a product or system mitigates or avoids potential risks to economic status, human life, health, or the environment.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49" w:name="_Toc158297640"/>
      <w:r>
        <w:t>Economic</w:t>
      </w:r>
      <w:r w:rsidR="00501D15">
        <w:t xml:space="preserve"> Risk Mitigation</w:t>
      </w:r>
      <w:bookmarkEnd w:id="149"/>
    </w:p>
    <w:p w14:paraId="02C0FEB5" w14:textId="3004F9B0" w:rsidR="00501D15" w:rsidRDefault="00011BE8" w:rsidP="00011BE8">
      <w:pPr>
        <w:pStyle w:val="BodyTextDefinition"/>
        <w:rPr>
          <w:shd w:val="clear" w:color="auto" w:fill="F7F4FC"/>
        </w:rPr>
      </w:pPr>
      <w:r>
        <w:t xml:space="preserve">The </w:t>
      </w:r>
      <w:r>
        <w:rPr>
          <w:shd w:val="clear" w:color="auto" w:fill="F7F4FC"/>
        </w:rPr>
        <w:t xml:space="preserve">degree to which a product or system mitigates the potential risk to financial status, efficient operation, commercial property, </w:t>
      </w:r>
      <w:proofErr w:type="gramStart"/>
      <w:r>
        <w:rPr>
          <w:shd w:val="clear" w:color="auto" w:fill="F7F4FC"/>
        </w:rPr>
        <w:t>reputation</w:t>
      </w:r>
      <w:proofErr w:type="gramEnd"/>
      <w:r>
        <w:rPr>
          <w:shd w:val="clear" w:color="auto" w:fill="F7F4FC"/>
        </w:rPr>
        <w:t xml:space="preserve"> or other resources in the intended contexts of use.</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p w14:paraId="52D776A4" w14:textId="4B884BAE" w:rsidR="00501D15" w:rsidRPr="001F0BD9" w:rsidRDefault="00501D15" w:rsidP="00501D15">
      <w:pPr>
        <w:pStyle w:val="ASomething"/>
      </w:pPr>
      <w:r w:rsidRPr="009D493F">
        <w:rPr>
          <w:b/>
          <w:bCs/>
        </w:rPr>
        <w:t>Category</w:t>
      </w:r>
      <w:r w:rsidRPr="009D493F">
        <w:t>:</w:t>
      </w:r>
      <w:r>
        <w:t xml:space="preserve"> </w:t>
      </w:r>
      <w:r>
        <w:tab/>
      </w:r>
      <w:r w:rsidR="00E276FB">
        <w:t>ISO-25022/Freedom from Risk/Economic Risk Mitigation</w:t>
      </w:r>
    </w:p>
    <w:p w14:paraId="2EEF4054" w14:textId="717925B9"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MUST authenticate, </w:t>
      </w:r>
      <w:r w:rsidR="00A35A83">
        <w:t xml:space="preserve">limit, </w:t>
      </w:r>
      <w:r w:rsidR="00E276FB">
        <w:t xml:space="preserve">authorise and audit access to production data, </w:t>
      </w:r>
      <w:r w:rsidR="00A35A83">
        <w:t xml:space="preserve">including </w:t>
      </w:r>
      <w:r w:rsidR="00E276FB">
        <w:t>confidential and financial information.</w:t>
      </w:r>
    </w:p>
    <w:p w14:paraId="2B83ACAF" w14:textId="60FF1FDF" w:rsidR="00501D15" w:rsidRPr="001F0BD9" w:rsidRDefault="00501D15" w:rsidP="00501D15">
      <w:pPr>
        <w:pStyle w:val="ASomething"/>
      </w:pPr>
      <w:r w:rsidRPr="009D493F">
        <w:rPr>
          <w:b/>
          <w:bCs/>
        </w:rPr>
        <w:t>Rationale</w:t>
      </w:r>
      <w:r w:rsidRPr="009D493F">
        <w:t>:</w:t>
      </w:r>
      <w:r>
        <w:tab/>
      </w:r>
      <w:r w:rsidR="00A35A83">
        <w:t xml:space="preserve">Users will not use a system </w:t>
      </w:r>
      <w:r w:rsidR="003D4677">
        <w:t>of a</w:t>
      </w:r>
      <w:r w:rsidR="00A35A83">
        <w:t xml:space="preserve"> </w:t>
      </w:r>
      <w:hyperlink w:anchor="Term_SponsorOrganisation" w:history="1">
        <w:r w:rsidR="00A35A83" w:rsidRPr="00A35A83">
          <w:rPr>
            <w:rStyle w:val="Hyperlink"/>
          </w:rPr>
          <w:t>sponsor organisation</w:t>
        </w:r>
      </w:hyperlink>
      <w:r w:rsidR="00A35A83">
        <w:t xml:space="preserve"> that puts their personal, family, or economic situation at risk.  </w:t>
      </w:r>
    </w:p>
    <w:p w14:paraId="75848B11" w14:textId="0715E4E1" w:rsidR="00501D15" w:rsidRPr="001F0BD9" w:rsidRDefault="00501D15" w:rsidP="00501D15">
      <w:pPr>
        <w:pStyle w:val="ASomething"/>
      </w:pPr>
      <w:r w:rsidRPr="009D493F">
        <w:rPr>
          <w:b/>
          <w:bCs/>
        </w:rPr>
        <w:t>Details</w:t>
      </w:r>
      <w:r w:rsidRPr="009D493F">
        <w:t>:</w:t>
      </w:r>
      <w:r>
        <w:t xml:space="preserve"> </w:t>
      </w:r>
      <w:r>
        <w:tab/>
      </w:r>
      <w:r w:rsidR="00A35A83">
        <w:t>This requirement is supported by several system quality requirements defined earlier.</w:t>
      </w:r>
    </w:p>
    <w:p w14:paraId="787C12E4" w14:textId="6ED5121B" w:rsidR="00A35A83" w:rsidRPr="0075069B" w:rsidRDefault="00501D15" w:rsidP="00A35A83">
      <w:pPr>
        <w:pStyle w:val="ASomething"/>
      </w:pPr>
      <w:r>
        <w:rPr>
          <w:b/>
          <w:bCs/>
        </w:rPr>
        <w:t>Prompts:</w:t>
      </w:r>
      <w:r>
        <w:tab/>
      </w:r>
      <w:r w:rsidR="00A35A83">
        <w:t xml:space="preserve">Will the </w:t>
      </w:r>
      <w:r w:rsidR="003D4677">
        <w:t>“Defence in Depth” Design P</w:t>
      </w:r>
      <w:r w:rsidR="00A35A83">
        <w:t xml:space="preserve">rinciple be applied to the solution’s system(s)? </w:t>
      </w:r>
      <w:r w:rsidR="00A35A83">
        <w:br/>
        <w:t xml:space="preserve">Will this include </w:t>
      </w:r>
      <w:r w:rsidR="002639B0">
        <w:t>supplier</w:t>
      </w:r>
      <w:r w:rsidR="00A35A83">
        <w:t xml:space="preserve"> organisation resource training?</w:t>
      </w:r>
      <w:r w:rsidR="00A35A83">
        <w:br/>
        <w:t>Will this include making sure that production data is only used production environments?</w:t>
      </w:r>
      <w:r w:rsidR="00A35A83">
        <w:br/>
        <w:t xml:space="preserve">Will this include implementing access controls to system functionality or data? </w:t>
      </w:r>
      <w:r w:rsidR="00A35A83">
        <w:br/>
        <w:t>Will access be permanently audited?</w:t>
      </w:r>
    </w:p>
    <w:p w14:paraId="0A820BE0" w14:textId="77777777" w:rsidR="00501D15" w:rsidRPr="00501D15" w:rsidRDefault="00501D15" w:rsidP="00501D15"/>
    <w:p w14:paraId="25A587C0" w14:textId="5DC34A8C" w:rsidR="00501D15" w:rsidRDefault="00501D15" w:rsidP="00501D15">
      <w:pPr>
        <w:pStyle w:val="Heading3"/>
      </w:pPr>
      <w:bookmarkStart w:id="150" w:name="_Toc158297641"/>
      <w:r>
        <w:t>Health and Safety Risk Mitigation</w:t>
      </w:r>
      <w:bookmarkEnd w:id="150"/>
    </w:p>
    <w:p w14:paraId="77261DE2" w14:textId="152A4C56" w:rsidR="00501D15" w:rsidRDefault="00011BE8" w:rsidP="00011BE8">
      <w:pPr>
        <w:pStyle w:val="BodyTextDefinition"/>
        <w:rPr>
          <w:shd w:val="clear" w:color="auto" w:fill="F7F4FC"/>
        </w:rPr>
      </w:pPr>
      <w:r>
        <w:t xml:space="preserve">The </w:t>
      </w:r>
      <w:r>
        <w:rPr>
          <w:shd w:val="clear" w:color="auto" w:fill="F7F4FC"/>
        </w:rPr>
        <w:t>degree to which a product or system mitigates the potential risk to people in the intended contexts of use.</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t>QR-DEF-</w:t>
      </w:r>
      <w:r w:rsidR="00E276FB">
        <w:t xml:space="preserve">USR-FREH-00: </w:t>
      </w:r>
      <w:r w:rsidR="00E276FB" w:rsidRPr="00E276FB">
        <w:rPr>
          <w:b/>
          <w:bCs/>
        </w:rPr>
        <w:t>Health &amp; Safety Risk Mitigation</w:t>
      </w:r>
    </w:p>
    <w:p w14:paraId="4C20B8C9" w14:textId="77777777" w:rsidR="00501D15" w:rsidRPr="001F0BD9" w:rsidRDefault="00501D15" w:rsidP="00501D15">
      <w:pPr>
        <w:pStyle w:val="ASomething"/>
      </w:pPr>
      <w:r w:rsidRPr="009D493F">
        <w:rPr>
          <w:b/>
          <w:bCs/>
        </w:rPr>
        <w:t>Category</w:t>
      </w:r>
      <w:r w:rsidRPr="009D493F">
        <w:t>:</w:t>
      </w:r>
      <w:r>
        <w:t xml:space="preserve"> </w:t>
      </w:r>
      <w:r>
        <w:tab/>
        <w:t>…</w:t>
      </w:r>
    </w:p>
    <w:p w14:paraId="1E5DCD7D" w14:textId="77777777" w:rsidR="00501D15" w:rsidRPr="001F0BD9" w:rsidRDefault="00501D15" w:rsidP="00501D15">
      <w:pPr>
        <w:pStyle w:val="ASomething"/>
      </w:pPr>
      <w:r w:rsidRPr="009D493F">
        <w:rPr>
          <w:b/>
          <w:bCs/>
        </w:rPr>
        <w:t>Statement</w:t>
      </w:r>
      <w:r w:rsidRPr="009D493F">
        <w:t>:</w:t>
      </w:r>
      <w:r>
        <w:t xml:space="preserve"> </w:t>
      </w:r>
      <w:r>
        <w:tab/>
        <w:t>…</w:t>
      </w:r>
    </w:p>
    <w:p w14:paraId="0FA0FF6B" w14:textId="77777777" w:rsidR="00501D15" w:rsidRPr="001F0BD9" w:rsidRDefault="00501D15" w:rsidP="00501D15">
      <w:pPr>
        <w:pStyle w:val="ASomething"/>
      </w:pPr>
      <w:r w:rsidRPr="009D493F">
        <w:rPr>
          <w:b/>
          <w:bCs/>
        </w:rPr>
        <w:t>Rationale</w:t>
      </w:r>
      <w:r w:rsidRPr="009D493F">
        <w:t>:</w:t>
      </w:r>
      <w:r>
        <w:tab/>
        <w:t>…</w:t>
      </w:r>
    </w:p>
    <w:p w14:paraId="2E735888" w14:textId="77777777" w:rsidR="00501D15" w:rsidRPr="001F0BD9" w:rsidRDefault="00501D15" w:rsidP="00501D15">
      <w:pPr>
        <w:pStyle w:val="ASomething"/>
      </w:pPr>
      <w:r w:rsidRPr="009D493F">
        <w:rPr>
          <w:b/>
          <w:bCs/>
        </w:rPr>
        <w:t>Details</w:t>
      </w:r>
      <w:r w:rsidRPr="009D493F">
        <w:t>:</w:t>
      </w:r>
      <w:r>
        <w:t xml:space="preserve"> </w:t>
      </w:r>
      <w:r>
        <w:tab/>
        <w:t>…</w:t>
      </w:r>
    </w:p>
    <w:p w14:paraId="1A1816C6" w14:textId="77777777" w:rsidR="00501D15" w:rsidRPr="0075069B" w:rsidRDefault="00501D15" w:rsidP="00501D15">
      <w:pPr>
        <w:pStyle w:val="ASomething"/>
      </w:pPr>
      <w:r>
        <w:rPr>
          <w:b/>
          <w:bCs/>
        </w:rPr>
        <w:t>Prompts:</w:t>
      </w:r>
      <w:r>
        <w:tab/>
        <w:t>…</w:t>
      </w:r>
    </w:p>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51" w:name="_Toc158297642"/>
      <w:r>
        <w:t>Environmental Risk Mitigation</w:t>
      </w:r>
      <w:bookmarkEnd w:id="151"/>
    </w:p>
    <w:p w14:paraId="4354CDEA" w14:textId="202E94EA" w:rsidR="00501D15" w:rsidRDefault="00011BE8" w:rsidP="00011BE8">
      <w:pPr>
        <w:pStyle w:val="BodyTextDefinition"/>
      </w:pPr>
      <w:r w:rsidRPr="00011BE8">
        <w:t>The degree to which a product or system mitigates the potential risk to property or the environment in the intended contexts of use.</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p w14:paraId="2BD5D63D" w14:textId="6A0ED505" w:rsidR="00501D15" w:rsidRPr="001F0BD9" w:rsidRDefault="00501D15" w:rsidP="00501D15">
      <w:pPr>
        <w:pStyle w:val="ASomething"/>
      </w:pPr>
      <w:r w:rsidRPr="009D493F">
        <w:rPr>
          <w:b/>
          <w:bCs/>
        </w:rPr>
        <w:t>Category</w:t>
      </w:r>
      <w:r w:rsidRPr="009D493F">
        <w:t>:</w:t>
      </w:r>
      <w:r>
        <w:t xml:space="preserve"> </w:t>
      </w:r>
      <w:r>
        <w:tab/>
      </w:r>
      <w:r w:rsidR="00E276FB">
        <w:t>ISO-25022/Freedom from Risk/Environmental Risk Mitigation</w:t>
      </w:r>
    </w:p>
    <w:p w14:paraId="4588AC0A" w14:textId="433BA38F"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MUST reasonably minimise environmental risk </w:t>
      </w:r>
    </w:p>
    <w:p w14:paraId="273CD938" w14:textId="07BA2C72" w:rsidR="00501D15" w:rsidRPr="001F0BD9" w:rsidRDefault="00501D15" w:rsidP="00501D15">
      <w:pPr>
        <w:pStyle w:val="ASomething"/>
      </w:pPr>
      <w:r w:rsidRPr="009D493F">
        <w:rPr>
          <w:b/>
          <w:bCs/>
        </w:rPr>
        <w:t>Rationale</w:t>
      </w:r>
      <w:r w:rsidRPr="009D493F">
        <w:t>:</w:t>
      </w:r>
      <w:r>
        <w:tab/>
      </w:r>
      <w:r w:rsidR="00E276FB">
        <w:t>Produce less carbon by not needlessly consuming less energy.</w:t>
      </w:r>
    </w:p>
    <w:p w14:paraId="64660E29" w14:textId="04A82D3C" w:rsidR="00501D15" w:rsidRPr="001F0BD9" w:rsidRDefault="00501D15" w:rsidP="00501D15">
      <w:pPr>
        <w:pStyle w:val="ASomething"/>
      </w:pPr>
      <w:r w:rsidRPr="009D493F">
        <w:rPr>
          <w:b/>
          <w:bCs/>
        </w:rPr>
        <w:t>Details</w:t>
      </w:r>
      <w:r w:rsidRPr="009D493F">
        <w:t>:</w:t>
      </w:r>
      <w:r>
        <w:t xml:space="preserve"> </w:t>
      </w:r>
      <w:r>
        <w:tab/>
      </w:r>
      <w:r w:rsidR="00E276FB">
        <w:t xml:space="preserve">Design </w:t>
      </w:r>
      <w:hyperlink w:anchor="Term_Environment" w:history="1">
        <w:r w:rsidR="00E276FB" w:rsidRPr="00E276FB">
          <w:rPr>
            <w:rStyle w:val="Hyperlink"/>
          </w:rPr>
          <w:t>Environments</w:t>
        </w:r>
      </w:hyperlink>
      <w:r w:rsidR="00E276FB">
        <w:t xml:space="preserve"> to be built as needed, removed most of the time.</w:t>
      </w:r>
      <w:r w:rsidR="00E276FB">
        <w:br/>
        <w:t xml:space="preserve">Design </w:t>
      </w:r>
      <w:hyperlink w:anchor="Term_CustomSystem" w:history="1">
        <w:r w:rsidR="00E276FB" w:rsidRPr="00E276FB">
          <w:rPr>
            <w:rStyle w:val="Hyperlink"/>
          </w:rPr>
          <w:t>Custom Systems</w:t>
        </w:r>
      </w:hyperlink>
      <w:r w:rsidR="00E276FB">
        <w:t xml:space="preserve"> to be efficient. </w:t>
      </w:r>
    </w:p>
    <w:p w14:paraId="6AF76B3C" w14:textId="308646EB" w:rsidR="00501D15" w:rsidRDefault="00501D15" w:rsidP="00E276FB">
      <w:pPr>
        <w:pStyle w:val="ASomething"/>
      </w:pPr>
      <w:r>
        <w:rPr>
          <w:b/>
          <w:bCs/>
        </w:rPr>
        <w:t>Prompts:</w:t>
      </w:r>
      <w:r>
        <w:tab/>
      </w:r>
      <w:r w:rsidR="00E276FB">
        <w:t>What is an expected number of permanent environments required?</w:t>
      </w:r>
      <w:r w:rsidR="00E276FB">
        <w:br/>
        <w:t>Will the service horizontally scale up and down as needed?</w:t>
      </w:r>
    </w:p>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52" w:name="_Toc158297643"/>
      <w:r>
        <w:t>Context Coverage</w:t>
      </w:r>
      <w:bookmarkEnd w:id="152"/>
    </w:p>
    <w:p w14:paraId="535F67C2" w14:textId="4AA4D22E" w:rsidR="00501D15" w:rsidRDefault="00011BE8" w:rsidP="00011BE8">
      <w:pPr>
        <w:pStyle w:val="BodyTextDefinition"/>
        <w:rPr>
          <w:shd w:val="clear" w:color="auto" w:fill="FFFFFF"/>
        </w:rPr>
      </w:pPr>
      <w:r>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53" w:name="_Toc158297644"/>
      <w:r>
        <w:t>Context Completeness</w:t>
      </w:r>
      <w:bookmarkEnd w:id="153"/>
    </w:p>
    <w:p w14:paraId="73C72EA6" w14:textId="5D157043" w:rsidR="00501D15" w:rsidRDefault="00501D15" w:rsidP="00011BE8">
      <w:pPr>
        <w:pStyle w:val="BodyTextDefinition"/>
        <w:rPr>
          <w:shd w:val="clear" w:color="auto" w:fill="FFFFFF"/>
        </w:rPr>
      </w:pPr>
      <w:r>
        <w:t xml:space="preserve">The </w:t>
      </w:r>
      <w:r>
        <w:rPr>
          <w:shd w:val="clear" w:color="auto" w:fill="FFFFFF"/>
        </w:rPr>
        <w:t>degree to which a product or system can be used with the required levels of effectiveness, efficiency, satisfaction, and freedom from risk in each of the specified contexts of use.</w:t>
      </w:r>
    </w:p>
    <w:p w14:paraId="3EA7A681" w14:textId="77777777" w:rsidR="00E276FB" w:rsidRPr="00E276FB" w:rsidRDefault="00E276FB" w:rsidP="00E276FB"/>
    <w:p w14:paraId="7ACD1023" w14:textId="774F32D0" w:rsidR="00501D15" w:rsidRDefault="00113DB2" w:rsidP="00501D15">
      <w:pPr>
        <w:pStyle w:val="Heading5"/>
      </w:pPr>
      <w:r>
        <w:lastRenderedPageBreak/>
        <w:t>QR-DEF-</w:t>
      </w:r>
      <w:r w:rsidR="00E276FB">
        <w:t>USR-CON-00</w:t>
      </w:r>
      <w:r w:rsidR="00501D15">
        <w:t xml:space="preserve">: </w:t>
      </w:r>
      <w:r w:rsidR="00E276FB">
        <w:rPr>
          <w:b/>
          <w:bCs/>
        </w:rPr>
        <w:t>Context Completeness</w:t>
      </w:r>
    </w:p>
    <w:p w14:paraId="27F0F79E" w14:textId="77777777" w:rsidR="00501D15" w:rsidRPr="001F0BD9" w:rsidRDefault="00501D15" w:rsidP="00501D15">
      <w:pPr>
        <w:pStyle w:val="ASomething"/>
      </w:pPr>
      <w:r w:rsidRPr="009D493F">
        <w:rPr>
          <w:b/>
          <w:bCs/>
        </w:rPr>
        <w:t>Category</w:t>
      </w:r>
      <w:r w:rsidRPr="009D493F">
        <w:t>:</w:t>
      </w:r>
      <w:r>
        <w:t xml:space="preserve"> </w:t>
      </w:r>
      <w:r>
        <w:tab/>
        <w:t>…</w:t>
      </w:r>
    </w:p>
    <w:p w14:paraId="62582743" w14:textId="77777777" w:rsidR="00501D15" w:rsidRPr="001F0BD9" w:rsidRDefault="00501D15" w:rsidP="00501D15">
      <w:pPr>
        <w:pStyle w:val="ASomething"/>
      </w:pPr>
      <w:r w:rsidRPr="009D493F">
        <w:rPr>
          <w:b/>
          <w:bCs/>
        </w:rPr>
        <w:t>Statement</w:t>
      </w:r>
      <w:r w:rsidRPr="009D493F">
        <w:t>:</w:t>
      </w:r>
      <w:r>
        <w:t xml:space="preserve"> </w:t>
      </w:r>
      <w:r>
        <w:tab/>
        <w:t>…</w:t>
      </w:r>
    </w:p>
    <w:p w14:paraId="6AE71E63" w14:textId="77777777" w:rsidR="00501D15" w:rsidRPr="001F0BD9" w:rsidRDefault="00501D15" w:rsidP="00501D15">
      <w:pPr>
        <w:pStyle w:val="ASomething"/>
      </w:pPr>
      <w:r w:rsidRPr="009D493F">
        <w:rPr>
          <w:b/>
          <w:bCs/>
        </w:rPr>
        <w:t>Rationale</w:t>
      </w:r>
      <w:r w:rsidRPr="009D493F">
        <w:t>:</w:t>
      </w:r>
      <w:r>
        <w:tab/>
        <w:t>…</w:t>
      </w:r>
    </w:p>
    <w:p w14:paraId="3F85AF21" w14:textId="77777777" w:rsidR="00501D15" w:rsidRPr="001F0BD9" w:rsidRDefault="00501D15" w:rsidP="00501D15">
      <w:pPr>
        <w:pStyle w:val="ASomething"/>
      </w:pPr>
      <w:r w:rsidRPr="009D493F">
        <w:rPr>
          <w:b/>
          <w:bCs/>
        </w:rPr>
        <w:t>Details</w:t>
      </w:r>
      <w:r w:rsidRPr="009D493F">
        <w:t>:</w:t>
      </w:r>
      <w:r>
        <w:t xml:space="preserve"> </w:t>
      </w:r>
      <w:r>
        <w:tab/>
        <w:t>…</w:t>
      </w:r>
    </w:p>
    <w:p w14:paraId="069C65E0" w14:textId="77777777" w:rsidR="00501D15" w:rsidRPr="0075069B" w:rsidRDefault="00501D15" w:rsidP="00501D15">
      <w:pPr>
        <w:pStyle w:val="ASomething"/>
      </w:pPr>
      <w:r>
        <w:rPr>
          <w:b/>
          <w:bCs/>
        </w:rPr>
        <w:t>Prompts:</w:t>
      </w:r>
      <w:r>
        <w:tab/>
        <w:t>…</w:t>
      </w:r>
    </w:p>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54" w:name="_Toc158297645"/>
      <w:r>
        <w:t>Flexibility</w:t>
      </w:r>
      <w:bookmarkEnd w:id="154"/>
    </w:p>
    <w:p w14:paraId="40570DBB" w14:textId="6112B621" w:rsidR="00501D15" w:rsidRDefault="00011BE8" w:rsidP="00011BE8">
      <w:pPr>
        <w:pStyle w:val="BodyTextDefinition"/>
        <w:rPr>
          <w:shd w:val="clear" w:color="auto" w:fill="FFFFFF"/>
        </w:rPr>
      </w:pPr>
      <w:r>
        <w:rPr>
          <w:shd w:val="clear" w:color="auto" w:fill="FFFFFF"/>
        </w:rPr>
        <w:t>The degree to which a product or system can be used with acceptable levels of effectiveness, efficiency, freedom from risk, and satisfaction in contexts beyond those initially specified in the requirements.</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p w14:paraId="6F1AA8C0" w14:textId="77777777" w:rsidR="00501D15" w:rsidRPr="001F0BD9" w:rsidRDefault="00501D15" w:rsidP="00501D15">
      <w:pPr>
        <w:pStyle w:val="ASomething"/>
      </w:pPr>
      <w:r w:rsidRPr="009D493F">
        <w:rPr>
          <w:b/>
          <w:bCs/>
        </w:rPr>
        <w:t>Category</w:t>
      </w:r>
      <w:r w:rsidRPr="009D493F">
        <w:t>:</w:t>
      </w:r>
      <w:r>
        <w:t xml:space="preserve"> </w:t>
      </w:r>
      <w:r>
        <w:tab/>
        <w:t>…</w:t>
      </w:r>
    </w:p>
    <w:p w14:paraId="6CC8B586" w14:textId="77777777" w:rsidR="00501D15" w:rsidRPr="001F0BD9" w:rsidRDefault="00501D15" w:rsidP="00501D15">
      <w:pPr>
        <w:pStyle w:val="ASomething"/>
      </w:pPr>
      <w:r w:rsidRPr="009D493F">
        <w:rPr>
          <w:b/>
          <w:bCs/>
        </w:rPr>
        <w:t>Statement</w:t>
      </w:r>
      <w:r w:rsidRPr="009D493F">
        <w:t>:</w:t>
      </w:r>
      <w:r>
        <w:t xml:space="preserve"> </w:t>
      </w:r>
      <w:r>
        <w:tab/>
        <w:t>…</w:t>
      </w:r>
    </w:p>
    <w:p w14:paraId="6AE8C58C" w14:textId="77777777" w:rsidR="00501D15" w:rsidRPr="001F0BD9" w:rsidRDefault="00501D15" w:rsidP="00501D15">
      <w:pPr>
        <w:pStyle w:val="ASomething"/>
      </w:pPr>
      <w:r w:rsidRPr="009D493F">
        <w:rPr>
          <w:b/>
          <w:bCs/>
        </w:rPr>
        <w:t>Rationale</w:t>
      </w:r>
      <w:r w:rsidRPr="009D493F">
        <w:t>:</w:t>
      </w:r>
      <w:r>
        <w:tab/>
        <w:t>…</w:t>
      </w:r>
    </w:p>
    <w:p w14:paraId="7EEF6D0A" w14:textId="77777777" w:rsidR="00501D15" w:rsidRPr="001F0BD9" w:rsidRDefault="00501D15" w:rsidP="00501D15">
      <w:pPr>
        <w:pStyle w:val="ASomething"/>
      </w:pPr>
      <w:r w:rsidRPr="009D493F">
        <w:rPr>
          <w:b/>
          <w:bCs/>
        </w:rPr>
        <w:t>Details</w:t>
      </w:r>
      <w:r w:rsidRPr="009D493F">
        <w:t>:</w:t>
      </w:r>
      <w:r>
        <w:t xml:space="preserve"> </w:t>
      </w:r>
      <w:r>
        <w:tab/>
        <w:t>…</w:t>
      </w:r>
    </w:p>
    <w:p w14:paraId="4237091A" w14:textId="77777777" w:rsidR="00501D15" w:rsidRPr="0075069B" w:rsidRDefault="00501D15" w:rsidP="00501D15">
      <w:pPr>
        <w:pStyle w:val="ASomething"/>
      </w:pPr>
      <w:r>
        <w:rPr>
          <w:b/>
          <w:bCs/>
        </w:rPr>
        <w:t>Prompts:</w:t>
      </w:r>
      <w:r>
        <w:tab/>
        <w:t>…</w:t>
      </w:r>
    </w:p>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55" w:name="Header_TransitionalRequirements"/>
      <w:bookmarkStart w:id="156" w:name="_Toc158297646"/>
      <w:bookmarkEnd w:id="155"/>
      <w:r>
        <w:lastRenderedPageBreak/>
        <w:t>Transitional Requirements</w:t>
      </w:r>
      <w:bookmarkEnd w:id="156"/>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p w14:paraId="6CA0017D" w14:textId="77777777" w:rsidR="00A924A3" w:rsidRPr="003D4677" w:rsidRDefault="00A924A3" w:rsidP="003D4677">
      <w:pPr>
        <w:pStyle w:val="BodyText"/>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77777777" w:rsidR="001F0BD9" w:rsidRDefault="001F0BD9" w:rsidP="00A73E76">
            <w:r>
              <w:t xml:space="preserve">IF the solution’s service(s) is/are replacing an existing service, it </w:t>
            </w:r>
            <w:r w:rsidRPr="009349BB">
              <w:rPr>
                <w:rStyle w:val="BodyTextKeywordChar"/>
              </w:rPr>
              <w:t>MUST</w:t>
            </w:r>
            <w:r>
              <w:t xml:space="preserve"> be able to integrate with the existing service’s required integrated services. </w:t>
            </w:r>
          </w:p>
        </w:tc>
        <w:tc>
          <w:tcPr>
            <w:tcW w:w="1985" w:type="dxa"/>
          </w:tcPr>
          <w:p w14:paraId="4829855B" w14:textId="77777777" w:rsidR="001F0BD9" w:rsidRDefault="001F0BD9" w:rsidP="00A73E76">
            <w:r>
              <w:t>If 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77777777" w:rsidR="001F0BD9" w:rsidRDefault="001F0BD9" w:rsidP="00A73E76">
            <w:r>
              <w:t xml:space="preserve">Note: being able to integrate using current approaches does not preclude the integration </w:t>
            </w:r>
            <w:proofErr w:type="gramStart"/>
            <w:r>
              <w:t>actually being</w:t>
            </w:r>
            <w:proofErr w:type="gramEnd"/>
            <w:r>
              <w:t xml:space="preserve"> done a new way if 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57" w:name="Header_Appendices"/>
      <w:bookmarkStart w:id="158" w:name="_Toc145049430"/>
      <w:bookmarkStart w:id="159" w:name="_Toc158297647"/>
      <w:bookmarkEnd w:id="157"/>
      <w:r>
        <w:lastRenderedPageBreak/>
        <w:t>Appendices</w:t>
      </w:r>
      <w:bookmarkEnd w:id="158"/>
      <w:bookmarkEnd w:id="159"/>
    </w:p>
    <w:p w14:paraId="2F89881E" w14:textId="1FCDE4B2" w:rsidR="000D0A25" w:rsidRDefault="005255FC" w:rsidP="005C7C13">
      <w:pPr>
        <w:pStyle w:val="Appendix"/>
      </w:pPr>
      <w:bookmarkStart w:id="160" w:name="_Toc145049431"/>
      <w:bookmarkStart w:id="161" w:name="_Toc158297648"/>
      <w:r w:rsidRPr="005C7C13">
        <w:t xml:space="preserve">Appendix A - </w:t>
      </w:r>
      <w:r w:rsidR="008C39DC" w:rsidRPr="005C7C13">
        <w:t>Document</w:t>
      </w:r>
      <w:r w:rsidR="00DA59D0" w:rsidRPr="005C7C13">
        <w:t xml:space="preserve"> Information</w:t>
      </w:r>
      <w:bookmarkEnd w:id="160"/>
      <w:bookmarkEnd w:id="161"/>
    </w:p>
    <w:p w14:paraId="38CB33FE" w14:textId="25209161" w:rsidR="00E87D24" w:rsidRDefault="00E87D24" w:rsidP="00E87D24">
      <w:pPr>
        <w:pStyle w:val="Heading3"/>
      </w:pPr>
      <w:bookmarkStart w:id="162" w:name="_Toc158297649"/>
      <w:r>
        <w:t>Versions</w:t>
      </w:r>
      <w:bookmarkEnd w:id="162"/>
    </w:p>
    <w:p w14:paraId="38948784" w14:textId="389B3378" w:rsidR="00E87D24" w:rsidRDefault="00E87D24" w:rsidP="0029769D">
      <w:pPr>
        <w:pStyle w:val="BodyText"/>
        <w:numPr>
          <w:ilvl w:val="1"/>
          <w:numId w:val="3"/>
        </w:numPr>
      </w:pPr>
      <w:r>
        <w:t>Initial Draft</w:t>
      </w:r>
    </w:p>
    <w:p w14:paraId="5973AD55" w14:textId="3C1A7D55" w:rsidR="001975AD" w:rsidRDefault="001975AD" w:rsidP="0029769D">
      <w:pPr>
        <w:pStyle w:val="BodyText"/>
        <w:numPr>
          <w:ilvl w:val="1"/>
          <w:numId w:val="3"/>
        </w:numPr>
      </w:pPr>
      <w:r>
        <w:t>Addition of Data and User Experience Quality Requirements</w:t>
      </w:r>
    </w:p>
    <w:p w14:paraId="593CA209" w14:textId="28E7A362" w:rsidR="005150F5" w:rsidRDefault="005150F5" w:rsidP="0029769D">
      <w:pPr>
        <w:pStyle w:val="BodyText"/>
        <w:numPr>
          <w:ilvl w:val="1"/>
          <w:numId w:val="3"/>
        </w:numPr>
      </w:pPr>
      <w:r>
        <w:t>Preparation to remove Transitional Requirements</w:t>
      </w:r>
    </w:p>
    <w:p w14:paraId="162B7466" w14:textId="10BC5463" w:rsidR="001975AD" w:rsidRDefault="001975AD" w:rsidP="0029769D">
      <w:pPr>
        <w:pStyle w:val="BodyText"/>
        <w:numPr>
          <w:ilvl w:val="1"/>
          <w:numId w:val="3"/>
        </w:numPr>
      </w:pPr>
      <w:r>
        <w:t>Consolidation of Duplicates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63" w:name="_Toc158297650"/>
      <w:r>
        <w:t>Images</w:t>
      </w:r>
      <w:bookmarkEnd w:id="163"/>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64" w:name="_Toc158297651"/>
      <w:r w:rsidRPr="001E2299">
        <w:t>Tables</w:t>
      </w:r>
      <w:bookmarkEnd w:id="164"/>
    </w:p>
    <w:p w14:paraId="125C1C6B" w14:textId="1633A88F" w:rsidR="008C39DC" w:rsidRDefault="00000000" w:rsidP="008C39DC">
      <w:fldSimple w:instr=" TOC \h \z \c &quot;Table&quot; ">
        <w:r w:rsidR="006D1824">
          <w:rPr>
            <w:b/>
            <w:bCs/>
            <w:noProof/>
            <w:lang w:val="en-US"/>
          </w:rPr>
          <w:t>No table of figures entries found.</w:t>
        </w:r>
      </w:fldSimple>
    </w:p>
    <w:p w14:paraId="20825760" w14:textId="69F12EA0" w:rsidR="000F10AE" w:rsidRDefault="000F10AE" w:rsidP="00660C49">
      <w:pPr>
        <w:pStyle w:val="Heading3"/>
      </w:pPr>
      <w:bookmarkStart w:id="165" w:name="_Toc158297652"/>
      <w:r>
        <w:t>References</w:t>
      </w:r>
      <w:bookmarkEnd w:id="165"/>
    </w:p>
    <w:p w14:paraId="123A702A" w14:textId="77777777" w:rsidR="006D1824" w:rsidRPr="001722CD" w:rsidRDefault="006D1824" w:rsidP="0029769D">
      <w:pPr>
        <w:pStyle w:val="BodyText"/>
        <w:numPr>
          <w:ilvl w:val="0"/>
          <w:numId w:val="8"/>
        </w:numPr>
        <w:rPr>
          <w:i/>
          <w:iCs/>
        </w:rPr>
      </w:pPr>
      <w:r w:rsidRPr="001722CD">
        <w:rPr>
          <w:i/>
          <w:iCs/>
        </w:rPr>
        <w:t>ITC Project Guidance – Definition – Requirements Development</w:t>
      </w:r>
    </w:p>
    <w:p w14:paraId="2EAF4588" w14:textId="096262A4" w:rsidR="006D1824" w:rsidRPr="001722CD" w:rsidRDefault="006D1824" w:rsidP="0029769D">
      <w:pPr>
        <w:pStyle w:val="BodyText"/>
        <w:numPr>
          <w:ilvl w:val="0"/>
          <w:numId w:val="8"/>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rsidP="0029769D">
      <w:pPr>
        <w:pStyle w:val="BodyText"/>
        <w:numPr>
          <w:ilvl w:val="0"/>
          <w:numId w:val="8"/>
        </w:numPr>
        <w:rPr>
          <w:i/>
          <w:iCs/>
        </w:rPr>
      </w:pPr>
      <w:r w:rsidRPr="001722CD">
        <w:rPr>
          <w:i/>
          <w:iCs/>
        </w:rPr>
        <w:t>ITC Project Guidance – Definition – Requirements Development – Transitional Requirements</w:t>
      </w:r>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5029F0D1" w14:textId="43A0E448" w:rsidR="007D0BD8" w:rsidRDefault="007D0BD8" w:rsidP="007D0BD8">
      <w:pPr>
        <w:pStyle w:val="Heading3"/>
      </w:pPr>
      <w:bookmarkStart w:id="166" w:name="Header_Terms"/>
      <w:bookmarkStart w:id="167" w:name="_Toc158297653"/>
      <w:bookmarkEnd w:id="166"/>
      <w:r>
        <w:t>Terms</w:t>
      </w:r>
      <w:bookmarkEnd w:id="167"/>
    </w:p>
    <w:p w14:paraId="6AC6E0AE" w14:textId="77777777" w:rsidR="00BD6F0D" w:rsidRDefault="000A408F" w:rsidP="000A408F">
      <w:pPr>
        <w:pStyle w:val="BodyText"/>
      </w:pPr>
      <w:r>
        <w:t xml:space="preserve">The following terms and acronyms are used throughout the above Non-Functional Requirements. </w:t>
      </w:r>
    </w:p>
    <w:p w14:paraId="61F840C8" w14:textId="65DD8FFF" w:rsidR="000A408F" w:rsidRDefault="00BD6F0D" w:rsidP="00BD6F0D">
      <w:pPr>
        <w:pStyle w:val="Note"/>
      </w:pPr>
      <w:r>
        <w:t>Note:</w:t>
      </w:r>
      <w:r>
        <w:br/>
        <w:t xml:space="preserve">The same terms and acronyms </w:t>
      </w:r>
      <w:r w:rsidR="000A408F">
        <w:t xml:space="preserve">are also used within </w:t>
      </w:r>
      <w:r>
        <w:t>the Transition Requirements defined in a separate document.</w:t>
      </w:r>
    </w:p>
    <w:p w14:paraId="4095A632" w14:textId="77777777" w:rsidR="00BD6F0D" w:rsidRPr="00BD6F0D" w:rsidRDefault="00BD6F0D" w:rsidP="00BD6F0D">
      <w:pPr>
        <w:pStyle w:val="BodyText"/>
      </w:pPr>
    </w:p>
    <w:p w14:paraId="74818A31" w14:textId="77777777" w:rsidR="007D0BD8" w:rsidRPr="00A82238" w:rsidRDefault="007D0BD8" w:rsidP="007D0BD8">
      <w:pPr>
        <w:pStyle w:val="BodyText"/>
        <w:rPr>
          <w:b/>
          <w:bCs/>
          <w:vanish/>
          <w:specVanish/>
        </w:rPr>
      </w:pPr>
      <w:r w:rsidRPr="00A82238">
        <w:rPr>
          <w:b/>
          <w:bCs/>
        </w:rPr>
        <w:t>Azure Active Directory (AAD)</w:t>
      </w:r>
    </w:p>
    <w:p w14:paraId="289F7A28" w14:textId="77777777" w:rsidR="007D0BD8" w:rsidRDefault="007D0BD8" w:rsidP="007D0BD8">
      <w:pPr>
        <w:pStyle w:val="BodyText"/>
      </w:pPr>
      <w:r>
        <w:t xml:space="preserve"> : Microsoft’s cloud native and web accessible directory service used to keep track of devices and users, groupings thereof, and authenticating users. See </w:t>
      </w:r>
      <w:hyperlink w:anchor="Term_IdP" w:history="1">
        <w:r w:rsidRPr="00A82238">
          <w:rPr>
            <w:rStyle w:val="Hyperlink"/>
          </w:rPr>
          <w:t>Identity Broke</w:t>
        </w:r>
        <w:r>
          <w:rPr>
            <w:rStyle w:val="Hyperlink"/>
          </w:rPr>
          <w:t>r (IdP)</w:t>
        </w:r>
      </w:hyperlink>
      <w:r>
        <w:t xml:space="preserve"> .</w:t>
      </w:r>
    </w:p>
    <w:p w14:paraId="091E09DB" w14:textId="77777777" w:rsidR="007D0BD8" w:rsidRPr="005653FE" w:rsidRDefault="007D0BD8" w:rsidP="007D0BD8">
      <w:pPr>
        <w:pStyle w:val="BodyText"/>
        <w:rPr>
          <w:b/>
          <w:bCs/>
          <w:vanish/>
          <w:specVanish/>
        </w:rPr>
      </w:pPr>
      <w:bookmarkStart w:id="168" w:name="Term_AcceptanceCriteria"/>
      <w:bookmarkEnd w:id="168"/>
      <w:r w:rsidRPr="005653FE">
        <w:rPr>
          <w:b/>
          <w:bCs/>
        </w:rPr>
        <w:lastRenderedPageBreak/>
        <w:t>Acceptance Criteria</w:t>
      </w:r>
    </w:p>
    <w:p w14:paraId="606CC84F" w14:textId="77777777" w:rsidR="007D0BD8" w:rsidRDefault="007D0BD8" w:rsidP="007D0BD8">
      <w:pPr>
        <w:pStyle w:val="BodyText"/>
      </w:pPr>
      <w:r>
        <w:t xml:space="preserve"> : the set of individual </w:t>
      </w:r>
      <w:r w:rsidRPr="005653FE">
        <w:rPr>
          <w:i/>
          <w:iCs/>
        </w:rPr>
        <w:t>Acceptance Criterion</w:t>
      </w:r>
      <w:r>
        <w:t xml:space="preserve">s used to determine if a </w:t>
      </w:r>
      <w:hyperlink w:anchor="Term_Requirement" w:history="1">
        <w:r w:rsidRPr="005653FE">
          <w:rPr>
            <w:rStyle w:val="Hyperlink"/>
          </w:rPr>
          <w:t>Requirement</w:t>
        </w:r>
      </w:hyperlink>
      <w:r>
        <w:t xml:space="preserve"> has been sufficiently met. Sometimes referred to as </w:t>
      </w:r>
      <w:hyperlink w:anchor="Term_Fit" w:history="1">
        <w:r w:rsidRPr="005653FE">
          <w:rPr>
            <w:rStyle w:val="Hyperlink"/>
            <w:i/>
            <w:iCs/>
          </w:rPr>
          <w:t>Fit</w:t>
        </w:r>
      </w:hyperlink>
      <w:r>
        <w:t xml:space="preserve"> statements.</w:t>
      </w:r>
    </w:p>
    <w:p w14:paraId="484D6FEA" w14:textId="77777777" w:rsidR="007D0BD8" w:rsidRPr="00900B7B" w:rsidRDefault="007D0BD8" w:rsidP="007D0BD8">
      <w:pPr>
        <w:pStyle w:val="BodyText"/>
        <w:rPr>
          <w:b/>
          <w:bCs/>
          <w:vanish/>
          <w:specVanish/>
        </w:rPr>
      </w:pPr>
      <w:bookmarkStart w:id="169" w:name="Term_AccessLevel"/>
      <w:bookmarkEnd w:id="169"/>
      <w:r w:rsidRPr="00900B7B">
        <w:rPr>
          <w:b/>
          <w:bCs/>
        </w:rPr>
        <w:t>Access Level</w:t>
      </w:r>
    </w:p>
    <w:p w14:paraId="5DCB4F74" w14:textId="77777777" w:rsidR="007D0BD8" w:rsidRDefault="007D0BD8" w:rsidP="007D0BD8">
      <w:pPr>
        <w:pStyle w:val="BodyText"/>
      </w:pPr>
      <w:r>
        <w:t xml:space="preserve"> : a system defined collection of permissions. Access levels are often mapped one to one to business Roles, so other than in </w:t>
      </w:r>
      <w:hyperlink w:anchor="Term_UserRoleMatrix" w:history="1">
        <w:r w:rsidRPr="00900B7B">
          <w:rPr>
            <w:rStyle w:val="Hyperlink"/>
          </w:rPr>
          <w:t>Role Matrixes</w:t>
        </w:r>
      </w:hyperlink>
      <w:r>
        <w:t>, people skip the precision and simply call them ‘</w:t>
      </w:r>
      <w:hyperlink w:anchor="Term_Role" w:history="1">
        <w:r w:rsidRPr="00900B7B">
          <w:rPr>
            <w:rStyle w:val="Hyperlink"/>
          </w:rPr>
          <w:t>System Roles</w:t>
        </w:r>
      </w:hyperlink>
      <w:r>
        <w:t xml:space="preserve">’. </w:t>
      </w:r>
    </w:p>
    <w:p w14:paraId="5BB4011C" w14:textId="77777777" w:rsidR="007D0BD8" w:rsidRPr="00E93575" w:rsidRDefault="007D0BD8" w:rsidP="007D0BD8">
      <w:pPr>
        <w:pStyle w:val="BodyText"/>
        <w:rPr>
          <w:b/>
          <w:bCs/>
          <w:vanish/>
          <w:specVanish/>
        </w:rPr>
      </w:pPr>
      <w:bookmarkStart w:id="170" w:name="Term_Agile"/>
      <w:bookmarkStart w:id="171" w:name="Term_ARIA"/>
      <w:bookmarkEnd w:id="170"/>
      <w:bookmarkEnd w:id="171"/>
      <w:r w:rsidRPr="00E93575">
        <w:rPr>
          <w:b/>
          <w:bCs/>
        </w:rPr>
        <w:t>Accessible Rich Internet Applications (ARIA)</w:t>
      </w:r>
    </w:p>
    <w:p w14:paraId="239B8590" w14:textId="77777777" w:rsidR="007D0BD8" w:rsidRDefault="007D0BD8" w:rsidP="007D0BD8">
      <w:pPr>
        <w:pStyle w:val="BodyText"/>
      </w:pPr>
      <w:r>
        <w:t xml:space="preserve"> : a set of roles and attributes that define ways to make web content accessible. See </w:t>
      </w:r>
      <w:hyperlink w:anchor="Term_WCAG" w:history="1">
        <w:r w:rsidRPr="00E93575">
          <w:rPr>
            <w:rStyle w:val="Hyperlink"/>
          </w:rPr>
          <w:t>WCAG</w:t>
        </w:r>
      </w:hyperlink>
      <w:r>
        <w:t>.</w:t>
      </w:r>
    </w:p>
    <w:p w14:paraId="205F987E" w14:textId="77777777" w:rsidR="007D0BD8" w:rsidRPr="00430B89" w:rsidRDefault="007D0BD8" w:rsidP="007D0BD8">
      <w:pPr>
        <w:pStyle w:val="BodyText"/>
        <w:rPr>
          <w:b/>
          <w:bCs/>
          <w:vanish/>
          <w:specVanish/>
        </w:rPr>
      </w:pPr>
      <w:r w:rsidRPr="00430B89">
        <w:rPr>
          <w:b/>
          <w:bCs/>
        </w:rPr>
        <w:t>Agile</w:t>
      </w:r>
    </w:p>
    <w:p w14:paraId="0E69CF93" w14:textId="77777777" w:rsidR="007D0BD8" w:rsidRDefault="007D0BD8" w:rsidP="007D0BD8">
      <w:pPr>
        <w:pStyle w:val="BodyText"/>
      </w:pPr>
      <w:r>
        <w:t xml:space="preserve"> : an oft misunderstood and misapplied delivery methodology, abused to deliver Missing Valuable Planning (</w:t>
      </w:r>
      <w:hyperlink w:anchor="Term_MVP" w:history="1">
        <w:r w:rsidRPr="00430B89">
          <w:rPr>
            <w:rStyle w:val="Hyperlink"/>
          </w:rPr>
          <w:t>MVP</w:t>
        </w:r>
      </w:hyperlink>
      <w:r>
        <w:t>) outcomes.</w:t>
      </w:r>
    </w:p>
    <w:p w14:paraId="0C4CFDEB" w14:textId="77777777" w:rsidR="007D0BD8" w:rsidRPr="00CF1A70" w:rsidRDefault="007D0BD8" w:rsidP="007D0BD8">
      <w:pPr>
        <w:pStyle w:val="BodyText"/>
        <w:rPr>
          <w:b/>
          <w:bCs/>
          <w:vanish/>
          <w:specVanish/>
        </w:rPr>
      </w:pPr>
      <w:bookmarkStart w:id="172" w:name="Term_API"/>
      <w:bookmarkEnd w:id="172"/>
      <w:r w:rsidRPr="00CF1A70">
        <w:rPr>
          <w:b/>
          <w:bCs/>
        </w:rPr>
        <w:t>Application Programming Interface (API)</w:t>
      </w:r>
    </w:p>
    <w:p w14:paraId="00B5C6BD" w14:textId="77777777" w:rsidR="007D0BD8" w:rsidRDefault="007D0BD8" w:rsidP="007D0BD8">
      <w:pPr>
        <w:pStyle w:val="BodyText"/>
      </w:pPr>
      <w:r>
        <w:t xml:space="preserve"> : an interface for use by authenticated remote systems to use as permitted. Contrast with </w:t>
      </w:r>
      <w:hyperlink w:anchor="Term_UserInterface" w:history="1">
        <w:r w:rsidRPr="002E02EF">
          <w:rPr>
            <w:rStyle w:val="Hyperlink"/>
            <w:i/>
            <w:iCs/>
          </w:rPr>
          <w:t>User Interface</w:t>
        </w:r>
      </w:hyperlink>
      <w:r>
        <w:t>.</w:t>
      </w:r>
    </w:p>
    <w:p w14:paraId="5895F422" w14:textId="77777777" w:rsidR="007D0BD8" w:rsidRPr="00AD66EE" w:rsidRDefault="007D0BD8" w:rsidP="007D0BD8">
      <w:pPr>
        <w:pStyle w:val="BodyText"/>
        <w:rPr>
          <w:b/>
          <w:bCs/>
          <w:vanish/>
          <w:specVanish/>
        </w:rPr>
      </w:pPr>
      <w:bookmarkStart w:id="173" w:name="Term_ArchitecturallySignificant"/>
      <w:bookmarkEnd w:id="173"/>
      <w:r w:rsidRPr="00AD66EE">
        <w:rPr>
          <w:b/>
          <w:bCs/>
        </w:rPr>
        <w:t>Architecturally Significant</w:t>
      </w:r>
    </w:p>
    <w:p w14:paraId="0BC3B464" w14:textId="77777777" w:rsidR="007D0BD8" w:rsidRPr="00AD66EE" w:rsidRDefault="007D0BD8" w:rsidP="007D0BD8">
      <w:pPr>
        <w:pStyle w:val="BodyText"/>
        <w:rPr>
          <w:b/>
          <w:bCs/>
          <w:vanish/>
          <w:specVanish/>
        </w:rPr>
      </w:pPr>
      <w:r w:rsidRPr="00AD66EE">
        <w:rPr>
          <w:b/>
          <w:bCs/>
        </w:rPr>
        <w:t xml:space="preserve"> [Changes]</w:t>
      </w:r>
    </w:p>
    <w:p w14:paraId="6DEC1ED1" w14:textId="77777777" w:rsidR="007D0BD8" w:rsidRDefault="007D0BD8" w:rsidP="007D0BD8">
      <w:pPr>
        <w:pStyle w:val="BodyText"/>
      </w:pPr>
      <w:r>
        <w:t xml:space="preserve"> </w:t>
      </w:r>
      <w:r w:rsidRPr="00AD66EE">
        <w:t xml:space="preserve">: </w:t>
      </w:r>
      <w:r>
        <w:t xml:space="preserve">change to a solution’s </w:t>
      </w:r>
      <w:hyperlink w:anchor="Term_SaaP" w:history="1">
        <w:r w:rsidRPr="00AD66EE">
          <w:rPr>
            <w:rStyle w:val="Hyperlink"/>
          </w:rPr>
          <w:t>SaaP</w:t>
        </w:r>
      </w:hyperlink>
      <w:r>
        <w:t xml:space="preserve"> system(s) topology, devices, internal component types, </w:t>
      </w:r>
      <w:hyperlink w:anchor="Term_DependentService" w:history="1">
        <w:r w:rsidRPr="003A6C52">
          <w:rPr>
            <w:rStyle w:val="Hyperlink"/>
          </w:rPr>
          <w:t>dependent service</w:t>
        </w:r>
      </w:hyperlink>
      <w:r>
        <w:t xml:space="preserve"> integrations, security controls, or privacy or security impacting information. </w:t>
      </w:r>
    </w:p>
    <w:p w14:paraId="16672480" w14:textId="77777777" w:rsidR="007D0BD8" w:rsidRPr="006E6983" w:rsidRDefault="007D0BD8" w:rsidP="007D0BD8">
      <w:pPr>
        <w:pStyle w:val="BodyText"/>
        <w:rPr>
          <w:b/>
          <w:bCs/>
          <w:vanish/>
          <w:specVanish/>
        </w:rPr>
      </w:pPr>
      <w:bookmarkStart w:id="174" w:name="Term_Archiving"/>
      <w:bookmarkEnd w:id="174"/>
      <w:r w:rsidRPr="006E6983">
        <w:rPr>
          <w:b/>
          <w:bCs/>
        </w:rPr>
        <w:t>Archiving</w:t>
      </w:r>
    </w:p>
    <w:p w14:paraId="0DEFFD9F" w14:textId="77777777" w:rsidR="007D0BD8" w:rsidRDefault="007D0BD8" w:rsidP="007D0BD8">
      <w:pPr>
        <w:pStyle w:val="BodyText"/>
      </w:pPr>
      <w:r>
        <w:t xml:space="preserve"> </w:t>
      </w:r>
      <w:commentRangeStart w:id="175"/>
      <w:r>
        <w:t xml:space="preserve">: the process of reducing the number of records to find results, </w:t>
      </w:r>
      <w:commentRangeEnd w:id="175"/>
      <w:r w:rsidR="003B5E37">
        <w:rPr>
          <w:rStyle w:val="CommentReference"/>
        </w:rPr>
        <w:commentReference w:id="175"/>
      </w:r>
      <w:r>
        <w:t>by either physical or logical deletion of records</w:t>
      </w:r>
      <w:r>
        <w:rPr>
          <w:rStyle w:val="FootnoteReference"/>
        </w:rPr>
        <w:footnoteReference w:id="11"/>
      </w:r>
      <w:r>
        <w:t xml:space="preserve">. </w:t>
      </w:r>
    </w:p>
    <w:p w14:paraId="4AE17C4D" w14:textId="77777777" w:rsidR="007D0BD8" w:rsidRPr="00D5232F" w:rsidRDefault="007D0BD8" w:rsidP="007D0BD8">
      <w:pPr>
        <w:pStyle w:val="BodyText"/>
        <w:rPr>
          <w:b/>
          <w:bCs/>
          <w:vanish/>
          <w:specVanish/>
        </w:rPr>
      </w:pPr>
      <w:bookmarkStart w:id="176" w:name="Value_Atypical"/>
      <w:bookmarkEnd w:id="176"/>
      <w:r w:rsidRPr="00D5232F">
        <w:rPr>
          <w:b/>
          <w:bCs/>
        </w:rPr>
        <w:t xml:space="preserve">Atypical </w:t>
      </w:r>
    </w:p>
    <w:p w14:paraId="476A7103" w14:textId="77777777" w:rsidR="007D0BD8" w:rsidRDefault="007D0BD8" w:rsidP="007D0BD8">
      <w:pPr>
        <w:pStyle w:val="BodyText"/>
      </w:pPr>
      <w:r>
        <w:t xml:space="preserve"> : a condition outside of a typical condition.</w:t>
      </w:r>
    </w:p>
    <w:p w14:paraId="597E4E2A" w14:textId="77777777" w:rsidR="007D0BD8" w:rsidRPr="00164788" w:rsidRDefault="007D0BD8" w:rsidP="007D0BD8">
      <w:pPr>
        <w:pStyle w:val="BodyText"/>
        <w:rPr>
          <w:b/>
          <w:bCs/>
          <w:vanish/>
          <w:specVanish/>
        </w:rPr>
      </w:pPr>
      <w:bookmarkStart w:id="177" w:name="Value_Typical"/>
      <w:bookmarkStart w:id="178" w:name="Term_AuthenticatedUser"/>
      <w:bookmarkEnd w:id="177"/>
      <w:bookmarkEnd w:id="178"/>
      <w:r w:rsidRPr="00164788">
        <w:rPr>
          <w:b/>
          <w:bCs/>
        </w:rPr>
        <w:t>Authenticated User</w:t>
      </w:r>
    </w:p>
    <w:p w14:paraId="5D89856F" w14:textId="77777777" w:rsidR="007D0BD8" w:rsidRDefault="007D0BD8" w:rsidP="007D0BD8">
      <w:pPr>
        <w:pStyle w:val="BodyText"/>
      </w:pPr>
      <w:r>
        <w:t xml:space="preserve"> : a </w:t>
      </w:r>
      <w:hyperlink w:anchor="Term_SystemUser" w:history="1">
        <w:r w:rsidRPr="00164788">
          <w:rPr>
            <w:rStyle w:val="Hyperlink"/>
          </w:rPr>
          <w:t>System User</w:t>
        </w:r>
      </w:hyperlink>
      <w:r>
        <w:t xml:space="preserve"> who has signed into the system. Contrast to </w:t>
      </w:r>
      <w:hyperlink w:anchor="Term_UnAuthenticatedUser" w:history="1">
        <w:r w:rsidRPr="00164788">
          <w:rPr>
            <w:rStyle w:val="Hyperlink"/>
          </w:rPr>
          <w:t>Unauthenticated User</w:t>
        </w:r>
      </w:hyperlink>
      <w:r>
        <w:t>.</w:t>
      </w:r>
    </w:p>
    <w:p w14:paraId="7FD0EDE7" w14:textId="77777777" w:rsidR="007D0BD8" w:rsidRPr="008F7CD2" w:rsidRDefault="007D0BD8" w:rsidP="007D0BD8">
      <w:pPr>
        <w:pStyle w:val="BodyText"/>
        <w:rPr>
          <w:b/>
          <w:bCs/>
          <w:vanish/>
          <w:specVanish/>
        </w:rPr>
      </w:pPr>
      <w:bookmarkStart w:id="179" w:name="Term_Control"/>
      <w:bookmarkEnd w:id="179"/>
      <w:r w:rsidRPr="008F7CD2">
        <w:rPr>
          <w:b/>
          <w:bCs/>
        </w:rPr>
        <w:t xml:space="preserve">Control </w:t>
      </w:r>
    </w:p>
    <w:p w14:paraId="0D43BD6B" w14:textId="77777777" w:rsidR="007D0BD8" w:rsidRDefault="007D0BD8" w:rsidP="007D0BD8">
      <w:pPr>
        <w:pStyle w:val="BodyText"/>
      </w:pPr>
      <w:r>
        <w:t>: limit operations to authenticated and permitted persons or users.</w:t>
      </w:r>
    </w:p>
    <w:p w14:paraId="7AC66724" w14:textId="77777777" w:rsidR="007D0BD8" w:rsidRPr="00162571" w:rsidRDefault="007D0BD8" w:rsidP="007D0BD8">
      <w:pPr>
        <w:pStyle w:val="BodyText"/>
        <w:rPr>
          <w:b/>
          <w:bCs/>
          <w:vanish/>
          <w:specVanish/>
        </w:rPr>
      </w:pPr>
      <w:bookmarkStart w:id="180" w:name="Term_CustomCode"/>
      <w:bookmarkEnd w:id="180"/>
      <w:r w:rsidRPr="00162571">
        <w:rPr>
          <w:b/>
          <w:bCs/>
        </w:rPr>
        <w:t>Custom Code</w:t>
      </w:r>
    </w:p>
    <w:p w14:paraId="286FD5E7" w14:textId="77777777" w:rsidR="007D0BD8" w:rsidRDefault="007D0BD8" w:rsidP="007D0BD8">
      <w:pPr>
        <w:pStyle w:val="BodyText"/>
      </w:pPr>
      <w:r>
        <w:t xml:space="preserve"> : includes any of the following:</w:t>
      </w:r>
    </w:p>
    <w:p w14:paraId="656DC247" w14:textId="77777777" w:rsidR="007D0BD8" w:rsidRDefault="00000000" w:rsidP="0029769D">
      <w:pPr>
        <w:pStyle w:val="BodyText"/>
        <w:numPr>
          <w:ilvl w:val="0"/>
          <w:numId w:val="4"/>
        </w:numPr>
      </w:pPr>
      <w:hyperlink w:anchor="Term_CustomSystemCode" w:history="1">
        <w:r w:rsidR="007D0BD8" w:rsidRPr="00A13BFC">
          <w:rPr>
            <w:rStyle w:val="Hyperlink"/>
          </w:rPr>
          <w:t>Custom System Code</w:t>
        </w:r>
      </w:hyperlink>
      <w:r w:rsidR="007D0BD8">
        <w:t xml:space="preserve">, </w:t>
      </w:r>
    </w:p>
    <w:p w14:paraId="3EC302F2" w14:textId="77777777" w:rsidR="007D0BD8" w:rsidRDefault="00000000" w:rsidP="0029769D">
      <w:pPr>
        <w:pStyle w:val="BodyText"/>
        <w:numPr>
          <w:ilvl w:val="0"/>
          <w:numId w:val="4"/>
        </w:numPr>
      </w:pPr>
      <w:hyperlink w:anchor="Term_CustomExtensionCode" w:history="1">
        <w:r w:rsidR="007D0BD8" w:rsidRPr="001376D2">
          <w:rPr>
            <w:rStyle w:val="Hyperlink"/>
          </w:rPr>
          <w:t>Custom Extension Code</w:t>
        </w:r>
      </w:hyperlink>
      <w:r w:rsidR="007D0BD8">
        <w:t xml:space="preserve">, </w:t>
      </w:r>
    </w:p>
    <w:p w14:paraId="5A54DFFE" w14:textId="77777777" w:rsidR="007D0BD8" w:rsidRDefault="00000000" w:rsidP="0029769D">
      <w:pPr>
        <w:pStyle w:val="BodyText"/>
        <w:numPr>
          <w:ilvl w:val="0"/>
          <w:numId w:val="4"/>
        </w:numPr>
      </w:pPr>
      <w:hyperlink w:anchor="Term_CustomSupportingCode" w:history="1">
        <w:r w:rsidR="007D0BD8" w:rsidRPr="00552B50">
          <w:rPr>
            <w:rStyle w:val="Hyperlink"/>
          </w:rPr>
          <w:t>Custom Supporting Code</w:t>
        </w:r>
      </w:hyperlink>
      <w:r w:rsidR="007D0BD8">
        <w:t>.</w:t>
      </w:r>
    </w:p>
    <w:p w14:paraId="05220A90" w14:textId="77777777" w:rsidR="007D0BD8" w:rsidRPr="00AC3BCB" w:rsidRDefault="007D0BD8" w:rsidP="007D0BD8">
      <w:pPr>
        <w:pStyle w:val="BodyText"/>
        <w:rPr>
          <w:b/>
          <w:bCs/>
          <w:vanish/>
          <w:specVanish/>
        </w:rPr>
      </w:pPr>
      <w:bookmarkStart w:id="181" w:name="Term_Average"/>
      <w:bookmarkEnd w:id="181"/>
      <w:r w:rsidRPr="00AC3BCB">
        <w:rPr>
          <w:b/>
          <w:bCs/>
        </w:rPr>
        <w:t>Average</w:t>
      </w:r>
    </w:p>
    <w:p w14:paraId="05FBF063" w14:textId="77777777" w:rsidR="007D0BD8" w:rsidRDefault="007D0BD8" w:rsidP="007D0BD8">
      <w:pPr>
        <w:pStyle w:val="BodyText"/>
      </w:pPr>
      <w:r>
        <w:t xml:space="preserve"> : see </w:t>
      </w:r>
      <w:hyperlink w:anchor="Term_Mean" w:history="1">
        <w:r w:rsidRPr="00AC3BCB">
          <w:rPr>
            <w:rStyle w:val="Hyperlink"/>
          </w:rPr>
          <w:t>Mean</w:t>
        </w:r>
      </w:hyperlink>
      <w:r>
        <w:t>.</w:t>
      </w:r>
    </w:p>
    <w:p w14:paraId="2D41B0AD" w14:textId="77777777" w:rsidR="007D0BD8" w:rsidRPr="00AE03A2" w:rsidRDefault="007D0BD8" w:rsidP="007D0BD8">
      <w:pPr>
        <w:pStyle w:val="BodyText"/>
        <w:rPr>
          <w:b/>
          <w:bCs/>
          <w:vanish/>
          <w:specVanish/>
        </w:rPr>
      </w:pPr>
      <w:bookmarkStart w:id="182" w:name="Term_BABOK"/>
      <w:bookmarkEnd w:id="182"/>
      <w:r w:rsidRPr="00AE03A2">
        <w:rPr>
          <w:b/>
          <w:bCs/>
        </w:rPr>
        <w:t>BREAD</w:t>
      </w:r>
    </w:p>
    <w:p w14:paraId="4C23A4DA" w14:textId="77777777" w:rsidR="007D0BD8" w:rsidRDefault="007D0BD8" w:rsidP="007D0BD8">
      <w:pPr>
        <w:pStyle w:val="BodyText"/>
      </w:pPr>
      <w:r>
        <w:t xml:space="preserve"> : an acronym for the most common operations a system user does with data managed by the system: search and/or </w:t>
      </w:r>
      <w:r w:rsidRPr="00BD25F5">
        <w:rPr>
          <w:b/>
          <w:bCs/>
        </w:rPr>
        <w:t>B</w:t>
      </w:r>
      <w:r>
        <w:t>rowse a [</w:t>
      </w:r>
      <w:hyperlink w:anchor="Term_Queryable" w:history="1">
        <w:r w:rsidRPr="00BD25F5">
          <w:rPr>
            <w:rStyle w:val="Hyperlink"/>
          </w:rPr>
          <w:t>querable</w:t>
        </w:r>
      </w:hyperlink>
      <w:r>
        <w:t xml:space="preserve">] set of the record types, </w:t>
      </w:r>
      <w:r w:rsidRPr="00BD25F5">
        <w:rPr>
          <w:b/>
          <w:bCs/>
        </w:rPr>
        <w:t>R</w:t>
      </w:r>
      <w:r>
        <w:t xml:space="preserve">ead or view a single record, </w:t>
      </w:r>
      <w:r w:rsidRPr="00BD25F5">
        <w:rPr>
          <w:b/>
          <w:bCs/>
        </w:rPr>
        <w:t>E</w:t>
      </w:r>
      <w:r>
        <w:t xml:space="preserve">dit it, add a new one, or [logically] </w:t>
      </w:r>
      <w:r w:rsidRPr="00BD25F5">
        <w:rPr>
          <w:b/>
          <w:bCs/>
        </w:rPr>
        <w:t>D</w:t>
      </w:r>
      <w:r>
        <w:t xml:space="preserve">elete an existing one. The acronym is closely related to </w:t>
      </w:r>
      <w:hyperlink w:anchor="Term_Crud" w:history="1">
        <w:r w:rsidRPr="00AE03A2">
          <w:rPr>
            <w:rStyle w:val="Hyperlink"/>
          </w:rPr>
          <w:t>CRUD</w:t>
        </w:r>
      </w:hyperlink>
      <w:r>
        <w:t xml:space="preserve"> but broader in scope.</w:t>
      </w:r>
    </w:p>
    <w:p w14:paraId="0E782E64" w14:textId="77777777" w:rsidR="007D0BD8" w:rsidRPr="005E49D2" w:rsidRDefault="007D0BD8" w:rsidP="007D0BD8">
      <w:pPr>
        <w:pStyle w:val="BodyText"/>
        <w:rPr>
          <w:b/>
          <w:bCs/>
          <w:vanish/>
          <w:specVanish/>
        </w:rPr>
      </w:pPr>
      <w:r w:rsidRPr="005E49D2">
        <w:rPr>
          <w:b/>
          <w:bCs/>
        </w:rPr>
        <w:lastRenderedPageBreak/>
        <w:t>Business Analyst Body of Knowledge (BABOK)</w:t>
      </w:r>
    </w:p>
    <w:p w14:paraId="33987B16" w14:textId="77777777" w:rsidR="007D0BD8" w:rsidRDefault="007D0BD8" w:rsidP="007D0BD8">
      <w:pPr>
        <w:pStyle w:val="BodyText"/>
      </w:pPr>
      <w:r>
        <w:t xml:space="preserve"> : developed by the </w:t>
      </w:r>
      <w:hyperlink w:anchor="Term_IIBA" w:history="1">
        <w:r w:rsidRPr="005E49D2">
          <w:rPr>
            <w:rStyle w:val="Hyperlink"/>
          </w:rPr>
          <w:t>IIBA</w:t>
        </w:r>
      </w:hyperlink>
      <w:r>
        <w:t>, the industry’s authoritative source of guidance on resource elucidation and definition.</w:t>
      </w:r>
    </w:p>
    <w:p w14:paraId="7BB6BCC7" w14:textId="77777777" w:rsidR="007D0BD8" w:rsidRPr="00C03124" w:rsidRDefault="007D0BD8" w:rsidP="007D0BD8">
      <w:pPr>
        <w:pStyle w:val="BodyText"/>
        <w:rPr>
          <w:b/>
          <w:bCs/>
          <w:vanish/>
          <w:specVanish/>
        </w:rPr>
      </w:pPr>
      <w:bookmarkStart w:id="183" w:name="Term_BusinessRequirements"/>
      <w:bookmarkEnd w:id="183"/>
      <w:r w:rsidRPr="00C03124">
        <w:rPr>
          <w:b/>
          <w:bCs/>
        </w:rPr>
        <w:t>Business Requirements</w:t>
      </w:r>
    </w:p>
    <w:p w14:paraId="2C750A91" w14:textId="77777777" w:rsidR="007D0BD8" w:rsidRDefault="007D0BD8" w:rsidP="007D0BD8">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Pr="00C03124">
          <w:rPr>
            <w:rStyle w:val="Hyperlink"/>
          </w:rPr>
          <w:t>Stakeholder Requirements</w:t>
        </w:r>
      </w:hyperlink>
      <w:r>
        <w:rPr>
          <w:i/>
          <w:iCs/>
        </w:rPr>
        <w:t>.</w:t>
      </w:r>
    </w:p>
    <w:p w14:paraId="21232249" w14:textId="77777777" w:rsidR="007D0BD8" w:rsidRPr="008519B7" w:rsidRDefault="007D0BD8" w:rsidP="007D0BD8">
      <w:pPr>
        <w:pStyle w:val="BodyText"/>
        <w:rPr>
          <w:b/>
          <w:bCs/>
          <w:vanish/>
          <w:specVanish/>
        </w:rPr>
      </w:pPr>
      <w:bookmarkStart w:id="184" w:name="Term_BusinessService"/>
      <w:bookmarkEnd w:id="184"/>
      <w:r w:rsidRPr="008519B7">
        <w:rPr>
          <w:b/>
          <w:bCs/>
        </w:rPr>
        <w:t>Business Service</w:t>
      </w:r>
    </w:p>
    <w:p w14:paraId="5BE71A8B" w14:textId="77777777" w:rsidR="007D0BD8" w:rsidRPr="008519B7" w:rsidRDefault="007D0BD8" w:rsidP="007D0BD8">
      <w:pPr>
        <w:pStyle w:val="BodyText"/>
      </w:pPr>
      <w:r>
        <w:t xml:space="preserve"> : the service</w:t>
      </w:r>
      <w:r>
        <w:rPr>
          <w:rStyle w:val="FootnoteReference"/>
        </w:rPr>
        <w:footnoteReference w:id="12"/>
      </w:r>
      <w:r>
        <w:t xml:space="preserve"> that a system is providing to </w:t>
      </w:r>
      <w:hyperlink w:anchor="Term_BusinessServiceConsumer" w:history="1">
        <w:r w:rsidRPr="008519B7">
          <w:rPr>
            <w:rStyle w:val="Hyperlink"/>
          </w:rPr>
          <w:t>business service consumers</w:t>
        </w:r>
      </w:hyperlink>
      <w:r>
        <w:t xml:space="preserve">, supported if need be by </w:t>
      </w:r>
      <w:hyperlink w:anchor="Term_BusinessSupportSpecialist" w:history="1">
        <w:r w:rsidRPr="008519B7">
          <w:rPr>
            <w:rStyle w:val="Hyperlink"/>
          </w:rPr>
          <w:t>business service support specialists</w:t>
        </w:r>
      </w:hyperlink>
      <w:r>
        <w:t>.</w:t>
      </w:r>
    </w:p>
    <w:p w14:paraId="4BF22009" w14:textId="77777777" w:rsidR="007D0BD8" w:rsidRPr="00456F6C" w:rsidRDefault="007D0BD8" w:rsidP="007D0BD8">
      <w:pPr>
        <w:pStyle w:val="BodyText"/>
        <w:rPr>
          <w:b/>
          <w:bCs/>
          <w:vanish/>
          <w:specVanish/>
        </w:rPr>
      </w:pPr>
      <w:bookmarkStart w:id="185" w:name="Term_BusinessSupportSpecialist"/>
      <w:bookmarkEnd w:id="185"/>
      <w:r w:rsidRPr="00456F6C">
        <w:rPr>
          <w:b/>
          <w:bCs/>
        </w:rPr>
        <w:t xml:space="preserve">Business </w:t>
      </w:r>
      <w:r>
        <w:rPr>
          <w:b/>
          <w:bCs/>
        </w:rPr>
        <w:t xml:space="preserve">Service </w:t>
      </w:r>
      <w:r w:rsidRPr="00456F6C">
        <w:rPr>
          <w:b/>
          <w:bCs/>
        </w:rPr>
        <w:t xml:space="preserve">Support Specialist </w:t>
      </w:r>
    </w:p>
    <w:p w14:paraId="22C3D56F" w14:textId="77777777" w:rsidR="007D0BD8" w:rsidRDefault="007D0BD8" w:rsidP="007D0BD8">
      <w:pPr>
        <w:pStyle w:val="BodyText"/>
      </w:pPr>
      <w:r>
        <w:t xml:space="preserve">: a support role dedicated to support business service consumers. Handed off to by a </w:t>
      </w:r>
      <w:hyperlink w:anchor="Term_SupportSpecialist" w:history="1">
        <w:r w:rsidRPr="00456F6C">
          <w:rPr>
            <w:rStyle w:val="Hyperlink"/>
          </w:rPr>
          <w:t>Customer Support Specialist</w:t>
        </w:r>
      </w:hyperlink>
      <w:r>
        <w:t>.</w:t>
      </w:r>
    </w:p>
    <w:p w14:paraId="4DDFC6D6" w14:textId="77777777" w:rsidR="007D0BD8" w:rsidRPr="008519B7" w:rsidRDefault="007D0BD8" w:rsidP="007D0BD8">
      <w:pPr>
        <w:pStyle w:val="BodyText"/>
        <w:rPr>
          <w:b/>
          <w:bCs/>
          <w:vanish/>
          <w:specVanish/>
        </w:rPr>
      </w:pPr>
      <w:bookmarkStart w:id="186" w:name="Term_BusinessServiceConsumer"/>
      <w:bookmarkEnd w:id="186"/>
      <w:r w:rsidRPr="008519B7">
        <w:rPr>
          <w:b/>
          <w:bCs/>
        </w:rPr>
        <w:t>Business Service Consumer</w:t>
      </w:r>
    </w:p>
    <w:p w14:paraId="1CDBCC79" w14:textId="77777777" w:rsidR="007D0BD8" w:rsidRDefault="007D0BD8" w:rsidP="007D0BD8">
      <w:pPr>
        <w:pStyle w:val="BodyText"/>
      </w:pPr>
      <w:r>
        <w:t xml:space="preserve"> : a </w:t>
      </w:r>
      <w:hyperlink w:anchor="Term_SystemUser" w:history="1">
        <w:r w:rsidRPr="008519B7">
          <w:rPr>
            <w:rStyle w:val="Hyperlink"/>
          </w:rPr>
          <w:t>system user</w:t>
        </w:r>
      </w:hyperlink>
      <w:r>
        <w:t xml:space="preserve"> consuming the </w:t>
      </w:r>
      <w:hyperlink w:anchor="Term_BusinessService" w:history="1">
        <w:r w:rsidRPr="008519B7">
          <w:rPr>
            <w:rStyle w:val="Hyperlink"/>
          </w:rPr>
          <w:t>business service</w:t>
        </w:r>
      </w:hyperlink>
      <w:r>
        <w:t xml:space="preserve"> the system is making available.</w:t>
      </w:r>
    </w:p>
    <w:p w14:paraId="373FF16F" w14:textId="77777777" w:rsidR="007D0BD8" w:rsidRPr="00891AD3" w:rsidRDefault="007D0BD8" w:rsidP="007D0BD8">
      <w:pPr>
        <w:pStyle w:val="BodyText"/>
        <w:rPr>
          <w:b/>
          <w:bCs/>
          <w:vanish/>
          <w:specVanish/>
        </w:rPr>
      </w:pPr>
      <w:bookmarkStart w:id="187" w:name="Term_Bread"/>
      <w:bookmarkStart w:id="188" w:name="Term_Channel"/>
      <w:bookmarkEnd w:id="187"/>
      <w:bookmarkEnd w:id="188"/>
      <w:r w:rsidRPr="00891AD3">
        <w:rPr>
          <w:b/>
          <w:bCs/>
        </w:rPr>
        <w:t>Channel</w:t>
      </w:r>
    </w:p>
    <w:p w14:paraId="2B1E00FF" w14:textId="77777777" w:rsidR="007D0BD8" w:rsidRDefault="007D0BD8" w:rsidP="007D0BD8">
      <w:pPr>
        <w:pStyle w:val="BodyText"/>
      </w:pPr>
      <w:r>
        <w:t xml:space="preserve"> : a communication pathway between devices and or Persons, using a common protocol or pattern to transmit messages back and forth.</w:t>
      </w:r>
    </w:p>
    <w:p w14:paraId="39191007" w14:textId="77777777" w:rsidR="007D0BD8" w:rsidRPr="0014632E" w:rsidRDefault="007D0BD8" w:rsidP="007D0BD8">
      <w:pPr>
        <w:pStyle w:val="BodyText"/>
        <w:rPr>
          <w:b/>
          <w:bCs/>
          <w:vanish/>
          <w:specVanish/>
        </w:rPr>
      </w:pPr>
      <w:bookmarkStart w:id="189" w:name="Term_Claim"/>
      <w:bookmarkEnd w:id="189"/>
      <w:r w:rsidRPr="0014632E">
        <w:rPr>
          <w:b/>
          <w:bCs/>
        </w:rPr>
        <w:t>Claim</w:t>
      </w:r>
    </w:p>
    <w:p w14:paraId="1188AAC5" w14:textId="77777777" w:rsidR="007D0BD8" w:rsidRDefault="007D0BD8" w:rsidP="007D0BD8">
      <w:pPr>
        <w:pStyle w:val="BodyText"/>
      </w:pPr>
      <w:r>
        <w:t xml:space="preserve"> : a </w:t>
      </w:r>
      <w:hyperlink w:anchor="Term_Credential" w:history="1">
        <w:r w:rsidRPr="0014632E">
          <w:rPr>
            <w:rStyle w:val="Hyperlink"/>
          </w:rPr>
          <w:t>Credential</w:t>
        </w:r>
      </w:hyperlink>
      <w:r>
        <w:t xml:space="preserve"> about a person, made by trusted 3</w:t>
      </w:r>
      <w:r w:rsidRPr="0014632E">
        <w:rPr>
          <w:vertAlign w:val="superscript"/>
        </w:rPr>
        <w:t>rd</w:t>
      </w:r>
      <w:r>
        <w:t xml:space="preserve"> party (e.g., an </w:t>
      </w:r>
      <w:hyperlink w:anchor="Term_IdP" w:history="1">
        <w:r w:rsidRPr="003E3AC0">
          <w:rPr>
            <w:rStyle w:val="Hyperlink"/>
          </w:rPr>
          <w:t>Identity Provider (IdP)</w:t>
        </w:r>
      </w:hyperlink>
      <w:r>
        <w:t>).</w:t>
      </w:r>
    </w:p>
    <w:p w14:paraId="430C1352" w14:textId="77777777" w:rsidR="007D0BD8" w:rsidRPr="00E721F6" w:rsidRDefault="007D0BD8" w:rsidP="007D0BD8">
      <w:pPr>
        <w:pStyle w:val="BodyText"/>
        <w:rPr>
          <w:b/>
          <w:bCs/>
          <w:vanish/>
          <w:specVanish/>
        </w:rPr>
      </w:pPr>
      <w:bookmarkStart w:id="190" w:name="Term_CLEAR"/>
      <w:bookmarkEnd w:id="190"/>
      <w:r w:rsidRPr="00E721F6">
        <w:rPr>
          <w:b/>
          <w:bCs/>
        </w:rPr>
        <w:t>CLEAR</w:t>
      </w:r>
    </w:p>
    <w:p w14:paraId="414DFCC4" w14:textId="77777777" w:rsidR="007D0BD8" w:rsidRDefault="007D0BD8" w:rsidP="007D0BD8">
      <w:pPr>
        <w:pStyle w:val="BodyText"/>
      </w:pPr>
      <w:r>
        <w:t xml:space="preserve"> : acronym for characteristics of valuable requirements gathering: Collaborative/Consensus developed, Limited scope, Evaluated, Appropriate, Resource conscience. See </w:t>
      </w:r>
      <w:hyperlink w:anchor="Term_SMART" w:history="1">
        <w:r w:rsidRPr="00E721F6">
          <w:rPr>
            <w:rStyle w:val="Hyperlink"/>
          </w:rPr>
          <w:t>SMART</w:t>
        </w:r>
      </w:hyperlink>
      <w:r>
        <w:t xml:space="preserve"> and </w:t>
      </w:r>
      <w:hyperlink w:anchor="Term_StakeholderRequirements" w:history="1">
        <w:r w:rsidRPr="00E721F6">
          <w:rPr>
            <w:rStyle w:val="Hyperlink"/>
          </w:rPr>
          <w:t>Stakeholder Requirements</w:t>
        </w:r>
      </w:hyperlink>
      <w:r>
        <w:t>.</w:t>
      </w:r>
    </w:p>
    <w:p w14:paraId="67E6CC15" w14:textId="77777777" w:rsidR="007D0BD8" w:rsidRPr="00891AD3" w:rsidRDefault="007D0BD8" w:rsidP="007D0BD8">
      <w:pPr>
        <w:pStyle w:val="BodyText"/>
        <w:rPr>
          <w:b/>
          <w:bCs/>
          <w:vanish/>
          <w:specVanish/>
        </w:rPr>
      </w:pPr>
      <w:bookmarkStart w:id="191" w:name="Term_ClearText"/>
      <w:bookmarkEnd w:id="191"/>
      <w:r w:rsidRPr="00891AD3">
        <w:rPr>
          <w:b/>
          <w:bCs/>
        </w:rPr>
        <w:t>ClearText</w:t>
      </w:r>
    </w:p>
    <w:p w14:paraId="1C303C84" w14:textId="77777777" w:rsidR="007D0BD8" w:rsidRDefault="007D0BD8" w:rsidP="007D0BD8">
      <w:pPr>
        <w:pStyle w:val="BodyText"/>
      </w:pPr>
      <w:r>
        <w:t xml:space="preserve"> : non encrypted text, generally used in the context of discussions about avoiding transmitting confidential credentials over insecure channels.</w:t>
      </w:r>
    </w:p>
    <w:p w14:paraId="018E433D" w14:textId="77777777" w:rsidR="007D0BD8" w:rsidRPr="004C0626" w:rsidRDefault="007D0BD8" w:rsidP="007D0BD8">
      <w:pPr>
        <w:pStyle w:val="BodyText"/>
        <w:rPr>
          <w:b/>
          <w:bCs/>
          <w:vanish/>
          <w:specVanish/>
        </w:rPr>
      </w:pPr>
      <w:bookmarkStart w:id="192" w:name="Term_CodeSet"/>
      <w:bookmarkEnd w:id="192"/>
      <w:r w:rsidRPr="004C0626">
        <w:rPr>
          <w:b/>
          <w:bCs/>
        </w:rPr>
        <w:t>Code Set</w:t>
      </w:r>
    </w:p>
    <w:p w14:paraId="49B61FE0" w14:textId="77777777" w:rsidR="007D0BD8" w:rsidRDefault="007D0BD8" w:rsidP="007D0BD8">
      <w:pPr>
        <w:pStyle w:val="BodyText"/>
      </w:pPr>
      <w:r>
        <w:t xml:space="preserve"> : a set of reference data identifiers agreed between two or more parties.</w:t>
      </w:r>
    </w:p>
    <w:p w14:paraId="6AF1AE5D" w14:textId="77777777" w:rsidR="007D0BD8" w:rsidRPr="007C15F5" w:rsidRDefault="007D0BD8" w:rsidP="007D0BD8">
      <w:pPr>
        <w:pStyle w:val="BodyText"/>
        <w:rPr>
          <w:b/>
          <w:bCs/>
          <w:vanish/>
          <w:specVanish/>
        </w:rPr>
      </w:pPr>
      <w:bookmarkStart w:id="193" w:name="Term_CompiledLanguage"/>
      <w:bookmarkEnd w:id="193"/>
      <w:r w:rsidRPr="007C15F5">
        <w:rPr>
          <w:b/>
          <w:bCs/>
        </w:rPr>
        <w:t>Compiled Language</w:t>
      </w:r>
    </w:p>
    <w:p w14:paraId="54BB10DB" w14:textId="77777777" w:rsidR="007D0BD8" w:rsidRDefault="007D0BD8" w:rsidP="007D0BD8">
      <w:pPr>
        <w:pStyle w:val="BodyText"/>
      </w:pPr>
      <w:r>
        <w:t xml:space="preserve"> : a language whose compiler has converted human readable language into machine code for execution by a processor ahead of time, as opposed to interpreted language. Advantages over interpreted languages are execution speed, as well as higher quality due to the compiler applying tests that an interpreted language would not until run by a user.</w:t>
      </w:r>
    </w:p>
    <w:p w14:paraId="27829121" w14:textId="77777777" w:rsidR="007D0BD8" w:rsidRPr="00782503" w:rsidRDefault="007D0BD8" w:rsidP="007D0BD8">
      <w:pPr>
        <w:pStyle w:val="BodyText"/>
        <w:rPr>
          <w:b/>
          <w:bCs/>
          <w:vanish/>
          <w:specVanish/>
        </w:rPr>
      </w:pPr>
      <w:bookmarkStart w:id="194" w:name="Term_ConfidentialInformation"/>
      <w:bookmarkEnd w:id="194"/>
      <w:r w:rsidRPr="00687FBF">
        <w:rPr>
          <w:b/>
          <w:bCs/>
        </w:rPr>
        <w:t>Confidential</w:t>
      </w:r>
      <w:r>
        <w:rPr>
          <w:b/>
          <w:bCs/>
        </w:rPr>
        <w:t xml:space="preserve"> Information</w:t>
      </w:r>
    </w:p>
    <w:p w14:paraId="57066439" w14:textId="77777777" w:rsidR="007D0BD8" w:rsidRDefault="007D0BD8" w:rsidP="007D0BD8">
      <w:pPr>
        <w:pStyle w:val="BodyText"/>
      </w:pPr>
      <w:r>
        <w:t xml:space="preserve"> : any information whose dissemination should be limited and not be openly accessed. Contrast with </w:t>
      </w:r>
      <w:hyperlink w:anchor="Term_OpenInformation" w:history="1">
        <w:r w:rsidRPr="00782503">
          <w:rPr>
            <w:rStyle w:val="Hyperlink"/>
          </w:rPr>
          <w:t>Open Information</w:t>
        </w:r>
      </w:hyperlink>
      <w:r>
        <w:t>.</w:t>
      </w:r>
    </w:p>
    <w:p w14:paraId="2B3FB241" w14:textId="77777777" w:rsidR="007D0BD8" w:rsidRPr="00396797" w:rsidRDefault="007D0BD8" w:rsidP="007D0BD8">
      <w:pPr>
        <w:pStyle w:val="BodyText"/>
        <w:rPr>
          <w:b/>
          <w:bCs/>
          <w:vanish/>
          <w:specVanish/>
        </w:rPr>
      </w:pPr>
      <w:bookmarkStart w:id="195" w:name="Term_ContactSupportOptions"/>
      <w:bookmarkEnd w:id="195"/>
      <w:r w:rsidRPr="001168DF">
        <w:rPr>
          <w:b/>
          <w:bCs/>
        </w:rPr>
        <w:t>Contact Support Options</w:t>
      </w:r>
    </w:p>
    <w:p w14:paraId="45A62F65" w14:textId="77777777" w:rsidR="007D0BD8" w:rsidRDefault="007D0BD8" w:rsidP="007D0BD8">
      <w:pPr>
        <w:pStyle w:val="BodyText"/>
      </w:pPr>
      <w:r>
        <w:t xml:space="preserve"> : a page that lists methods to contact system support. Linked to from a </w:t>
      </w:r>
      <w:hyperlink w:anchor="Term_HomePage" w:history="1">
        <w:r w:rsidRPr="00396797">
          <w:rPr>
            <w:rStyle w:val="Hyperlink"/>
          </w:rPr>
          <w:t>Home Page</w:t>
        </w:r>
      </w:hyperlink>
      <w:r>
        <w:t>.</w:t>
      </w:r>
    </w:p>
    <w:p w14:paraId="13750FFC" w14:textId="77777777" w:rsidR="007D0BD8" w:rsidRPr="00AF1082" w:rsidRDefault="007D0BD8" w:rsidP="007D0BD8">
      <w:pPr>
        <w:pStyle w:val="BodyText"/>
        <w:rPr>
          <w:b/>
          <w:bCs/>
          <w:vanish/>
          <w:specVanish/>
        </w:rPr>
      </w:pPr>
      <w:r w:rsidRPr="00AF1082">
        <w:rPr>
          <w:b/>
          <w:bCs/>
        </w:rPr>
        <w:t>Coordinated Universal Time (UTC)</w:t>
      </w:r>
    </w:p>
    <w:p w14:paraId="0CF2E54E" w14:textId="77777777" w:rsidR="007D0BD8" w:rsidRDefault="007D0BD8" w:rsidP="007D0BD8">
      <w:pPr>
        <w:pStyle w:val="BodyText"/>
      </w:pPr>
      <w:r>
        <w:t xml:space="preserve"> : the primary time standard. See also </w:t>
      </w:r>
      <w:hyperlink w:anchor="Term_UCS" w:history="1">
        <w:r w:rsidRPr="00F35359">
          <w:rPr>
            <w:rStyle w:val="Hyperlink"/>
          </w:rPr>
          <w:t>UCS</w:t>
        </w:r>
      </w:hyperlink>
      <w:r>
        <w:t xml:space="preserve"> and </w:t>
      </w:r>
      <w:hyperlink w:anchor="Term_UTF" w:history="1">
        <w:r w:rsidRPr="00AF1082">
          <w:rPr>
            <w:rStyle w:val="Hyperlink"/>
          </w:rPr>
          <w:t>UTF</w:t>
        </w:r>
      </w:hyperlink>
      <w:r>
        <w:t>.</w:t>
      </w:r>
    </w:p>
    <w:p w14:paraId="5D53A1FF" w14:textId="77777777" w:rsidR="007D0BD8" w:rsidRPr="008743C8" w:rsidRDefault="007D0BD8" w:rsidP="007D0BD8">
      <w:pPr>
        <w:pStyle w:val="BodyText"/>
        <w:rPr>
          <w:b/>
          <w:bCs/>
          <w:vanish/>
          <w:specVanish/>
        </w:rPr>
      </w:pPr>
      <w:bookmarkStart w:id="196" w:name="Term_CopyrightStatement"/>
      <w:bookmarkEnd w:id="196"/>
      <w:r w:rsidRPr="008743C8">
        <w:rPr>
          <w:b/>
          <w:bCs/>
        </w:rPr>
        <w:t>Copyright Statement</w:t>
      </w:r>
    </w:p>
    <w:p w14:paraId="6C7AAA78" w14:textId="77777777" w:rsidR="007D0BD8" w:rsidRDefault="007D0BD8" w:rsidP="007D0BD8">
      <w:pPr>
        <w:pStyle w:val="BodyText"/>
      </w:pPr>
      <w:r>
        <w:t xml:space="preserve"> : a statement summarising the copyright under which a service’s content is made available. Linked to from </w:t>
      </w:r>
      <w:hyperlink w:anchor="Term_HomePage" w:history="1">
        <w:r w:rsidRPr="008743C8">
          <w:rPr>
            <w:rStyle w:val="Hyperlink"/>
          </w:rPr>
          <w:t>Home Pages</w:t>
        </w:r>
      </w:hyperlink>
      <w:r>
        <w:t>.</w:t>
      </w:r>
    </w:p>
    <w:p w14:paraId="38EAC0F2" w14:textId="77777777" w:rsidR="007D0BD8" w:rsidRDefault="007D0BD8" w:rsidP="007D0BD8">
      <w:pPr>
        <w:pStyle w:val="BodyText"/>
      </w:pPr>
    </w:p>
    <w:p w14:paraId="20F8C76D" w14:textId="77777777" w:rsidR="007D0BD8" w:rsidRPr="00782503" w:rsidRDefault="007D0BD8" w:rsidP="007D0BD8">
      <w:pPr>
        <w:pStyle w:val="BodyText"/>
        <w:rPr>
          <w:b/>
          <w:bCs/>
          <w:vanish/>
          <w:specVanish/>
        </w:rPr>
      </w:pPr>
      <w:r w:rsidRPr="00782503">
        <w:rPr>
          <w:b/>
          <w:bCs/>
        </w:rPr>
        <w:t>Credential</w:t>
      </w:r>
    </w:p>
    <w:p w14:paraId="03076D54" w14:textId="77777777" w:rsidR="007D0BD8" w:rsidRDefault="007D0BD8" w:rsidP="007D0BD8">
      <w:pPr>
        <w:pStyle w:val="BodyText"/>
      </w:pPr>
      <w:r>
        <w:t xml:space="preserve"> : information about a Person that may be </w:t>
      </w:r>
      <w:hyperlink w:anchor="Term_OpenInformation" w:history="1">
        <w:r w:rsidRPr="00782503">
          <w:rPr>
            <w:rStyle w:val="Hyperlink"/>
          </w:rPr>
          <w:t>Open</w:t>
        </w:r>
      </w:hyperlink>
      <w:r>
        <w:t xml:space="preserve"> or </w:t>
      </w:r>
      <w:hyperlink w:anchor="Term_ConfidentialInformation" w:history="1">
        <w:r w:rsidRPr="00782503">
          <w:rPr>
            <w:rStyle w:val="Hyperlink"/>
          </w:rPr>
          <w:t>Confidential</w:t>
        </w:r>
      </w:hyperlink>
      <w:r>
        <w:t xml:space="preserve">. The most common credentials are Username (an example of </w:t>
      </w:r>
      <w:hyperlink w:anchor="Term_OpenInformation" w:history="1">
        <w:r w:rsidRPr="00782503">
          <w:rPr>
            <w:rStyle w:val="Hyperlink"/>
          </w:rPr>
          <w:t>open information</w:t>
        </w:r>
      </w:hyperlink>
      <w:r>
        <w:t xml:space="preserve">) and Password (an example of </w:t>
      </w:r>
      <w:hyperlink w:anchor="Term_ConfidentialInformation" w:history="1">
        <w:r w:rsidRPr="00782503">
          <w:rPr>
            <w:rStyle w:val="Hyperlink"/>
          </w:rPr>
          <w:t>confidential information</w:t>
        </w:r>
      </w:hyperlink>
      <w:r>
        <w:t>).</w:t>
      </w:r>
    </w:p>
    <w:p w14:paraId="4EF9E2FE" w14:textId="77777777" w:rsidR="007D0BD8" w:rsidRPr="00AE03A2" w:rsidRDefault="007D0BD8" w:rsidP="007D0BD8">
      <w:pPr>
        <w:pStyle w:val="BodyText"/>
        <w:rPr>
          <w:b/>
          <w:bCs/>
          <w:vanish/>
          <w:specVanish/>
        </w:rPr>
      </w:pPr>
      <w:bookmarkStart w:id="197" w:name="Term_Crud"/>
      <w:bookmarkEnd w:id="197"/>
      <w:r w:rsidRPr="00AE03A2">
        <w:rPr>
          <w:b/>
          <w:bCs/>
        </w:rPr>
        <w:t>CRUD</w:t>
      </w:r>
    </w:p>
    <w:p w14:paraId="6385FBF2" w14:textId="77777777" w:rsidR="007D0BD8" w:rsidRDefault="007D0BD8" w:rsidP="007D0BD8">
      <w:pPr>
        <w:pStyle w:val="BodyText"/>
      </w:pPr>
      <w:r>
        <w:t xml:space="preserve"> : an acronym for common operations done to data in a </w:t>
      </w:r>
      <w:hyperlink w:anchor="Term_DataStore" w:history="1">
        <w:r w:rsidRPr="00AE03A2">
          <w:rPr>
            <w:rStyle w:val="Hyperlink"/>
          </w:rPr>
          <w:t>datastore</w:t>
        </w:r>
      </w:hyperlink>
      <w:r>
        <w:t xml:space="preserve">: Create a new record, </w:t>
      </w:r>
      <w:proofErr w:type="gramStart"/>
      <w:r>
        <w:t>Read</w:t>
      </w:r>
      <w:proofErr w:type="gramEnd"/>
      <w:r>
        <w:t xml:space="preserve"> an existing set of one or more result items, Update an existing record, or Delete an existing set of record. While commonly used, our reference is to use the  </w:t>
      </w:r>
      <w:hyperlink w:anchor="Term_Bread" w:history="1">
        <w:r w:rsidRPr="00AE03A2">
          <w:rPr>
            <w:rStyle w:val="Hyperlink"/>
          </w:rPr>
          <w:t>BREAD</w:t>
        </w:r>
      </w:hyperlink>
      <w:r>
        <w:t xml:space="preserve"> when describing user accessible functionality.</w:t>
      </w:r>
    </w:p>
    <w:p w14:paraId="261F634F" w14:textId="77777777" w:rsidR="007D0BD8" w:rsidRPr="00EB2340" w:rsidRDefault="007D0BD8" w:rsidP="007D0BD8">
      <w:pPr>
        <w:pStyle w:val="BodyText"/>
        <w:rPr>
          <w:b/>
          <w:bCs/>
          <w:vanish/>
          <w:specVanish/>
        </w:rPr>
      </w:pPr>
      <w:bookmarkStart w:id="198" w:name="Term_CurrentDevice"/>
      <w:bookmarkEnd w:id="198"/>
      <w:r w:rsidRPr="00EB2340">
        <w:rPr>
          <w:b/>
          <w:bCs/>
        </w:rPr>
        <w:t>Current Device</w:t>
      </w:r>
    </w:p>
    <w:p w14:paraId="1D3192DC" w14:textId="77777777" w:rsidR="007D0BD8" w:rsidRDefault="007D0BD8" w:rsidP="007D0BD8">
      <w:pPr>
        <w:pStyle w:val="BodyText"/>
      </w:pPr>
      <w:r>
        <w:t xml:space="preserve"> : a device still under warranty.</w:t>
      </w:r>
    </w:p>
    <w:p w14:paraId="5E6C6A47" w14:textId="0705FB72" w:rsidR="003B43AD" w:rsidRPr="003B43AD" w:rsidRDefault="003B43AD" w:rsidP="007D0BD8">
      <w:pPr>
        <w:pStyle w:val="BodyText"/>
        <w:rPr>
          <w:b/>
          <w:bCs/>
          <w:vanish/>
          <w:specVanish/>
        </w:rPr>
      </w:pPr>
      <w:bookmarkStart w:id="199" w:name="Term_CustomExtension"/>
      <w:bookmarkEnd w:id="199"/>
      <w:r w:rsidRPr="003B43AD">
        <w:rPr>
          <w:b/>
          <w:bCs/>
        </w:rPr>
        <w:t xml:space="preserve">Custom Extensions </w:t>
      </w:r>
    </w:p>
    <w:p w14:paraId="12C6021C" w14:textId="17B24582" w:rsidR="003B43AD" w:rsidRDefault="003B43AD" w:rsidP="007D0BD8">
      <w:pPr>
        <w:pStyle w:val="BodyText"/>
      </w:pPr>
      <w:r>
        <w:t xml:space="preserve"> : extensions to </w:t>
      </w:r>
      <w:hyperlink w:anchor="Term_Platform" w:history="1">
        <w:r w:rsidRPr="003B43AD">
          <w:rPr>
            <w:rStyle w:val="Hyperlink"/>
          </w:rPr>
          <w:t>platform systems</w:t>
        </w:r>
      </w:hyperlink>
      <w:r>
        <w:t xml:space="preserve">, developed using </w:t>
      </w:r>
      <w:hyperlink w:anchor="Term_CustomExtensionCode" w:history="1">
        <w:r w:rsidRPr="003B43AD">
          <w:rPr>
            <w:rStyle w:val="Hyperlink"/>
          </w:rPr>
          <w:t>custom extension code</w:t>
        </w:r>
      </w:hyperlink>
      <w:r>
        <w:t>.</w:t>
      </w:r>
    </w:p>
    <w:p w14:paraId="11DBCE80" w14:textId="77777777" w:rsidR="007D0BD8" w:rsidRPr="001376D2" w:rsidRDefault="007D0BD8" w:rsidP="007D0BD8">
      <w:pPr>
        <w:pStyle w:val="BodyText"/>
        <w:rPr>
          <w:b/>
          <w:bCs/>
          <w:vanish/>
          <w:specVanish/>
        </w:rPr>
      </w:pPr>
      <w:bookmarkStart w:id="200" w:name="Term_CustomExtensionCode"/>
      <w:bookmarkEnd w:id="200"/>
      <w:r w:rsidRPr="001376D2">
        <w:rPr>
          <w:b/>
          <w:bCs/>
        </w:rPr>
        <w:t>Custom Extension Code</w:t>
      </w:r>
    </w:p>
    <w:p w14:paraId="388DD067" w14:textId="77777777" w:rsidR="007D0BD8" w:rsidRDefault="007D0BD8" w:rsidP="007D0BD8">
      <w:pPr>
        <w:pStyle w:val="BodyText"/>
      </w:pPr>
      <w:r>
        <w:t xml:space="preserve"> : Custom Code commissioned to extend a </w:t>
      </w:r>
      <w:hyperlink w:anchor="Term_SaaS" w:history="1">
        <w:r w:rsidRPr="00C12605">
          <w:rPr>
            <w:rStyle w:val="Hyperlink"/>
          </w:rPr>
          <w:t>SaaS</w:t>
        </w:r>
      </w:hyperlink>
      <w:r>
        <w:t xml:space="preserve"> or </w:t>
      </w:r>
      <w:hyperlink w:anchor="Term_SaaP" w:history="1">
        <w:r w:rsidRPr="00C12605">
          <w:rPr>
            <w:rStyle w:val="Hyperlink"/>
          </w:rPr>
          <w:t>SaaP</w:t>
        </w:r>
      </w:hyperlink>
      <w:r>
        <w:t xml:space="preserve"> </w:t>
      </w:r>
      <w:hyperlink w:anchor="Term_Platform" w:history="1">
        <w:r w:rsidRPr="001376D2">
          <w:rPr>
            <w:rStyle w:val="Hyperlink"/>
          </w:rPr>
          <w:t>platform</w:t>
        </w:r>
      </w:hyperlink>
      <w:r>
        <w:t xml:space="preserve"> with a separately deployed custom functional extension or plugin. </w:t>
      </w:r>
    </w:p>
    <w:p w14:paraId="3380D955" w14:textId="77777777" w:rsidR="007D0BD8" w:rsidRPr="00162571" w:rsidRDefault="007D0BD8" w:rsidP="007D0BD8">
      <w:pPr>
        <w:pStyle w:val="BodyText"/>
        <w:rPr>
          <w:b/>
          <w:bCs/>
          <w:vanish/>
          <w:specVanish/>
        </w:rPr>
      </w:pPr>
      <w:bookmarkStart w:id="201" w:name="Term_CustomSystem"/>
      <w:bookmarkEnd w:id="201"/>
      <w:r>
        <w:rPr>
          <w:b/>
          <w:bCs/>
        </w:rPr>
        <w:t>Custo</w:t>
      </w:r>
      <w:r w:rsidRPr="00162571">
        <w:rPr>
          <w:b/>
          <w:bCs/>
        </w:rPr>
        <w:t>m System</w:t>
      </w:r>
    </w:p>
    <w:p w14:paraId="711E6A84" w14:textId="77777777" w:rsidR="007D0BD8" w:rsidRDefault="007D0BD8" w:rsidP="007D0BD8">
      <w:pPr>
        <w:pStyle w:val="BodyText"/>
      </w:pPr>
      <w:r>
        <w:t xml:space="preserve"> : a custom </w:t>
      </w:r>
      <w:hyperlink w:anchor="Term_SaaP" w:history="1">
        <w:r w:rsidRPr="009C5B95">
          <w:rPr>
            <w:rStyle w:val="Hyperlink"/>
          </w:rPr>
          <w:t>SaaP</w:t>
        </w:r>
      </w:hyperlink>
      <w:r>
        <w:t xml:space="preserve">, developed via </w:t>
      </w:r>
      <w:hyperlink w:anchor="Term_CustomSystemCode" w:history="1">
        <w:r w:rsidRPr="00A13BFC">
          <w:rPr>
            <w:rStyle w:val="Hyperlink"/>
          </w:rPr>
          <w:t>Custom System Code</w:t>
        </w:r>
      </w:hyperlink>
      <w:r>
        <w:rPr>
          <w:i/>
          <w:iCs/>
        </w:rPr>
        <w:t>.</w:t>
      </w:r>
    </w:p>
    <w:p w14:paraId="36E94596" w14:textId="77777777" w:rsidR="007D0BD8" w:rsidRPr="00162571" w:rsidRDefault="007D0BD8" w:rsidP="007D0BD8">
      <w:pPr>
        <w:pStyle w:val="BodyText"/>
        <w:rPr>
          <w:b/>
          <w:bCs/>
          <w:vanish/>
          <w:specVanish/>
        </w:rPr>
      </w:pPr>
      <w:bookmarkStart w:id="202" w:name="Term_CustomSystemCode"/>
      <w:bookmarkEnd w:id="202"/>
      <w:r w:rsidRPr="00162571">
        <w:rPr>
          <w:b/>
          <w:bCs/>
        </w:rPr>
        <w:t>Custom System Code</w:t>
      </w:r>
    </w:p>
    <w:p w14:paraId="2E1F5A3E" w14:textId="77777777" w:rsidR="007D0BD8" w:rsidRDefault="007D0BD8" w:rsidP="007D0BD8">
      <w:pPr>
        <w:pStyle w:val="BodyText"/>
      </w:pPr>
      <w:r>
        <w:t xml:space="preserve"> : </w:t>
      </w:r>
      <w:hyperlink w:anchor="Term_CustomCode" w:history="1">
        <w:r w:rsidRPr="00A13BFC">
          <w:rPr>
            <w:rStyle w:val="Hyperlink"/>
          </w:rPr>
          <w:t>Custom Code</w:t>
        </w:r>
      </w:hyperlink>
      <w:r>
        <w:t xml:space="preserve"> commissioned to develop a </w:t>
      </w:r>
      <w:hyperlink w:anchor="Term_CustomSystem" w:history="1">
        <w:r w:rsidRPr="0067634F">
          <w:rPr>
            <w:rStyle w:val="Hyperlink"/>
          </w:rPr>
          <w:t>Custom System</w:t>
        </w:r>
      </w:hyperlink>
      <w:r>
        <w:t>.</w:t>
      </w:r>
    </w:p>
    <w:p w14:paraId="03D5D2B2" w14:textId="77777777" w:rsidR="007D0BD8" w:rsidRPr="00552B50" w:rsidRDefault="007D0BD8" w:rsidP="007D0BD8">
      <w:pPr>
        <w:pStyle w:val="BodyText"/>
        <w:rPr>
          <w:b/>
          <w:bCs/>
          <w:vanish/>
          <w:specVanish/>
        </w:rPr>
      </w:pPr>
      <w:bookmarkStart w:id="203" w:name="Term_CustomSupportingCode"/>
      <w:bookmarkEnd w:id="203"/>
      <w:r w:rsidRPr="00552B50">
        <w:rPr>
          <w:b/>
          <w:bCs/>
        </w:rPr>
        <w:t>Custom Supporting Code</w:t>
      </w:r>
    </w:p>
    <w:p w14:paraId="3D00A5CB" w14:textId="77777777" w:rsidR="007D0BD8" w:rsidRDefault="007D0BD8" w:rsidP="007D0BD8">
      <w:pPr>
        <w:pStyle w:val="BodyText"/>
      </w:pPr>
      <w:r>
        <w:t xml:space="preserve"> : code to develop transitional tasks, including </w:t>
      </w:r>
      <w:hyperlink w:anchor="Term_Pipeline" w:history="1">
        <w:r w:rsidRPr="00552B50">
          <w:rPr>
            <w:rStyle w:val="Hyperlink"/>
          </w:rPr>
          <w:t>automation pipelines</w:t>
        </w:r>
      </w:hyperlink>
      <w:r>
        <w:t xml:space="preserve"> and one or more of the following tasks (depending on whether the system is a SaaS or custom SaaP): </w:t>
      </w:r>
      <w:hyperlink w:anchor="Term_CustomSystemCode" w:history="1">
        <w:r w:rsidRPr="00552B50">
          <w:rPr>
            <w:rStyle w:val="Hyperlink"/>
          </w:rPr>
          <w:t>custom system code</w:t>
        </w:r>
      </w:hyperlink>
      <w:r>
        <w:t xml:space="preserve"> compilation instructions, static testing thereof, packaging, target infrastructure development using </w:t>
      </w:r>
      <w:hyperlink w:anchor="Term_InfrastructureAsCode" w:history="1">
        <w:r w:rsidRPr="00552B50">
          <w:rPr>
            <w:rStyle w:val="Hyperlink"/>
          </w:rPr>
          <w:t>Infrastructure as Code</w:t>
        </w:r>
      </w:hyperlink>
      <w:r>
        <w:t xml:space="preserve">, developing database schemas within developed database infrastructure using </w:t>
      </w:r>
      <w:hyperlink w:anchor="Term_DbSchemaAsCode" w:history="1">
        <w:r w:rsidRPr="00552B50">
          <w:rPr>
            <w:rStyle w:val="Hyperlink"/>
          </w:rPr>
          <w:t>Database Schemas as Code</w:t>
        </w:r>
      </w:hyperlink>
      <w:r>
        <w:t>, deploying and unpacking packages on the target infrastructure, configuring integrations between components and/or 3</w:t>
      </w:r>
      <w:r w:rsidRPr="00710561">
        <w:rPr>
          <w:vertAlign w:val="superscript"/>
        </w:rPr>
        <w:t>rd</w:t>
      </w:r>
      <w:r>
        <w:t xml:space="preserve"> party dependency services, initialising the system, configuring all of system settings via </w:t>
      </w:r>
      <w:hyperlink w:anchor="Term_API" w:history="1">
        <w:r w:rsidRPr="000F39EE">
          <w:rPr>
            <w:rStyle w:val="Hyperlink"/>
          </w:rPr>
          <w:t>API</w:t>
        </w:r>
      </w:hyperlink>
      <w:r>
        <w:t xml:space="preserve">s, provisioning reference data, </w:t>
      </w:r>
      <w:hyperlink w:anchor="Term_SystemUser" w:history="1">
        <w:r w:rsidRPr="00C12605">
          <w:rPr>
            <w:rStyle w:val="Hyperlink"/>
          </w:rPr>
          <w:t>user</w:t>
        </w:r>
      </w:hyperlink>
      <w:r>
        <w:t xml:space="preserve">s and </w:t>
      </w:r>
      <w:hyperlink w:anchor="Term_SystemData" w:history="1">
        <w:r w:rsidRPr="00465682">
          <w:rPr>
            <w:rStyle w:val="Hyperlink"/>
          </w:rPr>
          <w:t>System Data</w:t>
        </w:r>
      </w:hyperlink>
      <w:r>
        <w:t xml:space="preserve">, and/or performing dynamic tests. </w:t>
      </w:r>
    </w:p>
    <w:p w14:paraId="5CE54040" w14:textId="77777777" w:rsidR="007D0BD8" w:rsidRPr="00556F8F" w:rsidRDefault="007D0BD8" w:rsidP="007D0BD8">
      <w:pPr>
        <w:pStyle w:val="BodyText"/>
        <w:rPr>
          <w:b/>
          <w:bCs/>
          <w:vanish/>
          <w:specVanish/>
        </w:rPr>
      </w:pPr>
      <w:bookmarkStart w:id="204" w:name="Term_DashboardPage"/>
      <w:bookmarkEnd w:id="204"/>
      <w:r w:rsidRPr="00556F8F">
        <w:rPr>
          <w:b/>
          <w:bCs/>
        </w:rPr>
        <w:t>Dashboard Page</w:t>
      </w:r>
    </w:p>
    <w:p w14:paraId="61DEB97B" w14:textId="77777777" w:rsidR="007D0BD8" w:rsidRDefault="007D0BD8" w:rsidP="007D0BD8">
      <w:pPr>
        <w:pStyle w:val="BodyText"/>
      </w:pPr>
      <w:r>
        <w:t xml:space="preserve"> : A page accessible to authenticated users showing a set of summary views of key data from different logical modules. Often an app’s </w:t>
      </w:r>
      <w:hyperlink w:anchor="Term_WelcomePage" w:history="1">
        <w:r w:rsidRPr="00556F8F">
          <w:rPr>
            <w:rStyle w:val="Hyperlink"/>
          </w:rPr>
          <w:t>Welcome Page</w:t>
        </w:r>
      </w:hyperlink>
      <w:r>
        <w:t xml:space="preserve">. Distinct from a publicly accessible </w:t>
      </w:r>
      <w:hyperlink w:anchor="Term_HomePage" w:history="1">
        <w:r w:rsidRPr="00556F8F">
          <w:rPr>
            <w:rStyle w:val="Hyperlink"/>
          </w:rPr>
          <w:t>Home Page</w:t>
        </w:r>
      </w:hyperlink>
      <w:r>
        <w:t xml:space="preserve"> or </w:t>
      </w:r>
      <w:hyperlink w:anchor="Term_LandingPage" w:history="1">
        <w:r w:rsidRPr="00556F8F">
          <w:rPr>
            <w:rStyle w:val="Hyperlink"/>
          </w:rPr>
          <w:t>Landing Page</w:t>
        </w:r>
      </w:hyperlink>
      <w:r>
        <w:t xml:space="preserve">. </w:t>
      </w:r>
    </w:p>
    <w:p w14:paraId="387E828B" w14:textId="77777777" w:rsidR="007D0BD8" w:rsidRPr="003826B8" w:rsidRDefault="007D0BD8" w:rsidP="007D0BD8">
      <w:pPr>
        <w:pStyle w:val="BodyText"/>
        <w:rPr>
          <w:b/>
          <w:bCs/>
          <w:vanish/>
          <w:specVanish/>
        </w:rPr>
      </w:pPr>
      <w:bookmarkStart w:id="205" w:name="Term_DPIA"/>
      <w:bookmarkEnd w:id="205"/>
      <w:r w:rsidRPr="003826B8">
        <w:rPr>
          <w:b/>
          <w:bCs/>
        </w:rPr>
        <w:t>Data Projection Impact Assessment (DPIA)</w:t>
      </w:r>
    </w:p>
    <w:p w14:paraId="6862E6AF" w14:textId="77777777" w:rsidR="007D0BD8" w:rsidRDefault="007D0BD8" w:rsidP="007D0BD8">
      <w:pPr>
        <w:pStyle w:val="BodyText"/>
      </w:pPr>
      <w:r>
        <w:t xml:space="preserve"> : Includes an </w:t>
      </w:r>
      <w:hyperlink w:anchor="Term_PIA" w:history="1">
        <w:r w:rsidRPr="003826B8">
          <w:rPr>
            <w:rStyle w:val="Hyperlink"/>
          </w:rPr>
          <w:t>Privacy Impact Assessment (PIA)</w:t>
        </w:r>
      </w:hyperlink>
      <w:r>
        <w:t>.</w:t>
      </w:r>
    </w:p>
    <w:p w14:paraId="3538BFC3" w14:textId="77777777" w:rsidR="007D0BD8" w:rsidRPr="004C0626" w:rsidRDefault="007D0BD8" w:rsidP="007D0BD8">
      <w:pPr>
        <w:pStyle w:val="BodyText"/>
        <w:rPr>
          <w:b/>
          <w:bCs/>
          <w:vanish/>
          <w:specVanish/>
        </w:rPr>
      </w:pPr>
      <w:bookmarkStart w:id="206" w:name="Term_DataStandard"/>
      <w:bookmarkEnd w:id="206"/>
      <w:commentRangeStart w:id="207"/>
      <w:r w:rsidRPr="004C0626">
        <w:rPr>
          <w:b/>
          <w:bCs/>
        </w:rPr>
        <w:t>Data Standard</w:t>
      </w:r>
    </w:p>
    <w:p w14:paraId="5D215CCD" w14:textId="77777777" w:rsidR="007D0BD8" w:rsidRDefault="007D0BD8" w:rsidP="007D0BD8">
      <w:pPr>
        <w:pStyle w:val="BodyText"/>
      </w:pPr>
      <w:r>
        <w:t xml:space="preserve"> </w:t>
      </w:r>
      <w:commentRangeEnd w:id="207"/>
      <w:r w:rsidR="00A634BD">
        <w:rPr>
          <w:rStyle w:val="CommentReference"/>
        </w:rPr>
        <w:commentReference w:id="207"/>
      </w:r>
      <w:r>
        <w:t>: an agreed schema of entities and code sets. A data standard can refer to a (current) integration data standard or (legacy) storage data standard.</w:t>
      </w:r>
    </w:p>
    <w:p w14:paraId="63F210D1" w14:textId="77777777" w:rsidR="007D0BD8" w:rsidRPr="0039312E" w:rsidRDefault="007D0BD8" w:rsidP="007D0BD8">
      <w:pPr>
        <w:pStyle w:val="BodyText"/>
        <w:rPr>
          <w:b/>
          <w:bCs/>
          <w:vanish/>
          <w:specVanish/>
        </w:rPr>
      </w:pPr>
      <w:bookmarkStart w:id="208" w:name="Term_DataStore"/>
      <w:bookmarkEnd w:id="208"/>
      <w:r w:rsidRPr="0039312E">
        <w:rPr>
          <w:b/>
          <w:bCs/>
        </w:rPr>
        <w:t>Datastore</w:t>
      </w:r>
    </w:p>
    <w:p w14:paraId="587C14CA" w14:textId="77777777" w:rsidR="007D0BD8" w:rsidRDefault="007D0BD8" w:rsidP="007D0BD8">
      <w:pPr>
        <w:pStyle w:val="BodyText"/>
      </w:pPr>
      <w:r>
        <w:t xml:space="preserve"> : any store of data within an </w:t>
      </w:r>
      <w:hyperlink w:anchor="Term_Environment" w:history="1">
        <w:r w:rsidRPr="0039312E">
          <w:rPr>
            <w:rStyle w:val="Hyperlink"/>
          </w:rPr>
          <w:t>environment</w:t>
        </w:r>
      </w:hyperlink>
      <w:r>
        <w:t>. Includes secure data store, relational databases, non-relational datastores (e.g., blob, table, file, document) and variants, including graph databases.</w:t>
      </w:r>
    </w:p>
    <w:p w14:paraId="2B3674AF" w14:textId="77777777" w:rsidR="007D0BD8" w:rsidRPr="00552B50" w:rsidRDefault="007D0BD8" w:rsidP="007D0BD8">
      <w:pPr>
        <w:pStyle w:val="BodyText"/>
        <w:rPr>
          <w:b/>
          <w:bCs/>
          <w:vanish/>
          <w:specVanish/>
        </w:rPr>
      </w:pPr>
      <w:bookmarkStart w:id="209" w:name="Term_DbSchemaAsCode"/>
      <w:bookmarkEnd w:id="209"/>
      <w:r w:rsidRPr="00552B50">
        <w:rPr>
          <w:b/>
          <w:bCs/>
        </w:rPr>
        <w:t xml:space="preserve">Database </w:t>
      </w:r>
      <w:r>
        <w:rPr>
          <w:b/>
          <w:bCs/>
        </w:rPr>
        <w:t>[</w:t>
      </w:r>
      <w:r w:rsidRPr="00552B50">
        <w:rPr>
          <w:b/>
          <w:bCs/>
        </w:rPr>
        <w:t>Schema</w:t>
      </w:r>
      <w:r>
        <w:rPr>
          <w:b/>
          <w:bCs/>
        </w:rPr>
        <w:t>]</w:t>
      </w:r>
      <w:r w:rsidRPr="00552B50">
        <w:rPr>
          <w:b/>
          <w:bCs/>
        </w:rPr>
        <w:t xml:space="preserve"> </w:t>
      </w:r>
      <w:r>
        <w:rPr>
          <w:b/>
          <w:bCs/>
        </w:rPr>
        <w:t>a</w:t>
      </w:r>
      <w:r w:rsidRPr="00552B50">
        <w:rPr>
          <w:b/>
          <w:bCs/>
        </w:rPr>
        <w:t>s Code</w:t>
      </w:r>
      <w:r>
        <w:rPr>
          <w:b/>
          <w:bCs/>
        </w:rPr>
        <w:t xml:space="preserve"> (</w:t>
      </w:r>
      <w:proofErr w:type="spellStart"/>
      <w:r>
        <w:rPr>
          <w:b/>
          <w:bCs/>
        </w:rPr>
        <w:t>DsaC</w:t>
      </w:r>
      <w:proofErr w:type="spellEnd"/>
      <w:r>
        <w:rPr>
          <w:b/>
          <w:bCs/>
        </w:rPr>
        <w:t>/</w:t>
      </w:r>
      <w:proofErr w:type="spellStart"/>
      <w:r>
        <w:rPr>
          <w:b/>
          <w:bCs/>
        </w:rPr>
        <w:t>DaC</w:t>
      </w:r>
      <w:proofErr w:type="spellEnd"/>
      <w:r>
        <w:rPr>
          <w:b/>
          <w:bCs/>
        </w:rPr>
        <w:t>)</w:t>
      </w:r>
    </w:p>
    <w:p w14:paraId="6327153E" w14:textId="77777777" w:rsidR="007D0BD8" w:rsidRDefault="007D0BD8" w:rsidP="007D0BD8">
      <w:pPr>
        <w:pStyle w:val="BodyText"/>
      </w:pPr>
      <w:r>
        <w:t xml:space="preserve"> : code to instruct the development of a relational database’s schema within a relational database. See </w:t>
      </w:r>
      <w:hyperlink w:anchor="Term_InfrastructureAsCode" w:history="1">
        <w:r w:rsidRPr="00552B50">
          <w:rPr>
            <w:rStyle w:val="Hyperlink"/>
          </w:rPr>
          <w:t>Infrastructure as Code</w:t>
        </w:r>
      </w:hyperlink>
      <w:r>
        <w:t xml:space="preserve">. </w:t>
      </w:r>
    </w:p>
    <w:p w14:paraId="6D66EA26" w14:textId="77777777" w:rsidR="007D0BD8" w:rsidRPr="007C181A" w:rsidRDefault="007D0BD8" w:rsidP="007D0BD8">
      <w:pPr>
        <w:pStyle w:val="BodyText"/>
        <w:rPr>
          <w:b/>
          <w:bCs/>
          <w:vanish/>
          <w:specVanish/>
        </w:rPr>
      </w:pPr>
      <w:bookmarkStart w:id="210" w:name="Term_DDoS"/>
      <w:bookmarkEnd w:id="210"/>
      <w:r w:rsidRPr="007C181A">
        <w:rPr>
          <w:b/>
          <w:bCs/>
        </w:rPr>
        <w:lastRenderedPageBreak/>
        <w:t>Distributed Denial of Service (DDoS) Attack</w:t>
      </w:r>
    </w:p>
    <w:p w14:paraId="2031B2F6" w14:textId="77777777" w:rsidR="007D0BD8" w:rsidRPr="007C181A" w:rsidRDefault="007D0BD8" w:rsidP="007D0BD8">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2DAB4449" w14:textId="77777777" w:rsidR="007D0BD8" w:rsidRPr="00663AF7" w:rsidRDefault="007D0BD8" w:rsidP="007D0BD8">
      <w:pPr>
        <w:pStyle w:val="BodyText"/>
        <w:rPr>
          <w:b/>
          <w:bCs/>
          <w:vanish/>
          <w:specVanish/>
        </w:rPr>
      </w:pPr>
      <w:r w:rsidRPr="00663AF7">
        <w:rPr>
          <w:b/>
          <w:bCs/>
        </w:rPr>
        <w:t>Domain Driven Development (DDD)</w:t>
      </w:r>
    </w:p>
    <w:p w14:paraId="1E6771D9" w14:textId="77777777" w:rsidR="007D0BD8" w:rsidRDefault="007D0BD8" w:rsidP="007D0BD8">
      <w:pPr>
        <w:pStyle w:val="BodyText"/>
      </w:pPr>
      <w:r>
        <w:t xml:space="preserve"> : an approach to system definition, design and development that keeps areas of code separated by </w:t>
      </w:r>
      <w:hyperlink w:anchor="Term_Domain" w:history="1">
        <w:r w:rsidRPr="00663AF7">
          <w:rPr>
            <w:rStyle w:val="Hyperlink"/>
          </w:rPr>
          <w:t>domain</w:t>
        </w:r>
      </w:hyperlink>
      <w:r>
        <w:t xml:space="preserve"> to promote maintainability and extensibility of systems. Recommended for medium to complex systems</w:t>
      </w:r>
      <w:r>
        <w:rPr>
          <w:rStyle w:val="FootnoteReference"/>
        </w:rPr>
        <w:footnoteReference w:id="13"/>
      </w:r>
      <w:r>
        <w:t xml:space="preserve">. </w:t>
      </w:r>
    </w:p>
    <w:p w14:paraId="018756B2" w14:textId="77777777" w:rsidR="007D0BD8" w:rsidRPr="0014632E" w:rsidRDefault="007D0BD8" w:rsidP="007D0BD8">
      <w:pPr>
        <w:pStyle w:val="BodyText"/>
        <w:rPr>
          <w:b/>
          <w:bCs/>
          <w:vanish/>
          <w:specVanish/>
        </w:rPr>
      </w:pPr>
      <w:bookmarkStart w:id="211" w:name="Term_DependentService"/>
      <w:bookmarkEnd w:id="211"/>
      <w:r w:rsidRPr="0014632E">
        <w:rPr>
          <w:b/>
          <w:bCs/>
        </w:rPr>
        <w:t>Dependent Service</w:t>
      </w:r>
    </w:p>
    <w:p w14:paraId="40159B5E" w14:textId="77777777" w:rsidR="007D0BD8" w:rsidRDefault="007D0BD8" w:rsidP="007D0BD8">
      <w:pPr>
        <w:pStyle w:val="BodyText"/>
      </w:pPr>
      <w:r>
        <w:t xml:space="preserve"> : a system that depends on the service. Term often used to describe a service that relies on an external dedicated 3</w:t>
      </w:r>
      <w:r w:rsidRPr="0014632E">
        <w:rPr>
          <w:vertAlign w:val="superscript"/>
        </w:rPr>
        <w:t>rd</w:t>
      </w:r>
      <w:r>
        <w:t xml:space="preserve"> party </w:t>
      </w:r>
      <w:hyperlink w:anchor="Term_IdP" w:history="1">
        <w:r w:rsidRPr="0014632E">
          <w:rPr>
            <w:rStyle w:val="Hyperlink"/>
          </w:rPr>
          <w:t>IdP</w:t>
        </w:r>
      </w:hyperlink>
      <w:r>
        <w:t xml:space="preserve"> service to authenticate </w:t>
      </w:r>
      <w:hyperlink w:anchor="Term_SystemUser" w:history="1">
        <w:r w:rsidRPr="0014632E">
          <w:rPr>
            <w:rStyle w:val="Hyperlink"/>
          </w:rPr>
          <w:t>users</w:t>
        </w:r>
      </w:hyperlink>
      <w:r>
        <w:t>.</w:t>
      </w:r>
    </w:p>
    <w:p w14:paraId="17F6418A" w14:textId="77777777" w:rsidR="007D0BD8" w:rsidRPr="00125E54" w:rsidRDefault="007D0BD8" w:rsidP="007D0BD8">
      <w:pPr>
        <w:pStyle w:val="BodyText"/>
        <w:rPr>
          <w:b/>
          <w:bCs/>
          <w:vanish/>
          <w:specVanish/>
        </w:rPr>
      </w:pPr>
      <w:bookmarkStart w:id="212" w:name="Term_DigitalIdentity"/>
      <w:bookmarkEnd w:id="212"/>
      <w:r w:rsidRPr="00125E54">
        <w:rPr>
          <w:b/>
          <w:bCs/>
        </w:rPr>
        <w:t>Digital Identity</w:t>
      </w:r>
    </w:p>
    <w:p w14:paraId="5D3D08A6" w14:textId="77777777" w:rsidR="007D0BD8" w:rsidRDefault="007D0BD8" w:rsidP="007D0BD8">
      <w:pPr>
        <w:pStyle w:val="BodyText"/>
      </w:pPr>
      <w:r>
        <w:t xml:space="preserve"> : A </w:t>
      </w:r>
      <w:hyperlink w:anchor="Term_Person" w:history="1">
        <w:r w:rsidRPr="00125E54">
          <w:rPr>
            <w:rStyle w:val="Hyperlink"/>
          </w:rPr>
          <w:t>Person</w:t>
        </w:r>
      </w:hyperlink>
      <w:r>
        <w:t xml:space="preserve">’s proof of membership within an external trusted system (often an </w:t>
      </w:r>
      <w:hyperlink w:anchor="Term_IdP" w:history="1">
        <w:r w:rsidRPr="00125E54">
          <w:rPr>
            <w:rStyle w:val="Hyperlink"/>
          </w:rPr>
          <w:t>IdP</w:t>
        </w:r>
      </w:hyperlink>
      <w:r>
        <w:t xml:space="preserve">). A </w:t>
      </w:r>
      <w:hyperlink w:anchor="Term_SystemUser" w:history="1">
        <w:r w:rsidRPr="00125E54">
          <w:rPr>
            <w:rStyle w:val="Hyperlink"/>
          </w:rPr>
          <w:t>system user</w:t>
        </w:r>
      </w:hyperlink>
      <w:r>
        <w:t xml:space="preserve"> may have one or more external digital identities associated to them. Disambiguate from </w:t>
      </w:r>
      <w:hyperlink w:anchor="Term_Identity" w:history="1">
        <w:r w:rsidRPr="00125E54">
          <w:rPr>
            <w:rStyle w:val="Hyperlink"/>
          </w:rPr>
          <w:t>Identity</w:t>
        </w:r>
      </w:hyperlink>
      <w:r>
        <w:t>.</w:t>
      </w:r>
    </w:p>
    <w:p w14:paraId="0981A705" w14:textId="77777777" w:rsidR="007D0BD8" w:rsidRPr="00AF5246" w:rsidRDefault="007D0BD8" w:rsidP="007D0BD8">
      <w:pPr>
        <w:pStyle w:val="BodyText"/>
        <w:rPr>
          <w:b/>
          <w:bCs/>
          <w:vanish/>
          <w:specVanish/>
        </w:rPr>
      </w:pPr>
      <w:bookmarkStart w:id="213" w:name="Term_DisasterEvent"/>
      <w:bookmarkEnd w:id="213"/>
      <w:r w:rsidRPr="00AF5246">
        <w:rPr>
          <w:b/>
          <w:bCs/>
        </w:rPr>
        <w:t>Disaster Event (DE)</w:t>
      </w:r>
    </w:p>
    <w:p w14:paraId="4DF10EB5" w14:textId="77777777" w:rsidR="007D0BD8" w:rsidRDefault="007D0BD8" w:rsidP="007D0BD8">
      <w:pPr>
        <w:pStyle w:val="BodyText"/>
      </w:pPr>
      <w:r>
        <w:t xml:space="preserve"> : a </w:t>
      </w:r>
      <w:hyperlink w:anchor="Term_ErrorSeverity" w:history="1">
        <w:r w:rsidRPr="00AF5246">
          <w:rPr>
            <w:rStyle w:val="Hyperlink"/>
          </w:rPr>
          <w:t>critical error</w:t>
        </w:r>
      </w:hyperlink>
      <w:r>
        <w:t xml:space="preserve"> that leads to requiring a </w:t>
      </w:r>
      <w:hyperlink w:anchor="Term_DisasterRecovery" w:history="1">
        <w:r w:rsidRPr="00AF5246">
          <w:rPr>
            <w:rStyle w:val="Hyperlink"/>
          </w:rPr>
          <w:t>Disaster Recovery</w:t>
        </w:r>
      </w:hyperlink>
      <w:r>
        <w:t xml:space="preserve"> process being initiated.</w:t>
      </w:r>
    </w:p>
    <w:p w14:paraId="33CE0FD2" w14:textId="77777777" w:rsidR="007D0BD8" w:rsidRPr="00AF5246" w:rsidRDefault="007D0BD8" w:rsidP="007D0BD8">
      <w:pPr>
        <w:pStyle w:val="BodyText"/>
        <w:rPr>
          <w:b/>
          <w:bCs/>
          <w:vanish/>
          <w:specVanish/>
        </w:rPr>
      </w:pPr>
      <w:bookmarkStart w:id="214" w:name="Term_DisasterRecovery"/>
      <w:bookmarkEnd w:id="214"/>
      <w:r w:rsidRPr="00AF5246">
        <w:rPr>
          <w:b/>
          <w:bCs/>
        </w:rPr>
        <w:t>Disaster Recovery (DR)</w:t>
      </w:r>
    </w:p>
    <w:p w14:paraId="0341AB82" w14:textId="77777777" w:rsidR="007D0BD8" w:rsidRDefault="007D0BD8" w:rsidP="007D0BD8">
      <w:pPr>
        <w:pStyle w:val="BodyText"/>
      </w:pPr>
      <w:r>
        <w:t xml:space="preserve"> : the process of restoring a system to a state usable by system users after a </w:t>
      </w:r>
      <w:hyperlink w:anchor="Term_DisasterEvent" w:history="1">
        <w:r w:rsidRPr="00AF5246">
          <w:rPr>
            <w:rStyle w:val="Hyperlink"/>
          </w:rPr>
          <w:t>disaster event</w:t>
        </w:r>
      </w:hyperlink>
      <w:r>
        <w:t xml:space="preserve">. See </w:t>
      </w:r>
      <w:hyperlink w:anchor="Term_RPO" w:history="1">
        <w:r w:rsidRPr="00AF5246">
          <w:rPr>
            <w:rStyle w:val="Hyperlink"/>
          </w:rPr>
          <w:t>RPO</w:t>
        </w:r>
      </w:hyperlink>
      <w:r>
        <w:t xml:space="preserve"> and </w:t>
      </w:r>
      <w:hyperlink w:anchor="Term_WRT" w:history="1">
        <w:r w:rsidRPr="00AF5246">
          <w:rPr>
            <w:rStyle w:val="Hyperlink"/>
          </w:rPr>
          <w:t>WRT</w:t>
        </w:r>
      </w:hyperlink>
      <w:r>
        <w:t>.</w:t>
      </w:r>
    </w:p>
    <w:p w14:paraId="095D40E5" w14:textId="77777777" w:rsidR="007D0BD8" w:rsidRPr="003F62EF" w:rsidRDefault="007D0BD8" w:rsidP="007D0BD8">
      <w:pPr>
        <w:pStyle w:val="BodyText"/>
        <w:rPr>
          <w:b/>
          <w:bCs/>
          <w:vanish/>
          <w:specVanish/>
        </w:rPr>
      </w:pPr>
      <w:bookmarkStart w:id="215" w:name="Term_Documentation"/>
      <w:bookmarkEnd w:id="215"/>
      <w:r w:rsidRPr="003F62EF">
        <w:rPr>
          <w:b/>
          <w:bCs/>
        </w:rPr>
        <w:t>Documentation</w:t>
      </w:r>
    </w:p>
    <w:p w14:paraId="598F3A2E" w14:textId="77777777" w:rsidR="007D0BD8" w:rsidRDefault="007D0BD8" w:rsidP="007D0BD8">
      <w:pPr>
        <w:pStyle w:val="BodyText"/>
      </w:pPr>
      <w:r>
        <w:t xml:space="preserve"> : </w:t>
      </w:r>
      <w:hyperlink w:anchor="Term_System" w:history="1">
        <w:r w:rsidRPr="003F62EF">
          <w:rPr>
            <w:rStyle w:val="Hyperlink"/>
          </w:rPr>
          <w:t>systems</w:t>
        </w:r>
      </w:hyperlink>
      <w:r>
        <w:t xml:space="preserve"> require being delivered with accessible documentation sufficient to develop, deploy, integrate, provision, support, operate, and maintain them.</w:t>
      </w:r>
    </w:p>
    <w:p w14:paraId="66B7CEE4" w14:textId="77777777" w:rsidR="007D0BD8" w:rsidRPr="00663AF7" w:rsidRDefault="007D0BD8" w:rsidP="007D0BD8">
      <w:pPr>
        <w:pStyle w:val="BodyText"/>
        <w:rPr>
          <w:b/>
          <w:bCs/>
          <w:vanish/>
          <w:specVanish/>
        </w:rPr>
      </w:pPr>
      <w:bookmarkStart w:id="216" w:name="Term_Domain"/>
      <w:bookmarkEnd w:id="216"/>
      <w:r w:rsidRPr="00663AF7">
        <w:rPr>
          <w:b/>
          <w:bCs/>
        </w:rPr>
        <w:t>Domain</w:t>
      </w:r>
    </w:p>
    <w:p w14:paraId="3488E9BB" w14:textId="77777777" w:rsidR="007D0BD8" w:rsidRDefault="007D0BD8" w:rsidP="007D0BD8">
      <w:pPr>
        <w:pStyle w:val="BodyText"/>
      </w:pPr>
      <w:r>
        <w:t xml:space="preserve"> : shorthand for “domain of knowledge”.</w:t>
      </w:r>
    </w:p>
    <w:p w14:paraId="037B69CD" w14:textId="77777777" w:rsidR="007D0BD8" w:rsidRPr="003E3AC0" w:rsidRDefault="007D0BD8" w:rsidP="007D0BD8">
      <w:pPr>
        <w:pStyle w:val="BodyText"/>
        <w:rPr>
          <w:b/>
          <w:bCs/>
          <w:vanish/>
          <w:specVanish/>
        </w:rPr>
      </w:pPr>
      <w:bookmarkStart w:id="217" w:name="Term_Duty"/>
      <w:bookmarkEnd w:id="217"/>
      <w:r w:rsidRPr="003E3AC0">
        <w:rPr>
          <w:b/>
          <w:bCs/>
        </w:rPr>
        <w:t>Duty</w:t>
      </w:r>
    </w:p>
    <w:p w14:paraId="3096A029" w14:textId="77777777" w:rsidR="007D0BD8" w:rsidRDefault="007D0BD8" w:rsidP="007D0BD8">
      <w:pPr>
        <w:pStyle w:val="BodyText"/>
      </w:pPr>
      <w:r>
        <w:t xml:space="preserve"> : an obligation on a Person within a system, irrespective of accepting a </w:t>
      </w:r>
      <w:hyperlink w:anchor="Term_Role" w:history="1">
        <w:r w:rsidRPr="009F6745">
          <w:rPr>
            <w:rStyle w:val="Hyperlink"/>
          </w:rPr>
          <w:t>Role</w:t>
        </w:r>
      </w:hyperlink>
      <w:r>
        <w:t xml:space="preserve"> or </w:t>
      </w:r>
      <w:hyperlink w:anchor="Term_Responsibility" w:history="1">
        <w:r w:rsidRPr="00AE03A2">
          <w:rPr>
            <w:rStyle w:val="Hyperlink"/>
          </w:rPr>
          <w:t>Responsibilities</w:t>
        </w:r>
      </w:hyperlink>
      <w:r>
        <w:t xml:space="preserve">. Contrast with </w:t>
      </w:r>
      <w:hyperlink w:anchor="Term_Responsibility" w:history="1">
        <w:r w:rsidRPr="003E3AC0">
          <w:rPr>
            <w:rStyle w:val="Hyperlink"/>
          </w:rPr>
          <w:t>Responsibilities</w:t>
        </w:r>
      </w:hyperlink>
      <w:r>
        <w:t>. Terms and Conditions commonly define Duties.</w:t>
      </w:r>
    </w:p>
    <w:p w14:paraId="1D8B11B3" w14:textId="77777777" w:rsidR="007D0BD8" w:rsidRPr="00845BC7" w:rsidRDefault="007D0BD8" w:rsidP="007D0BD8">
      <w:pPr>
        <w:pStyle w:val="BodyText"/>
        <w:rPr>
          <w:b/>
          <w:bCs/>
          <w:vanish/>
          <w:specVanish/>
        </w:rPr>
      </w:pPr>
      <w:bookmarkStart w:id="218" w:name="Term_DynamicTesting"/>
      <w:bookmarkEnd w:id="218"/>
      <w:r w:rsidRPr="00845BC7">
        <w:rPr>
          <w:b/>
          <w:bCs/>
        </w:rPr>
        <w:t>Dynamic Tests</w:t>
      </w:r>
    </w:p>
    <w:p w14:paraId="7B32BA78" w14:textId="77777777" w:rsidR="007D0BD8" w:rsidRDefault="007D0BD8" w:rsidP="007D0BD8">
      <w:pPr>
        <w:pStyle w:val="BodyText"/>
        <w:jc w:val="both"/>
      </w:pPr>
      <w:r>
        <w:t xml:space="preserve"> : tests run by a delivery </w:t>
      </w:r>
      <w:hyperlink w:anchor="Term_Pipeline" w:history="1">
        <w:r w:rsidRPr="00845BC7">
          <w:rPr>
            <w:rStyle w:val="Hyperlink"/>
          </w:rPr>
          <w:t>pipeline</w:t>
        </w:r>
      </w:hyperlink>
      <w:r>
        <w:t xml:space="preserve"> against the available functionality of a </w:t>
      </w:r>
      <w:hyperlink w:anchor="Term_SaaP" w:history="1">
        <w:r w:rsidRPr="00845BC7">
          <w:rPr>
            <w:rStyle w:val="Hyperlink"/>
          </w:rPr>
          <w:t>SaaP</w:t>
        </w:r>
      </w:hyperlink>
      <w:r>
        <w:t xml:space="preserve"> system deployed into an </w:t>
      </w:r>
      <w:hyperlink w:anchor="Term_Environment" w:history="1">
        <w:r w:rsidRPr="00845BC7">
          <w:rPr>
            <w:rStyle w:val="Hyperlink"/>
          </w:rPr>
          <w:t>environment</w:t>
        </w:r>
      </w:hyperlink>
      <w:r>
        <w:t xml:space="preserve">, or an </w:t>
      </w:r>
      <w:hyperlink w:anchor="Term_Extension" w:history="1">
        <w:r w:rsidRPr="00AF5CA7">
          <w:rPr>
            <w:rStyle w:val="Hyperlink"/>
          </w:rPr>
          <w:t>extension</w:t>
        </w:r>
      </w:hyperlink>
      <w:r>
        <w:t xml:space="preserve"> deployed to a </w:t>
      </w:r>
      <w:hyperlink w:anchor="Term_SaaS" w:history="1">
        <w:r w:rsidRPr="00845BC7">
          <w:rPr>
            <w:rStyle w:val="Hyperlink"/>
          </w:rPr>
          <w:t>SaaS</w:t>
        </w:r>
      </w:hyperlink>
      <w:r>
        <w:t xml:space="preserve"> platform. Differs from a </w:t>
      </w:r>
      <w:hyperlink w:anchor="Term_StaticTesting" w:history="1">
        <w:r w:rsidRPr="00845BC7">
          <w:rPr>
            <w:rStyle w:val="Hyperlink"/>
          </w:rPr>
          <w:t>static tes</w:t>
        </w:r>
        <w:r>
          <w:rPr>
            <w:rStyle w:val="Hyperlink"/>
          </w:rPr>
          <w:t>ting</w:t>
        </w:r>
      </w:hyperlink>
      <w:r>
        <w:t>.</w:t>
      </w:r>
    </w:p>
    <w:p w14:paraId="64288182" w14:textId="77777777" w:rsidR="007D0BD8" w:rsidRPr="00745BD7" w:rsidRDefault="007D0BD8" w:rsidP="007D0BD8">
      <w:pPr>
        <w:pStyle w:val="BodyText"/>
        <w:rPr>
          <w:b/>
          <w:bCs/>
          <w:vanish/>
          <w:specVanish/>
        </w:rPr>
      </w:pPr>
      <w:bookmarkStart w:id="219" w:name="Term_ErrorSeverity"/>
      <w:bookmarkStart w:id="220" w:name="Term_Environment"/>
      <w:bookmarkEnd w:id="219"/>
      <w:bookmarkEnd w:id="220"/>
      <w:r w:rsidRPr="007918E2">
        <w:rPr>
          <w:b/>
          <w:bCs/>
        </w:rPr>
        <w:t>Environments</w:t>
      </w:r>
    </w:p>
    <w:p w14:paraId="00FD3212" w14:textId="77777777" w:rsidR="007D0BD8" w:rsidRDefault="007D0BD8" w:rsidP="007D0BD8">
      <w:pPr>
        <w:pStyle w:val="BodyText"/>
      </w:pPr>
      <w:r>
        <w:t xml:space="preserve"> : a distinct set of infrastructure components developed and assembled to support a single discoverable and addressable service. Environments are deployed to be managed via different network Directory Domain Services (e.g.: Active Directory). Only PROD is a Production Data Environment. Environment types are:</w:t>
      </w:r>
    </w:p>
    <w:p w14:paraId="0C7687DA" w14:textId="77777777" w:rsidR="007D0BD8" w:rsidRDefault="007D0BD8" w:rsidP="007D0BD8">
      <w:pPr>
        <w:pStyle w:val="BodyText"/>
        <w:tabs>
          <w:tab w:val="left" w:pos="7665"/>
        </w:tabs>
        <w:ind w:left="720"/>
      </w:pPr>
      <w:r>
        <w:t xml:space="preserve">- </w:t>
      </w:r>
      <w:r w:rsidRPr="00745BD7">
        <w:rPr>
          <w:u w:val="single"/>
        </w:rPr>
        <w:t>Test</w:t>
      </w:r>
      <w:r>
        <w:t xml:space="preserve"> Directory Domain Service (AD):</w:t>
      </w:r>
      <w:r>
        <w:tab/>
      </w:r>
    </w:p>
    <w:p w14:paraId="3A466939" w14:textId="77777777" w:rsidR="007D0BD8" w:rsidRDefault="007D0BD8" w:rsidP="007D0BD8">
      <w:pPr>
        <w:pStyle w:val="BodyText"/>
        <w:ind w:left="1440"/>
      </w:pPr>
      <w:r>
        <w:t xml:space="preserve">- </w:t>
      </w:r>
      <w:r w:rsidRPr="00745BD7">
        <w:rPr>
          <w:b/>
          <w:bCs/>
        </w:rPr>
        <w:t>Build Test (BT)</w:t>
      </w:r>
      <w:r>
        <w:t xml:space="preserve">: for dynamic tests by automation </w:t>
      </w:r>
      <w:hyperlink w:anchor="Term_Pipeline" w:history="1">
        <w:r w:rsidRPr="00745BD7">
          <w:rPr>
            <w:rStyle w:val="Hyperlink"/>
          </w:rPr>
          <w:t>pipelines</w:t>
        </w:r>
      </w:hyperlink>
      <w:r>
        <w:t>,</w:t>
      </w:r>
    </w:p>
    <w:p w14:paraId="3A3F896F" w14:textId="77777777" w:rsidR="007D0BD8" w:rsidRDefault="007D0BD8" w:rsidP="007D0BD8">
      <w:pPr>
        <w:pStyle w:val="BodyText"/>
        <w:ind w:left="1440"/>
      </w:pPr>
      <w:r>
        <w:t xml:space="preserve">- </w:t>
      </w:r>
      <w:r w:rsidRPr="00745BD7">
        <w:rPr>
          <w:b/>
          <w:bCs/>
        </w:rPr>
        <w:t>Developers Test (DT)</w:t>
      </w:r>
      <w:r>
        <w:t>: for exploratory testing by developers,</w:t>
      </w:r>
    </w:p>
    <w:p w14:paraId="328841B0" w14:textId="77777777" w:rsidR="007D0BD8" w:rsidRDefault="007D0BD8" w:rsidP="007D0BD8">
      <w:pPr>
        <w:pStyle w:val="BodyText"/>
        <w:ind w:left="1440"/>
      </w:pPr>
      <w:r>
        <w:t xml:space="preserve">- </w:t>
      </w:r>
      <w:r w:rsidRPr="00745BD7">
        <w:rPr>
          <w:b/>
          <w:bCs/>
        </w:rPr>
        <w:t>System Test (ST)</w:t>
      </w:r>
      <w:r>
        <w:t>: for exploratory testing by quality assessors (testers),</w:t>
      </w:r>
    </w:p>
    <w:p w14:paraId="304CD907" w14:textId="77777777" w:rsidR="007D0BD8" w:rsidRDefault="007D0BD8" w:rsidP="007D0BD8">
      <w:pPr>
        <w:pStyle w:val="BodyText"/>
        <w:ind w:left="720"/>
      </w:pPr>
      <w:r>
        <w:lastRenderedPageBreak/>
        <w:t xml:space="preserve">- </w:t>
      </w:r>
      <w:r w:rsidRPr="00745BD7">
        <w:rPr>
          <w:u w:val="single"/>
        </w:rPr>
        <w:t>Production</w:t>
      </w:r>
      <w:r>
        <w:t xml:space="preserve"> Directory Domain Service (AD):</w:t>
      </w:r>
    </w:p>
    <w:p w14:paraId="0F2E9E17" w14:textId="77777777" w:rsidR="007D0BD8" w:rsidRDefault="007D0BD8" w:rsidP="007D0BD8">
      <w:pPr>
        <w:pStyle w:val="BodyText"/>
        <w:ind w:left="1440"/>
      </w:pPr>
      <w:r>
        <w:t xml:space="preserve">- </w:t>
      </w:r>
      <w:r w:rsidRPr="00745BD7">
        <w:rPr>
          <w:b/>
          <w:bCs/>
        </w:rPr>
        <w:t>User [SME] Test (UT</w:t>
      </w:r>
      <w:r>
        <w:rPr>
          <w:b/>
          <w:bCs/>
        </w:rPr>
        <w:t>)</w:t>
      </w:r>
      <w:r w:rsidRPr="0039312E">
        <w:t xml:space="preserve">: for </w:t>
      </w:r>
      <w:r>
        <w:t>exploratory testing by service user SMEs,</w:t>
      </w:r>
    </w:p>
    <w:p w14:paraId="0A7382D8" w14:textId="77777777" w:rsidR="007D0BD8" w:rsidRDefault="007D0BD8" w:rsidP="007D0BD8">
      <w:pPr>
        <w:pStyle w:val="BodyText"/>
        <w:ind w:left="1440"/>
      </w:pPr>
      <w:r>
        <w:t xml:space="preserve">- </w:t>
      </w:r>
      <w:r w:rsidRPr="00745BD7">
        <w:rPr>
          <w:b/>
          <w:bCs/>
        </w:rPr>
        <w:t>Interoperability Test (IT)</w:t>
      </w:r>
      <w:r>
        <w:t xml:space="preserve">: for </w:t>
      </w:r>
      <w:r w:rsidRPr="0039312E">
        <w:rPr>
          <w:u w:val="single"/>
        </w:rPr>
        <w:t>integration</w:t>
      </w:r>
      <w:r>
        <w:t xml:space="preserve"> testing by remote 3</w:t>
      </w:r>
      <w:r w:rsidRPr="00745BD7">
        <w:rPr>
          <w:vertAlign w:val="superscript"/>
        </w:rPr>
        <w:t>rd</w:t>
      </w:r>
      <w:r>
        <w:t xml:space="preserve"> parties,</w:t>
      </w:r>
    </w:p>
    <w:p w14:paraId="0C6F4B93" w14:textId="77777777" w:rsidR="007D0BD8" w:rsidRDefault="007D0BD8" w:rsidP="007D0BD8">
      <w:pPr>
        <w:pStyle w:val="BodyText"/>
        <w:ind w:left="1440"/>
      </w:pPr>
      <w:r>
        <w:t xml:space="preserve">- </w:t>
      </w:r>
      <w:r w:rsidRPr="00745BD7">
        <w:rPr>
          <w:b/>
          <w:bCs/>
        </w:rPr>
        <w:t>Training Environment (TR)</w:t>
      </w:r>
      <w:r w:rsidRPr="00745BD7">
        <w:t xml:space="preserve">: </w:t>
      </w:r>
      <w:r>
        <w:t>for training users on system functionality,</w:t>
      </w:r>
    </w:p>
    <w:p w14:paraId="24B2F53C" w14:textId="77777777" w:rsidR="007D0BD8" w:rsidRDefault="007D0BD8" w:rsidP="007D0BD8">
      <w:pPr>
        <w:pStyle w:val="BodyText"/>
        <w:ind w:left="1440"/>
      </w:pPr>
      <w:r>
        <w:t xml:space="preserve">- </w:t>
      </w:r>
      <w:r w:rsidRPr="00745BD7">
        <w:rPr>
          <w:b/>
          <w:bCs/>
        </w:rPr>
        <w:t>PreProd Environment (PP)</w:t>
      </w:r>
      <w:r w:rsidRPr="00745BD7">
        <w:t>:</w:t>
      </w:r>
      <w:r>
        <w:t xml:space="preserve"> </w:t>
      </w:r>
      <w:r w:rsidRPr="00745BD7">
        <w:t xml:space="preserve"> </w:t>
      </w:r>
      <w:r>
        <w:t xml:space="preserve">final </w:t>
      </w:r>
      <w:r w:rsidRPr="0039312E">
        <w:rPr>
          <w:u w:val="single"/>
        </w:rPr>
        <w:t>smoke</w:t>
      </w:r>
      <w:r>
        <w:t xml:space="preserve"> test environment prior to PROD deployment,</w:t>
      </w:r>
    </w:p>
    <w:p w14:paraId="0076C66F" w14:textId="77777777" w:rsidR="007D0BD8" w:rsidRDefault="007D0BD8" w:rsidP="007D0BD8">
      <w:pPr>
        <w:pStyle w:val="BodyText"/>
        <w:ind w:left="1440"/>
      </w:pPr>
      <w:r w:rsidRPr="00745BD7">
        <w:rPr>
          <w:b/>
          <w:bCs/>
        </w:rPr>
        <w:t>Production (PROD)</w:t>
      </w:r>
      <w:r w:rsidRPr="00745BD7">
        <w:t xml:space="preserve">: </w:t>
      </w:r>
      <w:r>
        <w:t xml:space="preserve">a </w:t>
      </w:r>
      <w:hyperlink w:anchor="Term_ProductionDataEnvironment" w:history="1">
        <w:r w:rsidRPr="00642407">
          <w:rPr>
            <w:rStyle w:val="Hyperlink"/>
          </w:rPr>
          <w:t>production data environment</w:t>
        </w:r>
      </w:hyperlink>
      <w:r w:rsidRPr="00745BD7">
        <w:t xml:space="preserve"> for use by service consumers.</w:t>
      </w:r>
    </w:p>
    <w:p w14:paraId="67A73650" w14:textId="77777777" w:rsidR="007D0BD8" w:rsidRPr="000F39EE" w:rsidRDefault="007D0BD8" w:rsidP="007D0BD8">
      <w:pPr>
        <w:pStyle w:val="BodyText"/>
        <w:rPr>
          <w:vanish/>
          <w:specVanish/>
        </w:rPr>
      </w:pPr>
      <w:bookmarkStart w:id="221" w:name="Term_Fit"/>
      <w:bookmarkEnd w:id="221"/>
      <w:r w:rsidRPr="00A33F52">
        <w:rPr>
          <w:b/>
          <w:bCs/>
        </w:rPr>
        <w:t>Error</w:t>
      </w:r>
      <w:r>
        <w:rPr>
          <w:b/>
          <w:bCs/>
        </w:rPr>
        <w:t xml:space="preserve"> Severity</w:t>
      </w:r>
    </w:p>
    <w:p w14:paraId="14DB786D" w14:textId="77777777" w:rsidR="007D0BD8" w:rsidRDefault="007D0BD8" w:rsidP="007D0BD8">
      <w:pPr>
        <w:pStyle w:val="BodyText"/>
      </w:pPr>
      <w:r>
        <w:t xml:space="preserve"> : the severity of system errors is rated as follows:</w:t>
      </w:r>
    </w:p>
    <w:p w14:paraId="42A7B8FA" w14:textId="77777777" w:rsidR="007D0BD8" w:rsidRDefault="007D0BD8" w:rsidP="007D0BD8">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37701E52" w14:textId="77777777" w:rsidR="007D0BD8" w:rsidRPr="00AF5CA7" w:rsidRDefault="007D0BD8" w:rsidP="007D0BD8">
      <w:pPr>
        <w:pStyle w:val="BodyText"/>
        <w:rPr>
          <w:b/>
          <w:bCs/>
          <w:vanish/>
          <w:specVanish/>
        </w:rPr>
      </w:pPr>
      <w:bookmarkStart w:id="222" w:name="Term_Extension"/>
      <w:bookmarkEnd w:id="222"/>
      <w:r w:rsidRPr="00AF5CA7">
        <w:rPr>
          <w:b/>
          <w:bCs/>
        </w:rPr>
        <w:t>Extension</w:t>
      </w:r>
    </w:p>
    <w:p w14:paraId="6347FEE9" w14:textId="77777777" w:rsidR="007D0BD8" w:rsidRDefault="007D0BD8" w:rsidP="007D0BD8">
      <w:pPr>
        <w:pStyle w:val="BodyText"/>
      </w:pPr>
      <w:r>
        <w:t xml:space="preserve"> : a </w:t>
      </w:r>
      <w:hyperlink w:anchor="Term_CustomExtensionCode" w:history="1">
        <w:r w:rsidRPr="00AF5CA7">
          <w:rPr>
            <w:rStyle w:val="Hyperlink"/>
          </w:rPr>
          <w:t>custom developed extension</w:t>
        </w:r>
      </w:hyperlink>
      <w:r>
        <w:t xml:space="preserve"> to a </w:t>
      </w:r>
      <w:hyperlink w:anchor="Term_SaaP" w:history="1">
        <w:r w:rsidRPr="00AF5CA7">
          <w:rPr>
            <w:rStyle w:val="Hyperlink"/>
          </w:rPr>
          <w:t>SaaP</w:t>
        </w:r>
      </w:hyperlink>
      <w:r>
        <w:t xml:space="preserve"> or </w:t>
      </w:r>
      <w:hyperlink w:anchor="Term_SaaS" w:history="1">
        <w:r w:rsidRPr="00AF5CA7">
          <w:rPr>
            <w:rStyle w:val="Hyperlink"/>
          </w:rPr>
          <w:t>SaaS</w:t>
        </w:r>
      </w:hyperlink>
      <w:r>
        <w:t xml:space="preserve"> </w:t>
      </w:r>
      <w:hyperlink w:anchor="Term_Platform" w:history="1">
        <w:r w:rsidRPr="00AF5CA7">
          <w:rPr>
            <w:rStyle w:val="Hyperlink"/>
          </w:rPr>
          <w:t>platform</w:t>
        </w:r>
      </w:hyperlink>
      <w:r>
        <w:t xml:space="preserve">. Smaller effort and scope than a full </w:t>
      </w:r>
      <w:hyperlink w:anchor="Term_CustomSystem" w:history="1">
        <w:r w:rsidRPr="00AF5CA7">
          <w:rPr>
            <w:rStyle w:val="Hyperlink"/>
          </w:rPr>
          <w:t>custom system</w:t>
        </w:r>
      </w:hyperlink>
      <w:r>
        <w:t>.</w:t>
      </w:r>
    </w:p>
    <w:p w14:paraId="5C0B29A7" w14:textId="77777777" w:rsidR="007D0BD8" w:rsidRPr="00F55B75" w:rsidRDefault="007D0BD8" w:rsidP="007D0BD8">
      <w:pPr>
        <w:pStyle w:val="BodyText"/>
        <w:rPr>
          <w:b/>
          <w:bCs/>
          <w:vanish/>
          <w:specVanish/>
        </w:rPr>
      </w:pPr>
      <w:bookmarkStart w:id="223" w:name="Term_ETL"/>
      <w:bookmarkEnd w:id="223"/>
      <w:r w:rsidRPr="00F55B75">
        <w:rPr>
          <w:b/>
          <w:bCs/>
        </w:rPr>
        <w:t>Extract Transform Load (ETL)</w:t>
      </w:r>
    </w:p>
    <w:p w14:paraId="3349D2EC" w14:textId="77777777" w:rsidR="007D0BD8" w:rsidRDefault="007D0BD8" w:rsidP="007D0BD8">
      <w:pPr>
        <w:pStyle w:val="BodyText"/>
      </w:pPr>
      <w:r>
        <w:t xml:space="preserve"> : the process of extracting information from a remote source system – preferably its APIs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Pr="00F55B75">
          <w:rPr>
            <w:rStyle w:val="Hyperlink"/>
          </w:rPr>
          <w:t>API</w:t>
        </w:r>
      </w:hyperlink>
      <w:r>
        <w:t xml:space="preserve">s. </w:t>
      </w:r>
    </w:p>
    <w:p w14:paraId="322D66C0" w14:textId="77777777" w:rsidR="007D0BD8" w:rsidRPr="005653FE" w:rsidRDefault="007D0BD8" w:rsidP="007D0BD8">
      <w:pPr>
        <w:pStyle w:val="BodyText"/>
        <w:rPr>
          <w:b/>
          <w:bCs/>
          <w:vanish/>
          <w:specVanish/>
        </w:rPr>
      </w:pPr>
      <w:r>
        <w:rPr>
          <w:b/>
          <w:bCs/>
        </w:rPr>
        <w:t>Fit</w:t>
      </w:r>
    </w:p>
    <w:p w14:paraId="12CBA460" w14:textId="77777777" w:rsidR="007D0BD8" w:rsidRDefault="007D0BD8" w:rsidP="007D0BD8">
      <w:pPr>
        <w:pStyle w:val="BodyText"/>
      </w:pPr>
      <w:r>
        <w:t xml:space="preserve"> </w:t>
      </w:r>
      <w:r w:rsidRPr="005653FE">
        <w:t xml:space="preserve">: see </w:t>
      </w:r>
      <w:hyperlink w:anchor="Term_AcceptanceCriteria" w:history="1">
        <w:r w:rsidRPr="005653FE">
          <w:rPr>
            <w:rStyle w:val="Hyperlink"/>
          </w:rPr>
          <w:t>Acceptance Criteria</w:t>
        </w:r>
      </w:hyperlink>
      <w:r w:rsidRPr="005653FE">
        <w:t>.</w:t>
      </w:r>
    </w:p>
    <w:p w14:paraId="296DBB70" w14:textId="77777777" w:rsidR="007D0BD8" w:rsidRPr="00F55B75" w:rsidRDefault="007D0BD8" w:rsidP="007D0BD8">
      <w:pPr>
        <w:pStyle w:val="BodyText"/>
        <w:rPr>
          <w:b/>
          <w:bCs/>
          <w:vanish/>
          <w:specVanish/>
        </w:rPr>
      </w:pPr>
      <w:bookmarkStart w:id="224" w:name="Term_GDPR"/>
      <w:bookmarkEnd w:id="224"/>
      <w:r w:rsidRPr="00272A1C">
        <w:rPr>
          <w:b/>
          <w:bCs/>
        </w:rPr>
        <w:t>General Data Protection Regulation (GDPR)</w:t>
      </w:r>
    </w:p>
    <w:p w14:paraId="71BC72E1" w14:textId="77777777" w:rsidR="007D0BD8" w:rsidRPr="005653FE" w:rsidRDefault="007D0BD8" w:rsidP="007D0BD8">
      <w:pPr>
        <w:pStyle w:val="BodyText"/>
      </w:pPr>
      <w:r>
        <w:t xml:space="preserve"> : Regulation (EU) 2016/679.</w:t>
      </w:r>
    </w:p>
    <w:p w14:paraId="65900E9B" w14:textId="77777777" w:rsidR="007D0BD8" w:rsidRPr="00F35359" w:rsidRDefault="007D0BD8" w:rsidP="007D0BD8">
      <w:pPr>
        <w:pStyle w:val="BodyText"/>
        <w:rPr>
          <w:b/>
          <w:bCs/>
          <w:vanish/>
          <w:specVanish/>
        </w:rPr>
      </w:pPr>
      <w:r>
        <w:rPr>
          <w:b/>
          <w:bCs/>
        </w:rPr>
        <w:t>Globally Unique Identifier (GUID)</w:t>
      </w:r>
    </w:p>
    <w:p w14:paraId="628D4DA9" w14:textId="77777777" w:rsidR="007D0BD8" w:rsidRDefault="007D0BD8" w:rsidP="007D0BD8">
      <w:pPr>
        <w:pStyle w:val="BodyText"/>
      </w:pPr>
      <w:r>
        <w:t xml:space="preserve"> </w:t>
      </w:r>
      <w:r w:rsidRPr="00F35359">
        <w:t xml:space="preserve">: incorrect term for a </w:t>
      </w:r>
      <w:hyperlink w:anchor="Term_UUID" w:history="1">
        <w:r w:rsidRPr="00F35359">
          <w:rPr>
            <w:rStyle w:val="Hyperlink"/>
          </w:rPr>
          <w:t>UUID</w:t>
        </w:r>
      </w:hyperlink>
      <w:r w:rsidRPr="00F35359">
        <w:t>.</w:t>
      </w:r>
      <w:r>
        <w:t xml:space="preserve"> Do not use.</w:t>
      </w:r>
    </w:p>
    <w:p w14:paraId="61E9482D" w14:textId="77777777" w:rsidR="007D0BD8" w:rsidRPr="00687B58" w:rsidRDefault="007D0BD8" w:rsidP="007D0BD8">
      <w:pPr>
        <w:pStyle w:val="BodyText"/>
        <w:rPr>
          <w:b/>
          <w:bCs/>
          <w:vanish/>
          <w:specVanish/>
        </w:rPr>
      </w:pPr>
      <w:bookmarkStart w:id="225" w:name="Term_GUI"/>
      <w:bookmarkEnd w:id="225"/>
      <w:r w:rsidRPr="00687B58">
        <w:rPr>
          <w:b/>
          <w:bCs/>
        </w:rPr>
        <w:t>Graphical User Interface (GUI)</w:t>
      </w:r>
    </w:p>
    <w:p w14:paraId="4D82C2E2" w14:textId="77777777" w:rsidR="007D0BD8" w:rsidRDefault="007D0BD8" w:rsidP="007D0BD8">
      <w:pPr>
        <w:pStyle w:val="BodyText"/>
      </w:pPr>
      <w:r>
        <w:t xml:space="preserve"> : a form of </w:t>
      </w:r>
      <w:hyperlink w:anchor="Term_UserInterface" w:history="1">
        <w:r w:rsidRPr="00687B58">
          <w:rPr>
            <w:rStyle w:val="Hyperlink"/>
          </w:rPr>
          <w:t>user interface</w:t>
        </w:r>
      </w:hyperlink>
      <w:r>
        <w:t xml:space="preserve"> developed based on </w:t>
      </w:r>
      <w:hyperlink w:anchor="Term_WIMP" w:history="1">
        <w:r w:rsidRPr="00FF05B1">
          <w:rPr>
            <w:rStyle w:val="Hyperlink"/>
          </w:rPr>
          <w:t>WIMP</w:t>
        </w:r>
      </w:hyperlink>
      <w:r>
        <w:t xml:space="preserve">. </w:t>
      </w:r>
    </w:p>
    <w:p w14:paraId="2C7B3E75" w14:textId="77777777" w:rsidR="007D0BD8" w:rsidRPr="003A1AEB" w:rsidRDefault="007D0BD8" w:rsidP="007D0BD8">
      <w:pPr>
        <w:pStyle w:val="BodyText"/>
        <w:rPr>
          <w:b/>
          <w:bCs/>
          <w:vanish/>
          <w:specVanish/>
        </w:rPr>
      </w:pPr>
      <w:bookmarkStart w:id="226" w:name="Term_GraphQL"/>
      <w:bookmarkEnd w:id="226"/>
      <w:r w:rsidRPr="003A1AEB">
        <w:rPr>
          <w:b/>
          <w:bCs/>
        </w:rPr>
        <w:t>GraphQL</w:t>
      </w:r>
    </w:p>
    <w:p w14:paraId="0F17C6A1" w14:textId="77777777" w:rsidR="007D0BD8" w:rsidRDefault="007D0BD8" w:rsidP="007D0BD8">
      <w:pPr>
        <w:pStyle w:val="BodyText"/>
      </w:pPr>
      <w:r>
        <w:t xml:space="preserve"> : an </w:t>
      </w:r>
      <w:r w:rsidRPr="003A1AEB">
        <w:rPr>
          <w:i/>
          <w:iCs/>
        </w:rPr>
        <w:t>industry</w:t>
      </w:r>
      <w:r>
        <w:t xml:space="preserve"> standard (as opposed to an </w:t>
      </w:r>
      <w:hyperlink w:anchor="Term_ISO" w:history="1">
        <w:r w:rsidRPr="003A1AEB">
          <w:rPr>
            <w:rStyle w:val="Hyperlink"/>
            <w:i/>
            <w:iCs/>
          </w:rPr>
          <w:t>international</w:t>
        </w:r>
        <w:r w:rsidRPr="003A1AEB">
          <w:rPr>
            <w:rStyle w:val="Hyperlink"/>
          </w:rPr>
          <w:t xml:space="preserve"> standard</w:t>
        </w:r>
      </w:hyperlink>
      <w:r>
        <w:t xml:space="preserve">) based protocol for requesting data from a </w:t>
      </w:r>
      <w:hyperlink w:anchor="Term_GraphQL" w:history="1">
        <w:r w:rsidRPr="003A1AEB">
          <w:rPr>
            <w:rStyle w:val="Hyperlink"/>
          </w:rPr>
          <w:t>queryable</w:t>
        </w:r>
      </w:hyperlink>
      <w:r>
        <w:t xml:space="preserve"> API endpoint.  Note: while similar, GraphQL is not </w:t>
      </w:r>
      <w:hyperlink w:anchor="Term_REST" w:history="1">
        <w:r w:rsidRPr="003A1AEB">
          <w:rPr>
            <w:rStyle w:val="Hyperlink"/>
          </w:rPr>
          <w:t>REST</w:t>
        </w:r>
      </w:hyperlink>
      <w:r>
        <w:t xml:space="preserve"> compliant. To be internationally standards compliant, a system is expected to provide </w:t>
      </w:r>
      <w:hyperlink w:anchor="Term_ODATA" w:history="1">
        <w:r w:rsidRPr="003A1AEB">
          <w:rPr>
            <w:rStyle w:val="Hyperlink"/>
          </w:rPr>
          <w:t>ODATA</w:t>
        </w:r>
      </w:hyperlink>
      <w:r>
        <w:t xml:space="preserve"> based APIs first, then (optionally) GraphQL based </w:t>
      </w:r>
      <w:hyperlink w:anchor="Term_API" w:history="1">
        <w:r w:rsidRPr="003A1AEB">
          <w:rPr>
            <w:rStyle w:val="Hyperlink"/>
          </w:rPr>
          <w:t>API</w:t>
        </w:r>
      </w:hyperlink>
      <w:r>
        <w:t xml:space="preserve"> endpoints.</w:t>
      </w:r>
    </w:p>
    <w:p w14:paraId="1E2BC3D7" w14:textId="77777777" w:rsidR="007D0BD8" w:rsidRPr="000D069D" w:rsidRDefault="007D0BD8" w:rsidP="007D0BD8">
      <w:pPr>
        <w:pStyle w:val="BodyText"/>
        <w:rPr>
          <w:b/>
          <w:bCs/>
          <w:vanish/>
          <w:specVanish/>
        </w:rPr>
      </w:pPr>
      <w:bookmarkStart w:id="227" w:name="Term_GUID"/>
      <w:bookmarkEnd w:id="227"/>
      <w:r w:rsidRPr="000D069D">
        <w:rPr>
          <w:b/>
          <w:bCs/>
        </w:rPr>
        <w:t>GUID</w:t>
      </w:r>
    </w:p>
    <w:p w14:paraId="1004CF2C" w14:textId="77777777" w:rsidR="007D0BD8" w:rsidRDefault="007D0BD8" w:rsidP="007D0BD8">
      <w:pPr>
        <w:pStyle w:val="BodyText"/>
      </w:pPr>
      <w:r>
        <w:t xml:space="preserve"> : a vendor specific term for a UUID. Avoid using, preferring the correct term.</w:t>
      </w:r>
    </w:p>
    <w:p w14:paraId="238C8A13" w14:textId="77777777" w:rsidR="007D0BD8" w:rsidRPr="008743C8" w:rsidRDefault="007D0BD8" w:rsidP="007D0BD8">
      <w:pPr>
        <w:pStyle w:val="BodyText"/>
        <w:rPr>
          <w:b/>
          <w:bCs/>
          <w:vanish/>
          <w:specVanish/>
        </w:rPr>
      </w:pPr>
      <w:bookmarkStart w:id="228" w:name="Term_HomePage"/>
      <w:bookmarkEnd w:id="228"/>
      <w:r w:rsidRPr="008743C8">
        <w:rPr>
          <w:b/>
          <w:bCs/>
        </w:rPr>
        <w:t>Home Page</w:t>
      </w:r>
    </w:p>
    <w:p w14:paraId="6199D27E" w14:textId="58208D71" w:rsidR="007D0BD8" w:rsidRDefault="007D0BD8" w:rsidP="007D0BD8">
      <w:pPr>
        <w:pStyle w:val="ASomething"/>
      </w:pPr>
      <w:r>
        <w:t xml:space="preserve"> : a publicly accessible View that is the primary page that a public web search engine links to. It may also be a </w:t>
      </w:r>
      <w:hyperlink w:anchor="Term_LandingPage" w:history="1">
        <w:r w:rsidRPr="00396797">
          <w:rPr>
            <w:rStyle w:val="Hyperlink"/>
          </w:rPr>
          <w:t>Landing Page</w:t>
        </w:r>
      </w:hyperlink>
      <w:r>
        <w:t xml:space="preserve">. Distinct from a </w:t>
      </w:r>
      <w:hyperlink w:anchor="Term_WelcomePage" w:history="1">
        <w:r w:rsidRPr="00556F8F">
          <w:rPr>
            <w:rStyle w:val="Hyperlink"/>
          </w:rPr>
          <w:t>Welcome Page</w:t>
        </w:r>
      </w:hyperlink>
      <w:r>
        <w:t xml:space="preserve">. An important aspect of a service’s Home Page is communicating the organisation and purpose of the service. A Home Page in turn provides links to a </w:t>
      </w:r>
      <w:hyperlink w:anchor="Term_PrivacyStatement" w:history="1">
        <w:r w:rsidRPr="00396797">
          <w:rPr>
            <w:rStyle w:val="Hyperlink"/>
          </w:rPr>
          <w:t>Privacy Statement</w:t>
        </w:r>
      </w:hyperlink>
      <w:r>
        <w:t xml:space="preserve">, a </w:t>
      </w:r>
      <w:hyperlink w:anchor="Term_TrackingOptions" w:history="1">
        <w:r w:rsidRPr="008743C8">
          <w:rPr>
            <w:rStyle w:val="Hyperlink"/>
          </w:rPr>
          <w:t>Tracking Options</w:t>
        </w:r>
      </w:hyperlink>
      <w:r>
        <w:t xml:space="preserve"> view, a </w:t>
      </w:r>
      <w:hyperlink w:anchor="Term_CopyrightStatement" w:history="1">
        <w:r w:rsidRPr="008743C8">
          <w:rPr>
            <w:rStyle w:val="Hyperlink"/>
          </w:rPr>
          <w:t>Copyright statement</w:t>
        </w:r>
      </w:hyperlink>
      <w:r>
        <w:t xml:space="preserve">, a </w:t>
      </w:r>
      <w:hyperlink w:anchor="Term_ContactSupportOptions" w:history="1">
        <w:r w:rsidRPr="00396797">
          <w:rPr>
            <w:rStyle w:val="Hyperlink"/>
          </w:rPr>
          <w:t>Contact Support Options</w:t>
        </w:r>
      </w:hyperlink>
      <w:r>
        <w:t xml:space="preserve"> view. </w:t>
      </w:r>
    </w:p>
    <w:p w14:paraId="4C5E44C0" w14:textId="43EBACDF" w:rsidR="008E1E52" w:rsidRPr="008E1E52" w:rsidRDefault="008E1E52" w:rsidP="008E1E52">
      <w:pPr>
        <w:rPr>
          <w:b/>
          <w:bCs/>
          <w:vanish/>
          <w:specVanish/>
        </w:rPr>
      </w:pPr>
      <w:r w:rsidRPr="008E1E52">
        <w:rPr>
          <w:b/>
          <w:bCs/>
        </w:rPr>
        <w:lastRenderedPageBreak/>
        <w:t>Information &amp; Communication Technology (ICT)</w:t>
      </w:r>
    </w:p>
    <w:p w14:paraId="731963CE" w14:textId="77777777" w:rsidR="008E1E52" w:rsidRDefault="008E1E52" w:rsidP="008E1E52">
      <w:r w:rsidRPr="008E1E52">
        <w:t xml:space="preserve"> : the domain of using technology to develop automation to control the management of information and communication between parties.</w:t>
      </w:r>
      <w:r>
        <w:t xml:space="preserve"> </w:t>
      </w:r>
    </w:p>
    <w:p w14:paraId="7CEF8CD4" w14:textId="081BF231" w:rsidR="008E1E52" w:rsidRPr="008E1E52" w:rsidRDefault="008E1E52" w:rsidP="008E1E52">
      <w:pPr>
        <w:ind w:left="567"/>
        <w:rPr>
          <w:i/>
          <w:iCs/>
        </w:rPr>
      </w:pPr>
      <w:r w:rsidRPr="008E1E52">
        <w:rPr>
          <w:b/>
          <w:bCs/>
          <w:i/>
          <w:iCs/>
        </w:rPr>
        <w:t>Important:</w:t>
      </w:r>
      <w:r w:rsidRPr="008E1E52">
        <w:rPr>
          <w:i/>
          <w:iCs/>
        </w:rPr>
        <w:t xml:space="preserve"> </w:t>
      </w:r>
      <w:r>
        <w:rPr>
          <w:i/>
          <w:iCs/>
        </w:rPr>
        <w:t xml:space="preserve">note that </w:t>
      </w:r>
      <w:r w:rsidRPr="008E1E52">
        <w:rPr>
          <w:i/>
          <w:iCs/>
        </w:rPr>
        <w:t xml:space="preserve">“Information” is listed before “Technology” to </w:t>
      </w:r>
      <w:r>
        <w:rPr>
          <w:i/>
          <w:iCs/>
        </w:rPr>
        <w:t>indicate</w:t>
      </w:r>
      <w:r w:rsidRPr="008E1E52">
        <w:rPr>
          <w:i/>
          <w:iCs/>
        </w:rPr>
        <w:t xml:space="preserve"> that information needs to be defined </w:t>
      </w:r>
      <w:r w:rsidRPr="008E1E52">
        <w:rPr>
          <w:i/>
          <w:iCs/>
          <w:u w:val="single"/>
        </w:rPr>
        <w:t>before</w:t>
      </w:r>
      <w:r w:rsidRPr="008E1E52">
        <w:rPr>
          <w:i/>
          <w:iCs/>
        </w:rPr>
        <w:t xml:space="preserve"> choosing technologies to assist with its management and communication.</w:t>
      </w:r>
    </w:p>
    <w:p w14:paraId="652D1293" w14:textId="77777777" w:rsidR="007D0BD8" w:rsidRPr="00620632" w:rsidRDefault="007D0BD8" w:rsidP="007D0BD8">
      <w:pPr>
        <w:pStyle w:val="BodyText"/>
        <w:rPr>
          <w:b/>
          <w:bCs/>
          <w:vanish/>
          <w:specVanish/>
        </w:rPr>
      </w:pPr>
      <w:bookmarkStart w:id="229" w:name="Term_Identity"/>
      <w:bookmarkEnd w:id="229"/>
      <w:r w:rsidRPr="00620632">
        <w:rPr>
          <w:b/>
          <w:bCs/>
        </w:rPr>
        <w:t>Identity</w:t>
      </w:r>
    </w:p>
    <w:p w14:paraId="0D2E7356" w14:textId="77777777" w:rsidR="007D0BD8" w:rsidRPr="00F35359" w:rsidRDefault="007D0BD8" w:rsidP="007D0BD8">
      <w:pPr>
        <w:pStyle w:val="BodyText"/>
      </w:pPr>
      <w:r>
        <w:t xml:space="preserve"> : one of many ways a </w:t>
      </w:r>
      <w:hyperlink w:anchor="Term_Person" w:history="1">
        <w:r w:rsidRPr="00620632">
          <w:rPr>
            <w:rStyle w:val="Hyperlink"/>
          </w:rPr>
          <w:t>Person</w:t>
        </w:r>
      </w:hyperlink>
      <w:r>
        <w:t xml:space="preserve"> can present themselves within different systems and/or groups. A physical </w:t>
      </w:r>
      <w:hyperlink w:anchor="Term_Person" w:history="1">
        <w:r w:rsidRPr="00620632">
          <w:rPr>
            <w:rStyle w:val="Hyperlink"/>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SMS, Instagram, etc.) associated to them, as well as a current location (their GPS location, distinct than their address). Disambiguate from Digital Identity. See </w:t>
      </w:r>
      <w:hyperlink w:anchor="Term_Person" w:history="1">
        <w:r w:rsidRPr="00620632">
          <w:rPr>
            <w:rStyle w:val="Hyperlink"/>
          </w:rPr>
          <w:t>Person</w:t>
        </w:r>
      </w:hyperlink>
      <w:r>
        <w:t>.</w:t>
      </w:r>
    </w:p>
    <w:p w14:paraId="4A0B6D3A" w14:textId="77777777" w:rsidR="007D0BD8" w:rsidRPr="0014632E" w:rsidRDefault="007D0BD8" w:rsidP="007D0BD8">
      <w:pPr>
        <w:pStyle w:val="BodyText"/>
        <w:rPr>
          <w:b/>
          <w:bCs/>
          <w:vanish/>
          <w:specVanish/>
        </w:rPr>
      </w:pPr>
      <w:bookmarkStart w:id="230" w:name="Term_IdP"/>
      <w:bookmarkEnd w:id="230"/>
      <w:r>
        <w:rPr>
          <w:b/>
          <w:bCs/>
        </w:rPr>
        <w:t>Identity Provider (IdP)</w:t>
      </w:r>
    </w:p>
    <w:p w14:paraId="336A32BF" w14:textId="77777777" w:rsidR="007D0BD8" w:rsidRDefault="007D0BD8" w:rsidP="007D0BD8">
      <w:pPr>
        <w:pStyle w:val="BodyText"/>
      </w:pPr>
      <w:r>
        <w:t xml:space="preserve"> </w:t>
      </w:r>
      <w:r w:rsidRPr="0014632E">
        <w:t xml:space="preserve">: a service that manages a person’s credentials, and can use them to validate username and passwords, to return access and/or identity tokens </w:t>
      </w:r>
      <w:r>
        <w:t xml:space="preserve">that cannot be tampered with and are </w:t>
      </w:r>
      <w:r w:rsidRPr="0014632E">
        <w:t xml:space="preserve">trusted by a </w:t>
      </w:r>
      <w:hyperlink w:anchor="Term_DependentService" w:history="1">
        <w:r w:rsidRPr="003A6C52">
          <w:rPr>
            <w:rStyle w:val="Hyperlink"/>
          </w:rPr>
          <w:t>dependent service</w:t>
        </w:r>
      </w:hyperlink>
      <w:r w:rsidRPr="0014632E">
        <w:t xml:space="preserve">, that can be used by </w:t>
      </w:r>
      <w:hyperlink w:anchor="Term_SystemUser" w:history="1">
        <w:r w:rsidRPr="0014632E">
          <w:rPr>
            <w:rStyle w:val="Hyperlink"/>
          </w:rPr>
          <w:t>system users</w:t>
        </w:r>
      </w:hyperlink>
      <w:r w:rsidRPr="0014632E">
        <w:t xml:space="preserve"> without disclosing </w:t>
      </w:r>
      <w:hyperlink w:anchor="Term_ConfidentialInformation" w:history="1">
        <w:r w:rsidRPr="0014632E">
          <w:rPr>
            <w:rStyle w:val="Hyperlink"/>
          </w:rPr>
          <w:t>confidential</w:t>
        </w:r>
      </w:hyperlink>
      <w:r w:rsidRPr="0014632E">
        <w:t xml:space="preserve"> </w:t>
      </w:r>
      <w:hyperlink w:anchor="Term_Credential" w:history="1">
        <w:r w:rsidRPr="0014632E">
          <w:rPr>
            <w:rStyle w:val="Hyperlink"/>
          </w:rPr>
          <w:t>credentials</w:t>
        </w:r>
      </w:hyperlink>
      <w:r w:rsidRPr="0014632E">
        <w:t xml:space="preserve"> to </w:t>
      </w:r>
      <w:hyperlink w:anchor="Term_DependentService" w:history="1">
        <w:r w:rsidRPr="003A6C52">
          <w:rPr>
            <w:rStyle w:val="Hyperlink"/>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0C2999B7" w14:textId="77777777" w:rsidR="007D0BD8" w:rsidRPr="003C7F2B" w:rsidRDefault="007D0BD8" w:rsidP="007D0BD8">
      <w:pPr>
        <w:pStyle w:val="BodyText"/>
        <w:rPr>
          <w:b/>
          <w:bCs/>
          <w:vanish/>
          <w:specVanish/>
        </w:rPr>
      </w:pPr>
      <w:bookmarkStart w:id="231" w:name="Term_IF_THEN"/>
      <w:bookmarkEnd w:id="231"/>
      <w:r w:rsidRPr="003C7F2B">
        <w:rPr>
          <w:b/>
          <w:bCs/>
        </w:rPr>
        <w:t>IF/THEN</w:t>
      </w:r>
    </w:p>
    <w:p w14:paraId="32FAAA2B" w14:textId="77777777" w:rsidR="007D0BD8" w:rsidRDefault="007D0BD8" w:rsidP="007D0BD8">
      <w:pPr>
        <w:pStyle w:val="BodyText"/>
      </w:pPr>
      <w:r>
        <w:t xml:space="preserve"> : some requirement Statements are conditional applied (usually when a solution’s system(s) are managed </w:t>
      </w:r>
      <w:hyperlink w:anchor="Term_SaaP" w:history="1">
        <w:proofErr w:type="spellStart"/>
        <w:r w:rsidRPr="003C7F2B">
          <w:rPr>
            <w:rStyle w:val="Hyperlink"/>
          </w:rPr>
          <w:t>SaaP</w:t>
        </w:r>
      </w:hyperlink>
      <w:r>
        <w:t>s</w:t>
      </w:r>
      <w:proofErr w:type="spellEnd"/>
      <w:r>
        <w:t>).</w:t>
      </w:r>
    </w:p>
    <w:p w14:paraId="555EFF4C" w14:textId="77777777" w:rsidR="007D0BD8" w:rsidRPr="00AC3BCB" w:rsidRDefault="007D0BD8" w:rsidP="007D0BD8">
      <w:pPr>
        <w:pStyle w:val="BodyText"/>
        <w:rPr>
          <w:b/>
          <w:bCs/>
          <w:vanish/>
          <w:specVanish/>
        </w:rPr>
      </w:pPr>
      <w:bookmarkStart w:id="232" w:name="Term_ITC"/>
      <w:bookmarkStart w:id="233" w:name="Term_InfrastructureAsCode"/>
      <w:bookmarkEnd w:id="232"/>
      <w:r w:rsidRPr="00AC3BCB">
        <w:rPr>
          <w:b/>
          <w:bCs/>
        </w:rPr>
        <w:t xml:space="preserve">Information Technology &amp; Communication (ITC) </w:t>
      </w:r>
    </w:p>
    <w:p w14:paraId="3874F1FB" w14:textId="77777777" w:rsidR="007D0BD8" w:rsidRDefault="007D0BD8" w:rsidP="007D0BD8">
      <w:pPr>
        <w:pStyle w:val="BodyText"/>
      </w:pPr>
      <w:r>
        <w:t>: the domain of using technology to manage information and communicate it between devices for access by system users.</w:t>
      </w:r>
      <w:r>
        <w:br/>
        <w:t>Specifically, it is about integrating and orchestrating technology (</w:t>
      </w:r>
      <w:hyperlink w:anchor="Term_Infrastructure" w:history="1">
        <w:r w:rsidRPr="00642407">
          <w:rPr>
            <w:rStyle w:val="Hyperlink"/>
          </w:rPr>
          <w:t>infrastructure</w:t>
        </w:r>
      </w:hyperlink>
      <w:r>
        <w:t xml:space="preserve">, </w:t>
      </w:r>
      <w:hyperlink w:anchor="Term_DataStore" w:history="1">
        <w:r w:rsidRPr="00642407">
          <w:rPr>
            <w:rStyle w:val="Hyperlink"/>
          </w:rPr>
          <w:t>data storage</w:t>
        </w:r>
      </w:hyperlink>
      <w:r>
        <w:t>, local and remote services) to be put to the use of managing system state data, to in turn manage the communication from and responses back from service clients devices to source information systems of user requests to submit or access data.</w:t>
      </w:r>
    </w:p>
    <w:p w14:paraId="79740F2F" w14:textId="77777777" w:rsidR="007D0BD8" w:rsidRPr="007918E2" w:rsidRDefault="007D0BD8" w:rsidP="007D0BD8">
      <w:pPr>
        <w:pStyle w:val="BodyText"/>
        <w:rPr>
          <w:b/>
          <w:bCs/>
          <w:vanish/>
          <w:specVanish/>
        </w:rPr>
      </w:pPr>
      <w:bookmarkStart w:id="234" w:name="Term_Infrastructure"/>
      <w:bookmarkEnd w:id="234"/>
      <w:r w:rsidRPr="007918E2">
        <w:rPr>
          <w:b/>
          <w:bCs/>
        </w:rPr>
        <w:t>Infrastructure</w:t>
      </w:r>
    </w:p>
    <w:p w14:paraId="74777894" w14:textId="77777777" w:rsidR="007D0BD8" w:rsidRDefault="007D0BD8" w:rsidP="007D0BD8">
      <w:pPr>
        <w:pStyle w:val="BodyText"/>
      </w:pPr>
      <w:r>
        <w:t xml:space="preserve"> : the technology components required to host one or more solution service system(s) in one or more </w:t>
      </w:r>
      <w:hyperlink w:anchor="Term_Environment" w:history="1">
        <w:r w:rsidRPr="00642407">
          <w:rPr>
            <w:rStyle w:val="Hyperlink"/>
          </w:rPr>
          <w:t>environments</w:t>
        </w:r>
      </w:hyperlink>
      <w:r>
        <w:t xml:space="preserve">. Traditionally developed by hand, current best practice is to build it solely with </w:t>
      </w:r>
      <w:hyperlink w:anchor="Term_CustomSupportingCode" w:history="1">
        <w:r w:rsidRPr="007918E2">
          <w:rPr>
            <w:rStyle w:val="Hyperlink"/>
          </w:rPr>
          <w:t>Custom Support</w:t>
        </w:r>
        <w:r>
          <w:rPr>
            <w:rStyle w:val="Hyperlink"/>
          </w:rPr>
          <w:t>ing</w:t>
        </w:r>
        <w:r w:rsidRPr="007918E2">
          <w:rPr>
            <w:rStyle w:val="Hyperlink"/>
          </w:rPr>
          <w:t xml:space="preserve"> Code</w:t>
        </w:r>
      </w:hyperlink>
      <w:r>
        <w:t xml:space="preserve"> (</w:t>
      </w:r>
      <w:hyperlink w:anchor="Term_InfrastructureAsCode" w:history="1">
        <w:r w:rsidRPr="007918E2">
          <w:rPr>
            <w:rStyle w:val="Hyperlink"/>
          </w:rPr>
          <w:t>Infrastructure as Code</w:t>
        </w:r>
      </w:hyperlink>
      <w:r>
        <w:t xml:space="preserve"> and </w:t>
      </w:r>
      <w:hyperlink w:anchor="Term_DbSchemaAsCode" w:history="1">
        <w:r w:rsidRPr="007918E2">
          <w:rPr>
            <w:rStyle w:val="Hyperlink"/>
          </w:rPr>
          <w:t>Database Schema as Code</w:t>
        </w:r>
      </w:hyperlink>
      <w:r>
        <w:t xml:space="preserve"> running within </w:t>
      </w:r>
      <w:hyperlink w:anchor="Term_Pipeline" w:history="1">
        <w:r w:rsidRPr="007918E2">
          <w:rPr>
            <w:rStyle w:val="Hyperlink"/>
          </w:rPr>
          <w:t>pipelines</w:t>
        </w:r>
      </w:hyperlink>
      <w:r>
        <w:t>).</w:t>
      </w:r>
    </w:p>
    <w:p w14:paraId="2659C55F" w14:textId="77777777" w:rsidR="007D0BD8" w:rsidRPr="00552B50" w:rsidRDefault="007D0BD8" w:rsidP="007D0BD8">
      <w:pPr>
        <w:pStyle w:val="BodyText"/>
        <w:rPr>
          <w:b/>
          <w:bCs/>
          <w:vanish/>
          <w:specVanish/>
        </w:rPr>
      </w:pPr>
      <w:r>
        <w:rPr>
          <w:b/>
          <w:bCs/>
        </w:rPr>
        <w:t>Infrastructure as Code (IaC)</w:t>
      </w:r>
    </w:p>
    <w:p w14:paraId="5CF58DE0" w14:textId="77777777" w:rsidR="007D0BD8" w:rsidRPr="00552B50" w:rsidRDefault="007D0BD8" w:rsidP="007D0BD8">
      <w:pPr>
        <w:pStyle w:val="BodyText"/>
      </w:pPr>
      <w:r>
        <w:t xml:space="preserve"> </w:t>
      </w:r>
      <w:bookmarkEnd w:id="233"/>
      <w:r w:rsidRPr="00552B50">
        <w:t>: code instructions to build target infrastructure, usually in cloud environments.</w:t>
      </w:r>
      <w:r>
        <w:t xml:space="preserve"> See </w:t>
      </w:r>
      <w:hyperlink w:anchor="Term_DbSchemaAsCode" w:history="1">
        <w:proofErr w:type="spellStart"/>
        <w:r w:rsidRPr="001B2972">
          <w:rPr>
            <w:rStyle w:val="Hyperlink"/>
            <w:i/>
            <w:iCs/>
          </w:rPr>
          <w:t>DsaC</w:t>
        </w:r>
        <w:proofErr w:type="spellEnd"/>
      </w:hyperlink>
      <w:r>
        <w:t>.</w:t>
      </w:r>
    </w:p>
    <w:p w14:paraId="5350A556" w14:textId="77777777" w:rsidR="007D0BD8" w:rsidRPr="00162571" w:rsidRDefault="007D0BD8" w:rsidP="007D0BD8">
      <w:pPr>
        <w:pStyle w:val="BodyText"/>
        <w:rPr>
          <w:b/>
          <w:bCs/>
          <w:vanish/>
          <w:specVanish/>
        </w:rPr>
      </w:pPr>
      <w:r w:rsidRPr="00162571">
        <w:rPr>
          <w:b/>
          <w:bCs/>
        </w:rPr>
        <w:t xml:space="preserve">Installed </w:t>
      </w:r>
    </w:p>
    <w:p w14:paraId="57E3C1B6" w14:textId="77777777" w:rsidR="007D0BD8" w:rsidRDefault="007D0BD8" w:rsidP="007D0BD8">
      <w:pPr>
        <w:pStyle w:val="BodyText"/>
      </w:pPr>
      <w:r>
        <w:t xml:space="preserve"> : a SaaP. Could be </w:t>
      </w:r>
      <w:proofErr w:type="gramStart"/>
      <w:r>
        <w:t>a</w:t>
      </w:r>
      <w:proofErr w:type="gramEnd"/>
      <w:r>
        <w:t xml:space="preserve"> either a </w:t>
      </w:r>
      <w:hyperlink w:anchor="Term_CustomSystem" w:history="1">
        <w:r w:rsidRPr="00B53BDE">
          <w:rPr>
            <w:rStyle w:val="Hyperlink"/>
          </w:rPr>
          <w:t>custom system</w:t>
        </w:r>
      </w:hyperlink>
      <w:r>
        <w:t xml:space="preserve"> or finished </w:t>
      </w:r>
      <w:hyperlink w:anchor="Term_OTS" w:history="1">
        <w:r w:rsidRPr="00B53BDE">
          <w:rPr>
            <w:rStyle w:val="Hyperlink"/>
          </w:rPr>
          <w:t>Off the Shelf (OTS)</w:t>
        </w:r>
      </w:hyperlink>
      <w:r>
        <w:t xml:space="preserve"> product.</w:t>
      </w:r>
    </w:p>
    <w:p w14:paraId="578B4B6B" w14:textId="77777777" w:rsidR="007D0BD8" w:rsidRDefault="007D0BD8" w:rsidP="007D0BD8">
      <w:pPr>
        <w:pStyle w:val="BodyText"/>
      </w:pPr>
      <w:bookmarkStart w:id="235" w:name="Term_Interface"/>
      <w:bookmarkEnd w:id="235"/>
      <w:r w:rsidRPr="000A77B9">
        <w:rPr>
          <w:b/>
          <w:bCs/>
        </w:rPr>
        <w:t>Interface</w:t>
      </w:r>
      <w:r>
        <w:rPr>
          <w:b/>
          <w:bCs/>
        </w:rPr>
        <w:t xml:space="preserve"> </w:t>
      </w:r>
      <w:r>
        <w:t xml:space="preserve">: may be a </w:t>
      </w:r>
      <w:hyperlink w:anchor="Term_UserInterface" w:history="1">
        <w:r w:rsidRPr="002E02EF">
          <w:rPr>
            <w:rStyle w:val="Hyperlink"/>
          </w:rPr>
          <w:t>User Interface</w:t>
        </w:r>
      </w:hyperlink>
      <w:r>
        <w:t xml:space="preserve"> (Graphical (</w:t>
      </w:r>
      <w:hyperlink w:anchor="Term_GUI" w:history="1">
        <w:r w:rsidRPr="00FF05B1">
          <w:rPr>
            <w:rStyle w:val="Hyperlink"/>
          </w:rPr>
          <w:t>GUI</w:t>
        </w:r>
      </w:hyperlink>
      <w:r>
        <w:t xml:space="preserve">) or Textual (TUI)) for use by </w:t>
      </w:r>
      <w:hyperlink w:anchor="Term_SystemUser" w:history="1">
        <w:r w:rsidRPr="006E4A4D">
          <w:rPr>
            <w:rStyle w:val="Hyperlink"/>
          </w:rPr>
          <w:t>System Users</w:t>
        </w:r>
      </w:hyperlink>
      <w:r>
        <w:t>, or Application Programming Interfaces (</w:t>
      </w:r>
      <w:hyperlink w:anchor="Term_API" w:history="1">
        <w:r w:rsidRPr="000F39EE">
          <w:rPr>
            <w:rStyle w:val="Hyperlink"/>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2E02EF">
          <w:rPr>
            <w:rStyle w:val="Hyperlink"/>
            <w:i/>
            <w:iCs/>
          </w:rPr>
          <w:t>View</w:t>
        </w:r>
      </w:hyperlink>
      <w:r>
        <w:t>.</w:t>
      </w:r>
    </w:p>
    <w:p w14:paraId="15D91BB8" w14:textId="77777777" w:rsidR="007D0BD8" w:rsidRPr="005E49D2" w:rsidRDefault="007D0BD8" w:rsidP="007D0BD8">
      <w:pPr>
        <w:pStyle w:val="BodyText"/>
        <w:rPr>
          <w:b/>
          <w:bCs/>
          <w:vanish/>
          <w:specVanish/>
        </w:rPr>
      </w:pPr>
      <w:bookmarkStart w:id="236" w:name="Term_IIBA"/>
      <w:bookmarkEnd w:id="236"/>
      <w:r w:rsidRPr="005E49D2">
        <w:rPr>
          <w:b/>
          <w:bCs/>
        </w:rPr>
        <w:t>International Institute of Business Analysis (IIBA)</w:t>
      </w:r>
    </w:p>
    <w:p w14:paraId="45091F23" w14:textId="77777777" w:rsidR="007D0BD8" w:rsidRDefault="007D0BD8" w:rsidP="007D0BD8">
      <w:pPr>
        <w:pStyle w:val="BodyText"/>
      </w:pPr>
      <w:r>
        <w:t xml:space="preserve"> : stewards of the </w:t>
      </w:r>
      <w:hyperlink w:anchor="Term_BABOK" w:history="1">
        <w:r w:rsidRPr="005E49D2">
          <w:rPr>
            <w:rStyle w:val="Hyperlink"/>
          </w:rPr>
          <w:t>BABOK</w:t>
        </w:r>
      </w:hyperlink>
      <w:r>
        <w:t>, the industry source of best practices for requirement elucidation &amp; defining.</w:t>
      </w:r>
    </w:p>
    <w:p w14:paraId="09FC4B86" w14:textId="77777777" w:rsidR="007D0BD8" w:rsidRPr="00E74D18" w:rsidRDefault="007D0BD8" w:rsidP="007D0BD8">
      <w:pPr>
        <w:pStyle w:val="BodyText"/>
        <w:rPr>
          <w:b/>
          <w:bCs/>
          <w:vanish/>
          <w:specVanish/>
        </w:rPr>
      </w:pPr>
      <w:bookmarkStart w:id="237" w:name="Term_ISO"/>
      <w:bookmarkEnd w:id="237"/>
      <w:r w:rsidRPr="00E74D18">
        <w:rPr>
          <w:b/>
          <w:bCs/>
        </w:rPr>
        <w:lastRenderedPageBreak/>
        <w:t xml:space="preserve">International Standards Organisation (ISO) </w:t>
      </w:r>
    </w:p>
    <w:p w14:paraId="2EEA03EF" w14:textId="77777777" w:rsidR="007D0BD8" w:rsidRDefault="007D0BD8" w:rsidP="007D0BD8">
      <w:pPr>
        <w:pStyle w:val="BodyText"/>
      </w:pPr>
      <w:r>
        <w:t>: the international body in charge of developing and maintaining internationally agreed standards, including ones for assessment, development, delivery, storage, transmission, and interoperability.</w:t>
      </w:r>
    </w:p>
    <w:p w14:paraId="62A5C0C3" w14:textId="77777777" w:rsidR="007D0BD8" w:rsidRPr="007C15F5" w:rsidRDefault="007D0BD8" w:rsidP="007D0BD8">
      <w:pPr>
        <w:pStyle w:val="BodyText"/>
        <w:rPr>
          <w:b/>
          <w:bCs/>
          <w:vanish/>
          <w:specVanish/>
        </w:rPr>
      </w:pPr>
      <w:bookmarkStart w:id="238" w:name="Term_InterpretedLanguage"/>
      <w:bookmarkEnd w:id="238"/>
      <w:r w:rsidRPr="007C15F5">
        <w:rPr>
          <w:b/>
          <w:bCs/>
        </w:rPr>
        <w:t>Interpreted language</w:t>
      </w:r>
    </w:p>
    <w:p w14:paraId="0BE0E9FC" w14:textId="77777777" w:rsidR="007D0BD8" w:rsidRDefault="007D0BD8" w:rsidP="007D0BD8">
      <w:pPr>
        <w:pStyle w:val="BodyText"/>
      </w:pPr>
      <w:r>
        <w:t xml:space="preserve"> : human readable language that is interpreted into machine code when run by a user. While often faster to develop than compiled languages, Common disadvantages as compared to </w:t>
      </w:r>
      <w:hyperlink w:anchor="Term_CompiledLanguage" w:history="1">
        <w:r w:rsidRPr="007C15F5">
          <w:rPr>
            <w:rStyle w:val="Hyperlink"/>
          </w:rPr>
          <w:t>compiled languages</w:t>
        </w:r>
      </w:hyperlink>
      <w:r>
        <w:t xml:space="preserve"> are they typically are slower, sometimes by up to 40x (therefore require many more devices to run on to meet the same demand) , and due to no checking of the logic until run for the first time by a user, require a larger investment in testing than </w:t>
      </w:r>
      <w:hyperlink w:anchor="Term_CompiledLanguage" w:history="1">
        <w:r w:rsidRPr="007C15F5">
          <w:rPr>
            <w:rStyle w:val="Hyperlink"/>
          </w:rPr>
          <w:t>compiled languages</w:t>
        </w:r>
      </w:hyperlink>
      <w:r>
        <w:t>.</w:t>
      </w:r>
    </w:p>
    <w:p w14:paraId="4E7D26A9" w14:textId="77777777" w:rsidR="007D0BD8" w:rsidRPr="00504B54" w:rsidRDefault="007D0BD8" w:rsidP="007D0BD8">
      <w:pPr>
        <w:pStyle w:val="BodyText"/>
        <w:rPr>
          <w:b/>
          <w:bCs/>
          <w:vanish/>
          <w:specVanish/>
        </w:rPr>
      </w:pPr>
      <w:bookmarkStart w:id="239" w:name="Term_Invitation"/>
      <w:bookmarkEnd w:id="239"/>
      <w:r w:rsidRPr="00504B54">
        <w:rPr>
          <w:b/>
          <w:bCs/>
        </w:rPr>
        <w:t>Invitations</w:t>
      </w:r>
    </w:p>
    <w:p w14:paraId="3241117D" w14:textId="77777777" w:rsidR="007D0BD8" w:rsidRDefault="007D0BD8" w:rsidP="007D0BD8">
      <w:pPr>
        <w:pStyle w:val="BodyText"/>
      </w:pPr>
      <w:r>
        <w:t xml:space="preserve"> : in the case of systems, a part of the process by which a Person – whether already an existing system user or not -- [optionally Applies to] be Invited to Accept a Role within a system, at which point an internal authenticated user record is created </w:t>
      </w:r>
      <w:hyperlink w:anchor="Term_JIT" w:history="1">
        <w:r w:rsidRPr="00504B54">
          <w:rPr>
            <w:rStyle w:val="Hyperlink"/>
          </w:rPr>
          <w:t>JIT</w:t>
        </w:r>
      </w:hyperlink>
      <w:r>
        <w:t xml:space="preserve"> if required. See </w:t>
      </w:r>
      <w:hyperlink w:anchor="Term_JIT" w:history="1">
        <w:r w:rsidRPr="00CC7AB4">
          <w:rPr>
            <w:rStyle w:val="Hyperlink"/>
          </w:rPr>
          <w:t>JIT</w:t>
        </w:r>
      </w:hyperlink>
      <w:r>
        <w:t xml:space="preserve"> and </w:t>
      </w:r>
      <w:hyperlink w:anchor="Term_SCIM" w:history="1">
        <w:r w:rsidRPr="00CC7AB4">
          <w:rPr>
            <w:rStyle w:val="Hyperlink"/>
          </w:rPr>
          <w:t>SCIM</w:t>
        </w:r>
      </w:hyperlink>
      <w:r>
        <w:t xml:space="preserve">. </w:t>
      </w:r>
    </w:p>
    <w:p w14:paraId="0548B810" w14:textId="77777777" w:rsidR="007D0BD8" w:rsidRPr="00CC7AB4" w:rsidRDefault="007D0BD8" w:rsidP="007D0BD8">
      <w:pPr>
        <w:pStyle w:val="BodyText"/>
        <w:rPr>
          <w:b/>
          <w:bCs/>
          <w:vanish/>
          <w:specVanish/>
        </w:rPr>
      </w:pPr>
      <w:bookmarkStart w:id="240" w:name="Term_ISO_25010"/>
      <w:bookmarkEnd w:id="240"/>
      <w:r w:rsidRPr="00CC7AB4">
        <w:rPr>
          <w:b/>
          <w:bCs/>
        </w:rPr>
        <w:t>ISO-25010</w:t>
      </w:r>
    </w:p>
    <w:p w14:paraId="51C9F482" w14:textId="77777777" w:rsidR="007D0BD8" w:rsidRDefault="007D0BD8" w:rsidP="007D0BD8">
      <w:pPr>
        <w:pStyle w:val="BodyText"/>
      </w:pPr>
      <w:r>
        <w:t xml:space="preserve"> : international standard defining desirable Qualities of </w:t>
      </w:r>
      <w:r w:rsidRPr="000B6666">
        <w:rPr>
          <w:i/>
          <w:iCs/>
          <w:u w:val="single"/>
        </w:rPr>
        <w:t>Systems</w:t>
      </w:r>
      <w:r>
        <w:rPr>
          <w:i/>
          <w:iCs/>
        </w:rPr>
        <w:t>,</w:t>
      </w:r>
      <w:r>
        <w:t xml:space="preserve"> in turn supporting qualities of data (see </w:t>
      </w:r>
      <w:hyperlink w:anchor="Term_ISO_25012" w:history="1">
        <w:r w:rsidRPr="000B6666">
          <w:rPr>
            <w:rStyle w:val="Hyperlink"/>
          </w:rPr>
          <w:t>ISO-25012</w:t>
        </w:r>
      </w:hyperlink>
      <w:r>
        <w:t xml:space="preserve">), and ultimately user experience (see </w:t>
      </w:r>
      <w:hyperlink w:anchor="Term_ISO_25022" w:history="1">
        <w:r w:rsidRPr="000B6666">
          <w:rPr>
            <w:rStyle w:val="Hyperlink"/>
          </w:rPr>
          <w:t>ISO-25022</w:t>
        </w:r>
      </w:hyperlink>
      <w:r>
        <w:t>).</w:t>
      </w:r>
    </w:p>
    <w:p w14:paraId="4BB60FFE" w14:textId="77777777" w:rsidR="007D0BD8" w:rsidRPr="00CC7AB4" w:rsidRDefault="007D0BD8" w:rsidP="007D0BD8">
      <w:pPr>
        <w:pStyle w:val="BodyText"/>
        <w:rPr>
          <w:b/>
          <w:bCs/>
          <w:vanish/>
          <w:specVanish/>
        </w:rPr>
      </w:pPr>
      <w:bookmarkStart w:id="241" w:name="Term_ISO_25012"/>
      <w:bookmarkEnd w:id="241"/>
      <w:r w:rsidRPr="00CC7AB4">
        <w:rPr>
          <w:b/>
          <w:bCs/>
        </w:rPr>
        <w:t>ISO-25012</w:t>
      </w:r>
    </w:p>
    <w:p w14:paraId="22906B47" w14:textId="77777777" w:rsidR="007D0BD8" w:rsidRDefault="007D0BD8" w:rsidP="007D0BD8">
      <w:pPr>
        <w:pStyle w:val="BodyText"/>
      </w:pPr>
      <w:r>
        <w:t xml:space="preserve"> : international standard defining desirable Qualities of System </w:t>
      </w:r>
      <w:r w:rsidRPr="000B6666">
        <w:rPr>
          <w:i/>
          <w:iCs/>
          <w:u w:val="single"/>
        </w:rPr>
        <w:t>Data</w:t>
      </w:r>
      <w:r>
        <w:t>.</w:t>
      </w:r>
    </w:p>
    <w:p w14:paraId="19703AC4" w14:textId="77777777" w:rsidR="007D0BD8" w:rsidRPr="00CC7AB4" w:rsidRDefault="007D0BD8" w:rsidP="007D0BD8">
      <w:pPr>
        <w:pStyle w:val="BodyText"/>
        <w:rPr>
          <w:b/>
          <w:bCs/>
          <w:vanish/>
          <w:specVanish/>
        </w:rPr>
      </w:pPr>
      <w:bookmarkStart w:id="242" w:name="Term_ISO_25022"/>
      <w:bookmarkEnd w:id="242"/>
      <w:r w:rsidRPr="00CC7AB4">
        <w:rPr>
          <w:b/>
          <w:bCs/>
        </w:rPr>
        <w:t>ISO-25022</w:t>
      </w:r>
    </w:p>
    <w:p w14:paraId="018B3EFC" w14:textId="77777777" w:rsidR="007D0BD8" w:rsidRDefault="007D0BD8" w:rsidP="007D0BD8">
      <w:pPr>
        <w:pStyle w:val="BodyText"/>
      </w:pPr>
      <w:r>
        <w:t xml:space="preserve"> : international standard defining desirable Qualities of the Experience Users have when using </w:t>
      </w:r>
      <w:r w:rsidRPr="000B6666">
        <w:rPr>
          <w:i/>
          <w:iCs/>
          <w:u w:val="single"/>
        </w:rPr>
        <w:t>Systems</w:t>
      </w:r>
      <w:r>
        <w:t xml:space="preserve"> (see </w:t>
      </w:r>
      <w:hyperlink w:anchor="Term_ISO_25010" w:history="1">
        <w:r w:rsidRPr="000B6666">
          <w:rPr>
            <w:rStyle w:val="Hyperlink"/>
          </w:rPr>
          <w:t>ISO-25010</w:t>
        </w:r>
      </w:hyperlink>
      <w:r>
        <w:t xml:space="preserve">) to access and manage </w:t>
      </w:r>
      <w:r w:rsidRPr="000B6666">
        <w:rPr>
          <w:i/>
          <w:iCs/>
          <w:u w:val="single"/>
        </w:rPr>
        <w:t>Data</w:t>
      </w:r>
      <w:r>
        <w:t xml:space="preserve"> (see </w:t>
      </w:r>
      <w:hyperlink w:anchor="Term_ISO_25012" w:history="1">
        <w:r w:rsidRPr="000B6666">
          <w:rPr>
            <w:rStyle w:val="Hyperlink"/>
          </w:rPr>
          <w:t>ISO-25012</w:t>
        </w:r>
      </w:hyperlink>
      <w:r>
        <w:t>).</w:t>
      </w:r>
    </w:p>
    <w:p w14:paraId="55FBEB7D" w14:textId="77777777" w:rsidR="007D0BD8" w:rsidRPr="00CC7AB4" w:rsidRDefault="007D0BD8" w:rsidP="007D0BD8">
      <w:pPr>
        <w:pStyle w:val="BodyText"/>
        <w:rPr>
          <w:b/>
          <w:bCs/>
          <w:vanish/>
          <w:specVanish/>
        </w:rPr>
      </w:pPr>
      <w:bookmarkStart w:id="243" w:name="Term_ISO_27001"/>
      <w:bookmarkEnd w:id="243"/>
      <w:r w:rsidRPr="00CC7AB4">
        <w:rPr>
          <w:b/>
          <w:bCs/>
        </w:rPr>
        <w:t xml:space="preserve">ISO-27001 </w:t>
      </w:r>
      <w:r>
        <w:rPr>
          <w:b/>
          <w:bCs/>
        </w:rPr>
        <w:t xml:space="preserve">Information Security, </w:t>
      </w:r>
      <w:proofErr w:type="gramStart"/>
      <w:r>
        <w:rPr>
          <w:b/>
          <w:bCs/>
        </w:rPr>
        <w:t>Cybersecurity</w:t>
      </w:r>
      <w:proofErr w:type="gramEnd"/>
      <w:r>
        <w:rPr>
          <w:b/>
          <w:bCs/>
        </w:rPr>
        <w:t xml:space="preserve"> and privacy protection</w:t>
      </w:r>
      <w:r w:rsidRPr="00CC7AB4">
        <w:rPr>
          <w:b/>
          <w:bCs/>
        </w:rPr>
        <w:t xml:space="preserve"> </w:t>
      </w:r>
    </w:p>
    <w:p w14:paraId="3C85FF1E" w14:textId="77777777" w:rsidR="007D0BD8" w:rsidRDefault="007D0BD8" w:rsidP="007D0BD8">
      <w:pPr>
        <w:pStyle w:val="BodyText"/>
        <w:ind w:left="720"/>
      </w:pPr>
      <w:r>
        <w:t xml:space="preserve"> : </w:t>
      </w:r>
      <w:r w:rsidRPr="00CC7AB4">
        <w:t xml:space="preserve">guidance for companies of any size and from all sectors of activity on establishing, implementing, </w:t>
      </w:r>
      <w:proofErr w:type="gramStart"/>
      <w:r w:rsidRPr="00CC7AB4">
        <w:t>maintaining</w:t>
      </w:r>
      <w:proofErr w:type="gramEnd"/>
      <w:r w:rsidRPr="00CC7AB4">
        <w:t xml:space="preserve"> and continually improving an information security management system.</w:t>
      </w:r>
    </w:p>
    <w:p w14:paraId="7B98E5A1" w14:textId="77777777" w:rsidR="007D0BD8" w:rsidRDefault="007D0BD8" w:rsidP="007D0BD8">
      <w:pPr>
        <w:pStyle w:val="BodyText"/>
        <w:ind w:left="720"/>
      </w:pPr>
      <w:r w:rsidRPr="00CC7AB4">
        <w:rPr>
          <w:b/>
          <w:bCs/>
        </w:rPr>
        <w:t>Important:</w:t>
      </w:r>
      <w:r>
        <w:t xml:space="preserve"> While </w:t>
      </w:r>
      <w:r w:rsidRPr="00CC7AB4">
        <w:rPr>
          <w:i/>
          <w:iCs/>
        </w:rPr>
        <w:t>Level 1</w:t>
      </w:r>
      <w:r>
        <w:t xml:space="preserve"> means a company has self-assessed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33AE597C" w14:textId="77777777" w:rsidR="007D0BD8" w:rsidRPr="00504B54" w:rsidRDefault="007D0BD8" w:rsidP="007D0BD8">
      <w:pPr>
        <w:pStyle w:val="BodyText"/>
        <w:rPr>
          <w:b/>
          <w:bCs/>
          <w:vanish/>
          <w:specVanish/>
        </w:rPr>
      </w:pPr>
      <w:bookmarkStart w:id="244" w:name="Term_JIT"/>
      <w:bookmarkEnd w:id="244"/>
      <w:r w:rsidRPr="00504B54">
        <w:rPr>
          <w:b/>
          <w:bCs/>
        </w:rPr>
        <w:t>Just In Time (JIT)</w:t>
      </w:r>
    </w:p>
    <w:p w14:paraId="42ABB799" w14:textId="77777777" w:rsidR="007D0BD8" w:rsidRDefault="007D0BD8" w:rsidP="007D0BD8">
      <w:pPr>
        <w:pStyle w:val="BodyText"/>
      </w:pPr>
      <w:r>
        <w:t xml:space="preserve"> : in the case of system user creation, this means than the creation of an internal authenticated </w:t>
      </w:r>
      <w:hyperlink w:anchor="Term_SystemUser" w:history="1">
        <w:r w:rsidRPr="00504B54">
          <w:rPr>
            <w:rStyle w:val="Hyperlink"/>
          </w:rPr>
          <w:t>System User</w:t>
        </w:r>
      </w:hyperlink>
      <w:r>
        <w:t xml:space="preserve"> record is deferred until </w:t>
      </w:r>
      <w:proofErr w:type="gramStart"/>
      <w:r>
        <w:t>an</w:t>
      </w:r>
      <w:proofErr w:type="gramEnd"/>
      <w:r>
        <w:t xml:space="preserve"> user authenticates themselves and actually begins using the system. Most often associated to </w:t>
      </w:r>
      <w:hyperlink w:anchor="Term_Invitation" w:history="1">
        <w:r w:rsidRPr="00504B54">
          <w:rPr>
            <w:rStyle w:val="Hyperlink"/>
          </w:rPr>
          <w:t>Invitations</w:t>
        </w:r>
      </w:hyperlink>
      <w:r>
        <w:t xml:space="preserve">. See </w:t>
      </w:r>
      <w:hyperlink w:anchor="Term_SCIM" w:history="1">
        <w:r w:rsidRPr="00504B54">
          <w:rPr>
            <w:rStyle w:val="Hyperlink"/>
          </w:rPr>
          <w:t>SCIM</w:t>
        </w:r>
      </w:hyperlink>
      <w:r>
        <w:t>.</w:t>
      </w:r>
    </w:p>
    <w:p w14:paraId="50AF4258" w14:textId="77777777" w:rsidR="007D0BD8" w:rsidRPr="00396797" w:rsidRDefault="007D0BD8" w:rsidP="007D0BD8">
      <w:pPr>
        <w:pStyle w:val="BodyText"/>
        <w:rPr>
          <w:b/>
          <w:bCs/>
          <w:vanish/>
          <w:specVanish/>
        </w:rPr>
      </w:pPr>
      <w:bookmarkStart w:id="245" w:name="Term_LandingPage"/>
      <w:bookmarkEnd w:id="245"/>
      <w:r w:rsidRPr="00396797">
        <w:rPr>
          <w:b/>
          <w:bCs/>
        </w:rPr>
        <w:t>Landing Page</w:t>
      </w:r>
    </w:p>
    <w:p w14:paraId="6E911B08" w14:textId="77777777" w:rsidR="007D0BD8" w:rsidRDefault="007D0BD8" w:rsidP="007D0BD8">
      <w:pPr>
        <w:pStyle w:val="BodyText"/>
      </w:pPr>
      <w:r>
        <w:t xml:space="preserve"> : a publicly accessible View that is linked to from Search Engine Optimised (SEO) search result, marketing promotion, marketing email or online advertisement in social media or other supports, containing directed sales copy. Landing Pages are used for lead generation. May be the same as a </w:t>
      </w:r>
      <w:hyperlink w:anchor="Term_HomePage" w:history="1">
        <w:r w:rsidRPr="00396797">
          <w:rPr>
            <w:rStyle w:val="Hyperlink"/>
          </w:rPr>
          <w:t>Home Page</w:t>
        </w:r>
      </w:hyperlink>
      <w:r>
        <w:t>.</w:t>
      </w:r>
    </w:p>
    <w:p w14:paraId="4FC705C8" w14:textId="77777777" w:rsidR="007D0BD8" w:rsidRPr="006E6983" w:rsidRDefault="007D0BD8" w:rsidP="007D0BD8">
      <w:pPr>
        <w:pStyle w:val="BodyText"/>
        <w:rPr>
          <w:b/>
          <w:bCs/>
          <w:vanish/>
          <w:specVanish/>
        </w:rPr>
      </w:pPr>
      <w:bookmarkStart w:id="246" w:name="Term_LogicalDelete"/>
      <w:bookmarkEnd w:id="246"/>
      <w:r w:rsidRPr="006E6983">
        <w:rPr>
          <w:b/>
          <w:bCs/>
        </w:rPr>
        <w:t>Logical Deletion</w:t>
      </w:r>
    </w:p>
    <w:p w14:paraId="21359782" w14:textId="77777777" w:rsidR="007D0BD8" w:rsidRDefault="007D0BD8" w:rsidP="007D0BD8">
      <w:pPr>
        <w:pStyle w:val="BodyText"/>
      </w:pPr>
      <w:r>
        <w:t xml:space="preserve"> : the act of changing a state flag on a record to remove it from future returns. Often the basis of providing end users Undo capabilities. See </w:t>
      </w:r>
      <w:hyperlink w:anchor="Term_Archiving" w:history="1">
        <w:r w:rsidRPr="006E6983">
          <w:rPr>
            <w:rStyle w:val="Hyperlink"/>
          </w:rPr>
          <w:t>Archiving</w:t>
        </w:r>
      </w:hyperlink>
      <w:r>
        <w:t>.</w:t>
      </w:r>
    </w:p>
    <w:p w14:paraId="20022581" w14:textId="77777777" w:rsidR="007D0BD8" w:rsidRPr="006E6983" w:rsidRDefault="007D0BD8" w:rsidP="007D0BD8">
      <w:pPr>
        <w:pStyle w:val="BodyText"/>
        <w:rPr>
          <w:b/>
          <w:bCs/>
          <w:vanish/>
          <w:specVanish/>
        </w:rPr>
      </w:pPr>
      <w:bookmarkStart w:id="247" w:name="Term_LogicalStateChange"/>
      <w:bookmarkEnd w:id="247"/>
      <w:r w:rsidRPr="006E6983">
        <w:rPr>
          <w:b/>
          <w:bCs/>
        </w:rPr>
        <w:t xml:space="preserve">Logical State Change </w:t>
      </w:r>
    </w:p>
    <w:p w14:paraId="0D658016" w14:textId="77777777" w:rsidR="007D0BD8" w:rsidRDefault="007D0BD8" w:rsidP="007D0BD8">
      <w:pPr>
        <w:pStyle w:val="BodyText"/>
      </w:pPr>
      <w:r>
        <w:t xml:space="preserve"> : a flag-based method of controlling the inclusion of records in search operations. See </w:t>
      </w:r>
      <w:hyperlink w:anchor="Term_Archiving" w:history="1">
        <w:r w:rsidRPr="006E6983">
          <w:rPr>
            <w:rStyle w:val="Hyperlink"/>
          </w:rPr>
          <w:t>Archiving</w:t>
        </w:r>
      </w:hyperlink>
      <w:r>
        <w:t xml:space="preserve"> , </w:t>
      </w:r>
      <w:hyperlink w:anchor="Term_LogicalDelete" w:history="1">
        <w:r w:rsidRPr="006E6983">
          <w:rPr>
            <w:rStyle w:val="Hyperlink"/>
          </w:rPr>
          <w:t>Logical Deletion</w:t>
        </w:r>
      </w:hyperlink>
      <w:r>
        <w:t xml:space="preserve"> and </w:t>
      </w:r>
      <w:hyperlink w:anchor="Term_Workflow" w:history="1">
        <w:r w:rsidRPr="00272A1C">
          <w:rPr>
            <w:rStyle w:val="Hyperlink"/>
          </w:rPr>
          <w:t>workflow</w:t>
        </w:r>
      </w:hyperlink>
      <w:r>
        <w:t xml:space="preserve"> management.</w:t>
      </w:r>
    </w:p>
    <w:p w14:paraId="09EF84A4" w14:textId="77777777" w:rsidR="007D0BD8" w:rsidRPr="00F20E3F" w:rsidRDefault="007D0BD8" w:rsidP="007D0BD8">
      <w:pPr>
        <w:pStyle w:val="BodyText"/>
        <w:rPr>
          <w:b/>
          <w:bCs/>
          <w:vanish/>
          <w:specVanish/>
        </w:rPr>
      </w:pPr>
      <w:r w:rsidRPr="00F20E3F">
        <w:rPr>
          <w:b/>
          <w:bCs/>
        </w:rPr>
        <w:lastRenderedPageBreak/>
        <w:t>[Logical] User Role Catalogue</w:t>
      </w:r>
    </w:p>
    <w:p w14:paraId="44C04758" w14:textId="77777777" w:rsidR="007D0BD8" w:rsidRDefault="007D0BD8" w:rsidP="007D0BD8">
      <w:pPr>
        <w:pStyle w:val="BodyText"/>
      </w:pPr>
      <w:r>
        <w:t xml:space="preserve"> : a list or catalogue of logical Roles, used to develop a </w:t>
      </w:r>
      <w:hyperlink w:anchor="Term_LogicalUserRoleMatrix" w:history="1">
        <w:r w:rsidRPr="00736F99">
          <w:rPr>
            <w:rStyle w:val="Hyperlink"/>
          </w:rPr>
          <w:t>Logical User Role Matrix</w:t>
        </w:r>
      </w:hyperlink>
      <w:r>
        <w:t>.</w:t>
      </w:r>
    </w:p>
    <w:p w14:paraId="1F7DC48D" w14:textId="77777777" w:rsidR="007D0BD8" w:rsidRPr="00F20E3F" w:rsidRDefault="007D0BD8" w:rsidP="007D0BD8">
      <w:pPr>
        <w:pStyle w:val="BodyText"/>
        <w:rPr>
          <w:b/>
          <w:bCs/>
          <w:vanish/>
          <w:specVanish/>
        </w:rPr>
      </w:pPr>
      <w:bookmarkStart w:id="248" w:name="Term_UserRoleMatrix"/>
      <w:bookmarkStart w:id="249" w:name="Term_LogicalUserRoleMatrix"/>
      <w:bookmarkEnd w:id="248"/>
      <w:bookmarkEnd w:id="249"/>
      <w:r>
        <w:rPr>
          <w:b/>
          <w:bCs/>
        </w:rPr>
        <w:t xml:space="preserve">[Logical] </w:t>
      </w:r>
      <w:r w:rsidRPr="00F20E3F">
        <w:rPr>
          <w:b/>
          <w:bCs/>
        </w:rPr>
        <w:t xml:space="preserve">User Role Matrix </w:t>
      </w:r>
    </w:p>
    <w:p w14:paraId="36EA16F0" w14:textId="77777777" w:rsidR="007D0BD8" w:rsidRDefault="007D0BD8" w:rsidP="007D0BD8">
      <w:pPr>
        <w:pStyle w:val="BodyText"/>
      </w:pPr>
      <w:r>
        <w:t xml:space="preserve">: developed from a </w:t>
      </w:r>
      <w:hyperlink w:anchor="Term_LogicalUserRoleCatalogue" w:history="1">
        <w:r w:rsidRPr="00736F99">
          <w:rPr>
            <w:rStyle w:val="Hyperlink"/>
          </w:rPr>
          <w:t>Logical User Role Catalogue</w:t>
        </w:r>
      </w:hyperlink>
      <w:r>
        <w:t xml:space="preserve">, a matrix of logical roles to logical permissions. Used to develop RFPs. Based on Respondents, progressed to a </w:t>
      </w:r>
      <w:hyperlink w:anchor="Term_UserRoleMatrix" w:history="1">
        <w:r w:rsidRPr="00736F99">
          <w:rPr>
            <w:rStyle w:val="Hyperlink"/>
          </w:rPr>
          <w:t>[System] User Role Matrix</w:t>
        </w:r>
      </w:hyperlink>
      <w:r>
        <w:t>.</w:t>
      </w:r>
    </w:p>
    <w:p w14:paraId="4D7EB420" w14:textId="77777777" w:rsidR="007D0BD8" w:rsidRPr="005E2F80" w:rsidRDefault="007D0BD8" w:rsidP="007D0BD8">
      <w:pPr>
        <w:pStyle w:val="BodyText"/>
        <w:rPr>
          <w:b/>
          <w:bCs/>
          <w:vanish/>
          <w:specVanish/>
        </w:rPr>
      </w:pPr>
      <w:bookmarkStart w:id="250" w:name="Term_MailServer"/>
      <w:bookmarkEnd w:id="250"/>
      <w:r w:rsidRPr="005E2F80">
        <w:rPr>
          <w:b/>
          <w:bCs/>
        </w:rPr>
        <w:t>Mail Server</w:t>
      </w:r>
    </w:p>
    <w:p w14:paraId="10D11FA5" w14:textId="77777777" w:rsidR="007D0BD8" w:rsidRDefault="007D0BD8" w:rsidP="007D0BD8">
      <w:pPr>
        <w:pStyle w:val="BodyText"/>
      </w:pPr>
      <w:r>
        <w:t xml:space="preserve"> : combination of an </w:t>
      </w:r>
      <w:hyperlink w:anchor="Term_Mail_MTA" w:history="1">
        <w:r w:rsidRPr="005E2F80">
          <w:rPr>
            <w:rStyle w:val="Hyperlink"/>
          </w:rPr>
          <w:t>MTA</w:t>
        </w:r>
      </w:hyperlink>
      <w:r>
        <w:t xml:space="preserve"> and </w:t>
      </w:r>
      <w:hyperlink w:anchor="Term_Mail_MDA" w:history="1">
        <w:r w:rsidRPr="005E2F80">
          <w:rPr>
            <w:rStyle w:val="Hyperlink"/>
          </w:rPr>
          <w:t>MDA</w:t>
        </w:r>
      </w:hyperlink>
      <w:r>
        <w:t>.</w:t>
      </w:r>
    </w:p>
    <w:p w14:paraId="41B7C59F" w14:textId="77777777" w:rsidR="007D0BD8" w:rsidRPr="005E2F80" w:rsidRDefault="007D0BD8" w:rsidP="007D0BD8">
      <w:pPr>
        <w:pStyle w:val="BodyText"/>
        <w:rPr>
          <w:b/>
          <w:bCs/>
          <w:vanish/>
          <w:specVanish/>
        </w:rPr>
      </w:pPr>
      <w:bookmarkStart w:id="251" w:name="Term_Mail_MDA"/>
      <w:bookmarkEnd w:id="251"/>
      <w:r w:rsidRPr="005E2F80">
        <w:rPr>
          <w:b/>
          <w:bCs/>
        </w:rPr>
        <w:t>Mail Delivery Agent (MDA)</w:t>
      </w:r>
    </w:p>
    <w:p w14:paraId="422545F2" w14:textId="77777777" w:rsidR="007D0BD8" w:rsidRDefault="007D0BD8" w:rsidP="007D0BD8">
      <w:pPr>
        <w:pStyle w:val="BodyText"/>
      </w:pPr>
      <w:r>
        <w:t xml:space="preserve"> :  most </w:t>
      </w:r>
      <w:hyperlink w:anchor="Term_MailServer" w:history="1">
        <w:r w:rsidRPr="005E2F80">
          <w:rPr>
            <w:rStyle w:val="Hyperlink"/>
          </w:rPr>
          <w:t>email servers</w:t>
        </w:r>
      </w:hyperlink>
      <w:r>
        <w:t xml:space="preserve"> are both an </w:t>
      </w:r>
      <w:hyperlink w:anchor="Term_Mail_MTA" w:history="1">
        <w:r w:rsidRPr="005E2F80">
          <w:rPr>
            <w:rStyle w:val="Hyperlink"/>
          </w:rPr>
          <w:t>MTA</w:t>
        </w:r>
      </w:hyperlink>
      <w:r>
        <w:t xml:space="preserve"> and an </w:t>
      </w:r>
      <w:hyperlink w:anchor="Term_Mail_MDA" w:history="1">
        <w:r w:rsidRPr="005E2F80">
          <w:rPr>
            <w:rStyle w:val="Hyperlink"/>
          </w:rPr>
          <w:t>MDA</w:t>
        </w:r>
      </w:hyperlink>
      <w:r>
        <w:t xml:space="preserve">, but most services don’t receive messages, only send them, so only need integration to </w:t>
      </w:r>
      <w:hyperlink w:anchor="Term_Mail_MTA" w:history="1">
        <w:r w:rsidRPr="005E2F80">
          <w:rPr>
            <w:rStyle w:val="Hyperlink"/>
          </w:rPr>
          <w:t>MTA</w:t>
        </w:r>
      </w:hyperlink>
      <w:r>
        <w:t xml:space="preserve"> functionality (using SMTP, not POP/IMAP). </w:t>
      </w:r>
    </w:p>
    <w:p w14:paraId="2AF91EF2" w14:textId="77777777" w:rsidR="007D0BD8" w:rsidRPr="005E2F80" w:rsidRDefault="007D0BD8" w:rsidP="007D0BD8">
      <w:pPr>
        <w:pStyle w:val="BodyText"/>
        <w:rPr>
          <w:b/>
          <w:bCs/>
          <w:vanish/>
          <w:specVanish/>
        </w:rPr>
      </w:pPr>
      <w:bookmarkStart w:id="252" w:name="Term_Mail_MTA"/>
      <w:bookmarkEnd w:id="252"/>
      <w:r w:rsidRPr="005E2F80">
        <w:rPr>
          <w:b/>
          <w:bCs/>
        </w:rPr>
        <w:t>Mail Transfer Agent (MTA)</w:t>
      </w:r>
    </w:p>
    <w:p w14:paraId="3224EF13" w14:textId="77777777" w:rsidR="007D0BD8" w:rsidRDefault="007D0BD8" w:rsidP="007D0BD8">
      <w:pPr>
        <w:pStyle w:val="BodyText"/>
      </w:pPr>
      <w:r>
        <w:t xml:space="preserve"> : most </w:t>
      </w:r>
      <w:hyperlink w:anchor="Term_MailServer" w:history="1">
        <w:r w:rsidRPr="005E2F80">
          <w:rPr>
            <w:rStyle w:val="Hyperlink"/>
          </w:rPr>
          <w:t>email servers</w:t>
        </w:r>
      </w:hyperlink>
      <w:r>
        <w:t xml:space="preserve"> are both an </w:t>
      </w:r>
      <w:hyperlink w:anchor="Term_Mail_MTA" w:history="1">
        <w:r w:rsidRPr="005E2F80">
          <w:rPr>
            <w:rStyle w:val="Hyperlink"/>
          </w:rPr>
          <w:t>MTA</w:t>
        </w:r>
      </w:hyperlink>
      <w:r>
        <w:t xml:space="preserve"> and an </w:t>
      </w:r>
      <w:hyperlink w:anchor="Term_Mail_MDA" w:history="1">
        <w:r w:rsidRPr="005E2F80">
          <w:rPr>
            <w:rStyle w:val="Hyperlink"/>
          </w:rPr>
          <w:t>MDA</w:t>
        </w:r>
      </w:hyperlink>
      <w:r>
        <w:t xml:space="preserve">, but most services only require integration with the </w:t>
      </w:r>
      <w:hyperlink w:anchor="Term_Mail_MTA" w:history="1">
        <w:r w:rsidRPr="005E2F80">
          <w:rPr>
            <w:rStyle w:val="Hyperlink"/>
          </w:rPr>
          <w:t>MTA</w:t>
        </w:r>
      </w:hyperlink>
      <w:r>
        <w:t xml:space="preserve"> part (using SMTP, not POP/IMAP).</w:t>
      </w:r>
    </w:p>
    <w:p w14:paraId="4DF4787B" w14:textId="77777777" w:rsidR="007D0BD8" w:rsidRPr="0002448A" w:rsidRDefault="007D0BD8" w:rsidP="007D0BD8">
      <w:pPr>
        <w:pStyle w:val="BodyText"/>
        <w:rPr>
          <w:b/>
          <w:bCs/>
          <w:vanish/>
          <w:specVanish/>
        </w:rPr>
      </w:pPr>
      <w:bookmarkStart w:id="253" w:name="Term_Majority"/>
      <w:bookmarkEnd w:id="253"/>
      <w:r w:rsidRPr="0002448A">
        <w:rPr>
          <w:b/>
          <w:bCs/>
        </w:rPr>
        <w:t>Majority</w:t>
      </w:r>
    </w:p>
    <w:p w14:paraId="36BED296" w14:textId="77777777" w:rsidR="007D0BD8" w:rsidRDefault="007D0BD8" w:rsidP="007D0BD8">
      <w:pPr>
        <w:pStyle w:val="BodyText"/>
      </w:pPr>
      <w:r>
        <w:t xml:space="preserve"> : the mid value of a data set, plus a small value (e.g., +1). See </w:t>
      </w:r>
      <w:hyperlink w:anchor="Term_QualifiedMajority" w:history="1">
        <w:r w:rsidRPr="0002448A">
          <w:rPr>
            <w:rStyle w:val="Hyperlink"/>
          </w:rPr>
          <w:t>Qualified Majority</w:t>
        </w:r>
      </w:hyperlink>
      <w:r>
        <w:t xml:space="preserve">, </w:t>
      </w:r>
      <w:hyperlink w:anchor="Term_Mean" w:history="1">
        <w:r w:rsidRPr="0002448A">
          <w:rPr>
            <w:rStyle w:val="Hyperlink"/>
          </w:rPr>
          <w:t>Mean</w:t>
        </w:r>
      </w:hyperlink>
      <w:r>
        <w:t xml:space="preserve"> and </w:t>
      </w:r>
      <w:hyperlink w:anchor="Term_Median" w:history="1">
        <w:r w:rsidRPr="0002448A">
          <w:rPr>
            <w:rStyle w:val="Hyperlink"/>
          </w:rPr>
          <w:t>Median</w:t>
        </w:r>
      </w:hyperlink>
      <w:r>
        <w:t>.</w:t>
      </w:r>
    </w:p>
    <w:p w14:paraId="51A19E68" w14:textId="77777777" w:rsidR="007D0BD8" w:rsidRPr="00697A17" w:rsidRDefault="007D0BD8" w:rsidP="007D0BD8">
      <w:pPr>
        <w:pStyle w:val="BodyText"/>
        <w:rPr>
          <w:b/>
          <w:bCs/>
          <w:vanish/>
          <w:specVanish/>
        </w:rPr>
      </w:pPr>
      <w:bookmarkStart w:id="254" w:name="Term_MASO"/>
      <w:bookmarkEnd w:id="254"/>
      <w:r w:rsidRPr="00697A17">
        <w:rPr>
          <w:b/>
          <w:bCs/>
        </w:rPr>
        <w:t>Maximum Allowable Outage (MAO)</w:t>
      </w:r>
    </w:p>
    <w:p w14:paraId="4046D46C" w14:textId="77777777" w:rsidR="007D0BD8" w:rsidRDefault="007D0BD8" w:rsidP="007D0BD8">
      <w:pPr>
        <w:pStyle w:val="BodyText"/>
      </w:pPr>
      <w:r>
        <w:t xml:space="preserve"> : Same as </w:t>
      </w:r>
      <w:hyperlink w:anchor="Term_MTD" w:history="1">
        <w:r w:rsidRPr="004A1A3C">
          <w:rPr>
            <w:rStyle w:val="Hyperlink"/>
          </w:rPr>
          <w:t>MTD</w:t>
        </w:r>
      </w:hyperlink>
      <w:r>
        <w:t>.</w:t>
      </w:r>
    </w:p>
    <w:p w14:paraId="78500880" w14:textId="77777777" w:rsidR="007D0BD8" w:rsidRPr="00FE43F0" w:rsidRDefault="007D0BD8" w:rsidP="007D0BD8">
      <w:pPr>
        <w:pStyle w:val="BodyText"/>
        <w:rPr>
          <w:b/>
          <w:bCs/>
          <w:vanish/>
          <w:specVanish/>
        </w:rPr>
      </w:pPr>
      <w:bookmarkStart w:id="255" w:name="Term_MTD"/>
      <w:bookmarkEnd w:id="255"/>
      <w:r w:rsidRPr="00366AAA">
        <w:rPr>
          <w:b/>
          <w:bCs/>
        </w:rPr>
        <w:t>Maximum Tolerable Downtime (MTD)</w:t>
      </w:r>
    </w:p>
    <w:p w14:paraId="31630B77" w14:textId="77777777" w:rsidR="007D0BD8" w:rsidRDefault="007D0BD8" w:rsidP="007D0BD8">
      <w:pPr>
        <w:pStyle w:val="BodyText"/>
      </w:pPr>
      <w:r>
        <w:t xml:space="preserve"> : the duration of time between an event and when users can return to using the system. It is composed of RTO plus WRT.</w:t>
      </w:r>
    </w:p>
    <w:p w14:paraId="3FBB9C89" w14:textId="77777777" w:rsidR="007D0BD8" w:rsidRPr="007C181A" w:rsidRDefault="007D0BD8" w:rsidP="007D0BD8">
      <w:pPr>
        <w:pStyle w:val="BodyText"/>
        <w:rPr>
          <w:b/>
          <w:bCs/>
          <w:vanish/>
          <w:specVanish/>
        </w:rPr>
      </w:pPr>
      <w:bookmarkStart w:id="256" w:name="Term_MADL"/>
      <w:bookmarkEnd w:id="256"/>
      <w:r w:rsidRPr="007C181A">
        <w:rPr>
          <w:b/>
          <w:bCs/>
        </w:rPr>
        <w:t>Maximum Allowable Data Lo</w:t>
      </w:r>
      <w:r>
        <w:rPr>
          <w:b/>
          <w:bCs/>
        </w:rPr>
        <w:t>ss</w:t>
      </w:r>
      <w:r w:rsidRPr="007C181A">
        <w:rPr>
          <w:b/>
          <w:bCs/>
        </w:rPr>
        <w:t xml:space="preserve"> (MADL)</w:t>
      </w:r>
    </w:p>
    <w:p w14:paraId="1B71187A" w14:textId="77777777" w:rsidR="007D0BD8" w:rsidRDefault="007D0BD8" w:rsidP="007D0BD8">
      <w:pPr>
        <w:pStyle w:val="BodyText"/>
      </w:pPr>
      <w:r>
        <w:t xml:space="preserve"> : a factor in how the </w:t>
      </w:r>
      <w:hyperlink w:anchor="Term_RPO" w:history="1">
        <w:r w:rsidRPr="00697A17">
          <w:rPr>
            <w:rStyle w:val="Hyperlink"/>
          </w:rPr>
          <w:t>RTO</w:t>
        </w:r>
      </w:hyperlink>
      <w:r>
        <w:t xml:space="preserve"> is set.</w:t>
      </w:r>
    </w:p>
    <w:p w14:paraId="5CC4B897" w14:textId="77777777" w:rsidR="007D0BD8" w:rsidRPr="004A1A3C" w:rsidRDefault="007D0BD8" w:rsidP="007D0BD8">
      <w:pPr>
        <w:pStyle w:val="BodyText"/>
        <w:rPr>
          <w:b/>
          <w:bCs/>
          <w:vanish/>
          <w:specVanish/>
        </w:rPr>
      </w:pPr>
      <w:bookmarkStart w:id="257" w:name="Term_MTPD"/>
      <w:bookmarkEnd w:id="257"/>
      <w:r w:rsidRPr="004A1A3C">
        <w:rPr>
          <w:b/>
          <w:bCs/>
        </w:rPr>
        <w:t>Maximum Tolerable Period of Disruption (MTPD)</w:t>
      </w:r>
    </w:p>
    <w:p w14:paraId="01EA6282" w14:textId="77777777" w:rsidR="007D0BD8" w:rsidRPr="004A1A3C" w:rsidRDefault="007D0BD8" w:rsidP="007D0BD8">
      <w:r>
        <w:t xml:space="preserve"> </w:t>
      </w:r>
      <w:r w:rsidRPr="004A1A3C">
        <w:t>: Maximum allowable downtime denotes the maximum time a business can tolerate the absence or unavailability of a particular business function</w:t>
      </w:r>
      <w:r>
        <w:t xml:space="preserve">. Same as </w:t>
      </w:r>
      <w:hyperlink w:anchor="Term_MTD" w:history="1">
        <w:r w:rsidRPr="004A1A3C">
          <w:rPr>
            <w:rStyle w:val="Hyperlink"/>
          </w:rPr>
          <w:t>MTD</w:t>
        </w:r>
      </w:hyperlink>
      <w:r>
        <w:t>.</w:t>
      </w:r>
    </w:p>
    <w:p w14:paraId="17D1CD0D" w14:textId="77777777" w:rsidR="007D0BD8" w:rsidRPr="00AC3BCB" w:rsidRDefault="007D0BD8" w:rsidP="007D0BD8">
      <w:pPr>
        <w:pStyle w:val="BodyText"/>
        <w:rPr>
          <w:b/>
          <w:bCs/>
          <w:vanish/>
          <w:specVanish/>
        </w:rPr>
      </w:pPr>
      <w:bookmarkStart w:id="258" w:name="Term_Mean"/>
      <w:bookmarkEnd w:id="258"/>
      <w:r w:rsidRPr="00AC3BCB">
        <w:rPr>
          <w:b/>
          <w:bCs/>
        </w:rPr>
        <w:t>Mean</w:t>
      </w:r>
    </w:p>
    <w:p w14:paraId="66B42B90" w14:textId="77777777" w:rsidR="007D0BD8" w:rsidRDefault="007D0BD8" w:rsidP="007D0BD8">
      <w:pPr>
        <w:pStyle w:val="BodyText"/>
      </w:pPr>
      <w:r>
        <w:t xml:space="preserve"> : the result of summing all numbers in a data set and dividing them by the number of values in the set. See </w:t>
      </w:r>
      <w:hyperlink w:anchor="Term_Average" w:history="1">
        <w:r w:rsidRPr="00AC3BCB">
          <w:rPr>
            <w:rStyle w:val="Hyperlink"/>
          </w:rPr>
          <w:t>Average</w:t>
        </w:r>
      </w:hyperlink>
      <w:r>
        <w:t xml:space="preserve"> and </w:t>
      </w:r>
      <w:hyperlink w:anchor="Term_Quartile" w:history="1">
        <w:r w:rsidRPr="00B26348">
          <w:rPr>
            <w:rStyle w:val="Hyperlink"/>
          </w:rPr>
          <w:t>Quartile</w:t>
        </w:r>
      </w:hyperlink>
      <w:r>
        <w:t xml:space="preserve">. Contrast with </w:t>
      </w:r>
      <w:hyperlink w:anchor="Term_Median" w:history="1">
        <w:r w:rsidRPr="00AC3BCB">
          <w:rPr>
            <w:rStyle w:val="Hyperlink"/>
          </w:rPr>
          <w:t>Median</w:t>
        </w:r>
      </w:hyperlink>
      <w:r>
        <w:t>.</w:t>
      </w:r>
    </w:p>
    <w:p w14:paraId="28F81ADD" w14:textId="77777777" w:rsidR="007D0BD8" w:rsidRPr="00FA258D" w:rsidRDefault="007D0BD8" w:rsidP="007D0BD8">
      <w:pPr>
        <w:pStyle w:val="BodyText"/>
        <w:rPr>
          <w:b/>
          <w:bCs/>
          <w:vanish/>
          <w:specVanish/>
        </w:rPr>
      </w:pPr>
      <w:bookmarkStart w:id="259" w:name="Term_Media"/>
      <w:bookmarkEnd w:id="259"/>
      <w:r w:rsidRPr="00FA258D">
        <w:rPr>
          <w:b/>
          <w:bCs/>
        </w:rPr>
        <w:t>Media</w:t>
      </w:r>
    </w:p>
    <w:p w14:paraId="512B6B2C" w14:textId="77777777" w:rsidR="007D0BD8" w:rsidRDefault="007D0BD8" w:rsidP="007D0BD8">
      <w:pPr>
        <w:pStyle w:val="BodyText"/>
      </w:pPr>
      <w:r>
        <w:t xml:space="preserve"> : text, images, sound, video, 3d models, virtual experiences uploaded to systems, usually described using </w:t>
      </w:r>
      <w:hyperlink w:anchor="Term_Metadata" w:history="1">
        <w:r w:rsidRPr="00FA258D">
          <w:rPr>
            <w:rStyle w:val="Hyperlink"/>
          </w:rPr>
          <w:t>metadata</w:t>
        </w:r>
      </w:hyperlink>
      <w:r>
        <w:t xml:space="preserve"> records for later re-discovery.</w:t>
      </w:r>
    </w:p>
    <w:p w14:paraId="09BB5D7D" w14:textId="77777777" w:rsidR="007D0BD8" w:rsidRPr="00AC3BCB" w:rsidRDefault="007D0BD8" w:rsidP="007D0BD8">
      <w:pPr>
        <w:pStyle w:val="BodyText"/>
        <w:rPr>
          <w:b/>
          <w:bCs/>
          <w:vanish/>
          <w:specVanish/>
        </w:rPr>
      </w:pPr>
      <w:bookmarkStart w:id="260" w:name="Term_Median"/>
      <w:bookmarkEnd w:id="260"/>
      <w:r w:rsidRPr="00AC3BCB">
        <w:rPr>
          <w:b/>
          <w:bCs/>
        </w:rPr>
        <w:t>Median</w:t>
      </w:r>
    </w:p>
    <w:p w14:paraId="73FE4A77" w14:textId="77777777" w:rsidR="007D0BD8" w:rsidRDefault="007D0BD8" w:rsidP="007D0BD8">
      <w:pPr>
        <w:pStyle w:val="BodyText"/>
      </w:pPr>
      <w:r>
        <w:t xml:space="preserve"> : the middle value when a data set is ordered from least to greatest. See </w:t>
      </w:r>
      <w:hyperlink w:anchor="Term_MidwayPoint" w:history="1">
        <w:r w:rsidRPr="00AC3BCB">
          <w:rPr>
            <w:rStyle w:val="Hyperlink"/>
          </w:rPr>
          <w:t>Midway Point</w:t>
        </w:r>
      </w:hyperlink>
      <w:r>
        <w:t xml:space="preserve">. </w:t>
      </w:r>
      <w:r>
        <w:tab/>
        <w:t xml:space="preserve">Contrast with </w:t>
      </w:r>
      <w:hyperlink w:anchor="Term_Mean" w:history="1">
        <w:r w:rsidRPr="00AC3BCB">
          <w:rPr>
            <w:rStyle w:val="Hyperlink"/>
          </w:rPr>
          <w:t>Mean</w:t>
        </w:r>
      </w:hyperlink>
      <w:r>
        <w:t>.</w:t>
      </w:r>
    </w:p>
    <w:p w14:paraId="7D7BB10F" w14:textId="77777777" w:rsidR="007D0BD8" w:rsidRPr="00FA258D" w:rsidRDefault="007D0BD8" w:rsidP="007D0BD8">
      <w:pPr>
        <w:pStyle w:val="BodyText"/>
        <w:rPr>
          <w:b/>
          <w:bCs/>
          <w:vanish/>
          <w:specVanish/>
        </w:rPr>
      </w:pPr>
      <w:bookmarkStart w:id="261" w:name="Term_Metadata"/>
      <w:bookmarkEnd w:id="261"/>
      <w:r w:rsidRPr="00FA258D">
        <w:rPr>
          <w:b/>
          <w:bCs/>
        </w:rPr>
        <w:t>Metadata</w:t>
      </w:r>
    </w:p>
    <w:p w14:paraId="0D449A24" w14:textId="77777777" w:rsidR="007D0BD8" w:rsidRDefault="007D0BD8" w:rsidP="007D0BD8">
      <w:pPr>
        <w:pStyle w:val="BodyText"/>
      </w:pPr>
      <w:r>
        <w:t xml:space="preserve"> : information about another entity (in the context of </w:t>
      </w:r>
      <w:hyperlink w:anchor="Term_System" w:history="1">
        <w:r w:rsidRPr="00FA258D">
          <w:rPr>
            <w:rStyle w:val="Hyperlink"/>
          </w:rPr>
          <w:t>systems</w:t>
        </w:r>
      </w:hyperlink>
      <w:r>
        <w:t xml:space="preserve">, this is often </w:t>
      </w:r>
      <w:hyperlink w:anchor="Term_Media" w:history="1">
        <w:r w:rsidRPr="00FA258D">
          <w:rPr>
            <w:rStyle w:val="Hyperlink"/>
          </w:rPr>
          <w:t>media</w:t>
        </w:r>
      </w:hyperlink>
      <w:r>
        <w:t xml:space="preserve">). Metadata for </w:t>
      </w:r>
      <w:hyperlink w:anchor="Term_Resource" w:history="1">
        <w:r w:rsidRPr="00E213A8">
          <w:rPr>
            <w:rStyle w:val="Hyperlink"/>
          </w:rPr>
          <w:t>resource</w:t>
        </w:r>
      </w:hyperlink>
      <w:r>
        <w:t>s may include but is not limited to:</w:t>
      </w:r>
    </w:p>
    <w:p w14:paraId="1BDA1D23" w14:textId="77777777" w:rsidR="007D0BD8" w:rsidRDefault="007D0BD8" w:rsidP="007D0BD8">
      <w:pPr>
        <w:pStyle w:val="BodyText"/>
        <w:ind w:left="720"/>
      </w:pPr>
      <w:r>
        <w:t>- Classification (Security, Curriculum, etc.)</w:t>
      </w:r>
      <w:r>
        <w:br/>
        <w:t xml:space="preserve">- State (Draft, Rejected Accepted, Released, etc.), </w:t>
      </w:r>
      <w:r>
        <w:br/>
        <w:t>- Technical (Size, Dimensions, Type)</w:t>
      </w:r>
      <w:r>
        <w:br/>
        <w:t>- Source Information (Original Name, Source Identifier(s), GPS coordinates, etc.)</w:t>
      </w:r>
      <w:r>
        <w:br/>
        <w:t>- Current Context (Folder, Tags)</w:t>
      </w:r>
      <w:r>
        <w:br/>
        <w:t>- Description (Title, Description)</w:t>
      </w:r>
      <w:r>
        <w:br/>
        <w:t>- Content (Summary)</w:t>
      </w:r>
    </w:p>
    <w:p w14:paraId="199C9B30" w14:textId="77777777" w:rsidR="007D0BD8" w:rsidRPr="00AC3BCB" w:rsidRDefault="007D0BD8" w:rsidP="007D0BD8">
      <w:pPr>
        <w:pStyle w:val="BodyText"/>
        <w:rPr>
          <w:b/>
          <w:bCs/>
          <w:vanish/>
          <w:specVanish/>
        </w:rPr>
      </w:pPr>
      <w:bookmarkStart w:id="262" w:name="Term_MidwayPoint"/>
      <w:bookmarkEnd w:id="262"/>
      <w:r w:rsidRPr="00AC3BCB">
        <w:rPr>
          <w:b/>
          <w:bCs/>
        </w:rPr>
        <w:t>Midway Point</w:t>
      </w:r>
    </w:p>
    <w:p w14:paraId="27FA4141" w14:textId="77777777" w:rsidR="007D0BD8" w:rsidRDefault="007D0BD8" w:rsidP="007D0BD8">
      <w:pPr>
        <w:pStyle w:val="BodyText"/>
      </w:pPr>
      <w:r>
        <w:t xml:space="preserve"> : See </w:t>
      </w:r>
      <w:hyperlink w:anchor="Term_Median" w:history="1">
        <w:r w:rsidRPr="00AC3BCB">
          <w:rPr>
            <w:rStyle w:val="Hyperlink"/>
          </w:rPr>
          <w:t>Median</w:t>
        </w:r>
      </w:hyperlink>
      <w:r>
        <w:t xml:space="preserve"> and </w:t>
      </w:r>
      <w:hyperlink w:anchor="Term_Quartile" w:history="1">
        <w:r w:rsidRPr="00B26348">
          <w:rPr>
            <w:rStyle w:val="Hyperlink"/>
          </w:rPr>
          <w:t>Quartile</w:t>
        </w:r>
      </w:hyperlink>
      <w:r>
        <w:t xml:space="preserve">. Contrast with </w:t>
      </w:r>
      <w:hyperlink w:anchor="Term_Average" w:history="1">
        <w:r w:rsidRPr="00AC3BCB">
          <w:rPr>
            <w:rStyle w:val="Hyperlink"/>
          </w:rPr>
          <w:t>Average</w:t>
        </w:r>
      </w:hyperlink>
      <w:r>
        <w:t>.</w:t>
      </w:r>
    </w:p>
    <w:p w14:paraId="46A612A9" w14:textId="77777777" w:rsidR="007D0BD8" w:rsidRPr="005150F5" w:rsidRDefault="007D0BD8" w:rsidP="007D0BD8">
      <w:pPr>
        <w:pStyle w:val="BodyText"/>
        <w:rPr>
          <w:b/>
          <w:bCs/>
          <w:vanish/>
          <w:specVanish/>
        </w:rPr>
      </w:pPr>
      <w:bookmarkStart w:id="263" w:name="Term_MPA"/>
      <w:bookmarkEnd w:id="263"/>
      <w:r w:rsidRPr="005150F5">
        <w:rPr>
          <w:b/>
          <w:bCs/>
        </w:rPr>
        <w:lastRenderedPageBreak/>
        <w:t>Multi-Page App (MPA)</w:t>
      </w:r>
    </w:p>
    <w:p w14:paraId="6C26B223" w14:textId="77777777" w:rsidR="007D0BD8" w:rsidRDefault="007D0BD8" w:rsidP="007D0BD8">
      <w:pPr>
        <w:pStyle w:val="BodyText"/>
      </w:pPr>
      <w:r>
        <w:t xml:space="preserve"> : a traditional approach to developing service graphical user interfaces (</w:t>
      </w:r>
      <w:hyperlink w:anchor="Term_GUI" w:history="1">
        <w:r w:rsidRPr="00FF05B1">
          <w:rPr>
            <w:rStyle w:val="Hyperlink"/>
          </w:rPr>
          <w:t>GUI</w:t>
        </w:r>
      </w:hyperlink>
      <w:r>
        <w:t xml:space="preserve">s), developing a new view on the server for each request. Consumes more resources. Contrast with </w:t>
      </w:r>
      <w:hyperlink w:anchor="Term_SPA" w:history="1">
        <w:r w:rsidRPr="005150F5">
          <w:rPr>
            <w:rStyle w:val="Hyperlink"/>
          </w:rPr>
          <w:t>SPA</w:t>
        </w:r>
      </w:hyperlink>
      <w:r>
        <w:t>.</w:t>
      </w:r>
    </w:p>
    <w:p w14:paraId="238CD344" w14:textId="77777777" w:rsidR="007D0BD8" w:rsidRPr="003778EA" w:rsidRDefault="007D0BD8" w:rsidP="007D0BD8">
      <w:pPr>
        <w:pStyle w:val="BodyText"/>
        <w:rPr>
          <w:b/>
          <w:bCs/>
          <w:vanish/>
          <w:specVanish/>
        </w:rPr>
      </w:pPr>
      <w:bookmarkStart w:id="264" w:name="Term_MIME"/>
      <w:bookmarkEnd w:id="264"/>
      <w:r w:rsidRPr="003778EA">
        <w:rPr>
          <w:b/>
          <w:bCs/>
        </w:rPr>
        <w:t>Multipurpose Internet Mail Extensions (MIME)</w:t>
      </w:r>
      <w:r>
        <w:rPr>
          <w:b/>
          <w:bCs/>
        </w:rPr>
        <w:t xml:space="preserve"> type</w:t>
      </w:r>
    </w:p>
    <w:p w14:paraId="6C919691" w14:textId="77777777" w:rsidR="007D0BD8" w:rsidRDefault="007D0BD8" w:rsidP="007D0BD8">
      <w:pPr>
        <w:pStyle w:val="BodyText"/>
      </w:pPr>
      <w:r>
        <w:t xml:space="preserve"> : as defined by RFC 2045, the nature and format of a document.  </w:t>
      </w:r>
    </w:p>
    <w:p w14:paraId="284A21BA" w14:textId="77777777" w:rsidR="007D0BD8" w:rsidRPr="00430B89" w:rsidRDefault="007D0BD8" w:rsidP="007D0BD8">
      <w:pPr>
        <w:pStyle w:val="BodyText"/>
        <w:rPr>
          <w:b/>
          <w:bCs/>
          <w:vanish/>
          <w:specVanish/>
        </w:rPr>
      </w:pPr>
      <w:bookmarkStart w:id="265" w:name="Term_MVP"/>
      <w:bookmarkEnd w:id="265"/>
      <w:r w:rsidRPr="00430B89">
        <w:rPr>
          <w:b/>
          <w:bCs/>
        </w:rPr>
        <w:t>MVP</w:t>
      </w:r>
    </w:p>
    <w:p w14:paraId="3EFCA986" w14:textId="77777777" w:rsidR="007D0BD8" w:rsidRDefault="007D0BD8" w:rsidP="007D0BD8">
      <w:pPr>
        <w:pStyle w:val="BodyText"/>
      </w:pPr>
      <w:r>
        <w:t xml:space="preserve"> : acronym for </w:t>
      </w:r>
      <w:r w:rsidRPr="00430B89">
        <w:rPr>
          <w:i/>
          <w:iCs/>
        </w:rPr>
        <w:t>Minimum Viable Product</w:t>
      </w:r>
      <w:r>
        <w:t xml:space="preserve">, but too often -- due to a fundamental misunderstanding and misapplication of </w:t>
      </w:r>
      <w:hyperlink w:anchor="Term_Agile" w:history="1">
        <w:r w:rsidRPr="00430B89">
          <w:rPr>
            <w:rStyle w:val="Hyperlink"/>
          </w:rPr>
          <w:t>Agile</w:t>
        </w:r>
      </w:hyperlink>
      <w:r>
        <w:t xml:space="preserve"> methodologies -- becomes instead the acronym for </w:t>
      </w:r>
      <w:r w:rsidRPr="00430B89">
        <w:rPr>
          <w:i/>
          <w:iCs/>
        </w:rPr>
        <w:t>Missing Valuable Planning</w:t>
      </w:r>
      <w:r>
        <w:t>.</w:t>
      </w:r>
    </w:p>
    <w:p w14:paraId="7E00420F" w14:textId="77777777" w:rsidR="007D0BD8" w:rsidRPr="00F76BDF" w:rsidRDefault="007D0BD8" w:rsidP="007D0BD8">
      <w:pPr>
        <w:pStyle w:val="BodyText"/>
        <w:rPr>
          <w:b/>
          <w:bCs/>
          <w:vanish/>
          <w:specVanish/>
        </w:rPr>
      </w:pPr>
      <w:bookmarkStart w:id="266" w:name="Term_NonFunctionalRequirements"/>
      <w:bookmarkEnd w:id="266"/>
      <w:r w:rsidRPr="00F76BDF">
        <w:rPr>
          <w:b/>
          <w:bCs/>
        </w:rPr>
        <w:t xml:space="preserve">Non-Functional Requirements </w:t>
      </w:r>
    </w:p>
    <w:p w14:paraId="6AF3251E" w14:textId="77777777" w:rsidR="007D0BD8" w:rsidRDefault="007D0BD8" w:rsidP="007D0BD8">
      <w:pPr>
        <w:pStyle w:val="BodyText"/>
      </w:pPr>
      <w:r>
        <w:t xml:space="preserve"> : requirements defining the system, </w:t>
      </w:r>
      <w:proofErr w:type="gramStart"/>
      <w:r>
        <w:t>data</w:t>
      </w:r>
      <w:proofErr w:type="gramEnd"/>
      <w:r>
        <w:t xml:space="preserve"> and user experience quality obligations.</w:t>
      </w:r>
    </w:p>
    <w:p w14:paraId="0CE3F0DA" w14:textId="77777777" w:rsidR="007D0BD8" w:rsidRPr="0039312E" w:rsidRDefault="007D0BD8" w:rsidP="007D0BD8">
      <w:pPr>
        <w:pStyle w:val="BodyText"/>
        <w:rPr>
          <w:b/>
          <w:bCs/>
          <w:vanish/>
          <w:specVanish/>
        </w:rPr>
      </w:pPr>
      <w:bookmarkStart w:id="267" w:name="Term_NonProductionDataEnvironment"/>
      <w:bookmarkEnd w:id="267"/>
      <w:r w:rsidRPr="0039312E">
        <w:rPr>
          <w:b/>
          <w:bCs/>
        </w:rPr>
        <w:t>Non-Production Data Environment</w:t>
      </w:r>
    </w:p>
    <w:p w14:paraId="1F9BA5E7" w14:textId="77777777" w:rsidR="007D0BD8" w:rsidRDefault="007D0BD8" w:rsidP="007D0BD8">
      <w:pPr>
        <w:pStyle w:val="BodyText"/>
      </w:pPr>
      <w:r>
        <w:t xml:space="preserve"> : </w:t>
      </w:r>
      <w:hyperlink w:anchor="Term_Environment" w:history="1">
        <w:r w:rsidRPr="0039312E">
          <w:rPr>
            <w:rStyle w:val="Hyperlink"/>
          </w:rPr>
          <w:t>environments</w:t>
        </w:r>
      </w:hyperlink>
      <w:r>
        <w:t xml:space="preserve"> whose datastores contain test data specifically developed to test and/or demonstrate system functionality. Best practice is to NEVER use production data, even if it is truncated, obfuscated, or old. Contrast with </w:t>
      </w:r>
      <w:hyperlink w:anchor="Term_ProductionDataEnvironment" w:history="1">
        <w:r w:rsidRPr="0039312E">
          <w:rPr>
            <w:rStyle w:val="Hyperlink"/>
          </w:rPr>
          <w:t>Production Data Environment</w:t>
        </w:r>
      </w:hyperlink>
      <w:r>
        <w:t>.</w:t>
      </w:r>
    </w:p>
    <w:p w14:paraId="31384611" w14:textId="77777777" w:rsidR="007D0BD8" w:rsidRPr="00BF0CC0" w:rsidRDefault="007D0BD8" w:rsidP="007D0BD8">
      <w:pPr>
        <w:pStyle w:val="BodyText"/>
        <w:rPr>
          <w:b/>
          <w:bCs/>
          <w:vanish/>
          <w:specVanish/>
        </w:rPr>
      </w:pPr>
      <w:bookmarkStart w:id="268" w:name="Term_OAuth"/>
      <w:bookmarkEnd w:id="268"/>
      <w:r w:rsidRPr="00BF0CC0">
        <w:rPr>
          <w:b/>
          <w:bCs/>
        </w:rPr>
        <w:t>OAuth</w:t>
      </w:r>
    </w:p>
    <w:p w14:paraId="56E4C806" w14:textId="77777777" w:rsidR="007D0BD8" w:rsidRDefault="007D0BD8" w:rsidP="007D0BD8">
      <w:pPr>
        <w:pStyle w:val="BodyText"/>
      </w:pPr>
      <w:r>
        <w:t xml:space="preserve"> : an </w:t>
      </w:r>
      <w:proofErr w:type="gramStart"/>
      <w:r>
        <w:t>HTTP/S based authentication standards</w:t>
      </w:r>
      <w:proofErr w:type="gramEnd"/>
      <w:r>
        <w:t xml:space="preserve">. See </w:t>
      </w:r>
      <w:hyperlink w:anchor="Term_OIDC" w:history="1">
        <w:r w:rsidRPr="00BF0CC0">
          <w:rPr>
            <w:rStyle w:val="Hyperlink"/>
          </w:rPr>
          <w:t>OIDC</w:t>
        </w:r>
      </w:hyperlink>
      <w:r>
        <w:t>.</w:t>
      </w:r>
    </w:p>
    <w:p w14:paraId="21DA83D2" w14:textId="77777777" w:rsidR="007D0BD8" w:rsidRPr="003A1AEB" w:rsidRDefault="007D0BD8" w:rsidP="007D0BD8">
      <w:pPr>
        <w:pStyle w:val="BodyText"/>
        <w:rPr>
          <w:b/>
          <w:bCs/>
          <w:vanish/>
          <w:specVanish/>
        </w:rPr>
      </w:pPr>
      <w:bookmarkStart w:id="269" w:name="Term_ODATA"/>
      <w:bookmarkEnd w:id="269"/>
      <w:r w:rsidRPr="003A1AEB">
        <w:rPr>
          <w:b/>
          <w:bCs/>
        </w:rPr>
        <w:t xml:space="preserve">ODATA </w:t>
      </w:r>
    </w:p>
    <w:p w14:paraId="56FFC982" w14:textId="77777777" w:rsidR="007D0BD8" w:rsidRDefault="007D0BD8" w:rsidP="007D0BD8">
      <w:pPr>
        <w:pStyle w:val="BodyText"/>
      </w:pPr>
      <w:r>
        <w:t xml:space="preserve">: an </w:t>
      </w:r>
      <w:hyperlink w:anchor="Term_ISO" w:history="1">
        <w:r w:rsidRPr="003A1AEB">
          <w:rPr>
            <w:rStyle w:val="Hyperlink"/>
          </w:rPr>
          <w:t>international standards</w:t>
        </w:r>
      </w:hyperlink>
      <w:r>
        <w:t xml:space="preserve"> based </w:t>
      </w:r>
      <w:hyperlink w:anchor="Term_Queryable" w:history="1">
        <w:r w:rsidRPr="003A1AEB">
          <w:rPr>
            <w:rStyle w:val="Hyperlink"/>
          </w:rPr>
          <w:t>querable</w:t>
        </w:r>
      </w:hyperlink>
      <w:r>
        <w:t xml:space="preserve"> extension to </w:t>
      </w:r>
      <w:hyperlink w:anchor="Term_REST" w:history="1">
        <w:r w:rsidRPr="003A1AEB">
          <w:rPr>
            <w:rStyle w:val="Hyperlink"/>
          </w:rPr>
          <w:t>REST</w:t>
        </w:r>
      </w:hyperlink>
      <w:r>
        <w:t xml:space="preserve"> based </w:t>
      </w:r>
      <w:hyperlink w:anchor="Term_API" w:history="1">
        <w:r w:rsidRPr="003A1AEB">
          <w:rPr>
            <w:rStyle w:val="Hyperlink"/>
          </w:rPr>
          <w:t>APIs</w:t>
        </w:r>
      </w:hyperlink>
      <w:r>
        <w:t xml:space="preserve">. See </w:t>
      </w:r>
      <w:hyperlink w:anchor="Term_GraphQL" w:history="1">
        <w:r w:rsidRPr="003A1AEB">
          <w:rPr>
            <w:rStyle w:val="Hyperlink"/>
          </w:rPr>
          <w:t>GraphQL</w:t>
        </w:r>
      </w:hyperlink>
      <w:r>
        <w:t>.</w:t>
      </w:r>
    </w:p>
    <w:p w14:paraId="2DE25F3D" w14:textId="77777777" w:rsidR="007D0BD8" w:rsidRPr="001B2972" w:rsidRDefault="007D0BD8" w:rsidP="007D0BD8">
      <w:pPr>
        <w:pStyle w:val="BodyText"/>
        <w:rPr>
          <w:b/>
          <w:bCs/>
          <w:vanish/>
          <w:specVanish/>
        </w:rPr>
      </w:pPr>
      <w:bookmarkStart w:id="270" w:name="Term_OTS"/>
      <w:bookmarkEnd w:id="270"/>
      <w:r w:rsidRPr="001B2972">
        <w:rPr>
          <w:b/>
          <w:bCs/>
        </w:rPr>
        <w:t>Off the Shelf (OTS)</w:t>
      </w:r>
    </w:p>
    <w:p w14:paraId="606C66EC" w14:textId="77777777" w:rsidR="007D0BD8" w:rsidRPr="000A77B9" w:rsidRDefault="007D0BD8" w:rsidP="007D0BD8">
      <w:pPr>
        <w:pStyle w:val="BodyText"/>
        <w:rPr>
          <w:b/>
          <w:bCs/>
        </w:rPr>
      </w:pPr>
      <w:r>
        <w:t xml:space="preserve"> : a </w:t>
      </w:r>
      <w:hyperlink w:anchor="Term_SaaP" w:history="1">
        <w:r w:rsidRPr="001B2972">
          <w:rPr>
            <w:rStyle w:val="Hyperlink"/>
          </w:rPr>
          <w:t>SaaP</w:t>
        </w:r>
      </w:hyperlink>
      <w:r>
        <w:t xml:space="preserve"> that is not a </w:t>
      </w:r>
      <w:hyperlink w:anchor="Term_CustomSystem" w:history="1">
        <w:r w:rsidRPr="001B2972">
          <w:rPr>
            <w:rStyle w:val="Hyperlink"/>
          </w:rPr>
          <w:t>Custom System</w:t>
        </w:r>
      </w:hyperlink>
      <w:r>
        <w:t>.</w:t>
      </w:r>
    </w:p>
    <w:p w14:paraId="39B55BAE" w14:textId="77777777" w:rsidR="007D0BD8" w:rsidRPr="00315829" w:rsidRDefault="007D0BD8" w:rsidP="007D0BD8">
      <w:pPr>
        <w:pStyle w:val="BodyText"/>
        <w:rPr>
          <w:b/>
          <w:bCs/>
          <w:vanish/>
          <w:specVanish/>
        </w:rPr>
      </w:pPr>
      <w:r w:rsidRPr="00315829">
        <w:rPr>
          <w:b/>
          <w:bCs/>
        </w:rPr>
        <w:t>On-Premises System</w:t>
      </w:r>
    </w:p>
    <w:p w14:paraId="7D8AE3EB" w14:textId="77777777" w:rsidR="007D0BD8" w:rsidRDefault="007D0BD8" w:rsidP="007D0BD8">
      <w:pPr>
        <w:pStyle w:val="BodyText"/>
      </w:pPr>
      <w:r>
        <w:t xml:space="preserve"> : see </w:t>
      </w:r>
      <w:hyperlink w:anchor="Term_SelfHosted" w:history="1">
        <w:r w:rsidRPr="00F644AB">
          <w:rPr>
            <w:rStyle w:val="Hyperlink"/>
          </w:rPr>
          <w:t>Self-Hosted</w:t>
        </w:r>
      </w:hyperlink>
      <w:r>
        <w:t xml:space="preserve"> System.</w:t>
      </w:r>
    </w:p>
    <w:p w14:paraId="5456BA09" w14:textId="77777777" w:rsidR="007D0BD8" w:rsidRPr="00BF0CC0" w:rsidRDefault="007D0BD8" w:rsidP="007D0BD8">
      <w:pPr>
        <w:pStyle w:val="BodyText"/>
        <w:rPr>
          <w:b/>
          <w:bCs/>
          <w:vanish/>
          <w:specVanish/>
        </w:rPr>
      </w:pPr>
      <w:bookmarkStart w:id="271" w:name="Term_OIDC"/>
      <w:bookmarkEnd w:id="271"/>
      <w:r w:rsidRPr="00BF0CC0">
        <w:rPr>
          <w:b/>
          <w:bCs/>
        </w:rPr>
        <w:t>Open Identity Connect (OIDC)</w:t>
      </w:r>
    </w:p>
    <w:p w14:paraId="1E2BDB4A" w14:textId="77777777" w:rsidR="007D0BD8" w:rsidRDefault="007D0BD8" w:rsidP="007D0BD8">
      <w:pPr>
        <w:pStyle w:val="BodyText"/>
      </w:pPr>
      <w:r>
        <w:t xml:space="preserve"> : an </w:t>
      </w:r>
      <w:hyperlink w:anchor="Term_OAuth" w:history="1">
        <w:r w:rsidRPr="00BF0CC0">
          <w:rPr>
            <w:rStyle w:val="Hyperlink"/>
          </w:rPr>
          <w:t>OAuth</w:t>
        </w:r>
      </w:hyperlink>
      <w:r>
        <w:t xml:space="preserve"> based </w:t>
      </w:r>
      <w:r w:rsidRPr="00BF0CC0">
        <w:rPr>
          <w:i/>
          <w:iCs/>
        </w:rPr>
        <w:t>authentication</w:t>
      </w:r>
      <w:r>
        <w:t xml:space="preserve"> (as opposed to </w:t>
      </w:r>
      <w:r w:rsidRPr="00BF0CC0">
        <w:rPr>
          <w:i/>
          <w:iCs/>
        </w:rPr>
        <w:t>authorisation</w:t>
      </w:r>
      <w:r>
        <w:t>) system.</w:t>
      </w:r>
    </w:p>
    <w:p w14:paraId="13886E91" w14:textId="77777777" w:rsidR="007D0BD8" w:rsidRPr="00782503" w:rsidRDefault="007D0BD8" w:rsidP="007D0BD8">
      <w:pPr>
        <w:pStyle w:val="BodyText"/>
        <w:rPr>
          <w:b/>
          <w:bCs/>
          <w:vanish/>
          <w:specVanish/>
        </w:rPr>
      </w:pPr>
      <w:bookmarkStart w:id="272" w:name="Term_OpenInformation"/>
      <w:bookmarkEnd w:id="272"/>
      <w:r w:rsidRPr="00782503">
        <w:rPr>
          <w:b/>
          <w:bCs/>
        </w:rPr>
        <w:t>Open Information</w:t>
      </w:r>
    </w:p>
    <w:p w14:paraId="74066B7E" w14:textId="77777777" w:rsidR="007D0BD8" w:rsidRDefault="007D0BD8" w:rsidP="007D0BD8">
      <w:pPr>
        <w:pStyle w:val="BodyText"/>
      </w:pPr>
      <w:r>
        <w:t xml:space="preserve"> : information that is openly accessible. Contrast with </w:t>
      </w:r>
      <w:hyperlink w:anchor="Term_ConfidentialInformation" w:history="1">
        <w:r w:rsidRPr="00782503">
          <w:rPr>
            <w:rStyle w:val="Hyperlink"/>
          </w:rPr>
          <w:t>Confidential Information</w:t>
        </w:r>
      </w:hyperlink>
      <w:r>
        <w:t>.</w:t>
      </w:r>
    </w:p>
    <w:p w14:paraId="3556B12B" w14:textId="77777777" w:rsidR="007D0BD8" w:rsidRPr="00C83E0E" w:rsidRDefault="007D0BD8" w:rsidP="007D0BD8">
      <w:pPr>
        <w:pStyle w:val="BodyText"/>
        <w:rPr>
          <w:b/>
          <w:bCs/>
          <w:vanish/>
          <w:specVanish/>
        </w:rPr>
      </w:pPr>
      <w:bookmarkStart w:id="273" w:name="Term_Operation"/>
      <w:bookmarkEnd w:id="273"/>
      <w:r w:rsidRPr="00C83E0E">
        <w:rPr>
          <w:b/>
          <w:bCs/>
        </w:rPr>
        <w:t>Operation</w:t>
      </w:r>
    </w:p>
    <w:p w14:paraId="59D783C7" w14:textId="77777777" w:rsidR="007D0BD8" w:rsidRDefault="007D0BD8" w:rsidP="007D0BD8">
      <w:pPr>
        <w:pStyle w:val="BodyText"/>
      </w:pPr>
      <w:r>
        <w:t xml:space="preserve"> : an act within a </w:t>
      </w:r>
      <w:hyperlink w:anchor="Term_System" w:history="1">
        <w:r w:rsidRPr="00AE03A2">
          <w:rPr>
            <w:rStyle w:val="Hyperlink"/>
          </w:rPr>
          <w:t>system</w:t>
        </w:r>
      </w:hyperlink>
      <w:r>
        <w:t xml:space="preserve"> requested by a </w:t>
      </w:r>
      <w:hyperlink w:anchor="Term_SystemUser" w:history="1">
        <w:r w:rsidRPr="00AE03A2">
          <w:rPr>
            <w:rStyle w:val="Hyperlink"/>
          </w:rPr>
          <w:t>user</w:t>
        </w:r>
      </w:hyperlink>
      <w:r>
        <w:t xml:space="preserve"> within a session. Most often the act is one to Browse, Read/View, Edit, Add, Delete (BREAD) a Resource.</w:t>
      </w:r>
    </w:p>
    <w:p w14:paraId="3BE75C3C" w14:textId="77777777" w:rsidR="007D0BD8" w:rsidRPr="00162571" w:rsidRDefault="007D0BD8" w:rsidP="007D0BD8">
      <w:pPr>
        <w:pStyle w:val="BodyText"/>
        <w:rPr>
          <w:b/>
          <w:bCs/>
          <w:vanish/>
          <w:specVanish/>
        </w:rPr>
      </w:pPr>
      <w:r w:rsidRPr="00162571">
        <w:rPr>
          <w:b/>
          <w:bCs/>
        </w:rPr>
        <w:t>Organisation Managed</w:t>
      </w:r>
    </w:p>
    <w:p w14:paraId="35CA35B3" w14:textId="77777777" w:rsidR="007D0BD8" w:rsidRDefault="007D0BD8" w:rsidP="007D0BD8">
      <w:pPr>
        <w:pStyle w:val="BodyText"/>
      </w:pPr>
      <w:r>
        <w:t xml:space="preserve"> : the service’s systems are purchased, </w:t>
      </w:r>
      <w:proofErr w:type="gramStart"/>
      <w:r>
        <w:t>installed</w:t>
      </w:r>
      <w:proofErr w:type="gramEnd"/>
      <w:r>
        <w:t xml:space="preserve"> and managed on </w:t>
      </w:r>
      <w:hyperlink w:anchor="Term_SponsorOrganisation" w:history="1">
        <w:r w:rsidRPr="009C5B95">
          <w:rPr>
            <w:rStyle w:val="Hyperlink"/>
          </w:rPr>
          <w:t>Sponsor Organisation</w:t>
        </w:r>
      </w:hyperlink>
      <w:r>
        <w:t xml:space="preserve">’s infrastructure. Contrast with the </w:t>
      </w:r>
      <w:hyperlink w:anchor="Term_SaaS" w:history="1">
        <w:r w:rsidRPr="00A13BFC">
          <w:rPr>
            <w:rStyle w:val="Hyperlink"/>
          </w:rPr>
          <w:t>SaaS</w:t>
        </w:r>
      </w:hyperlink>
      <w:r>
        <w:t xml:space="preserve"> based services.</w:t>
      </w:r>
    </w:p>
    <w:p w14:paraId="297AEDF1" w14:textId="77777777" w:rsidR="007D0BD8" w:rsidRPr="000F39EE" w:rsidRDefault="007D0BD8" w:rsidP="007D0BD8">
      <w:pPr>
        <w:pStyle w:val="BodyText"/>
        <w:rPr>
          <w:b/>
          <w:bCs/>
          <w:vanish/>
          <w:specVanish/>
        </w:rPr>
      </w:pPr>
      <w:r w:rsidRPr="000F39EE">
        <w:rPr>
          <w:b/>
          <w:bCs/>
        </w:rPr>
        <w:t>OWASP</w:t>
      </w:r>
    </w:p>
    <w:p w14:paraId="6C070F30" w14:textId="77777777" w:rsidR="007D0BD8" w:rsidRDefault="007D0BD8" w:rsidP="007D0BD8">
      <w:pPr>
        <w:pStyle w:val="BodyText"/>
      </w:pPr>
      <w:r>
        <w:t xml:space="preserve"> : The </w:t>
      </w:r>
      <w:r w:rsidRPr="000F39EE">
        <w:rPr>
          <w:i/>
          <w:iCs/>
        </w:rPr>
        <w:t>Open Worldwide Application Security Project</w:t>
      </w:r>
      <w:r>
        <w:rPr>
          <w:rStyle w:val="FootnoteReference"/>
          <w:i/>
          <w:iCs/>
        </w:rPr>
        <w:footnoteReference w:id="14"/>
      </w:r>
      <w:r>
        <w:t xml:space="preserve"> is a non-profit Foundation that both publishes the “Top Ten” security risk report and the WAF “Core Rule Set”. </w:t>
      </w:r>
    </w:p>
    <w:p w14:paraId="65DEA011" w14:textId="77777777" w:rsidR="007D0BD8" w:rsidRPr="004E2C0B" w:rsidRDefault="007D0BD8" w:rsidP="007D0BD8">
      <w:pPr>
        <w:pStyle w:val="BodyText"/>
        <w:rPr>
          <w:b/>
          <w:bCs/>
          <w:vanish/>
          <w:specVanish/>
        </w:rPr>
      </w:pPr>
      <w:bookmarkStart w:id="274" w:name="Term_PaaS"/>
      <w:bookmarkEnd w:id="274"/>
      <w:r w:rsidRPr="004E2C0B">
        <w:rPr>
          <w:b/>
          <w:bCs/>
        </w:rPr>
        <w:t>Platforms as a Service (PaaS)</w:t>
      </w:r>
    </w:p>
    <w:p w14:paraId="28AFA14A" w14:textId="77777777" w:rsidR="007D0BD8" w:rsidRDefault="007D0BD8" w:rsidP="007D0BD8">
      <w:pPr>
        <w:pStyle w:val="BodyText"/>
      </w:pPr>
      <w:r>
        <w:t xml:space="preserve"> : cloud infrastructure that is managed as a service platform. Not to be confused with </w:t>
      </w:r>
      <w:hyperlink w:anchor="Term_SaaP" w:history="1">
        <w:r w:rsidRPr="004E2C0B">
          <w:rPr>
            <w:rStyle w:val="Hyperlink"/>
          </w:rPr>
          <w:t>SaaP</w:t>
        </w:r>
      </w:hyperlink>
      <w:r>
        <w:t>.</w:t>
      </w:r>
    </w:p>
    <w:p w14:paraId="74CB6A0C" w14:textId="77777777" w:rsidR="007D0BD8" w:rsidRPr="00AE03A2" w:rsidRDefault="007D0BD8" w:rsidP="007D0BD8">
      <w:pPr>
        <w:pStyle w:val="BodyText"/>
        <w:rPr>
          <w:b/>
          <w:bCs/>
          <w:vanish/>
          <w:specVanish/>
        </w:rPr>
      </w:pPr>
      <w:bookmarkStart w:id="275" w:name="Term_Permission"/>
      <w:bookmarkEnd w:id="275"/>
      <w:r w:rsidRPr="00AE03A2">
        <w:rPr>
          <w:b/>
          <w:bCs/>
        </w:rPr>
        <w:t>Permission</w:t>
      </w:r>
    </w:p>
    <w:p w14:paraId="3AB04A37" w14:textId="77777777" w:rsidR="007D0BD8" w:rsidRDefault="007D0BD8" w:rsidP="007D0BD8">
      <w:pPr>
        <w:pStyle w:val="BodyText"/>
      </w:pPr>
      <w:r>
        <w:t xml:space="preserve"> : a credential that a </w:t>
      </w:r>
      <w:hyperlink w:anchor="Term_SystemUser" w:history="1">
        <w:r w:rsidRPr="00AE03A2">
          <w:rPr>
            <w:rStyle w:val="Hyperlink"/>
          </w:rPr>
          <w:t>system user</w:t>
        </w:r>
      </w:hyperlink>
      <w:r>
        <w:t xml:space="preserve"> may have that is verified by a </w:t>
      </w:r>
      <w:hyperlink w:anchor="Term_System" w:history="1">
        <w:r w:rsidRPr="00AE03A2">
          <w:rPr>
            <w:rStyle w:val="Hyperlink"/>
          </w:rPr>
          <w:t>system</w:t>
        </w:r>
      </w:hyperlink>
      <w:r>
        <w:t xml:space="preserve"> before it grants an operation requested by the user.</w:t>
      </w:r>
    </w:p>
    <w:p w14:paraId="181C0390" w14:textId="77777777" w:rsidR="007D0BD8" w:rsidRPr="00620632" w:rsidRDefault="007D0BD8" w:rsidP="007D0BD8">
      <w:pPr>
        <w:pStyle w:val="BodyText"/>
        <w:rPr>
          <w:b/>
          <w:bCs/>
          <w:vanish/>
          <w:specVanish/>
        </w:rPr>
      </w:pPr>
      <w:bookmarkStart w:id="276" w:name="Term_Person"/>
      <w:bookmarkEnd w:id="276"/>
      <w:r w:rsidRPr="00620632">
        <w:rPr>
          <w:b/>
          <w:bCs/>
        </w:rPr>
        <w:lastRenderedPageBreak/>
        <w:t>Person</w:t>
      </w:r>
    </w:p>
    <w:p w14:paraId="05C16E27" w14:textId="77777777" w:rsidR="007D0BD8" w:rsidRDefault="007D0BD8" w:rsidP="007D0BD8">
      <w:pPr>
        <w:pStyle w:val="BodyText"/>
      </w:pPr>
      <w:r>
        <w:t xml:space="preserve"> : a physical or juridical entity, that may have multiple Identities, may be a </w:t>
      </w:r>
      <w:hyperlink w:anchor="Term_SystemUser" w:history="1">
        <w:r w:rsidRPr="00620632">
          <w:rPr>
            <w:rStyle w:val="Hyperlink"/>
          </w:rPr>
          <w:t>system user</w:t>
        </w:r>
      </w:hyperlink>
      <w:r>
        <w:t xml:space="preserve"> and become authenticated within the system using one or more digital identities developed by trusted 3</w:t>
      </w:r>
      <w:r w:rsidRPr="00620632">
        <w:rPr>
          <w:vertAlign w:val="superscript"/>
        </w:rPr>
        <w:t>rd</w:t>
      </w:r>
      <w:r>
        <w:t xml:space="preserve"> party systems.</w:t>
      </w:r>
    </w:p>
    <w:p w14:paraId="68AB828A" w14:textId="77777777" w:rsidR="007D0BD8" w:rsidRPr="00096565" w:rsidRDefault="007D0BD8" w:rsidP="007D0BD8">
      <w:pPr>
        <w:pStyle w:val="BodyText"/>
        <w:rPr>
          <w:b/>
          <w:bCs/>
          <w:vanish/>
          <w:specVanish/>
        </w:rPr>
      </w:pPr>
      <w:bookmarkStart w:id="277" w:name="Term_PersonalData"/>
      <w:bookmarkEnd w:id="277"/>
      <w:r w:rsidRPr="00096565">
        <w:rPr>
          <w:b/>
          <w:bCs/>
        </w:rPr>
        <w:t>Personal Data</w:t>
      </w:r>
    </w:p>
    <w:p w14:paraId="16BBE710" w14:textId="77777777" w:rsidR="007D0BD8" w:rsidRDefault="007D0BD8" w:rsidP="007D0BD8">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419C1F1D" w14:textId="77777777" w:rsidR="007D0BD8" w:rsidRPr="00FA6ACC" w:rsidRDefault="007D0BD8" w:rsidP="007D0BD8">
      <w:pPr>
        <w:rPr>
          <w:b/>
          <w:bCs/>
          <w:vanish/>
          <w:specVanish/>
        </w:rPr>
      </w:pPr>
      <w:bookmarkStart w:id="278" w:name="Term_PII"/>
      <w:r w:rsidRPr="00FA6ACC">
        <w:rPr>
          <w:b/>
          <w:bCs/>
        </w:rPr>
        <w:t>Personal Identifiable Information (PII)</w:t>
      </w:r>
    </w:p>
    <w:bookmarkEnd w:id="278"/>
    <w:p w14:paraId="1D626E42" w14:textId="77777777" w:rsidR="007D0BD8" w:rsidRDefault="007D0BD8" w:rsidP="007D0BD8">
      <w:r>
        <w:t xml:space="preserve"> : information that permits identifying a unique person. May be composed of their DOB, and Surname, or any other combination of Names, DOB, Address, etc.</w:t>
      </w:r>
    </w:p>
    <w:p w14:paraId="642CA1D5" w14:textId="77777777" w:rsidR="007D0BD8" w:rsidRPr="003826B8" w:rsidRDefault="007D0BD8" w:rsidP="007D0BD8">
      <w:pPr>
        <w:rPr>
          <w:vanish/>
          <w:specVanish/>
        </w:rPr>
      </w:pPr>
      <w:bookmarkStart w:id="279" w:name="Term_PIA"/>
      <w:bookmarkEnd w:id="279"/>
      <w:r w:rsidRPr="003826B8">
        <w:rPr>
          <w:b/>
          <w:bCs/>
        </w:rPr>
        <w:t>Privacy Impact Assessment (PIA)</w:t>
      </w:r>
    </w:p>
    <w:p w14:paraId="1F4949A3" w14:textId="77777777" w:rsidR="007D0BD8" w:rsidRDefault="007D0BD8" w:rsidP="007D0BD8">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w:t>
      </w:r>
      <w:proofErr w:type="gramStart"/>
      <w:r>
        <w:t>An</w:t>
      </w:r>
      <w:proofErr w:type="gramEnd"/>
      <w:r>
        <w:t xml:space="preserve"> sub aspect of a </w:t>
      </w:r>
      <w:hyperlink w:anchor="Term_DPIA" w:history="1">
        <w:r w:rsidRPr="003826B8">
          <w:rPr>
            <w:rStyle w:val="Hyperlink"/>
          </w:rPr>
          <w:t>Data Projection Impact Assessment (DPIA)</w:t>
        </w:r>
      </w:hyperlink>
      <w:r>
        <w:t xml:space="preserve">. </w:t>
      </w:r>
    </w:p>
    <w:p w14:paraId="599AC336" w14:textId="77777777" w:rsidR="007D0BD8" w:rsidRPr="001168DF" w:rsidRDefault="007D0BD8" w:rsidP="007D0BD8">
      <w:pPr>
        <w:rPr>
          <w:b/>
          <w:bCs/>
          <w:vanish/>
          <w:specVanish/>
        </w:rPr>
      </w:pPr>
      <w:bookmarkStart w:id="280" w:name="Term_PrivacyStatement"/>
      <w:bookmarkEnd w:id="280"/>
      <w:r w:rsidRPr="001168DF">
        <w:rPr>
          <w:b/>
          <w:bCs/>
        </w:rPr>
        <w:t>Privacy Statement</w:t>
      </w:r>
    </w:p>
    <w:p w14:paraId="213FD605" w14:textId="77777777" w:rsidR="007D0BD8" w:rsidRPr="00096565" w:rsidRDefault="007D0BD8" w:rsidP="007D0BD8">
      <w:r>
        <w:t xml:space="preserve"> : a publicly accessible view summarising what data is collected, for what purpose, whom it is shared with, how long it is retained, how users can request that their Personal Information is corrected.</w:t>
      </w:r>
    </w:p>
    <w:p w14:paraId="29024AC5" w14:textId="77777777" w:rsidR="007D0BD8" w:rsidRPr="005A70C7" w:rsidRDefault="007D0BD8" w:rsidP="007D0BD8">
      <w:pPr>
        <w:pStyle w:val="BodyText"/>
        <w:rPr>
          <w:b/>
          <w:bCs/>
          <w:vanish/>
          <w:specVanish/>
        </w:rPr>
      </w:pPr>
      <w:bookmarkStart w:id="281" w:name="Term_Pipeline"/>
      <w:bookmarkEnd w:id="281"/>
      <w:r w:rsidRPr="005A70C7">
        <w:rPr>
          <w:b/>
          <w:bCs/>
        </w:rPr>
        <w:t>Pipeline [Automation]</w:t>
      </w:r>
    </w:p>
    <w:p w14:paraId="57FB2FF2" w14:textId="77777777" w:rsidR="007D0BD8" w:rsidRDefault="007D0BD8" w:rsidP="007D0BD8">
      <w:pPr>
        <w:pStyle w:val="BodyText"/>
      </w:pPr>
      <w:r>
        <w:t xml:space="preserve"> : custom developed automation logic to do any one or more of the following: </w:t>
      </w:r>
      <w:hyperlink w:anchor="Term_CustomSystemCode" w:history="1">
        <w:r w:rsidRPr="00A13BFC">
          <w:rPr>
            <w:rStyle w:val="Hyperlink"/>
          </w:rPr>
          <w:t>Custom System Code</w:t>
        </w:r>
      </w:hyperlink>
      <w:r>
        <w:t xml:space="preserve"> Compilation, Static Testing, Packaging, Infrastructure creation (see </w:t>
      </w:r>
      <w:hyperlink w:anchor="Term_InfrastructureAsCode" w:history="1">
        <w:r w:rsidRPr="00845BC7">
          <w:rPr>
            <w:rStyle w:val="Hyperlink"/>
          </w:rPr>
          <w:t>IaC</w:t>
        </w:r>
      </w:hyperlink>
      <w:r>
        <w:t xml:space="preserve">), Deployment, </w:t>
      </w:r>
      <w:hyperlink w:anchor="Term_SystemConfiguration" w:history="1">
        <w:r w:rsidRPr="00845BC7">
          <w:rPr>
            <w:rStyle w:val="Hyperlink"/>
          </w:rPr>
          <w:t>[Integration] Configuration</w:t>
        </w:r>
      </w:hyperlink>
      <w:r>
        <w:t>, [System Settings] Setup, [Users &amp; Data] Provisioning, and/or Dynamic Testing.</w:t>
      </w:r>
    </w:p>
    <w:p w14:paraId="5A6B4296" w14:textId="77777777" w:rsidR="007D0BD8" w:rsidRPr="006F688D" w:rsidRDefault="007D0BD8" w:rsidP="007D0BD8">
      <w:pPr>
        <w:pStyle w:val="BodyText"/>
        <w:rPr>
          <w:b/>
          <w:bCs/>
          <w:vanish/>
          <w:specVanish/>
        </w:rPr>
      </w:pPr>
      <w:bookmarkStart w:id="282" w:name="Term_Platform"/>
      <w:bookmarkEnd w:id="282"/>
      <w:r w:rsidRPr="006F688D">
        <w:rPr>
          <w:b/>
          <w:bCs/>
        </w:rPr>
        <w:t>Platform</w:t>
      </w:r>
    </w:p>
    <w:p w14:paraId="5FE64F01" w14:textId="77777777" w:rsidR="007D0BD8" w:rsidRDefault="007D0BD8" w:rsidP="007D0BD8">
      <w:pPr>
        <w:pStyle w:val="BodyText"/>
        <w:jc w:val="both"/>
      </w:pPr>
      <w:r>
        <w:t xml:space="preserve"> : in the context of software, a </w:t>
      </w:r>
      <w:hyperlink w:anchor="Term_SaaS" w:history="1">
        <w:r w:rsidRPr="00CF1A70">
          <w:rPr>
            <w:rStyle w:val="Hyperlink"/>
          </w:rPr>
          <w:t>SaaS</w:t>
        </w:r>
      </w:hyperlink>
      <w:r>
        <w:t xml:space="preserve"> or </w:t>
      </w:r>
      <w:hyperlink w:anchor="Term_SaaP" w:history="1">
        <w:r w:rsidRPr="00CF1A70">
          <w:rPr>
            <w:rStyle w:val="Hyperlink"/>
          </w:rPr>
          <w:t>SaaP</w:t>
        </w:r>
      </w:hyperlink>
      <w:r>
        <w:t xml:space="preserve"> </w:t>
      </w:r>
      <w:hyperlink w:anchor="Term_System" w:history="1">
        <w:r w:rsidRPr="00C414B9">
          <w:rPr>
            <w:rStyle w:val="Hyperlink"/>
          </w:rPr>
          <w:t>system</w:t>
        </w:r>
      </w:hyperlink>
      <w:r>
        <w:t xml:space="preserve"> to which can be deployed </w:t>
      </w:r>
      <w:hyperlink w:anchor="Term_Extension" w:history="1">
        <w:r w:rsidRPr="00AF5CA7">
          <w:rPr>
            <w:rStyle w:val="Hyperlink"/>
          </w:rPr>
          <w:t>extension</w:t>
        </w:r>
      </w:hyperlink>
      <w:r>
        <w:t>s developed by 3</w:t>
      </w:r>
      <w:r w:rsidRPr="006F688D">
        <w:rPr>
          <w:vertAlign w:val="superscript"/>
        </w:rPr>
        <w:t>rd</w:t>
      </w:r>
      <w:r>
        <w:t xml:space="preserve"> parties without assistance from the service’s developers. In the case of infrastructure, a platform that can be remotely managed to create, configure, monitor, and remove infrastructure without assistance from the infrastructure provider – mostly cloud infrastructure and services providers. </w:t>
      </w:r>
    </w:p>
    <w:p w14:paraId="2171C364" w14:textId="77777777" w:rsidR="007D0BD8" w:rsidRPr="00F4099E" w:rsidRDefault="007D0BD8" w:rsidP="007D0BD8">
      <w:pPr>
        <w:pStyle w:val="BodyText"/>
        <w:jc w:val="both"/>
        <w:rPr>
          <w:b/>
          <w:bCs/>
          <w:vanish/>
          <w:specVanish/>
        </w:rPr>
      </w:pPr>
      <w:bookmarkStart w:id="283" w:name="Term_ProductionData"/>
      <w:bookmarkEnd w:id="283"/>
      <w:r w:rsidRPr="00F4099E">
        <w:rPr>
          <w:b/>
          <w:bCs/>
        </w:rPr>
        <w:t>Production Data</w:t>
      </w:r>
    </w:p>
    <w:p w14:paraId="246187A1" w14:textId="77777777" w:rsidR="007D0BD8" w:rsidRDefault="007D0BD8" w:rsidP="007D0BD8">
      <w:pPr>
        <w:pStyle w:val="BodyText"/>
        <w:jc w:val="both"/>
      </w:pPr>
      <w:r>
        <w:t xml:space="preserve"> : data developed by business service consumers and business service providers within a </w:t>
      </w:r>
      <w:hyperlink w:anchor="Term_ProductionDataEnvironment" w:history="1">
        <w:r w:rsidRPr="00F4099E">
          <w:rPr>
            <w:rStyle w:val="Hyperlink"/>
          </w:rPr>
          <w:t>Production Data Environment</w:t>
        </w:r>
      </w:hyperlink>
      <w:r>
        <w:t xml:space="preserve">. It MUST not be used as a source for </w:t>
      </w:r>
      <w:hyperlink w:anchor="Term_TestData" w:history="1">
        <w:r w:rsidRPr="00F4099E">
          <w:rPr>
            <w:rStyle w:val="Hyperlink"/>
          </w:rPr>
          <w:t>Test Data</w:t>
        </w:r>
      </w:hyperlink>
      <w:r>
        <w:t>.</w:t>
      </w:r>
    </w:p>
    <w:p w14:paraId="4C9CFD16" w14:textId="77777777" w:rsidR="007D0BD8" w:rsidRPr="0039312E" w:rsidRDefault="007D0BD8" w:rsidP="007D0BD8">
      <w:pPr>
        <w:pStyle w:val="BodyText"/>
        <w:rPr>
          <w:b/>
          <w:bCs/>
          <w:vanish/>
          <w:specVanish/>
        </w:rPr>
      </w:pPr>
      <w:bookmarkStart w:id="284" w:name="Term_ProductionDataEnvironment"/>
      <w:bookmarkEnd w:id="284"/>
      <w:r w:rsidRPr="0039312E">
        <w:rPr>
          <w:b/>
          <w:bCs/>
        </w:rPr>
        <w:t>Production Data Environment</w:t>
      </w:r>
    </w:p>
    <w:p w14:paraId="3DA6076A" w14:textId="77777777" w:rsidR="007D0BD8" w:rsidRDefault="007D0BD8" w:rsidP="007D0BD8">
      <w:pPr>
        <w:pStyle w:val="BodyText"/>
        <w:jc w:val="both"/>
      </w:pPr>
      <w:r>
        <w:t xml:space="preserve"> : an </w:t>
      </w:r>
      <w:hyperlink w:anchor="Term_Environment" w:history="1">
        <w:r w:rsidRPr="00C414B9">
          <w:rPr>
            <w:rStyle w:val="Hyperlink"/>
          </w:rPr>
          <w:t>environment</w:t>
        </w:r>
      </w:hyperlink>
      <w:r>
        <w:t xml:space="preserve"> that contains </w:t>
      </w:r>
      <w:hyperlink w:anchor="Term_DataStore" w:history="1">
        <w:r w:rsidRPr="00C414B9">
          <w:rPr>
            <w:rStyle w:val="Hyperlink"/>
          </w:rPr>
          <w:t>datastores</w:t>
        </w:r>
      </w:hyperlink>
      <w:r>
        <w:t xml:space="preserve"> of production data. Best practice is to only have one </w:t>
      </w:r>
      <w:hyperlink w:anchor="Term_Environment" w:history="1">
        <w:r w:rsidRPr="00C414B9">
          <w:rPr>
            <w:rStyle w:val="Hyperlink"/>
          </w:rPr>
          <w:t>environment</w:t>
        </w:r>
      </w:hyperlink>
      <w:r>
        <w:t xml:space="preserve"> (PROD) be a production data environment. Contrast with </w:t>
      </w:r>
      <w:hyperlink w:anchor="Term_NonProductionDataEnvironment" w:history="1">
        <w:r w:rsidRPr="00C414B9">
          <w:rPr>
            <w:rStyle w:val="Hyperlink"/>
          </w:rPr>
          <w:t>Non-Production Data Environment</w:t>
        </w:r>
      </w:hyperlink>
      <w:r>
        <w:t>.</w:t>
      </w:r>
    </w:p>
    <w:p w14:paraId="25773FDB" w14:textId="77777777" w:rsidR="007D0BD8" w:rsidRPr="00E23A97" w:rsidRDefault="007D0BD8" w:rsidP="007D0BD8">
      <w:pPr>
        <w:pStyle w:val="BodyText"/>
        <w:jc w:val="both"/>
        <w:rPr>
          <w:b/>
          <w:bCs/>
          <w:vanish/>
          <w:specVanish/>
        </w:rPr>
      </w:pPr>
      <w:bookmarkStart w:id="285" w:name="Term_Project"/>
      <w:bookmarkEnd w:id="285"/>
      <w:r w:rsidRPr="00E23A97">
        <w:rPr>
          <w:b/>
          <w:bCs/>
        </w:rPr>
        <w:t>Project</w:t>
      </w:r>
    </w:p>
    <w:p w14:paraId="6AD97FEF" w14:textId="77777777" w:rsidR="007D0BD8" w:rsidRDefault="007D0BD8" w:rsidP="007D0BD8">
      <w:pPr>
        <w:pStyle w:val="BodyText"/>
        <w:jc w:val="both"/>
      </w:pPr>
      <w:r>
        <w:t xml:space="preserve"> : an attempt to accomplish set objectives within resource constraints.</w:t>
      </w:r>
    </w:p>
    <w:p w14:paraId="350DE9B0" w14:textId="77777777" w:rsidR="007D0BD8" w:rsidRPr="00C414B9" w:rsidRDefault="007D0BD8" w:rsidP="007D0BD8">
      <w:pPr>
        <w:pStyle w:val="BodyText"/>
        <w:jc w:val="both"/>
        <w:rPr>
          <w:b/>
          <w:bCs/>
          <w:vanish/>
          <w:specVanish/>
        </w:rPr>
      </w:pPr>
      <w:bookmarkStart w:id="286" w:name="Term_QualifiedMajority"/>
      <w:bookmarkEnd w:id="286"/>
      <w:r w:rsidRPr="00C414B9">
        <w:rPr>
          <w:b/>
          <w:bCs/>
        </w:rPr>
        <w:t>Qualified Majority</w:t>
      </w:r>
    </w:p>
    <w:p w14:paraId="71CAD422" w14:textId="77777777" w:rsidR="007D0BD8" w:rsidRDefault="007D0BD8" w:rsidP="007D0BD8">
      <w:pPr>
        <w:pStyle w:val="BodyText"/>
        <w:jc w:val="both"/>
      </w:pPr>
      <w:r>
        <w:t xml:space="preserve"> : a specified (e.g., 90%) </w:t>
      </w:r>
      <w:hyperlink w:anchor="Term_Majority" w:history="1">
        <w:r w:rsidRPr="0002448A">
          <w:rPr>
            <w:rStyle w:val="Hyperlink"/>
          </w:rPr>
          <w:t>majority</w:t>
        </w:r>
      </w:hyperlink>
      <w:r>
        <w:t xml:space="preserve">. See </w:t>
      </w:r>
      <w:hyperlink w:anchor="Term_Mean" w:history="1">
        <w:r w:rsidRPr="0002448A">
          <w:rPr>
            <w:rStyle w:val="Hyperlink"/>
          </w:rPr>
          <w:t>Mean</w:t>
        </w:r>
      </w:hyperlink>
      <w:r>
        <w:t xml:space="preserve"> and </w:t>
      </w:r>
      <w:hyperlink w:anchor="Term_Median" w:history="1">
        <w:r w:rsidRPr="0002448A">
          <w:rPr>
            <w:rStyle w:val="Hyperlink"/>
          </w:rPr>
          <w:t>Median</w:t>
        </w:r>
      </w:hyperlink>
      <w:r>
        <w:t>.</w:t>
      </w:r>
    </w:p>
    <w:p w14:paraId="0D391C55" w14:textId="77777777" w:rsidR="007D0BD8" w:rsidRPr="00B26348" w:rsidRDefault="007D0BD8" w:rsidP="007D0BD8">
      <w:pPr>
        <w:pStyle w:val="BodyText"/>
        <w:rPr>
          <w:b/>
          <w:bCs/>
          <w:vanish/>
          <w:specVanish/>
        </w:rPr>
      </w:pPr>
      <w:bookmarkStart w:id="287" w:name="Term_Quartile"/>
      <w:bookmarkEnd w:id="287"/>
      <w:r w:rsidRPr="00B26348">
        <w:rPr>
          <w:b/>
          <w:bCs/>
        </w:rPr>
        <w:t>Quartile</w:t>
      </w:r>
    </w:p>
    <w:p w14:paraId="6300A5A5" w14:textId="77777777" w:rsidR="007D0BD8" w:rsidRDefault="007D0BD8" w:rsidP="007D0BD8">
      <w:pPr>
        <w:pStyle w:val="BodyText"/>
      </w:pPr>
      <w:r>
        <w:t xml:space="preserve"> : a single interval within a set of data divided into four intervals. Depending on analysis purpose, the quartiles can be either contain the same number of items, or same sum of numbers. See </w:t>
      </w:r>
      <w:hyperlink w:anchor="Term_Mean" w:history="1">
        <w:r w:rsidRPr="00B26348">
          <w:rPr>
            <w:rStyle w:val="Hyperlink"/>
          </w:rPr>
          <w:t>Mean</w:t>
        </w:r>
      </w:hyperlink>
      <w:r>
        <w:t xml:space="preserve"> and </w:t>
      </w:r>
      <w:hyperlink w:anchor="Term_Median" w:history="1">
        <w:r w:rsidRPr="00B26348">
          <w:rPr>
            <w:rStyle w:val="Hyperlink"/>
          </w:rPr>
          <w:t>Median</w:t>
        </w:r>
      </w:hyperlink>
      <w:r>
        <w:t>.</w:t>
      </w:r>
    </w:p>
    <w:p w14:paraId="2ADF90B2" w14:textId="77777777" w:rsidR="007D0BD8" w:rsidRPr="003A1AEB" w:rsidRDefault="007D0BD8" w:rsidP="007D0BD8">
      <w:pPr>
        <w:pStyle w:val="BodyText"/>
        <w:rPr>
          <w:b/>
          <w:bCs/>
          <w:vanish/>
          <w:specVanish/>
        </w:rPr>
      </w:pPr>
      <w:bookmarkStart w:id="288" w:name="Term_Queryable"/>
      <w:bookmarkEnd w:id="288"/>
      <w:r w:rsidRPr="003A1AEB">
        <w:rPr>
          <w:b/>
          <w:bCs/>
        </w:rPr>
        <w:t>Queryable</w:t>
      </w:r>
    </w:p>
    <w:p w14:paraId="5DBEC9C4" w14:textId="77777777" w:rsidR="007D0BD8" w:rsidRDefault="007D0BD8" w:rsidP="007D0BD8">
      <w:pPr>
        <w:pStyle w:val="BodyText"/>
      </w:pPr>
      <w:r>
        <w:t xml:space="preserve"> : a data set that can be filtered, projected, sorted, paged. See ODATA.</w:t>
      </w:r>
    </w:p>
    <w:p w14:paraId="7B4F3A84" w14:textId="77777777" w:rsidR="007D0BD8" w:rsidRPr="004261A0" w:rsidRDefault="007D0BD8" w:rsidP="007D0BD8">
      <w:pPr>
        <w:pStyle w:val="BodyText"/>
        <w:rPr>
          <w:b/>
          <w:bCs/>
          <w:vanish/>
          <w:specVanish/>
        </w:rPr>
      </w:pPr>
      <w:bookmarkStart w:id="289" w:name="Term_RASCI"/>
      <w:bookmarkEnd w:id="289"/>
      <w:r w:rsidRPr="004261A0">
        <w:rPr>
          <w:b/>
          <w:bCs/>
        </w:rPr>
        <w:lastRenderedPageBreak/>
        <w:t>RASCI</w:t>
      </w:r>
    </w:p>
    <w:p w14:paraId="2984E3BF" w14:textId="77777777" w:rsidR="007D0BD8" w:rsidRDefault="007D0BD8" w:rsidP="007D0BD8">
      <w:pPr>
        <w:pStyle w:val="BodyText"/>
      </w:pPr>
      <w:r>
        <w:t xml:space="preserve"> : acronym for level of responsibility towards a task: Responsible (for doing the work), Accountable (managing the allocation of the task), Supporting (can include task dependencies), Consulted, Informed, [Ignored].</w:t>
      </w:r>
    </w:p>
    <w:p w14:paraId="6A21F1B9" w14:textId="77777777" w:rsidR="007D0BD8" w:rsidRPr="00AF1082" w:rsidRDefault="007D0BD8" w:rsidP="007D0BD8">
      <w:pPr>
        <w:pStyle w:val="BodyText"/>
        <w:rPr>
          <w:b/>
          <w:bCs/>
          <w:vanish/>
          <w:specVanish/>
        </w:rPr>
      </w:pPr>
      <w:r w:rsidRPr="00735715">
        <w:rPr>
          <w:b/>
          <w:bCs/>
        </w:rPr>
        <w:t xml:space="preserve">Record </w:t>
      </w:r>
    </w:p>
    <w:p w14:paraId="33433028" w14:textId="77777777" w:rsidR="007D0BD8" w:rsidRDefault="007D0BD8" w:rsidP="007D0BD8">
      <w:pPr>
        <w:pStyle w:val="BodyText"/>
      </w:pPr>
      <w:r>
        <w:t xml:space="preserve"> :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339B423A" w14:textId="77777777" w:rsidR="007D0BD8" w:rsidRPr="002B4DF0" w:rsidRDefault="007D0BD8" w:rsidP="007D0BD8">
      <w:pPr>
        <w:pStyle w:val="BodyText"/>
        <w:rPr>
          <w:b/>
          <w:bCs/>
          <w:vanish/>
          <w:specVanish/>
        </w:rPr>
      </w:pPr>
      <w:bookmarkStart w:id="290" w:name="Term_RPO"/>
      <w:bookmarkEnd w:id="290"/>
      <w:r w:rsidRPr="002B4DF0">
        <w:rPr>
          <w:b/>
          <w:bCs/>
        </w:rPr>
        <w:t>Recovery Point Objective (RPO)</w:t>
      </w:r>
    </w:p>
    <w:p w14:paraId="664880C9" w14:textId="77777777" w:rsidR="007D0BD8" w:rsidRDefault="007D0BD8" w:rsidP="007D0BD8">
      <w:pPr>
        <w:pStyle w:val="BodyText"/>
      </w:pPr>
      <w:r>
        <w:t xml:space="preserve"> : the maximum duration of time since the last system data [incremental] backup and disaster event occurred. It effectively reflects the maximum data loss considered acceptable in the case of a disaster event. See </w:t>
      </w:r>
      <w:hyperlink w:anchor="Term_MADL" w:history="1">
        <w:r w:rsidRPr="00697A17">
          <w:rPr>
            <w:rStyle w:val="Hyperlink"/>
          </w:rPr>
          <w:t>MADL</w:t>
        </w:r>
      </w:hyperlink>
      <w:r>
        <w:t>.</w:t>
      </w:r>
    </w:p>
    <w:p w14:paraId="0681976F" w14:textId="77777777" w:rsidR="007D0BD8" w:rsidRPr="002B4DF0" w:rsidRDefault="007D0BD8" w:rsidP="007D0BD8">
      <w:pPr>
        <w:pStyle w:val="BodyText"/>
        <w:rPr>
          <w:b/>
          <w:bCs/>
          <w:vanish/>
          <w:specVanish/>
        </w:rPr>
      </w:pPr>
      <w:bookmarkStart w:id="291" w:name="Term_RTO"/>
      <w:bookmarkEnd w:id="291"/>
      <w:r w:rsidRPr="002B4DF0">
        <w:rPr>
          <w:b/>
          <w:bCs/>
        </w:rPr>
        <w:t>Recovery Time Objective (RTO)</w:t>
      </w:r>
    </w:p>
    <w:p w14:paraId="349B2CD4" w14:textId="77777777" w:rsidR="007D0BD8" w:rsidRDefault="007D0BD8" w:rsidP="007D0BD8">
      <w:pPr>
        <w:pStyle w:val="BodyText"/>
      </w:pPr>
      <w:r>
        <w:t xml:space="preserve"> : the maximum duration of time between the occurrence of a disaster event and system recovery. Does not include </w:t>
      </w:r>
      <w:hyperlink w:anchor="Term_WRT" w:history="1">
        <w:r w:rsidRPr="002B4DF0">
          <w:rPr>
            <w:rStyle w:val="Hyperlink"/>
          </w:rPr>
          <w:t>WRT</w:t>
        </w:r>
      </w:hyperlink>
      <w:r>
        <w:t>.</w:t>
      </w:r>
    </w:p>
    <w:p w14:paraId="4013A100" w14:textId="77777777" w:rsidR="007D0BD8" w:rsidRPr="00CD6221" w:rsidRDefault="007D0BD8" w:rsidP="007D0BD8">
      <w:pPr>
        <w:pStyle w:val="BodyText"/>
        <w:rPr>
          <w:b/>
          <w:bCs/>
          <w:vanish/>
          <w:specVanish/>
        </w:rPr>
      </w:pPr>
      <w:bookmarkStart w:id="292" w:name="Term_REferenceData"/>
      <w:bookmarkEnd w:id="292"/>
      <w:r w:rsidRPr="004C0626">
        <w:rPr>
          <w:b/>
          <w:bCs/>
        </w:rPr>
        <w:t>Reference Data</w:t>
      </w:r>
    </w:p>
    <w:p w14:paraId="4C144AA0" w14:textId="77777777" w:rsidR="007D0BD8" w:rsidRDefault="007D0BD8" w:rsidP="007D0BD8">
      <w:pPr>
        <w:pStyle w:val="BodyText"/>
      </w:pPr>
      <w:r>
        <w:t xml:space="preserve"> : data used to classify or categorise other data. May be developed from </w:t>
      </w:r>
      <w:hyperlink w:anchor="Term_CodeSet" w:history="1">
        <w:r w:rsidRPr="00CD6221">
          <w:rPr>
            <w:rStyle w:val="Hyperlink"/>
          </w:rPr>
          <w:t>Code Set</w:t>
        </w:r>
      </w:hyperlink>
      <w:r>
        <w:t>s.</w:t>
      </w:r>
    </w:p>
    <w:p w14:paraId="417FBCDC" w14:textId="77777777" w:rsidR="007D0BD8" w:rsidRPr="00E721F6" w:rsidRDefault="007D0BD8" w:rsidP="007D0BD8">
      <w:pPr>
        <w:pStyle w:val="BodyText"/>
        <w:rPr>
          <w:b/>
          <w:bCs/>
          <w:vanish/>
          <w:specVanish/>
        </w:rPr>
      </w:pPr>
      <w:bookmarkStart w:id="293" w:name="Term_Requirement"/>
      <w:bookmarkEnd w:id="293"/>
      <w:r w:rsidRPr="00E721F6">
        <w:rPr>
          <w:b/>
          <w:bCs/>
        </w:rPr>
        <w:t xml:space="preserve">Requirement </w:t>
      </w:r>
    </w:p>
    <w:p w14:paraId="5C7D0A81" w14:textId="77777777" w:rsidR="007D0BD8" w:rsidRDefault="007D0BD8" w:rsidP="007D0BD8">
      <w:pPr>
        <w:pStyle w:val="BodyText"/>
      </w:pPr>
      <w:r>
        <w:t xml:space="preserve"> : comprised of a </w:t>
      </w:r>
      <w:hyperlink w:anchor="Term_Statement" w:history="1">
        <w:r w:rsidRPr="00762291">
          <w:rPr>
            <w:rStyle w:val="Hyperlink"/>
          </w:rPr>
          <w:t>Statement</w:t>
        </w:r>
      </w:hyperlink>
      <w:r>
        <w:t xml:space="preserve">, </w:t>
      </w:r>
      <w:r w:rsidRPr="00762291">
        <w:rPr>
          <w:i/>
          <w:iCs/>
        </w:rPr>
        <w:t>Rationale</w:t>
      </w:r>
      <w:r>
        <w:t xml:space="preserve">, associated </w:t>
      </w:r>
      <w:hyperlink w:anchor="Term_AcceptanceCriteria" w:history="1">
        <w:r w:rsidRPr="005653FE">
          <w:rPr>
            <w:rStyle w:val="Hyperlink"/>
          </w:rPr>
          <w:t>Acceptance Criteria</w:t>
        </w:r>
      </w:hyperlink>
      <w:r>
        <w:t xml:space="preserve"> and optional Details about impacts and implementation.</w:t>
      </w:r>
    </w:p>
    <w:p w14:paraId="4408D4C0" w14:textId="77777777" w:rsidR="007D0BD8" w:rsidRPr="00FA258D" w:rsidRDefault="007D0BD8" w:rsidP="007D0BD8">
      <w:pPr>
        <w:pStyle w:val="BodyText"/>
        <w:rPr>
          <w:b/>
          <w:bCs/>
          <w:vanish/>
          <w:specVanish/>
        </w:rPr>
      </w:pPr>
      <w:bookmarkStart w:id="294" w:name="Term_Resource"/>
      <w:bookmarkEnd w:id="294"/>
      <w:r w:rsidRPr="00735715">
        <w:rPr>
          <w:b/>
          <w:bCs/>
        </w:rPr>
        <w:t>[System] Resource</w:t>
      </w:r>
    </w:p>
    <w:p w14:paraId="21D69415" w14:textId="77777777" w:rsidR="007D0BD8" w:rsidRDefault="007D0BD8" w:rsidP="007D0BD8">
      <w:pPr>
        <w:pStyle w:val="BodyText"/>
      </w:pPr>
      <w:r>
        <w:t xml:space="preserve"> : in the context of technology, could refer to hardware, devices, applications, files, or even virtual assts such as network bandwidth or processing power. </w:t>
      </w:r>
      <w:r>
        <w:br/>
        <w:t xml:space="preserve">In the context of system data refers to </w:t>
      </w:r>
      <w:hyperlink w:anchor="Term_Media" w:history="1">
        <w:r w:rsidRPr="00FA258D">
          <w:rPr>
            <w:rStyle w:val="Hyperlink"/>
          </w:rPr>
          <w:t>media</w:t>
        </w:r>
      </w:hyperlink>
      <w:r>
        <w:t xml:space="preserve"> uploaded to the system, stored as a </w:t>
      </w:r>
      <w:hyperlink w:anchor="Term_Record" w:history="1">
        <w:r w:rsidRPr="00E74D18">
          <w:rPr>
            <w:rStyle w:val="Hyperlink"/>
          </w:rPr>
          <w:t>record</w:t>
        </w:r>
      </w:hyperlink>
      <w:r>
        <w:t xml:space="preserve"> or otherwise, tracked with a </w:t>
      </w:r>
      <w:hyperlink w:anchor="Term_Metadata" w:history="1">
        <w:r w:rsidRPr="00E74D18">
          <w:rPr>
            <w:rStyle w:val="Hyperlink"/>
          </w:rPr>
          <w:t>metadata</w:t>
        </w:r>
      </w:hyperlink>
      <w:r>
        <w:t xml:space="preserve"> </w:t>
      </w:r>
      <w:hyperlink w:anchor="Term_Record" w:history="1">
        <w:r w:rsidRPr="00E74D18">
          <w:rPr>
            <w:rStyle w:val="Hyperlink"/>
          </w:rPr>
          <w:t>record</w:t>
        </w:r>
      </w:hyperlink>
      <w:r>
        <w:t xml:space="preserve">. </w:t>
      </w:r>
    </w:p>
    <w:p w14:paraId="3FFBA44C" w14:textId="77777777" w:rsidR="007D0BD8" w:rsidRPr="00AE03A2" w:rsidRDefault="007D0BD8" w:rsidP="007D0BD8">
      <w:pPr>
        <w:pStyle w:val="BodyText"/>
        <w:rPr>
          <w:b/>
          <w:bCs/>
          <w:vanish/>
          <w:specVanish/>
        </w:rPr>
      </w:pPr>
      <w:bookmarkStart w:id="295" w:name="Term_Responsibility"/>
      <w:bookmarkEnd w:id="295"/>
      <w:r w:rsidRPr="003E3AC0">
        <w:rPr>
          <w:b/>
          <w:bCs/>
        </w:rPr>
        <w:t>Responsibility</w:t>
      </w:r>
    </w:p>
    <w:p w14:paraId="33DADA11" w14:textId="77777777" w:rsidR="007D0BD8" w:rsidRDefault="007D0BD8" w:rsidP="007D0BD8">
      <w:pPr>
        <w:pStyle w:val="BodyText"/>
      </w:pPr>
      <w:r>
        <w:t xml:space="preserve"> : an obligation accepted by a Person when accepting a </w:t>
      </w:r>
      <w:hyperlink w:anchor="Term_Role" w:history="1">
        <w:r w:rsidRPr="009F6745">
          <w:rPr>
            <w:rStyle w:val="Hyperlink"/>
          </w:rPr>
          <w:t>Role</w:t>
        </w:r>
      </w:hyperlink>
      <w:r>
        <w:t xml:space="preserve"> in a System. Contrast with </w:t>
      </w:r>
      <w:hyperlink w:anchor="Term_Duty" w:history="1">
        <w:r w:rsidRPr="00AE03A2">
          <w:rPr>
            <w:rStyle w:val="Hyperlink"/>
          </w:rPr>
          <w:t>Duty</w:t>
        </w:r>
      </w:hyperlink>
      <w:r>
        <w:t>.</w:t>
      </w:r>
    </w:p>
    <w:p w14:paraId="6DEC8B93" w14:textId="77777777" w:rsidR="007D0BD8" w:rsidRPr="003A1AEB" w:rsidRDefault="007D0BD8" w:rsidP="007D0BD8">
      <w:pPr>
        <w:pStyle w:val="BodyText"/>
        <w:rPr>
          <w:b/>
          <w:bCs/>
          <w:vanish/>
          <w:specVanish/>
        </w:rPr>
      </w:pPr>
      <w:bookmarkStart w:id="296" w:name="Term_REST"/>
      <w:bookmarkEnd w:id="296"/>
      <w:r w:rsidRPr="003A1AEB">
        <w:rPr>
          <w:b/>
          <w:bCs/>
        </w:rPr>
        <w:t>Representative State Transfer (REST)</w:t>
      </w:r>
    </w:p>
    <w:p w14:paraId="26B37898" w14:textId="77777777" w:rsidR="007D0BD8" w:rsidRDefault="007D0BD8" w:rsidP="007D0BD8">
      <w:pPr>
        <w:pStyle w:val="BodyText"/>
      </w:pPr>
      <w:r>
        <w:t xml:space="preserve"> : a software architecture that imposes conditions on how APIs are expected to work. See </w:t>
      </w:r>
      <w:hyperlink w:anchor="Term_ODATA" w:history="1">
        <w:r w:rsidRPr="003A1AEB">
          <w:rPr>
            <w:rStyle w:val="Hyperlink"/>
          </w:rPr>
          <w:t>ODATA</w:t>
        </w:r>
      </w:hyperlink>
      <w:r>
        <w:t xml:space="preserve"> and GraphQL.</w:t>
      </w:r>
    </w:p>
    <w:p w14:paraId="4E26322A" w14:textId="77777777" w:rsidR="007D0BD8" w:rsidRPr="005150F5" w:rsidRDefault="007D0BD8" w:rsidP="007D0BD8">
      <w:pPr>
        <w:pStyle w:val="BodyText"/>
        <w:rPr>
          <w:vanish/>
          <w:specVanish/>
        </w:rPr>
      </w:pPr>
      <w:bookmarkStart w:id="297" w:name="Term_Role"/>
      <w:bookmarkEnd w:id="297"/>
      <w:r w:rsidRPr="005150F5">
        <w:rPr>
          <w:b/>
          <w:bCs/>
        </w:rPr>
        <w:t>Resource</w:t>
      </w:r>
    </w:p>
    <w:p w14:paraId="2A5F5205" w14:textId="77777777" w:rsidR="007D0BD8" w:rsidRDefault="007D0BD8" w:rsidP="007D0BD8">
      <w:pPr>
        <w:pStyle w:val="BodyText"/>
      </w:pPr>
      <w:r>
        <w:t xml:space="preserve"> : TODO</w:t>
      </w:r>
    </w:p>
    <w:p w14:paraId="25DA5EB6" w14:textId="77777777" w:rsidR="007D0BD8" w:rsidRPr="00AE03A2" w:rsidRDefault="007D0BD8" w:rsidP="007D0BD8">
      <w:pPr>
        <w:pStyle w:val="BodyText"/>
        <w:rPr>
          <w:b/>
          <w:bCs/>
          <w:vanish/>
          <w:specVanish/>
        </w:rPr>
      </w:pPr>
      <w:r w:rsidRPr="003E3AC0">
        <w:rPr>
          <w:b/>
          <w:bCs/>
        </w:rPr>
        <w:t>Role</w:t>
      </w:r>
    </w:p>
    <w:p w14:paraId="45703E3D" w14:textId="77777777" w:rsidR="007D0BD8" w:rsidRDefault="007D0BD8" w:rsidP="007D0BD8">
      <w:pPr>
        <w:pStyle w:val="BodyText"/>
      </w:pPr>
      <w:r>
        <w:t xml:space="preserve"> : a collection of system </w:t>
      </w:r>
      <w:hyperlink w:anchor="Term_Permission" w:history="1">
        <w:r w:rsidRPr="009F6745">
          <w:rPr>
            <w:rStyle w:val="Hyperlink"/>
          </w:rPr>
          <w:t>Permission</w:t>
        </w:r>
      </w:hyperlink>
      <w:r>
        <w:t xml:space="preserve">s issued to a </w:t>
      </w:r>
      <w:hyperlink w:anchor="Term_SystemUser" w:history="1">
        <w:r w:rsidRPr="00AE03A2">
          <w:rPr>
            <w:rStyle w:val="Hyperlink"/>
          </w:rPr>
          <w:t>System User</w:t>
        </w:r>
      </w:hyperlink>
      <w:r>
        <w:t xml:space="preserve"> when they accept the Role’s </w:t>
      </w:r>
      <w:hyperlink w:anchor="Term_Responsibility" w:history="1">
        <w:r w:rsidRPr="00AE03A2">
          <w:rPr>
            <w:rStyle w:val="Hyperlink"/>
          </w:rPr>
          <w:t>Responsibilities</w:t>
        </w:r>
      </w:hyperlink>
      <w:r>
        <w:t xml:space="preserve">. Depending on the </w:t>
      </w:r>
      <w:hyperlink w:anchor="Term_System" w:history="1">
        <w:r w:rsidRPr="00C83E0E">
          <w:rPr>
            <w:rStyle w:val="Hyperlink"/>
          </w:rPr>
          <w:t>system</w:t>
        </w:r>
      </w:hyperlink>
      <w:r>
        <w:t>, purpose and design maturity, Roles are generally developed as:</w:t>
      </w:r>
    </w:p>
    <w:p w14:paraId="7E1086FE" w14:textId="77777777" w:rsidR="007D0BD8" w:rsidRDefault="007D0BD8" w:rsidP="0029769D">
      <w:pPr>
        <w:pStyle w:val="BodyText"/>
        <w:numPr>
          <w:ilvl w:val="0"/>
          <w:numId w:val="4"/>
        </w:numPr>
      </w:pPr>
      <w:r>
        <w:t>System based (</w:t>
      </w:r>
      <w:proofErr w:type="spellStart"/>
      <w:r>
        <w:t>SystemSuperUser</w:t>
      </w:r>
      <w:proofErr w:type="spellEnd"/>
      <w:r>
        <w:t xml:space="preserve">, </w:t>
      </w:r>
      <w:proofErr w:type="spellStart"/>
      <w:r>
        <w:t>SystemMember</w:t>
      </w:r>
      <w:proofErr w:type="spellEnd"/>
      <w:r>
        <w:t xml:space="preserve">, etc.), </w:t>
      </w:r>
    </w:p>
    <w:p w14:paraId="5B17C07F" w14:textId="77777777" w:rsidR="007D0BD8" w:rsidRDefault="007D0BD8" w:rsidP="0029769D">
      <w:pPr>
        <w:pStyle w:val="BodyText"/>
        <w:numPr>
          <w:ilvl w:val="0"/>
          <w:numId w:val="4"/>
        </w:numPr>
      </w:pPr>
      <w:r>
        <w:t>Tenancy based (</w:t>
      </w:r>
      <w:proofErr w:type="spellStart"/>
      <w:r>
        <w:t>TenancySuperUser</w:t>
      </w:r>
      <w:proofErr w:type="spellEnd"/>
      <w:r>
        <w:t xml:space="preserve">, </w:t>
      </w:r>
      <w:proofErr w:type="spellStart"/>
      <w:r>
        <w:t>TenancyMember</w:t>
      </w:r>
      <w:proofErr w:type="spellEnd"/>
      <w:r>
        <w:t xml:space="preserve">, etc.), </w:t>
      </w:r>
    </w:p>
    <w:p w14:paraId="3940BCA7" w14:textId="77777777" w:rsidR="007D0BD8" w:rsidRDefault="007D0BD8" w:rsidP="0029769D">
      <w:pPr>
        <w:pStyle w:val="BodyText"/>
        <w:numPr>
          <w:ilvl w:val="0"/>
          <w:numId w:val="4"/>
        </w:numPr>
      </w:pPr>
      <w:r>
        <w:t xml:space="preserve">Group based (Accountable, Responsible, Member, Consulted, Informed, Guest, etc.), or </w:t>
      </w:r>
    </w:p>
    <w:p w14:paraId="03921775" w14:textId="77777777" w:rsidR="007D0BD8" w:rsidRDefault="007D0BD8" w:rsidP="0029769D">
      <w:pPr>
        <w:pStyle w:val="BodyText"/>
        <w:numPr>
          <w:ilvl w:val="0"/>
          <w:numId w:val="4"/>
        </w:numPr>
      </w:pPr>
      <w:r>
        <w:t>Resource based (Creator, Contributor, Approver, Maintainer, Commentor, Reader, etc.)</w:t>
      </w:r>
    </w:p>
    <w:p w14:paraId="169A8D3E" w14:textId="77777777" w:rsidR="007D0BD8" w:rsidRPr="004C0352" w:rsidRDefault="007D0BD8" w:rsidP="007D0BD8">
      <w:pPr>
        <w:rPr>
          <w:b/>
          <w:bCs/>
          <w:vanish/>
          <w:specVanish/>
        </w:rPr>
      </w:pPr>
      <w:bookmarkStart w:id="298" w:name="Term_Salt"/>
      <w:bookmarkEnd w:id="298"/>
      <w:r w:rsidRPr="004C0352">
        <w:rPr>
          <w:b/>
          <w:bCs/>
        </w:rPr>
        <w:lastRenderedPageBreak/>
        <w:t xml:space="preserve">Salt </w:t>
      </w:r>
    </w:p>
    <w:p w14:paraId="42293DAB" w14:textId="77777777" w:rsidR="007D0BD8" w:rsidRDefault="007D0BD8" w:rsidP="007D0BD8">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32FA129" w14:textId="77777777" w:rsidR="007D0BD8" w:rsidRPr="00191140" w:rsidRDefault="007D0BD8" w:rsidP="007D0BD8">
      <w:pPr>
        <w:pStyle w:val="BodyText"/>
        <w:rPr>
          <w:b/>
          <w:bCs/>
          <w:vanish/>
          <w:specVanish/>
        </w:rPr>
      </w:pPr>
      <w:r w:rsidRPr="00191140">
        <w:rPr>
          <w:b/>
          <w:bCs/>
        </w:rPr>
        <w:t>Self-hosted</w:t>
      </w:r>
    </w:p>
    <w:p w14:paraId="15468C25" w14:textId="77777777" w:rsidR="007D0BD8" w:rsidRDefault="007D0BD8" w:rsidP="007D0BD8">
      <w:pPr>
        <w:pStyle w:val="BodyText"/>
      </w:pPr>
      <w:r>
        <w:t xml:space="preserve"> : see </w:t>
      </w:r>
      <w:hyperlink w:anchor="Term_SaaP" w:history="1">
        <w:r w:rsidRPr="003A201F">
          <w:rPr>
            <w:rStyle w:val="Hyperlink"/>
          </w:rPr>
          <w:t>Software as a Product</w:t>
        </w:r>
      </w:hyperlink>
      <w:r w:rsidRPr="003A201F">
        <w:t xml:space="preserve"> (</w:t>
      </w:r>
      <w:hyperlink w:anchor="Term_SaaP" w:history="1">
        <w:r w:rsidRPr="003A201F">
          <w:rPr>
            <w:rStyle w:val="Hyperlink"/>
          </w:rPr>
          <w:t>SaaP</w:t>
        </w:r>
      </w:hyperlink>
      <w:r w:rsidRPr="003A201F">
        <w:t>)</w:t>
      </w:r>
      <w:r>
        <w:t>.</w:t>
      </w:r>
    </w:p>
    <w:p w14:paraId="4E7B30A5" w14:textId="77777777" w:rsidR="007D0BD8" w:rsidRPr="002F4A05" w:rsidRDefault="007D0BD8" w:rsidP="007D0BD8">
      <w:pPr>
        <w:pStyle w:val="BodyText"/>
        <w:rPr>
          <w:b/>
          <w:bCs/>
          <w:vanish/>
          <w:specVanish/>
        </w:rPr>
      </w:pPr>
      <w:bookmarkStart w:id="299" w:name="Term_SensitivePersonalData"/>
      <w:bookmarkEnd w:id="299"/>
      <w:r w:rsidRPr="002F4A05">
        <w:rPr>
          <w:b/>
          <w:bCs/>
        </w:rPr>
        <w:t>Sensitive Personal Data</w:t>
      </w:r>
    </w:p>
    <w:p w14:paraId="67061589" w14:textId="77777777" w:rsidR="007D0BD8" w:rsidRDefault="007D0BD8" w:rsidP="007D0BD8">
      <w:r>
        <w:t xml:space="preserve"> </w:t>
      </w:r>
      <w:r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t>
      </w:r>
      <w:proofErr w:type="gramStart"/>
      <w:r w:rsidRPr="002F4A05">
        <w:t>where</w:t>
      </w:r>
      <w:proofErr w:type="gramEnd"/>
      <w:r w:rsidRPr="002F4A05">
        <w:t xml:space="preserve"> processed to uniquely identify an individual. Personal data relating to criminal convictions and offenses are not included, but similar extra safeguards apply to its processing.</w:t>
      </w:r>
      <w:r>
        <w:t xml:space="preserve"> See </w:t>
      </w:r>
      <w:hyperlink w:anchor="Term_PersonalData" w:history="1">
        <w:r w:rsidRPr="002F4A05">
          <w:rPr>
            <w:rStyle w:val="Hyperlink"/>
          </w:rPr>
          <w:t>Personal Data</w:t>
        </w:r>
      </w:hyperlink>
      <w:r>
        <w:t>.</w:t>
      </w:r>
    </w:p>
    <w:p w14:paraId="6F7522AD" w14:textId="77777777" w:rsidR="007D0BD8" w:rsidRPr="00687B58" w:rsidRDefault="007D0BD8" w:rsidP="007D0BD8">
      <w:pPr>
        <w:rPr>
          <w:b/>
          <w:bCs/>
          <w:vanish/>
          <w:specVanish/>
        </w:rPr>
      </w:pPr>
      <w:bookmarkStart w:id="300" w:name="Term_ServiceAgent"/>
      <w:bookmarkEnd w:id="300"/>
      <w:r w:rsidRPr="00687B58">
        <w:rPr>
          <w:b/>
          <w:bCs/>
        </w:rPr>
        <w:t>Service Agent</w:t>
      </w:r>
    </w:p>
    <w:p w14:paraId="7BC034FD" w14:textId="77777777" w:rsidR="007D0BD8" w:rsidRDefault="007D0BD8" w:rsidP="007D0BD8">
      <w:r>
        <w:t xml:space="preserve"> : a client device application that Users can use to Request operations over a channel be completed by a Server which returns a Response. </w:t>
      </w:r>
    </w:p>
    <w:p w14:paraId="17BDCEB7" w14:textId="77777777" w:rsidR="007D0BD8" w:rsidRPr="00687B58" w:rsidRDefault="007D0BD8" w:rsidP="007D0BD8">
      <w:pPr>
        <w:rPr>
          <w:b/>
          <w:bCs/>
          <w:vanish/>
          <w:specVanish/>
        </w:rPr>
      </w:pPr>
      <w:bookmarkStart w:id="301" w:name="Term_ServiceClient"/>
      <w:bookmarkEnd w:id="301"/>
      <w:r w:rsidRPr="00687B58">
        <w:rPr>
          <w:b/>
          <w:bCs/>
        </w:rPr>
        <w:t>Service Client</w:t>
      </w:r>
    </w:p>
    <w:p w14:paraId="67AFFF3F" w14:textId="77777777" w:rsidR="007D0BD8" w:rsidRPr="002F4A05" w:rsidRDefault="007D0BD8" w:rsidP="007D0BD8">
      <w:r>
        <w:t xml:space="preserve"> : an application that consumes a service -- generally web based -- and presents a </w:t>
      </w:r>
      <w:hyperlink w:anchor="Term_GUI" w:history="1">
        <w:r w:rsidRPr="0003503D">
          <w:rPr>
            <w:rStyle w:val="Hyperlink"/>
          </w:rPr>
          <w:t>GUI</w:t>
        </w:r>
      </w:hyperlink>
      <w:r>
        <w:t xml:space="preserve"> to users. </w:t>
      </w:r>
    </w:p>
    <w:p w14:paraId="65DFF9A3" w14:textId="77777777" w:rsidR="007D0BD8" w:rsidRPr="00C83E0E" w:rsidRDefault="007D0BD8" w:rsidP="007D0BD8">
      <w:pPr>
        <w:pStyle w:val="BodyText"/>
        <w:rPr>
          <w:b/>
          <w:bCs/>
          <w:vanish/>
          <w:specVanish/>
        </w:rPr>
      </w:pPr>
      <w:bookmarkStart w:id="302" w:name="Term_Session"/>
      <w:bookmarkEnd w:id="302"/>
      <w:r w:rsidRPr="00C83E0E">
        <w:rPr>
          <w:b/>
          <w:bCs/>
        </w:rPr>
        <w:t>Session</w:t>
      </w:r>
    </w:p>
    <w:p w14:paraId="5C78D5AE" w14:textId="77777777" w:rsidR="007D0BD8" w:rsidRDefault="007D0BD8" w:rsidP="007D0BD8">
      <w:pPr>
        <w:pStyle w:val="BodyText"/>
      </w:pPr>
      <w:r>
        <w:t xml:space="preserve"> : a sustained stateless logical connection between a service consumer and a service provider </w:t>
      </w:r>
      <w:hyperlink w:anchor="Term_System" w:history="1">
        <w:r w:rsidRPr="00C83E0E">
          <w:rPr>
            <w:rStyle w:val="Hyperlink"/>
          </w:rPr>
          <w:t>system</w:t>
        </w:r>
      </w:hyperlink>
      <w:r>
        <w:t xml:space="preserve"> -- during which the service consumer (e.g.: </w:t>
      </w:r>
      <w:hyperlink w:anchor="Term_SystemUser" w:history="1">
        <w:r w:rsidRPr="00C83E0E">
          <w:rPr>
            <w:rStyle w:val="Hyperlink"/>
          </w:rPr>
          <w:t>system user</w:t>
        </w:r>
      </w:hyperlink>
      <w:r>
        <w:t xml:space="preserve">) performs multiple permitted </w:t>
      </w:r>
      <w:hyperlink w:anchor="Term_Operation" w:history="1">
        <w:r w:rsidRPr="00C83E0E">
          <w:rPr>
            <w:rStyle w:val="Hyperlink"/>
          </w:rPr>
          <w:t>operations</w:t>
        </w:r>
      </w:hyperlink>
      <w:r>
        <w:t>.</w:t>
      </w:r>
    </w:p>
    <w:p w14:paraId="22AA4A88" w14:textId="77777777" w:rsidR="007D0BD8" w:rsidRPr="00C03124" w:rsidRDefault="007D0BD8" w:rsidP="007D0BD8">
      <w:pPr>
        <w:pStyle w:val="BodyText"/>
        <w:rPr>
          <w:b/>
          <w:bCs/>
          <w:vanish/>
          <w:specVanish/>
        </w:rPr>
      </w:pPr>
      <w:r w:rsidRPr="00C03124">
        <w:rPr>
          <w:b/>
          <w:bCs/>
        </w:rPr>
        <w:t xml:space="preserve">Single Page Application (SPA) </w:t>
      </w:r>
    </w:p>
    <w:p w14:paraId="79FA0078" w14:textId="77777777" w:rsidR="007D0BD8" w:rsidRDefault="007D0BD8" w:rsidP="007D0BD8">
      <w:pPr>
        <w:pStyle w:val="BodyText"/>
      </w:pPr>
      <w:r>
        <w:t xml:space="preserve"> : a current form of developing service clients, as a single html page containing all view templates, hidden till required when they are populated with data retrieved from APIs. Consumes far less resources on the server side. Contrast with a </w:t>
      </w:r>
      <w:hyperlink w:anchor="Term_MPA" w:history="1">
        <w:r w:rsidRPr="005150F5">
          <w:rPr>
            <w:rStyle w:val="Hyperlink"/>
          </w:rPr>
          <w:t>Multi-Page Applications (MPA)</w:t>
        </w:r>
      </w:hyperlink>
      <w:r>
        <w:t xml:space="preserve"> approach.</w:t>
      </w:r>
    </w:p>
    <w:p w14:paraId="06F0FD39" w14:textId="77777777" w:rsidR="007D0BD8" w:rsidRPr="00D661F4" w:rsidRDefault="007D0BD8" w:rsidP="007D0BD8">
      <w:pPr>
        <w:pStyle w:val="BodyText"/>
        <w:rPr>
          <w:b/>
          <w:bCs/>
          <w:vanish/>
          <w:specVanish/>
        </w:rPr>
      </w:pPr>
      <w:bookmarkStart w:id="303" w:name="Term_SponsorOrganisation"/>
      <w:bookmarkEnd w:id="303"/>
      <w:r w:rsidRPr="00D661F4">
        <w:rPr>
          <w:b/>
          <w:bCs/>
        </w:rPr>
        <w:t>SMART</w:t>
      </w:r>
    </w:p>
    <w:p w14:paraId="662F3079" w14:textId="77777777" w:rsidR="007D0BD8" w:rsidRDefault="007D0BD8" w:rsidP="007D0BD8">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E721F6">
          <w:rPr>
            <w:rStyle w:val="Hyperlink"/>
          </w:rPr>
          <w:t>CLEAR</w:t>
        </w:r>
      </w:hyperlink>
      <w:r>
        <w:t xml:space="preserve"> and </w:t>
      </w:r>
      <w:hyperlink w:anchor="Term_SystemRequirements" w:history="1">
        <w:r w:rsidRPr="00E721F6">
          <w:rPr>
            <w:rStyle w:val="Hyperlink"/>
          </w:rPr>
          <w:t>System Requirements</w:t>
        </w:r>
      </w:hyperlink>
      <w:r>
        <w:t>.</w:t>
      </w:r>
    </w:p>
    <w:p w14:paraId="3B6377B6" w14:textId="77777777" w:rsidR="007D0BD8" w:rsidRPr="00C07F4E" w:rsidRDefault="007D0BD8" w:rsidP="007D0BD8">
      <w:pPr>
        <w:pStyle w:val="BodyText"/>
        <w:rPr>
          <w:b/>
          <w:bCs/>
          <w:vanish/>
          <w:specVanish/>
        </w:rPr>
      </w:pPr>
      <w:bookmarkStart w:id="304" w:name="Term_SAD"/>
      <w:bookmarkEnd w:id="304"/>
      <w:r w:rsidRPr="00C07F4E">
        <w:rPr>
          <w:b/>
          <w:bCs/>
        </w:rPr>
        <w:t>Software Architecture Description (SAD)</w:t>
      </w:r>
    </w:p>
    <w:p w14:paraId="71F44E37" w14:textId="77777777" w:rsidR="007D0BD8" w:rsidRDefault="007D0BD8" w:rsidP="007D0BD8">
      <w:pPr>
        <w:pStyle w:val="BodyText"/>
      </w:pPr>
      <w:r>
        <w:t xml:space="preserve"> : a document that describes at a high level a solution that meets </w:t>
      </w:r>
      <w:hyperlink w:anchor="Term_SystemRequirements" w:history="1">
        <w:r w:rsidRPr="00C07F4E">
          <w:rPr>
            <w:rStyle w:val="Hyperlink"/>
          </w:rPr>
          <w:t>system requirements</w:t>
        </w:r>
      </w:hyperlink>
      <w:r>
        <w:t xml:space="preserve"> as a series of Views/Sections for specific stakeholder group audiences. Not to be confused with more detailed </w:t>
      </w:r>
      <w:hyperlink w:anchor="Term_SDD" w:history="1">
        <w:r w:rsidRPr="0057056C">
          <w:rPr>
            <w:rStyle w:val="Hyperlink"/>
          </w:rPr>
          <w:t>SDD</w:t>
        </w:r>
      </w:hyperlink>
      <w:r>
        <w:t>s.</w:t>
      </w:r>
    </w:p>
    <w:p w14:paraId="446990A9" w14:textId="77777777" w:rsidR="007D0BD8" w:rsidRPr="00315829" w:rsidRDefault="007D0BD8" w:rsidP="007D0BD8">
      <w:pPr>
        <w:pStyle w:val="BodyText"/>
        <w:rPr>
          <w:b/>
          <w:bCs/>
          <w:vanish/>
          <w:specVanish/>
        </w:rPr>
      </w:pPr>
      <w:r w:rsidRPr="00315829">
        <w:rPr>
          <w:b/>
          <w:bCs/>
        </w:rPr>
        <w:t>Software as a Product</w:t>
      </w:r>
      <w:r>
        <w:rPr>
          <w:b/>
          <w:bCs/>
        </w:rPr>
        <w:t xml:space="preserve"> (SaaP)</w:t>
      </w:r>
    </w:p>
    <w:p w14:paraId="20DF86D4" w14:textId="77777777" w:rsidR="007D0BD8" w:rsidRDefault="007D0BD8" w:rsidP="007D0BD8">
      <w:pPr>
        <w:pStyle w:val="BodyText"/>
      </w:pPr>
      <w:r>
        <w:t xml:space="preserve"> : software that is purchased, either as a pre-existing product sold to many, or commissioned as a </w:t>
      </w:r>
      <w:hyperlink w:anchor="Term_CustomSystem" w:history="1">
        <w:r>
          <w:rPr>
            <w:rStyle w:val="Hyperlink"/>
          </w:rPr>
          <w:t>C</w:t>
        </w:r>
        <w:r w:rsidRPr="00FA79BC">
          <w:rPr>
            <w:rStyle w:val="Hyperlink"/>
          </w:rPr>
          <w:t xml:space="preserve">ustom </w:t>
        </w:r>
        <w:r>
          <w:rPr>
            <w:rStyle w:val="Hyperlink"/>
          </w:rPr>
          <w:t>S</w:t>
        </w:r>
        <w:r w:rsidRPr="00FA79BC">
          <w:rPr>
            <w:rStyle w:val="Hyperlink"/>
          </w:rPr>
          <w:t>ystem</w:t>
        </w:r>
      </w:hyperlink>
      <w:r>
        <w:t xml:space="preserve"> sold to just one (the </w:t>
      </w:r>
      <w:hyperlink w:anchor="Term_SponsorOrganisation" w:history="1">
        <w:r w:rsidRPr="00FA79BC">
          <w:rPr>
            <w:rStyle w:val="Hyperlink"/>
          </w:rPr>
          <w:t>Sponsor’s Organisation</w:t>
        </w:r>
      </w:hyperlink>
      <w:r>
        <w:t xml:space="preserve">). A </w:t>
      </w:r>
      <w:hyperlink w:anchor="Term_SaaP" w:history="1">
        <w:r w:rsidRPr="009C5B95">
          <w:rPr>
            <w:rStyle w:val="Hyperlink"/>
          </w:rPr>
          <w:t>SaaP</w:t>
        </w:r>
      </w:hyperlink>
      <w:r>
        <w:t xml:space="preserve"> is </w:t>
      </w:r>
      <w:hyperlink w:anchor="Term_SelfHosted" w:history="1">
        <w:r w:rsidRPr="00F644AB">
          <w:rPr>
            <w:rStyle w:val="Hyperlink"/>
          </w:rPr>
          <w:t>self-hosted</w:t>
        </w:r>
      </w:hyperlink>
      <w:r>
        <w:t xml:space="preserve">, deployed by </w:t>
      </w:r>
      <w:hyperlink w:anchor="Term_SponsorOrganisation" w:history="1">
        <w:r w:rsidRPr="009C5B95">
          <w:rPr>
            <w:rStyle w:val="Hyperlink"/>
          </w:rPr>
          <w:t>Sponsor Organisation</w:t>
        </w:r>
      </w:hyperlink>
      <w:r>
        <w:t xml:space="preserve"> resources infrastructure they manage (“On Premise”), whether that is in the building, on traditional data centre infrastructure or modern cloud provider infrastructure. Not to be confused with </w:t>
      </w:r>
      <w:hyperlink w:anchor="Term_PaaS" w:history="1">
        <w:r w:rsidRPr="004E2C0B">
          <w:rPr>
            <w:rStyle w:val="Hyperlink"/>
          </w:rPr>
          <w:t>PaaS</w:t>
        </w:r>
      </w:hyperlink>
      <w:r>
        <w:t>.</w:t>
      </w:r>
    </w:p>
    <w:p w14:paraId="3A4427EA" w14:textId="77777777" w:rsidR="007D0BD8" w:rsidRPr="00315829" w:rsidRDefault="007D0BD8" w:rsidP="007D0BD8">
      <w:pPr>
        <w:pStyle w:val="BodyText"/>
        <w:rPr>
          <w:b/>
          <w:bCs/>
          <w:vanish/>
          <w:specVanish/>
        </w:rPr>
      </w:pPr>
      <w:bookmarkStart w:id="305" w:name="Term_SaaS"/>
      <w:bookmarkEnd w:id="305"/>
      <w:r w:rsidRPr="00315829">
        <w:rPr>
          <w:b/>
          <w:bCs/>
        </w:rPr>
        <w:t>Software as a Service</w:t>
      </w:r>
      <w:r>
        <w:rPr>
          <w:b/>
          <w:bCs/>
        </w:rPr>
        <w:t xml:space="preserve"> (SaaS)</w:t>
      </w:r>
    </w:p>
    <w:p w14:paraId="63BC1EFC" w14:textId="77777777" w:rsidR="007D0BD8" w:rsidRDefault="007D0BD8" w:rsidP="007D0BD8">
      <w:pPr>
        <w:pStyle w:val="BodyText"/>
      </w:pPr>
      <w:r>
        <w:t xml:space="preserve"> :</w:t>
      </w:r>
      <w:r w:rsidRPr="00315829">
        <w:t xml:space="preserve"> </w:t>
      </w:r>
      <w:r>
        <w:t xml:space="preserve">“Software as a Service” is an example of </w:t>
      </w:r>
      <w:hyperlink w:anchor="Term_VendorManaged" w:history="1">
        <w:r w:rsidRPr="00CF1A70">
          <w:rPr>
            <w:rStyle w:val="Hyperlink"/>
          </w:rPr>
          <w:t>Vendor Managed</w:t>
        </w:r>
      </w:hyperlink>
      <w:r>
        <w:t xml:space="preserve">. Contrast with </w:t>
      </w:r>
      <w:hyperlink w:anchor="Term_SaaP" w:history="1">
        <w:r w:rsidRPr="003A201F">
          <w:rPr>
            <w:rStyle w:val="Hyperlink"/>
          </w:rPr>
          <w:t>Software as a Product</w:t>
        </w:r>
      </w:hyperlink>
      <w:r>
        <w:t xml:space="preserve">. </w:t>
      </w:r>
      <w:bookmarkStart w:id="306" w:name="Term_SMART"/>
      <w:bookmarkStart w:id="307" w:name="Term_SPA"/>
      <w:bookmarkEnd w:id="306"/>
      <w:bookmarkEnd w:id="307"/>
      <w:r>
        <w:t xml:space="preserve"> </w:t>
      </w:r>
    </w:p>
    <w:p w14:paraId="42FDA7BA" w14:textId="77777777" w:rsidR="007D0BD8" w:rsidRPr="002639B0" w:rsidRDefault="007D0BD8" w:rsidP="007D0BD8">
      <w:pPr>
        <w:pStyle w:val="BodyText"/>
        <w:rPr>
          <w:b/>
          <w:bCs/>
          <w:vanish/>
          <w:specVanish/>
        </w:rPr>
      </w:pPr>
      <w:bookmarkStart w:id="308" w:name="Term_SaaP"/>
      <w:bookmarkEnd w:id="308"/>
      <w:r w:rsidRPr="002639B0">
        <w:rPr>
          <w:b/>
          <w:bCs/>
        </w:rPr>
        <w:t>Software as a Product (SaaP)</w:t>
      </w:r>
    </w:p>
    <w:p w14:paraId="18185FEB" w14:textId="77777777" w:rsidR="007D0BD8" w:rsidRDefault="007D0BD8" w:rsidP="007D0BD8">
      <w:pPr>
        <w:pStyle w:val="BodyText"/>
      </w:pPr>
      <w:r>
        <w:t xml:space="preserve"> : software developed as custom code for one consumer, by a </w:t>
      </w:r>
      <w:hyperlink w:anchor="Term_Supplier" w:history="1">
        <w:r w:rsidRPr="002639B0">
          <w:rPr>
            <w:rStyle w:val="Hyperlink"/>
          </w:rPr>
          <w:t>Supplier</w:t>
        </w:r>
      </w:hyperlink>
      <w:r>
        <w:t xml:space="preserve">, or many, as a Product, sold by a </w:t>
      </w:r>
      <w:hyperlink w:anchor="Term_Vendor" w:history="1">
        <w:r w:rsidRPr="002639B0">
          <w:rPr>
            <w:rStyle w:val="Hyperlink"/>
          </w:rPr>
          <w:t>Vendor</w:t>
        </w:r>
      </w:hyperlink>
      <w:r>
        <w:t>.</w:t>
      </w:r>
    </w:p>
    <w:p w14:paraId="7A246993" w14:textId="77777777" w:rsidR="007D0BD8" w:rsidRPr="00C07F4E" w:rsidRDefault="007D0BD8" w:rsidP="007D0BD8">
      <w:pPr>
        <w:pStyle w:val="BodyText"/>
        <w:rPr>
          <w:b/>
          <w:bCs/>
          <w:vanish/>
          <w:specVanish/>
        </w:rPr>
      </w:pPr>
      <w:bookmarkStart w:id="309" w:name="Term_SDD"/>
      <w:bookmarkEnd w:id="309"/>
      <w:r w:rsidRPr="00C07F4E">
        <w:rPr>
          <w:b/>
          <w:bCs/>
        </w:rPr>
        <w:t>Software Design Documents (SDD)</w:t>
      </w:r>
    </w:p>
    <w:p w14:paraId="61F316E0" w14:textId="77777777" w:rsidR="007D0BD8" w:rsidRDefault="007D0BD8" w:rsidP="007D0BD8">
      <w:pPr>
        <w:pStyle w:val="BodyText"/>
      </w:pPr>
      <w:r>
        <w:t xml:space="preserve"> : a technical document to guide development of </w:t>
      </w:r>
      <w:hyperlink w:anchor="Term_CustomCode" w:history="1">
        <w:r w:rsidRPr="00C07F4E">
          <w:rPr>
            <w:rStyle w:val="Hyperlink"/>
          </w:rPr>
          <w:t>custom code</w:t>
        </w:r>
      </w:hyperlink>
      <w:r>
        <w:t xml:space="preserve">. Compare with </w:t>
      </w:r>
      <w:hyperlink w:anchor="Term_SAD" w:history="1">
        <w:r w:rsidRPr="0057056C">
          <w:rPr>
            <w:rStyle w:val="Hyperlink"/>
          </w:rPr>
          <w:t>SAD</w:t>
        </w:r>
      </w:hyperlink>
      <w:r>
        <w:t>.</w:t>
      </w:r>
    </w:p>
    <w:p w14:paraId="45C16D8F" w14:textId="77777777" w:rsidR="007D0BD8" w:rsidRPr="00C03124" w:rsidRDefault="007D0BD8" w:rsidP="007D0BD8">
      <w:pPr>
        <w:pStyle w:val="BodyText"/>
        <w:rPr>
          <w:b/>
          <w:bCs/>
          <w:vanish/>
          <w:specVanish/>
        </w:rPr>
      </w:pPr>
      <w:r w:rsidRPr="00C03124">
        <w:rPr>
          <w:b/>
          <w:bCs/>
        </w:rPr>
        <w:lastRenderedPageBreak/>
        <w:t>Solution or System Requirements</w:t>
      </w:r>
    </w:p>
    <w:p w14:paraId="2894ED27" w14:textId="77777777" w:rsidR="007D0BD8" w:rsidRDefault="007D0BD8" w:rsidP="007D0BD8">
      <w:pPr>
        <w:pStyle w:val="BodyText"/>
      </w:pPr>
      <w:r>
        <w:t xml:space="preserve"> : a logical grouping of a Solution or System’s </w:t>
      </w:r>
      <w:hyperlink w:anchor="Term_FunctionalRequirements" w:history="1">
        <w:r w:rsidRPr="00F76BDF">
          <w:rPr>
            <w:rStyle w:val="Hyperlink"/>
          </w:rPr>
          <w:t>Functional Requirements</w:t>
        </w:r>
      </w:hyperlink>
      <w:r>
        <w:t xml:space="preserve"> and </w:t>
      </w:r>
      <w:hyperlink w:anchor="Term_NonFunctionalRequirements" w:history="1">
        <w:r w:rsidRPr="00F76BDF">
          <w:rPr>
            <w:rStyle w:val="Hyperlink"/>
          </w:rPr>
          <w:t>Non-Functional Requirements</w:t>
        </w:r>
      </w:hyperlink>
      <w:r>
        <w:t xml:space="preserve">. </w:t>
      </w:r>
    </w:p>
    <w:p w14:paraId="745AC1B7" w14:textId="77777777" w:rsidR="007D0BD8" w:rsidRPr="00162571" w:rsidRDefault="007D0BD8" w:rsidP="007D0BD8">
      <w:pPr>
        <w:pStyle w:val="BodyText"/>
        <w:rPr>
          <w:b/>
          <w:bCs/>
          <w:vanish/>
          <w:specVanish/>
        </w:rPr>
      </w:pPr>
      <w:bookmarkStart w:id="310" w:name="Term_StakeholderMap"/>
      <w:bookmarkEnd w:id="310"/>
      <w:r w:rsidRPr="00162571">
        <w:rPr>
          <w:b/>
          <w:bCs/>
        </w:rPr>
        <w:t>Sponsor Organisation</w:t>
      </w:r>
    </w:p>
    <w:p w14:paraId="58C66D6F" w14:textId="77777777" w:rsidR="007D0BD8" w:rsidRDefault="007D0BD8" w:rsidP="007D0BD8">
      <w:pPr>
        <w:pStyle w:val="BodyText"/>
      </w:pPr>
      <w:r>
        <w:t xml:space="preserve"> : the Organisation that is purchasing the solution. </w:t>
      </w:r>
    </w:p>
    <w:p w14:paraId="4F612127" w14:textId="77777777" w:rsidR="007D0BD8" w:rsidRPr="004261A0" w:rsidRDefault="007D0BD8" w:rsidP="007D0BD8">
      <w:pPr>
        <w:pStyle w:val="BodyText"/>
        <w:rPr>
          <w:b/>
          <w:bCs/>
          <w:vanish/>
          <w:specVanish/>
        </w:rPr>
      </w:pPr>
      <w:bookmarkStart w:id="311" w:name="Term_StakeholderRequirements"/>
      <w:bookmarkEnd w:id="311"/>
      <w:r w:rsidRPr="004261A0">
        <w:rPr>
          <w:b/>
          <w:bCs/>
        </w:rPr>
        <w:t>Stakeholder Map</w:t>
      </w:r>
    </w:p>
    <w:p w14:paraId="5C41A93C" w14:textId="77777777" w:rsidR="007D0BD8" w:rsidRDefault="007D0BD8" w:rsidP="007D0BD8">
      <w:pPr>
        <w:pStyle w:val="BodyText"/>
      </w:pPr>
      <w:r>
        <w:t xml:space="preserve"> : map of stakeholders’ </w:t>
      </w:r>
      <w:hyperlink w:anchor="Term_RASCI" w:history="1">
        <w:r w:rsidRPr="004261A0">
          <w:rPr>
            <w:rStyle w:val="Hyperlink"/>
          </w:rPr>
          <w:t>RASCI</w:t>
        </w:r>
      </w:hyperlink>
      <w:r>
        <w:t xml:space="preserve"> relationship to a </w:t>
      </w:r>
      <w:hyperlink w:anchor="Term_Project" w:history="1">
        <w:r w:rsidRPr="00E23A97">
          <w:rPr>
            <w:rStyle w:val="Hyperlink"/>
          </w:rPr>
          <w:t>project</w:t>
        </w:r>
      </w:hyperlink>
      <w:r>
        <w:t xml:space="preserve">. Along with a User Persona catalogue, is used to develop </w:t>
      </w:r>
      <w:hyperlink w:anchor="Term_StakeholderRequirements" w:history="1">
        <w:r w:rsidRPr="004261A0">
          <w:rPr>
            <w:rStyle w:val="Hyperlink"/>
          </w:rPr>
          <w:t>Stakeholder Requirements</w:t>
        </w:r>
      </w:hyperlink>
      <w:r>
        <w:t xml:space="preserve">. </w:t>
      </w:r>
    </w:p>
    <w:p w14:paraId="5E065B5B" w14:textId="77777777" w:rsidR="007D0BD8" w:rsidRPr="00C03124" w:rsidRDefault="007D0BD8" w:rsidP="007D0BD8">
      <w:pPr>
        <w:pStyle w:val="BodyText"/>
        <w:rPr>
          <w:b/>
          <w:bCs/>
          <w:vanish/>
          <w:specVanish/>
        </w:rPr>
      </w:pPr>
      <w:r w:rsidRPr="00C03124">
        <w:rPr>
          <w:b/>
          <w:bCs/>
        </w:rPr>
        <w:t>Stakeholder Requirements</w:t>
      </w:r>
    </w:p>
    <w:p w14:paraId="34EB95DD" w14:textId="77777777" w:rsidR="007D0BD8" w:rsidRDefault="007D0BD8" w:rsidP="007D0BD8">
      <w:pPr>
        <w:pStyle w:val="BodyText"/>
        <w:jc w:val="center"/>
      </w:pPr>
      <w:r>
        <w:t xml:space="preserve"> : a catalogue of Stakeholders desires of </w:t>
      </w:r>
      <w:r w:rsidRPr="00BD25F5">
        <w:rPr>
          <w:i/>
          <w:iCs/>
        </w:rPr>
        <w:t>how</w:t>
      </w:r>
      <w:r>
        <w:t xml:space="preserve"> they can contribute to meeting the </w:t>
      </w:r>
      <w:r w:rsidRPr="00BD25F5">
        <w:rPr>
          <w:i/>
          <w:iCs/>
        </w:rPr>
        <w:t>why</w:t>
      </w:r>
      <w:r>
        <w:t xml:space="preserve"> of  </w:t>
      </w:r>
      <w:hyperlink w:anchor="Term_BusinessRequirements" w:history="1">
        <w:r w:rsidRPr="00BD25F5">
          <w:rPr>
            <w:rStyle w:val="Hyperlink"/>
          </w:rPr>
          <w:t>Business Requirements</w:t>
        </w:r>
      </w:hyperlink>
      <w:r>
        <w:t xml:space="preserve">, while not yet analysing </w:t>
      </w:r>
      <w:r w:rsidRPr="00BD25F5">
        <w:rPr>
          <w:i/>
          <w:iCs/>
        </w:rPr>
        <w:t>what</w:t>
      </w:r>
      <w:r>
        <w:t xml:space="preserve"> needs to be made available to support what they do (see </w:t>
      </w:r>
      <w:hyperlink w:anchor="Term_FunctionalRequirements" w:history="1">
        <w:r w:rsidRPr="00BD25F5">
          <w:rPr>
            <w:rStyle w:val="Hyperlink"/>
          </w:rPr>
          <w:t>System Functional Requirements</w:t>
        </w:r>
      </w:hyperlink>
      <w:r>
        <w:t xml:space="preserve">). </w:t>
      </w:r>
    </w:p>
    <w:p w14:paraId="4CE11707" w14:textId="77777777" w:rsidR="007D0BD8" w:rsidRPr="00762291" w:rsidRDefault="007D0BD8" w:rsidP="007D0BD8">
      <w:pPr>
        <w:pStyle w:val="BodyText"/>
        <w:rPr>
          <w:b/>
          <w:bCs/>
          <w:vanish/>
          <w:specVanish/>
        </w:rPr>
      </w:pPr>
      <w:bookmarkStart w:id="312" w:name="Term_Statement"/>
      <w:bookmarkEnd w:id="312"/>
      <w:r w:rsidRPr="00762291">
        <w:rPr>
          <w:b/>
          <w:bCs/>
        </w:rPr>
        <w:t>Statement</w:t>
      </w:r>
    </w:p>
    <w:p w14:paraId="723D35EA" w14:textId="77777777" w:rsidR="007D0BD8" w:rsidRDefault="007D0BD8" w:rsidP="007D0BD8">
      <w:pPr>
        <w:pStyle w:val="BodyText"/>
        <w:jc w:val="both"/>
      </w:pPr>
      <w:r>
        <w:t xml:space="preserve"> : in the context of </w:t>
      </w:r>
      <w:hyperlink w:anchor="Term_Requirement" w:history="1">
        <w:r w:rsidRPr="00762291">
          <w:rPr>
            <w:rStyle w:val="Hyperlink"/>
          </w:rPr>
          <w:t>Requirements</w:t>
        </w:r>
      </w:hyperlink>
      <w:r>
        <w:t xml:space="preserve">, a Statement is a short </w:t>
      </w:r>
      <w:hyperlink w:anchor="Term_SMART" w:history="1">
        <w:r w:rsidRPr="00762291">
          <w:rPr>
            <w:rStyle w:val="Hyperlink"/>
          </w:rPr>
          <w:t>SMART</w:t>
        </w:r>
      </w:hyperlink>
      <w:r>
        <w:t xml:space="preserve"> instruction that is either an Obligation (MUST), Recommendation (SHOULD), Permission (COULD) or Prohibition (MUST NOT). For Valuable requirements, a 90+% </w:t>
      </w:r>
      <w:hyperlink w:anchor="Term_Supermajority" w:history="1">
        <w:r w:rsidRPr="00E721F6">
          <w:rPr>
            <w:rStyle w:val="Hyperlink"/>
          </w:rPr>
          <w:t>supermajority</w:t>
        </w:r>
      </w:hyperlink>
      <w:r>
        <w:t xml:space="preserve"> of statements are Obligations or Prohibitions, avoiding the uncertainty of Recommendations and Permissions.</w:t>
      </w:r>
    </w:p>
    <w:p w14:paraId="314A5210" w14:textId="77777777" w:rsidR="007D0BD8" w:rsidRPr="00845BC7" w:rsidRDefault="007D0BD8" w:rsidP="007D0BD8">
      <w:pPr>
        <w:pStyle w:val="BodyText"/>
        <w:jc w:val="both"/>
        <w:rPr>
          <w:b/>
          <w:bCs/>
          <w:vanish/>
          <w:specVanish/>
        </w:rPr>
      </w:pPr>
      <w:bookmarkStart w:id="313" w:name="Term_StaticTesting"/>
      <w:bookmarkEnd w:id="313"/>
      <w:r w:rsidRPr="00845BC7">
        <w:rPr>
          <w:b/>
          <w:bCs/>
        </w:rPr>
        <w:t>Static Testing</w:t>
      </w:r>
    </w:p>
    <w:p w14:paraId="0B3AF3A0" w14:textId="77777777" w:rsidR="007D0BD8" w:rsidRDefault="007D0BD8" w:rsidP="007D0BD8">
      <w:pPr>
        <w:pStyle w:val="BodyText"/>
        <w:jc w:val="both"/>
      </w:pPr>
      <w:r>
        <w:t xml:space="preserve"> : applicable to </w:t>
      </w:r>
      <w:hyperlink w:anchor="Term_SaaP" w:history="1">
        <w:r w:rsidRPr="00845BC7">
          <w:rPr>
            <w:rStyle w:val="Hyperlink"/>
          </w:rPr>
          <w:t>SaaP</w:t>
        </w:r>
      </w:hyperlink>
      <w:r>
        <w:t xml:space="preserve"> </w:t>
      </w:r>
      <w:hyperlink w:anchor="Term_CustomSystemCode" w:history="1">
        <w:r w:rsidRPr="00845BC7">
          <w:rPr>
            <w:rStyle w:val="Hyperlink"/>
          </w:rPr>
          <w:t xml:space="preserve">Custom </w:t>
        </w:r>
        <w:r>
          <w:rPr>
            <w:rStyle w:val="Hyperlink"/>
          </w:rPr>
          <w:t xml:space="preserve">System </w:t>
        </w:r>
        <w:r w:rsidRPr="00845BC7">
          <w:rPr>
            <w:rStyle w:val="Hyperlink"/>
          </w:rPr>
          <w:t>Code</w:t>
        </w:r>
      </w:hyperlink>
      <w:r>
        <w:t xml:space="preserve"> and not </w:t>
      </w:r>
      <w:hyperlink w:anchor="Term_SaaS" w:history="1">
        <w:r w:rsidRPr="00845BC7">
          <w:rPr>
            <w:rStyle w:val="Hyperlink"/>
          </w:rPr>
          <w:t>SaaS</w:t>
        </w:r>
      </w:hyperlink>
      <w:r>
        <w:t xml:space="preserve"> services, tests run against units of code, and -- unlike dynamic tests -- are isolated from integration and service dependencies. </w:t>
      </w:r>
    </w:p>
    <w:p w14:paraId="6FA1035C" w14:textId="77777777" w:rsidR="007D0BD8" w:rsidRPr="00744DCA" w:rsidRDefault="007D0BD8" w:rsidP="007D0BD8">
      <w:pPr>
        <w:pStyle w:val="BodyText"/>
        <w:jc w:val="both"/>
        <w:rPr>
          <w:b/>
          <w:bCs/>
          <w:vanish/>
          <w:specVanish/>
        </w:rPr>
      </w:pPr>
      <w:bookmarkStart w:id="314" w:name="Header_StoredProcedures"/>
      <w:bookmarkStart w:id="315" w:name="Term_StoredProcedures"/>
      <w:bookmarkEnd w:id="314"/>
      <w:bookmarkEnd w:id="315"/>
      <w:r w:rsidRPr="00744DCA">
        <w:rPr>
          <w:b/>
          <w:bCs/>
        </w:rPr>
        <w:t>Stored Procedures</w:t>
      </w:r>
    </w:p>
    <w:p w14:paraId="0F0AD025" w14:textId="77777777" w:rsidR="007D0BD8" w:rsidRDefault="007D0BD8" w:rsidP="007D0BD8">
      <w:pPr>
        <w:pStyle w:val="BodyText"/>
        <w:jc w:val="both"/>
      </w:pPr>
      <w:r>
        <w:t xml:space="preserve"> : logic running in a datastore within the data tier</w:t>
      </w:r>
      <w:r>
        <w:rPr>
          <w:rStyle w:val="FootnoteReference"/>
        </w:rPr>
        <w:footnoteReference w:id="15"/>
      </w:r>
      <w:r>
        <w:t xml:space="preserve">. </w:t>
      </w:r>
    </w:p>
    <w:p w14:paraId="2CDFC853" w14:textId="77777777" w:rsidR="007D0BD8" w:rsidRPr="00C414B9" w:rsidRDefault="007D0BD8" w:rsidP="007D0BD8">
      <w:pPr>
        <w:pStyle w:val="BodyText"/>
        <w:rPr>
          <w:b/>
          <w:bCs/>
          <w:vanish/>
          <w:specVanish/>
        </w:rPr>
      </w:pPr>
      <w:bookmarkStart w:id="316" w:name="Term_Supermajority"/>
      <w:bookmarkEnd w:id="316"/>
      <w:r w:rsidRPr="00C414B9">
        <w:rPr>
          <w:b/>
          <w:bCs/>
        </w:rPr>
        <w:t>Supermajority</w:t>
      </w:r>
    </w:p>
    <w:p w14:paraId="2014EA6D" w14:textId="77777777" w:rsidR="007D0BD8" w:rsidRDefault="007D0BD8" w:rsidP="007D0BD8">
      <w:pPr>
        <w:pStyle w:val="BodyText"/>
      </w:pPr>
      <w:r>
        <w:t xml:space="preserve"> : a qualified </w:t>
      </w:r>
      <w:hyperlink w:anchor="Term_Majority" w:history="1">
        <w:r w:rsidRPr="00BD25F5">
          <w:rPr>
            <w:rStyle w:val="Hyperlink"/>
          </w:rPr>
          <w:t>majority</w:t>
        </w:r>
      </w:hyperlink>
      <w:r>
        <w:t xml:space="preserve"> (e.g., “90% majority”).</w:t>
      </w:r>
    </w:p>
    <w:p w14:paraId="5D721C01" w14:textId="77777777" w:rsidR="007D0BD8" w:rsidRPr="00456F6C" w:rsidRDefault="007D0BD8" w:rsidP="007D0BD8">
      <w:pPr>
        <w:pStyle w:val="BodyText"/>
        <w:rPr>
          <w:b/>
          <w:bCs/>
          <w:vanish/>
          <w:specVanish/>
        </w:rPr>
      </w:pPr>
      <w:r w:rsidRPr="00456F6C">
        <w:rPr>
          <w:b/>
          <w:bCs/>
        </w:rPr>
        <w:t>Support Specialist</w:t>
      </w:r>
    </w:p>
    <w:p w14:paraId="7DA94C58" w14:textId="77777777" w:rsidR="007D0BD8" w:rsidRDefault="007D0BD8" w:rsidP="007D0BD8">
      <w:pPr>
        <w:pStyle w:val="BodyText"/>
      </w:pPr>
      <w:r>
        <w:t xml:space="preserve"> : a customer support specialist role managing calls from authenticated and non-authenticated users, passing the call on to </w:t>
      </w:r>
      <w:hyperlink w:anchor="Term_BusinessSupportSpecialist" w:history="1">
        <w:r w:rsidRPr="00456F6C">
          <w:rPr>
            <w:rStyle w:val="Hyperlink"/>
          </w:rPr>
          <w:t>Business Support Specialist</w:t>
        </w:r>
      </w:hyperlink>
      <w:r>
        <w:t xml:space="preserve">, </w:t>
      </w:r>
      <w:hyperlink w:anchor="Term_OperationsSpecialist" w:history="1">
        <w:r w:rsidRPr="00F76BDF">
          <w:rPr>
            <w:rStyle w:val="Hyperlink"/>
          </w:rPr>
          <w:t>Operational Specialists</w:t>
        </w:r>
      </w:hyperlink>
      <w:r>
        <w:t xml:space="preserve"> or </w:t>
      </w:r>
      <w:hyperlink w:anchor="Term_MaintenanceSpecialist" w:history="1">
        <w:r w:rsidRPr="00762291">
          <w:rPr>
            <w:rStyle w:val="Hyperlink"/>
          </w:rPr>
          <w:t>Maintenance Specialist</w:t>
        </w:r>
      </w:hyperlink>
      <w:r>
        <w:t xml:space="preserve"> roles as required.  </w:t>
      </w:r>
    </w:p>
    <w:p w14:paraId="62E2C114" w14:textId="77777777" w:rsidR="007D0BD8" w:rsidRPr="005F46A8" w:rsidRDefault="007D0BD8" w:rsidP="007D0BD8">
      <w:pPr>
        <w:pStyle w:val="BodyText"/>
        <w:rPr>
          <w:b/>
          <w:bCs/>
          <w:vanish/>
          <w:specVanish/>
        </w:rPr>
      </w:pPr>
      <w:bookmarkStart w:id="317" w:name="Term_Supplier"/>
      <w:bookmarkEnd w:id="317"/>
      <w:r w:rsidRPr="00EB20E8">
        <w:rPr>
          <w:b/>
          <w:bCs/>
        </w:rPr>
        <w:t>Supplier</w:t>
      </w:r>
    </w:p>
    <w:p w14:paraId="301618DF" w14:textId="77777777" w:rsidR="007D0BD8" w:rsidRDefault="007D0BD8" w:rsidP="007D0BD8">
      <w:pPr>
        <w:pStyle w:val="BodyText"/>
      </w:pPr>
      <w:r>
        <w:t xml:space="preserve"> [Organisation] : a distributor of </w:t>
      </w:r>
      <w:hyperlink w:anchor="Term_Vendor" w:history="1">
        <w:r w:rsidRPr="0090361C">
          <w:rPr>
            <w:rStyle w:val="Hyperlink"/>
          </w:rPr>
          <w:t>vendor</w:t>
        </w:r>
      </w:hyperlink>
      <w:r>
        <w:t xml:space="preserve"> products or SaaS services, optionally providing one or more of licensing, configuring, customising, developing </w:t>
      </w:r>
      <w:hyperlink w:anchor="Term_CustomCode" w:history="1">
        <w:r w:rsidRPr="0090361C">
          <w:rPr>
            <w:rStyle w:val="Hyperlink"/>
          </w:rPr>
          <w:t>custom code</w:t>
        </w:r>
      </w:hyperlink>
      <w:r>
        <w:t xml:space="preserve">, deploying, and/or provisioning </w:t>
      </w:r>
      <w:r w:rsidRPr="005F46A8">
        <w:rPr>
          <w:i/>
          <w:iCs/>
        </w:rPr>
        <w:t>services</w:t>
      </w:r>
      <w:r>
        <w:rPr>
          <w:i/>
          <w:iCs/>
        </w:rPr>
        <w:t>.</w:t>
      </w:r>
    </w:p>
    <w:p w14:paraId="5AC4FF79" w14:textId="77777777" w:rsidR="007D0BD8" w:rsidRPr="0090361C" w:rsidRDefault="007D0BD8" w:rsidP="007D0BD8">
      <w:pPr>
        <w:pStyle w:val="BodyText"/>
        <w:rPr>
          <w:vanish/>
          <w:specVanish/>
        </w:rPr>
      </w:pPr>
      <w:bookmarkStart w:id="318" w:name="Term_Vendor"/>
      <w:bookmarkStart w:id="319" w:name="Term_System"/>
      <w:bookmarkEnd w:id="318"/>
      <w:bookmarkEnd w:id="319"/>
      <w:r w:rsidRPr="0090361C">
        <w:rPr>
          <w:b/>
          <w:bCs/>
        </w:rPr>
        <w:t>S</w:t>
      </w:r>
      <w:r>
        <w:rPr>
          <w:b/>
          <w:bCs/>
        </w:rPr>
        <w:t>upplier</w:t>
      </w:r>
      <w:r w:rsidRPr="00162571">
        <w:rPr>
          <w:b/>
          <w:bCs/>
        </w:rPr>
        <w:t xml:space="preserve"> Managed</w:t>
      </w:r>
    </w:p>
    <w:p w14:paraId="5289A457" w14:textId="77777777" w:rsidR="007D0BD8" w:rsidRDefault="007D0BD8" w:rsidP="007D0BD8">
      <w:pPr>
        <w:pStyle w:val="BodyText"/>
      </w:pPr>
      <w:r>
        <w:t xml:space="preserve"> : the service is rented by the </w:t>
      </w:r>
      <w:hyperlink w:anchor="Term_SponsorOrganisation" w:history="1">
        <w:r w:rsidRPr="00CF1A70">
          <w:rPr>
            <w:rStyle w:val="Hyperlink"/>
          </w:rPr>
          <w:t>sponsor’s organisation</w:t>
        </w:r>
      </w:hyperlink>
      <w:r>
        <w:t xml:space="preserve">, installed on the </w:t>
      </w:r>
      <w:hyperlink w:anchor="Term_Supplier" w:history="1">
        <w:r>
          <w:rPr>
            <w:rStyle w:val="Hyperlink"/>
          </w:rPr>
          <w:t>supplier</w:t>
        </w:r>
        <w:r w:rsidRPr="00CF1A70">
          <w:rPr>
            <w:rStyle w:val="Hyperlink"/>
          </w:rPr>
          <w:t>’s</w:t>
        </w:r>
      </w:hyperlink>
      <w:r>
        <w:t xml:space="preserve"> preferred infrastructure – cloud or otherwise -- and managed by </w:t>
      </w:r>
      <w:hyperlink w:anchor="Term_Supplier" w:history="1">
        <w:r w:rsidRPr="0090361C">
          <w:rPr>
            <w:rStyle w:val="Hyperlink"/>
          </w:rPr>
          <w:t>supplier</w:t>
        </w:r>
      </w:hyperlink>
      <w:r>
        <w:t xml:space="preserve"> staff. </w:t>
      </w:r>
      <w:hyperlink w:anchor="Term_SaaS" w:history="1">
        <w:r w:rsidRPr="00A13BFC">
          <w:rPr>
            <w:rStyle w:val="Hyperlink"/>
          </w:rPr>
          <w:t>SaaS</w:t>
        </w:r>
      </w:hyperlink>
      <w:r>
        <w:t xml:space="preserve"> is an example.</w:t>
      </w:r>
    </w:p>
    <w:p w14:paraId="05728037" w14:textId="77777777" w:rsidR="007D0BD8" w:rsidRPr="0014632E" w:rsidRDefault="007D0BD8" w:rsidP="007D0BD8">
      <w:pPr>
        <w:pStyle w:val="BodyText"/>
        <w:rPr>
          <w:b/>
          <w:bCs/>
          <w:vanish/>
          <w:specVanish/>
        </w:rPr>
      </w:pPr>
      <w:r w:rsidRPr="0014632E">
        <w:rPr>
          <w:b/>
          <w:bCs/>
        </w:rPr>
        <w:t xml:space="preserve">System </w:t>
      </w:r>
    </w:p>
    <w:p w14:paraId="14AD72F5" w14:textId="77777777" w:rsidR="007D0BD8" w:rsidRDefault="007D0BD8" w:rsidP="007D0BD8">
      <w:pPr>
        <w:pStyle w:val="BodyText"/>
      </w:pPr>
      <w:r>
        <w:t xml:space="preserve">: a </w:t>
      </w:r>
      <w:hyperlink w:anchor="Term_SaaS" w:history="1">
        <w:r w:rsidRPr="0014632E">
          <w:rPr>
            <w:rStyle w:val="Hyperlink"/>
          </w:rPr>
          <w:t>SaaS</w:t>
        </w:r>
      </w:hyperlink>
      <w:r>
        <w:t xml:space="preserve"> or </w:t>
      </w:r>
      <w:hyperlink w:anchor="Term_SaaP" w:history="1">
        <w:r w:rsidRPr="0014632E">
          <w:rPr>
            <w:rStyle w:val="Hyperlink"/>
          </w:rPr>
          <w:t>SaaP</w:t>
        </w:r>
      </w:hyperlink>
      <w:r>
        <w:t xml:space="preserve"> for providing a service to system </w:t>
      </w:r>
      <w:hyperlink w:anchor="Term_SystemUser" w:history="1">
        <w:r w:rsidRPr="0014632E">
          <w:rPr>
            <w:rStyle w:val="Hyperlink"/>
          </w:rPr>
          <w:t>users</w:t>
        </w:r>
      </w:hyperlink>
      <w:r>
        <w:t xml:space="preserve"> as part of a solution. </w:t>
      </w:r>
    </w:p>
    <w:p w14:paraId="5D1FE496" w14:textId="77777777" w:rsidR="007D0BD8" w:rsidRPr="00060F56" w:rsidRDefault="007D0BD8" w:rsidP="007D0BD8">
      <w:pPr>
        <w:pStyle w:val="BodyText"/>
        <w:rPr>
          <w:b/>
          <w:bCs/>
          <w:vanish/>
          <w:specVanish/>
        </w:rPr>
      </w:pPr>
      <w:bookmarkStart w:id="320" w:name="Term_SystemConfiguration"/>
      <w:bookmarkEnd w:id="320"/>
      <w:r>
        <w:rPr>
          <w:b/>
          <w:bCs/>
        </w:rPr>
        <w:t>[System] C</w:t>
      </w:r>
      <w:r w:rsidRPr="00060F56">
        <w:rPr>
          <w:b/>
          <w:bCs/>
        </w:rPr>
        <w:t>onfiguration</w:t>
      </w:r>
    </w:p>
    <w:p w14:paraId="2B91488D" w14:textId="77777777" w:rsidR="007D0BD8" w:rsidRDefault="007D0BD8" w:rsidP="007D0BD8">
      <w:pPr>
        <w:pStyle w:val="BodyText"/>
      </w:pPr>
      <w:r>
        <w:t xml:space="preserve"> : when referring to systems it’s the deployment phase when a deployment </w:t>
      </w:r>
      <w:hyperlink w:anchor="Term_Pipeline" w:history="1">
        <w:r w:rsidRPr="00060F56">
          <w:rPr>
            <w:rStyle w:val="Hyperlink"/>
          </w:rPr>
          <w:t>pipeline</w:t>
        </w:r>
      </w:hyperlink>
      <w:r>
        <w:t xml:space="preserve"> configure immutable system integration settings. Differs from </w:t>
      </w:r>
      <w:hyperlink w:anchor="Term_SystemSettings" w:history="1">
        <w:r w:rsidRPr="00060F56">
          <w:rPr>
            <w:rStyle w:val="Hyperlink"/>
          </w:rPr>
          <w:t>system settings</w:t>
        </w:r>
      </w:hyperlink>
      <w:r>
        <w:t xml:space="preserve">, which are mutable settings, persisted in a system </w:t>
      </w:r>
      <w:hyperlink w:anchor="Term_DataStore" w:history="1">
        <w:r w:rsidRPr="00060F56">
          <w:rPr>
            <w:rStyle w:val="Hyperlink"/>
          </w:rPr>
          <w:t>data store</w:t>
        </w:r>
      </w:hyperlink>
      <w:r>
        <w:t>.</w:t>
      </w:r>
    </w:p>
    <w:p w14:paraId="7F991EF0" w14:textId="77777777" w:rsidR="007D0BD8" w:rsidRPr="003C0E7F" w:rsidRDefault="007D0BD8" w:rsidP="007D0BD8">
      <w:pPr>
        <w:pStyle w:val="BodyText"/>
        <w:rPr>
          <w:b/>
          <w:bCs/>
          <w:vanish/>
          <w:specVanish/>
        </w:rPr>
      </w:pPr>
      <w:r w:rsidRPr="003C0E7F">
        <w:rPr>
          <w:b/>
          <w:bCs/>
        </w:rPr>
        <w:lastRenderedPageBreak/>
        <w:t>System Data</w:t>
      </w:r>
    </w:p>
    <w:p w14:paraId="3044D599" w14:textId="77777777" w:rsidR="007D0BD8" w:rsidRDefault="007D0BD8" w:rsidP="007D0BD8">
      <w:pPr>
        <w:pStyle w:val="BodyText"/>
      </w:pPr>
      <w:r>
        <w:t xml:space="preserve"> : data persisted in the system. Comprised of both </w:t>
      </w:r>
      <w:hyperlink w:anchor="Term_SystemOperationsData" w:history="1">
        <w:r w:rsidRPr="003C0E7F">
          <w:rPr>
            <w:rStyle w:val="Hyperlink"/>
          </w:rPr>
          <w:t>System Operations Data</w:t>
        </w:r>
      </w:hyperlink>
      <w:r>
        <w:t xml:space="preserve"> and </w:t>
      </w:r>
      <w:hyperlink w:anchor="Term_UserData" w:history="1">
        <w:r>
          <w:rPr>
            <w:rStyle w:val="Hyperlink"/>
          </w:rPr>
          <w:t xml:space="preserve">[System] User </w:t>
        </w:r>
        <w:r w:rsidRPr="003C0E7F">
          <w:rPr>
            <w:rStyle w:val="Hyperlink"/>
          </w:rPr>
          <w:t>Data</w:t>
        </w:r>
      </w:hyperlink>
      <w:r>
        <w:t>.</w:t>
      </w:r>
    </w:p>
    <w:p w14:paraId="5BC32486" w14:textId="77777777" w:rsidR="007D0BD8" w:rsidRPr="007F3D4B" w:rsidRDefault="007D0BD8" w:rsidP="007D0BD8">
      <w:pPr>
        <w:rPr>
          <w:b/>
          <w:bCs/>
          <w:vanish/>
          <w:specVanish/>
        </w:rPr>
      </w:pPr>
      <w:bookmarkStart w:id="321" w:name="Term_SystemMedia"/>
      <w:bookmarkStart w:id="322" w:name="Term_SCIM"/>
      <w:bookmarkEnd w:id="321"/>
      <w:r w:rsidRPr="007F3D4B">
        <w:rPr>
          <w:b/>
          <w:bCs/>
        </w:rPr>
        <w:t>System for Cross-Domain Identity Management (SCIM)</w:t>
      </w:r>
    </w:p>
    <w:p w14:paraId="685D0FA1" w14:textId="77777777" w:rsidR="007D0BD8" w:rsidRDefault="007D0BD8" w:rsidP="007D0BD8">
      <w:r>
        <w:t xml:space="preserve"> </w:t>
      </w:r>
      <w:r w:rsidRPr="007F3D4B">
        <w:t>:</w:t>
      </w:r>
      <w:bookmarkEnd w:id="322"/>
      <w:r w:rsidRPr="007F3D4B">
        <w:t xml:space="preserve"> an open standard for provisioning </w:t>
      </w:r>
      <w:hyperlink w:anchor="Term_SystemUser" w:history="1">
        <w:r w:rsidRPr="007F3D4B">
          <w:rPr>
            <w:rStyle w:val="Hyperlink"/>
          </w:rPr>
          <w:t>system users</w:t>
        </w:r>
      </w:hyperlink>
      <w:r w:rsidRPr="007F3D4B">
        <w:t>.</w:t>
      </w:r>
      <w:r>
        <w:t xml:space="preserve"> See </w:t>
      </w:r>
      <w:hyperlink w:anchor="Term_JIT" w:history="1">
        <w:r w:rsidRPr="00504B54">
          <w:rPr>
            <w:rStyle w:val="Hyperlink"/>
          </w:rPr>
          <w:t>JIT</w:t>
        </w:r>
      </w:hyperlink>
      <w:r>
        <w:t>.</w:t>
      </w:r>
    </w:p>
    <w:p w14:paraId="552D835B" w14:textId="77777777" w:rsidR="007D0BD8" w:rsidRPr="008552A8" w:rsidRDefault="007D0BD8" w:rsidP="007D0BD8">
      <w:pPr>
        <w:pStyle w:val="BodyText"/>
        <w:rPr>
          <w:vanish/>
          <w:specVanish/>
        </w:rPr>
      </w:pPr>
      <w:r w:rsidRPr="008552A8">
        <w:rPr>
          <w:b/>
          <w:bCs/>
        </w:rPr>
        <w:t>System Media</w:t>
      </w:r>
    </w:p>
    <w:p w14:paraId="4E151B2A" w14:textId="77777777" w:rsidR="007D0BD8" w:rsidRDefault="007D0BD8" w:rsidP="007D0BD8">
      <w:pPr>
        <w:pStyle w:val="BodyText"/>
      </w:pPr>
      <w:r>
        <w:t xml:space="preserve"> : media (text and images) that is deployed with the system, by system maintenance specialists. Updates require a new release to be deployed. Contrast with </w:t>
      </w:r>
      <w:hyperlink w:anchor="Term_UserMedia" w:history="1">
        <w:r w:rsidRPr="009C5B95">
          <w:rPr>
            <w:rStyle w:val="Hyperlink"/>
          </w:rPr>
          <w:t>User Media</w:t>
        </w:r>
      </w:hyperlink>
      <w:r>
        <w:t>.</w:t>
      </w:r>
    </w:p>
    <w:p w14:paraId="1AC003AF" w14:textId="77777777" w:rsidR="007D0BD8" w:rsidRPr="00F76BDF" w:rsidRDefault="007D0BD8" w:rsidP="007D0BD8">
      <w:pPr>
        <w:pStyle w:val="BodyText"/>
        <w:rPr>
          <w:b/>
          <w:bCs/>
          <w:vanish/>
          <w:specVanish/>
        </w:rPr>
      </w:pPr>
      <w:bookmarkStart w:id="323" w:name="Term_MaintenanceSpecialist"/>
      <w:bookmarkStart w:id="324" w:name="Term_FunctionalRequirements"/>
      <w:bookmarkEnd w:id="323"/>
      <w:bookmarkEnd w:id="324"/>
      <w:r w:rsidRPr="00C03124">
        <w:rPr>
          <w:b/>
          <w:bCs/>
        </w:rPr>
        <w:t>[System] Functional Requirements</w:t>
      </w:r>
    </w:p>
    <w:p w14:paraId="535A19DA" w14:textId="77777777" w:rsidR="007D0BD8" w:rsidRDefault="007D0BD8" w:rsidP="007D0BD8">
      <w:pPr>
        <w:pStyle w:val="BodyText"/>
      </w:pPr>
      <w:r>
        <w:t xml:space="preserve"> : a catalogue of the Functionality required of a system to address </w:t>
      </w:r>
      <w:hyperlink w:anchor="Term_StakeholderRequirements" w:history="1">
        <w:r w:rsidRPr="00BD25F5">
          <w:rPr>
            <w:rStyle w:val="Hyperlink"/>
          </w:rPr>
          <w:t>Stakeholder Requirements</w:t>
        </w:r>
      </w:hyperlink>
      <w:r>
        <w:t xml:space="preserve">. Combined with </w:t>
      </w:r>
      <w:hyperlink w:anchor="Term_NonFunctionalRequirements" w:history="1">
        <w:r w:rsidRPr="00F76BDF">
          <w:rPr>
            <w:rStyle w:val="Hyperlink"/>
          </w:rPr>
          <w:t>Non-Functional Requirements</w:t>
        </w:r>
      </w:hyperlink>
      <w:r>
        <w:t xml:space="preserve"> comprise the </w:t>
      </w:r>
      <w:hyperlink w:anchor="Term_SystemRequirements" w:history="1">
        <w:r w:rsidRPr="00F76BDF">
          <w:rPr>
            <w:rStyle w:val="Hyperlink"/>
          </w:rPr>
          <w:t>Solution or System Requirements</w:t>
        </w:r>
      </w:hyperlink>
      <w:r>
        <w:t>.</w:t>
      </w:r>
    </w:p>
    <w:p w14:paraId="429EB2C3" w14:textId="77777777" w:rsidR="007D0BD8" w:rsidRPr="00F76BDF" w:rsidRDefault="007D0BD8" w:rsidP="007D0BD8">
      <w:pPr>
        <w:pStyle w:val="BodyText"/>
        <w:rPr>
          <w:b/>
          <w:bCs/>
          <w:vanish/>
          <w:specVanish/>
        </w:rPr>
      </w:pPr>
      <w:r w:rsidRPr="00F76BDF">
        <w:rPr>
          <w:b/>
          <w:bCs/>
        </w:rPr>
        <w:t>[Systems] Maintenance Specialist</w:t>
      </w:r>
    </w:p>
    <w:p w14:paraId="5D3CB243" w14:textId="77777777" w:rsidR="007D0BD8" w:rsidRDefault="007D0BD8" w:rsidP="007D0BD8">
      <w:pPr>
        <w:pStyle w:val="BodyText"/>
      </w:pPr>
      <w:r>
        <w:t xml:space="preserve"> : a role to manage the deployment, logging, configuration, provisioning, data backups, data restorations of a system. May be invoked by </w:t>
      </w:r>
      <w:hyperlink w:anchor="Term_OperationsSpecialist" w:history="1">
        <w:r w:rsidRPr="00F76BDF">
          <w:rPr>
            <w:rStyle w:val="Hyperlink"/>
          </w:rPr>
          <w:t>System Operation Specialists</w:t>
        </w:r>
      </w:hyperlink>
      <w:r>
        <w:t xml:space="preserve"> to investigate issues.</w:t>
      </w:r>
    </w:p>
    <w:p w14:paraId="7C8FA2DB" w14:textId="77777777" w:rsidR="007D0BD8" w:rsidRPr="003C0E7F" w:rsidRDefault="007D0BD8" w:rsidP="007D0BD8">
      <w:pPr>
        <w:pStyle w:val="BodyText"/>
        <w:rPr>
          <w:b/>
          <w:bCs/>
          <w:vanish/>
          <w:specVanish/>
        </w:rPr>
      </w:pPr>
      <w:bookmarkStart w:id="325" w:name="Term_OperationsSpecialist"/>
      <w:bookmarkEnd w:id="325"/>
      <w:r>
        <w:rPr>
          <w:b/>
          <w:bCs/>
        </w:rPr>
        <w:t>[</w:t>
      </w:r>
      <w:bookmarkStart w:id="326" w:name="Term_SystemOperationsData"/>
      <w:bookmarkEnd w:id="326"/>
      <w:r w:rsidRPr="003C0E7F">
        <w:rPr>
          <w:b/>
          <w:bCs/>
        </w:rPr>
        <w:t>System</w:t>
      </w:r>
      <w:r>
        <w:rPr>
          <w:b/>
          <w:bCs/>
        </w:rPr>
        <w:t>]</w:t>
      </w:r>
      <w:r w:rsidRPr="003C0E7F">
        <w:rPr>
          <w:b/>
          <w:bCs/>
        </w:rPr>
        <w:t xml:space="preserve"> </w:t>
      </w:r>
      <w:r>
        <w:rPr>
          <w:b/>
          <w:bCs/>
        </w:rPr>
        <w:t xml:space="preserve">Operations </w:t>
      </w:r>
      <w:r w:rsidRPr="003C0E7F">
        <w:rPr>
          <w:b/>
          <w:bCs/>
        </w:rPr>
        <w:t>Data</w:t>
      </w:r>
    </w:p>
    <w:p w14:paraId="2D67A8B1" w14:textId="77777777" w:rsidR="007D0BD8" w:rsidRDefault="007D0BD8" w:rsidP="007D0BD8">
      <w:pPr>
        <w:pStyle w:val="BodyText"/>
      </w:pPr>
      <w:r>
        <w:t xml:space="preserve"> : data required to maintain and record system state. Includes data used for Diagnostics, Error Recording, System Settings, </w:t>
      </w:r>
      <w:hyperlink w:anchor="Term_Session" w:history="1">
        <w:r w:rsidRPr="00C83E0E">
          <w:rPr>
            <w:rStyle w:val="Hyperlink"/>
          </w:rPr>
          <w:t>Session</w:t>
        </w:r>
      </w:hyperlink>
      <w:r>
        <w:t xml:space="preserve"> recording, Session Operations recording, System </w:t>
      </w:r>
      <w:hyperlink w:anchor="Term_Permission" w:history="1">
        <w:r w:rsidRPr="009F6745">
          <w:rPr>
            <w:rStyle w:val="Hyperlink"/>
          </w:rPr>
          <w:t>Permission</w:t>
        </w:r>
      </w:hyperlink>
      <w:r>
        <w:t xml:space="preserve">s, [System, Group, Resource] </w:t>
      </w:r>
      <w:hyperlink w:anchor="Term_Role" w:history="1">
        <w:r w:rsidRPr="009F6745">
          <w:rPr>
            <w:rStyle w:val="Hyperlink"/>
          </w:rPr>
          <w:t>Role</w:t>
        </w:r>
      </w:hyperlink>
      <w:r>
        <w:t xml:space="preserve">s, Tenancies, System Users, System User [external] Digital Identities, User Settings Profile, User Grouping, Group Nesting, </w:t>
      </w:r>
      <w:hyperlink w:anchor="Term_Role" w:history="1">
        <w:r w:rsidRPr="009F6745">
          <w:rPr>
            <w:rStyle w:val="Hyperlink"/>
          </w:rPr>
          <w:t>Role</w:t>
        </w:r>
      </w:hyperlink>
      <w:r>
        <w:t xml:space="preserve"> [Applications, Invitations, Acceptances, Approvals], and/or Associations, etc.</w:t>
      </w:r>
    </w:p>
    <w:p w14:paraId="7CBF4EF6" w14:textId="77777777" w:rsidR="007D0BD8" w:rsidRPr="00456F6C" w:rsidRDefault="007D0BD8" w:rsidP="007D0BD8">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2452A34" w14:textId="77777777" w:rsidR="007D0BD8" w:rsidRDefault="007D0BD8" w:rsidP="007D0BD8">
      <w:pPr>
        <w:pStyle w:val="BodyText"/>
      </w:pPr>
      <w:r>
        <w:t xml:space="preserve"> : a role that manages the system’s settings common to all tenancies and/or users, which a </w:t>
      </w:r>
      <w:hyperlink w:anchor="Term_SupportSpecialist" w:history="1">
        <w:r w:rsidRPr="00F76BDF">
          <w:rPr>
            <w:rStyle w:val="Hyperlink"/>
          </w:rPr>
          <w:t>Customer Support Specialist</w:t>
        </w:r>
      </w:hyperlink>
      <w:r>
        <w:t xml:space="preserve"> or </w:t>
      </w:r>
      <w:hyperlink w:anchor="Term_BusinessSupportSpecialist" w:history="1">
        <w:r w:rsidRPr="00F76BDF">
          <w:rPr>
            <w:rStyle w:val="Hyperlink"/>
          </w:rPr>
          <w:t xml:space="preserve">Business Service </w:t>
        </w:r>
        <w:r w:rsidRPr="004261A0">
          <w:rPr>
            <w:rStyle w:val="Hyperlink"/>
          </w:rPr>
          <w:t>Support</w:t>
        </w:r>
      </w:hyperlink>
      <w:r>
        <w:t xml:space="preserve"> specialist might handle.</w:t>
      </w:r>
    </w:p>
    <w:p w14:paraId="4270EA07" w14:textId="77777777" w:rsidR="007D0BD8" w:rsidRPr="00060F56" w:rsidRDefault="007D0BD8" w:rsidP="007D0BD8">
      <w:pPr>
        <w:pStyle w:val="BodyText"/>
        <w:rPr>
          <w:b/>
          <w:bCs/>
          <w:vanish/>
          <w:specVanish/>
        </w:rPr>
      </w:pPr>
      <w:bookmarkStart w:id="327" w:name="Term_SystemSettings"/>
      <w:bookmarkEnd w:id="327"/>
      <w:r w:rsidRPr="00060F56">
        <w:rPr>
          <w:b/>
          <w:bCs/>
        </w:rPr>
        <w:t>[System] Settings</w:t>
      </w:r>
    </w:p>
    <w:p w14:paraId="00CEDFEB" w14:textId="77777777" w:rsidR="007D0BD8" w:rsidRDefault="007D0BD8" w:rsidP="007D0BD8">
      <w:pPr>
        <w:pStyle w:val="BodyText"/>
      </w:pPr>
      <w:r>
        <w:t xml:space="preserve"> : mutable settings persisted in a system’s datastore, which impact all </w:t>
      </w:r>
      <w:hyperlink w:anchor="Term_SystemUser" w:history="1">
        <w:r w:rsidRPr="00060F56">
          <w:rPr>
            <w:rStyle w:val="Hyperlink"/>
          </w:rPr>
          <w:t>system users</w:t>
        </w:r>
      </w:hyperlink>
      <w:r>
        <w:t xml:space="preserve">. Usually set by a deployment </w:t>
      </w:r>
      <w:hyperlink w:anchor="Term_Pipeline" w:history="1">
        <w:r w:rsidRPr="00060F56">
          <w:rPr>
            <w:rStyle w:val="Hyperlink"/>
          </w:rPr>
          <w:t>pipeline</w:t>
        </w:r>
      </w:hyperlink>
      <w:r>
        <w:t xml:space="preserve"> (right after doing </w:t>
      </w:r>
      <w:hyperlink w:anchor="Term_SystemConfiguration" w:history="1">
        <w:r w:rsidRPr="00845BC7">
          <w:rPr>
            <w:rStyle w:val="Hyperlink"/>
          </w:rPr>
          <w:t>System Configuration</w:t>
        </w:r>
      </w:hyperlink>
      <w:r>
        <w:t>).</w:t>
      </w:r>
    </w:p>
    <w:p w14:paraId="1B70F7E4" w14:textId="77777777" w:rsidR="007D0BD8" w:rsidRPr="001B2972" w:rsidRDefault="007D0BD8" w:rsidP="007D0BD8">
      <w:pPr>
        <w:pStyle w:val="BodyText"/>
        <w:jc w:val="both"/>
        <w:rPr>
          <w:vanish/>
          <w:specVanish/>
        </w:rPr>
      </w:pPr>
      <w:bookmarkStart w:id="328" w:name="Term_SystemRequirements"/>
      <w:bookmarkStart w:id="329" w:name="Term_SystemUser"/>
      <w:bookmarkEnd w:id="328"/>
      <w:bookmarkEnd w:id="329"/>
      <w:r>
        <w:rPr>
          <w:b/>
          <w:bCs/>
        </w:rPr>
        <w:t>[</w:t>
      </w:r>
      <w:r w:rsidRPr="00C12605">
        <w:rPr>
          <w:b/>
          <w:bCs/>
        </w:rPr>
        <w:t>System</w:t>
      </w:r>
      <w:r>
        <w:rPr>
          <w:b/>
          <w:bCs/>
        </w:rPr>
        <w:t xml:space="preserve">] </w:t>
      </w:r>
      <w:r w:rsidRPr="00C12605">
        <w:rPr>
          <w:b/>
          <w:bCs/>
        </w:rPr>
        <w:t>User</w:t>
      </w:r>
    </w:p>
    <w:p w14:paraId="57E29E2D" w14:textId="77777777" w:rsidR="007D0BD8" w:rsidRDefault="007D0BD8" w:rsidP="007D0BD8">
      <w:pPr>
        <w:pStyle w:val="BodyText"/>
        <w:jc w:val="both"/>
      </w:pPr>
      <w:r>
        <w:t xml:space="preserve"> : an unauthenticated or authenticated Person or remote System accessing the System. </w:t>
      </w:r>
    </w:p>
    <w:p w14:paraId="2BDAFA1B" w14:textId="77777777" w:rsidR="007D0BD8" w:rsidRPr="00736F99" w:rsidRDefault="007D0BD8" w:rsidP="007D0BD8">
      <w:pPr>
        <w:pStyle w:val="BodyText"/>
        <w:rPr>
          <w:b/>
          <w:bCs/>
          <w:vanish/>
          <w:specVanish/>
        </w:rPr>
      </w:pPr>
      <w:r w:rsidRPr="00736F99">
        <w:rPr>
          <w:b/>
          <w:bCs/>
        </w:rPr>
        <w:t xml:space="preserve">[System] User Role Matrix </w:t>
      </w:r>
    </w:p>
    <w:p w14:paraId="0AB9A033" w14:textId="77777777" w:rsidR="007D0BD8" w:rsidRDefault="007D0BD8" w:rsidP="007D0BD8">
      <w:pPr>
        <w:pStyle w:val="BodyText"/>
        <w:jc w:val="both"/>
      </w:pPr>
      <w:r>
        <w:t xml:space="preserve"> : a matrix of user Roles to system Permissions.</w:t>
      </w:r>
    </w:p>
    <w:p w14:paraId="0E437575" w14:textId="77777777" w:rsidR="007D0BD8" w:rsidRPr="00F4099E" w:rsidRDefault="007D0BD8" w:rsidP="007D0BD8">
      <w:pPr>
        <w:pStyle w:val="BodyText"/>
        <w:jc w:val="both"/>
        <w:rPr>
          <w:b/>
          <w:bCs/>
          <w:vanish/>
          <w:specVanish/>
        </w:rPr>
      </w:pPr>
      <w:bookmarkStart w:id="330" w:name="Term_TestData"/>
      <w:bookmarkEnd w:id="330"/>
      <w:r w:rsidRPr="00F4099E">
        <w:rPr>
          <w:b/>
          <w:bCs/>
        </w:rPr>
        <w:t>Test Data</w:t>
      </w:r>
    </w:p>
    <w:p w14:paraId="4CFDD46F" w14:textId="77777777" w:rsidR="007D0BD8" w:rsidRDefault="007D0BD8" w:rsidP="007D0BD8">
      <w:pPr>
        <w:pStyle w:val="BodyText"/>
        <w:jc w:val="both"/>
      </w:pPr>
      <w:r>
        <w:t xml:space="preserve"> : data specifically prepared for testing system functionality. It MUST not be developed from </w:t>
      </w:r>
      <w:hyperlink w:anchor="Term_ProductionData" w:history="1">
        <w:r w:rsidRPr="00F4099E">
          <w:rPr>
            <w:rStyle w:val="Hyperlink"/>
          </w:rPr>
          <w:t>production data</w:t>
        </w:r>
      </w:hyperlink>
      <w:r>
        <w:t xml:space="preserve">, </w:t>
      </w:r>
      <w:r w:rsidRPr="00F4099E">
        <w:rPr>
          <w:i/>
          <w:iCs/>
        </w:rPr>
        <w:t>even</w:t>
      </w:r>
      <w:r>
        <w:t xml:space="preserve"> if obfuscated or truncated.  The only form of </w:t>
      </w:r>
      <w:hyperlink w:anchor="Term_SystemData" w:history="1">
        <w:r w:rsidRPr="00F4099E">
          <w:rPr>
            <w:rStyle w:val="Hyperlink"/>
          </w:rPr>
          <w:t>system data</w:t>
        </w:r>
      </w:hyperlink>
      <w:r>
        <w:t xml:space="preserve"> permitted in environments other than </w:t>
      </w:r>
      <w:hyperlink w:anchor="Term_ProductionDataEnvironment" w:history="1">
        <w:r w:rsidRPr="00F4099E">
          <w:rPr>
            <w:rStyle w:val="Hyperlink"/>
          </w:rPr>
          <w:t>production data environments</w:t>
        </w:r>
      </w:hyperlink>
      <w:r>
        <w:t xml:space="preserve">. </w:t>
      </w:r>
    </w:p>
    <w:p w14:paraId="40CB7260" w14:textId="77777777" w:rsidR="007D0BD8" w:rsidRPr="00AD5566" w:rsidRDefault="007D0BD8" w:rsidP="007D0BD8">
      <w:pPr>
        <w:pStyle w:val="BodyText"/>
        <w:jc w:val="both"/>
        <w:rPr>
          <w:b/>
          <w:bCs/>
          <w:vanish/>
          <w:specVanish/>
        </w:rPr>
      </w:pPr>
      <w:bookmarkStart w:id="331" w:name="Term_TDD"/>
      <w:bookmarkEnd w:id="331"/>
      <w:r w:rsidRPr="00AD5566">
        <w:rPr>
          <w:b/>
          <w:bCs/>
        </w:rPr>
        <w:t>Test Driven Design (TDD)</w:t>
      </w:r>
    </w:p>
    <w:p w14:paraId="57EFB4B9" w14:textId="77777777" w:rsidR="007D0BD8" w:rsidRDefault="007D0BD8" w:rsidP="007D0BD8">
      <w:pPr>
        <w:pStyle w:val="BodyText"/>
        <w:jc w:val="both"/>
      </w:pPr>
      <w:r>
        <w:t xml:space="preserve"> : a custom system development methodology that emphasises writing automation tests as targets to meet before writing system code to meet them. Advantages include faster development, less defect count, improved </w:t>
      </w:r>
      <w:proofErr w:type="gramStart"/>
      <w:r>
        <w:t>documentation</w:t>
      </w:r>
      <w:proofErr w:type="gramEnd"/>
      <w:r>
        <w:t xml:space="preserve"> and safeguards. </w:t>
      </w:r>
    </w:p>
    <w:p w14:paraId="21F513F8" w14:textId="77777777" w:rsidR="007D0BD8" w:rsidRPr="008743C8" w:rsidRDefault="007D0BD8" w:rsidP="007D0BD8">
      <w:pPr>
        <w:pStyle w:val="BodyText"/>
        <w:jc w:val="both"/>
        <w:rPr>
          <w:b/>
          <w:bCs/>
          <w:vanish/>
          <w:specVanish/>
        </w:rPr>
      </w:pPr>
      <w:bookmarkStart w:id="332" w:name="Term_TrackingOptions"/>
      <w:bookmarkEnd w:id="332"/>
      <w:r w:rsidRPr="008743C8">
        <w:rPr>
          <w:b/>
          <w:bCs/>
        </w:rPr>
        <w:t>Tracking Options</w:t>
      </w:r>
    </w:p>
    <w:p w14:paraId="520BE71C" w14:textId="77777777" w:rsidR="007D0BD8" w:rsidRDefault="007D0BD8" w:rsidP="007D0BD8">
      <w:pPr>
        <w:pStyle w:val="BodyText"/>
        <w:jc w:val="both"/>
      </w:pPr>
      <w:r>
        <w:t xml:space="preserve"> : a View presented to Users to be presented with options on what information is permitted to be tracked that is not essential to the system’s functioning. Linked to from a </w:t>
      </w:r>
      <w:hyperlink w:anchor="Term_HomePage" w:history="1">
        <w:r w:rsidRPr="008743C8">
          <w:rPr>
            <w:rStyle w:val="Hyperlink"/>
          </w:rPr>
          <w:t>Home Page</w:t>
        </w:r>
      </w:hyperlink>
      <w:r>
        <w:t>.</w:t>
      </w:r>
    </w:p>
    <w:p w14:paraId="2DAE0B18" w14:textId="77777777" w:rsidR="007D0BD8" w:rsidRPr="00700305" w:rsidRDefault="007D0BD8" w:rsidP="007D0BD8">
      <w:pPr>
        <w:pStyle w:val="BodyText"/>
        <w:rPr>
          <w:b/>
          <w:bCs/>
          <w:vanish/>
          <w:specVanish/>
        </w:rPr>
      </w:pPr>
      <w:bookmarkStart w:id="333" w:name="Term_TransitionalRequirements"/>
      <w:bookmarkEnd w:id="333"/>
      <w:r w:rsidRPr="00700305">
        <w:rPr>
          <w:b/>
          <w:bCs/>
        </w:rPr>
        <w:lastRenderedPageBreak/>
        <w:t>Transitional Requirements</w:t>
      </w:r>
    </w:p>
    <w:p w14:paraId="08EC5D1B" w14:textId="77777777" w:rsidR="007D0BD8" w:rsidRDefault="007D0BD8" w:rsidP="007D0BD8">
      <w:pPr>
        <w:pStyle w:val="BodyText"/>
        <w:jc w:val="both"/>
      </w:pPr>
      <w:r>
        <w:t xml:space="preserve"> : requirements for how to transition from a current state to a desired future state where the solution is available for use by users. They do not describe solution’s system(s) qualities and therefore are separate from </w:t>
      </w:r>
      <w:hyperlink w:anchor="Term_SystemRequirements" w:history="1">
        <w:r w:rsidRPr="00700305">
          <w:rPr>
            <w:rStyle w:val="Hyperlink"/>
          </w:rPr>
          <w:t>System Requirements</w:t>
        </w:r>
      </w:hyperlink>
      <w:r>
        <w:t>. They do not cover just a ‘transition to BAU’ phase – they cover Transitional Tasks prior and through the project’s discovery, design, development, delivery, provisioning, operating and decommissioning concerns.</w:t>
      </w:r>
    </w:p>
    <w:p w14:paraId="6EBC8FED" w14:textId="77777777" w:rsidR="007D0BD8" w:rsidRPr="00164788" w:rsidRDefault="007D0BD8" w:rsidP="007D0BD8">
      <w:pPr>
        <w:pStyle w:val="BodyText"/>
        <w:jc w:val="both"/>
        <w:rPr>
          <w:b/>
          <w:bCs/>
          <w:vanish/>
          <w:specVanish/>
        </w:rPr>
      </w:pPr>
      <w:bookmarkStart w:id="334" w:name="Term_TransitionalTasks"/>
      <w:bookmarkEnd w:id="334"/>
      <w:r w:rsidRPr="00164788">
        <w:rPr>
          <w:b/>
          <w:bCs/>
        </w:rPr>
        <w:t>Transitional Tasks</w:t>
      </w:r>
    </w:p>
    <w:p w14:paraId="52EA5D00" w14:textId="77777777" w:rsidR="007D0BD8" w:rsidRDefault="007D0BD8" w:rsidP="007D0BD8">
      <w:pPr>
        <w:pStyle w:val="BodyText"/>
        <w:jc w:val="both"/>
      </w:pPr>
      <w:r>
        <w:t xml:space="preserve"> : tasks to move from the current state to the target state where users can use the solution’s system(s).</w:t>
      </w:r>
    </w:p>
    <w:p w14:paraId="03FEA40B" w14:textId="77777777" w:rsidR="007D0BD8" w:rsidRPr="00D5232F" w:rsidRDefault="007D0BD8" w:rsidP="007D0BD8">
      <w:pPr>
        <w:pStyle w:val="BodyText"/>
        <w:rPr>
          <w:b/>
          <w:bCs/>
          <w:vanish/>
          <w:specVanish/>
        </w:rPr>
      </w:pPr>
      <w:bookmarkStart w:id="335" w:name="Term_UnAuthenticatedUser"/>
      <w:bookmarkEnd w:id="335"/>
      <w:r w:rsidRPr="00D5232F">
        <w:rPr>
          <w:b/>
          <w:bCs/>
        </w:rPr>
        <w:t>Typical</w:t>
      </w:r>
    </w:p>
    <w:p w14:paraId="5AE7E1B5" w14:textId="77777777" w:rsidR="007D0BD8" w:rsidRPr="00D5232F" w:rsidRDefault="007D0BD8" w:rsidP="007D0BD8">
      <w:pPr>
        <w:pStyle w:val="BodyText"/>
        <w:rPr>
          <w:vanish/>
          <w:specVanish/>
        </w:rPr>
      </w:pPr>
      <w:r>
        <w:t xml:space="preserve"> </w:t>
      </w:r>
    </w:p>
    <w:p w14:paraId="0CCAC0F0" w14:textId="77777777" w:rsidR="007D0BD8" w:rsidRDefault="007D0BD8" w:rsidP="007D0BD8">
      <w:pPr>
        <w:pStyle w:val="BodyText"/>
      </w:pPr>
      <w:r>
        <w:t xml:space="preserve"> : the average of the context.</w:t>
      </w:r>
    </w:p>
    <w:p w14:paraId="5958650B" w14:textId="77777777" w:rsidR="007D0BD8" w:rsidRPr="00164788" w:rsidRDefault="007D0BD8" w:rsidP="007D0BD8">
      <w:pPr>
        <w:pStyle w:val="BodyText"/>
        <w:jc w:val="both"/>
        <w:rPr>
          <w:b/>
          <w:bCs/>
          <w:vanish/>
          <w:specVanish/>
        </w:rPr>
      </w:pPr>
      <w:r w:rsidRPr="00164788">
        <w:rPr>
          <w:b/>
          <w:bCs/>
        </w:rPr>
        <w:t>Unauthenticated User</w:t>
      </w:r>
    </w:p>
    <w:p w14:paraId="2F293721" w14:textId="77777777" w:rsidR="007D0BD8" w:rsidRDefault="007D0BD8" w:rsidP="007D0BD8">
      <w:pPr>
        <w:pStyle w:val="BodyText"/>
        <w:jc w:val="both"/>
      </w:pPr>
      <w:r>
        <w:t xml:space="preserve"> : a public system user who can only access publicly accessible resources, who has not yet signed into the system. Contrast to </w:t>
      </w:r>
      <w:hyperlink w:anchor="Term_AuthenticatedUser" w:history="1">
        <w:r w:rsidRPr="00164788">
          <w:rPr>
            <w:rStyle w:val="Hyperlink"/>
          </w:rPr>
          <w:t>Authenticated User</w:t>
        </w:r>
      </w:hyperlink>
      <w:r>
        <w:t>.</w:t>
      </w:r>
    </w:p>
    <w:p w14:paraId="5B34C88D" w14:textId="77777777" w:rsidR="007D0BD8" w:rsidRPr="00113DB2" w:rsidRDefault="007D0BD8" w:rsidP="007D0BD8">
      <w:pPr>
        <w:pStyle w:val="BodyText"/>
        <w:jc w:val="both"/>
        <w:rPr>
          <w:b/>
          <w:bCs/>
          <w:vanish/>
          <w:specVanish/>
        </w:rPr>
      </w:pPr>
      <w:bookmarkStart w:id="336" w:name="Term_UPC"/>
      <w:bookmarkEnd w:id="336"/>
      <w:r w:rsidRPr="00113DB2">
        <w:rPr>
          <w:b/>
          <w:bCs/>
        </w:rPr>
        <w:t>Universal Product Code (UPC)</w:t>
      </w:r>
    </w:p>
    <w:p w14:paraId="12FEA1B7" w14:textId="77777777" w:rsidR="007D0BD8" w:rsidRDefault="007D0BD8" w:rsidP="007D0BD8">
      <w:pPr>
        <w:pStyle w:val="BodyText"/>
        <w:jc w:val="both"/>
      </w:pPr>
      <w:r>
        <w:t xml:space="preserve"> : a barcode symbology used worldwide.</w:t>
      </w:r>
    </w:p>
    <w:p w14:paraId="4D8EB0D0" w14:textId="77777777" w:rsidR="007D0BD8" w:rsidRPr="005E49D2" w:rsidRDefault="007D0BD8" w:rsidP="007D0BD8">
      <w:pPr>
        <w:pStyle w:val="BodyText"/>
        <w:rPr>
          <w:b/>
          <w:bCs/>
          <w:vanish/>
          <w:specVanish/>
        </w:rPr>
      </w:pPr>
      <w:bookmarkStart w:id="337" w:name="Term_UserData"/>
      <w:bookmarkStart w:id="338" w:name="Term_UserIdentity"/>
      <w:bookmarkEnd w:id="337"/>
      <w:bookmarkEnd w:id="338"/>
      <w:r w:rsidRPr="005E49D2">
        <w:rPr>
          <w:b/>
          <w:bCs/>
        </w:rPr>
        <w:t>User Digital Identity</w:t>
      </w:r>
    </w:p>
    <w:p w14:paraId="7621F267" w14:textId="77777777" w:rsidR="007D0BD8" w:rsidRPr="0014632E" w:rsidRDefault="007D0BD8" w:rsidP="007D0BD8">
      <w:pPr>
        <w:pStyle w:val="BodyText"/>
      </w:pPr>
      <w:r>
        <w:t xml:space="preserve"> : some systems permit a </w:t>
      </w:r>
      <w:hyperlink w:anchor="Term_SystemUser" w:history="1">
        <w:r w:rsidRPr="005E49D2">
          <w:rPr>
            <w:rStyle w:val="Hyperlink"/>
          </w:rPr>
          <w:t>System User</w:t>
        </w:r>
      </w:hyperlink>
      <w:r>
        <w:t xml:space="preserve"> identify themselves to the system by associating themselves to one or more User Identities within trusted external </w:t>
      </w:r>
      <w:hyperlink w:anchor="Term_IdP" w:history="1">
        <w:r w:rsidRPr="005E49D2">
          <w:rPr>
            <w:rStyle w:val="Hyperlink"/>
          </w:rPr>
          <w:t>Identity Providers (IdP)s</w:t>
        </w:r>
      </w:hyperlink>
      <w:r>
        <w:t>.</w:t>
      </w:r>
    </w:p>
    <w:p w14:paraId="0F5D4744" w14:textId="77777777" w:rsidR="007D0BD8" w:rsidRPr="003C0E7F" w:rsidRDefault="007D0BD8" w:rsidP="007D0BD8">
      <w:pPr>
        <w:pStyle w:val="BodyText"/>
        <w:jc w:val="both"/>
        <w:rPr>
          <w:b/>
          <w:bCs/>
          <w:vanish/>
          <w:specVanish/>
        </w:rPr>
      </w:pPr>
      <w:r w:rsidRPr="003C0E7F">
        <w:rPr>
          <w:b/>
          <w:bCs/>
        </w:rPr>
        <w:t>User Data</w:t>
      </w:r>
    </w:p>
    <w:p w14:paraId="0883BA46" w14:textId="77777777" w:rsidR="007D0BD8" w:rsidRDefault="007D0BD8" w:rsidP="007D0BD8">
      <w:pPr>
        <w:pStyle w:val="BodyText"/>
        <w:jc w:val="both"/>
      </w:pPr>
      <w:r>
        <w:t xml:space="preserve"> : data and </w:t>
      </w:r>
      <w:hyperlink w:anchor="Term_UserMedia" w:history="1">
        <w:r w:rsidRPr="00CF1A70">
          <w:rPr>
            <w:rStyle w:val="Hyperlink"/>
          </w:rPr>
          <w:t>use</w:t>
        </w:r>
        <w:r>
          <w:rPr>
            <w:rStyle w:val="Hyperlink"/>
          </w:rPr>
          <w:t>r</w:t>
        </w:r>
        <w:r w:rsidRPr="00CF1A70">
          <w:rPr>
            <w:rStyle w:val="Hyperlink"/>
          </w:rPr>
          <w:t xml:space="preserve"> media</w:t>
        </w:r>
      </w:hyperlink>
      <w:r>
        <w:t xml:space="preserve"> entered by </w:t>
      </w:r>
      <w:hyperlink w:anchor="Term_SystemUser" w:history="1">
        <w:r w:rsidRPr="003C0E7F">
          <w:rPr>
            <w:rStyle w:val="Hyperlink"/>
          </w:rPr>
          <w:t>system users</w:t>
        </w:r>
      </w:hyperlink>
      <w:r>
        <w:t>.</w:t>
      </w:r>
    </w:p>
    <w:p w14:paraId="408DB63E" w14:textId="77777777" w:rsidR="007D0BD8" w:rsidRPr="00852CF1" w:rsidRDefault="007D0BD8" w:rsidP="007D0BD8">
      <w:pPr>
        <w:pStyle w:val="BodyText"/>
        <w:rPr>
          <w:b/>
          <w:bCs/>
          <w:vanish/>
          <w:specVanish/>
        </w:rPr>
      </w:pPr>
      <w:bookmarkStart w:id="339" w:name="Term_UserMedia"/>
      <w:bookmarkEnd w:id="339"/>
      <w:r w:rsidRPr="00852CF1">
        <w:rPr>
          <w:b/>
          <w:bCs/>
        </w:rPr>
        <w:t>User Interface (UI)</w:t>
      </w:r>
    </w:p>
    <w:p w14:paraId="179545D0" w14:textId="77777777" w:rsidR="007D0BD8" w:rsidRDefault="007D0BD8" w:rsidP="007D0BD8">
      <w:pPr>
        <w:pStyle w:val="BodyText"/>
      </w:pPr>
      <w:r>
        <w:t xml:space="preserve"> : a </w:t>
      </w:r>
      <w:r w:rsidRPr="00852CF1">
        <w:rPr>
          <w:i/>
          <w:iCs/>
        </w:rPr>
        <w:t>Textual User Interface</w:t>
      </w:r>
      <w:r>
        <w:t xml:space="preserve"> (TUI or “console”) or </w:t>
      </w:r>
      <w:hyperlink w:anchor="Term_GUI" w:history="1">
        <w:r w:rsidRPr="00FF05B1">
          <w:rPr>
            <w:rStyle w:val="Hyperlink"/>
            <w:i/>
            <w:iCs/>
          </w:rPr>
          <w:t>Graphical User Interface (GUI)</w:t>
        </w:r>
      </w:hyperlink>
      <w:r>
        <w:t xml:space="preserve"> composed of a series of navigable sets of nested </w:t>
      </w:r>
      <w:hyperlink w:anchor="Term_View" w:history="1">
        <w:r w:rsidRPr="00852CF1">
          <w:rPr>
            <w:rStyle w:val="Hyperlink"/>
          </w:rPr>
          <w:t>View</w:t>
        </w:r>
      </w:hyperlink>
      <w:r>
        <w:t>s</w:t>
      </w:r>
      <w:bookmarkStart w:id="340" w:name="Term_SupplierManaged"/>
      <w:bookmarkEnd w:id="340"/>
      <w:r>
        <w:t>.</w:t>
      </w:r>
    </w:p>
    <w:p w14:paraId="54A3F582" w14:textId="77777777" w:rsidR="007D0BD8" w:rsidRPr="008552A8" w:rsidRDefault="007D0BD8" w:rsidP="007D0BD8">
      <w:pPr>
        <w:pStyle w:val="BodyText"/>
        <w:rPr>
          <w:vanish/>
          <w:specVanish/>
        </w:rPr>
      </w:pPr>
      <w:r w:rsidRPr="008552A8">
        <w:rPr>
          <w:b/>
          <w:bCs/>
        </w:rPr>
        <w:t>User Media</w:t>
      </w:r>
    </w:p>
    <w:p w14:paraId="310E57DD" w14:textId="77777777" w:rsidR="007D0BD8" w:rsidRDefault="007D0BD8" w:rsidP="007D0BD8">
      <w:pPr>
        <w:pStyle w:val="BodyText"/>
      </w:pPr>
      <w:r>
        <w:t xml:space="preserve"> : media (text, images, documents) uploaded to the system after deployment, during normal use, by authorised </w:t>
      </w:r>
      <w:hyperlink w:anchor="Term_SystemUser" w:history="1">
        <w:r w:rsidRPr="006E4A4D">
          <w:rPr>
            <w:rStyle w:val="Hyperlink"/>
          </w:rPr>
          <w:t>system users</w:t>
        </w:r>
      </w:hyperlink>
      <w:r>
        <w:t xml:space="preserve">. Contrast with </w:t>
      </w:r>
      <w:hyperlink w:anchor="Term_SystemMedia" w:history="1">
        <w:r w:rsidRPr="00FA79BC">
          <w:rPr>
            <w:rStyle w:val="Hyperlink"/>
          </w:rPr>
          <w:t>System Media</w:t>
        </w:r>
      </w:hyperlink>
      <w:r>
        <w:t>.</w:t>
      </w:r>
    </w:p>
    <w:p w14:paraId="0E4D98BF" w14:textId="77777777" w:rsidR="007D0BD8" w:rsidRPr="00E27EA6" w:rsidRDefault="007D0BD8" w:rsidP="007D0BD8">
      <w:pPr>
        <w:pStyle w:val="BodyText"/>
        <w:rPr>
          <w:b/>
          <w:bCs/>
          <w:vanish/>
          <w:specVanish/>
        </w:rPr>
      </w:pPr>
      <w:bookmarkStart w:id="341" w:name="Term_UniversalResourceIdentifier"/>
      <w:bookmarkEnd w:id="341"/>
      <w:r w:rsidRPr="00E27EA6">
        <w:rPr>
          <w:b/>
          <w:bCs/>
        </w:rPr>
        <w:t>Universal Resource Identifier (URI)</w:t>
      </w:r>
    </w:p>
    <w:p w14:paraId="51E99A99" w14:textId="77777777" w:rsidR="007D0BD8" w:rsidRDefault="007D0BD8" w:rsidP="007D0BD8">
      <w:pPr>
        <w:pStyle w:val="BodyText"/>
      </w:pPr>
      <w:r>
        <w:t xml:space="preserve"> : unique identifier of a resource on a system. E.g., </w:t>
      </w:r>
      <w:hyperlink r:id="rId24" w:history="1">
        <w:proofErr w:type="spellStart"/>
        <w:r w:rsidRPr="00E35128">
          <w:rPr>
            <w:rStyle w:val="Hyperlink"/>
          </w:rPr>
          <w:t>someservice.someorg.tld</w:t>
        </w:r>
        <w:proofErr w:type="spellEnd"/>
        <w:r w:rsidRPr="00E35128">
          <w:rPr>
            <w:rStyle w:val="Hyperlink"/>
          </w:rPr>
          <w:t>/</w:t>
        </w:r>
        <w:proofErr w:type="spellStart"/>
        <w:r w:rsidRPr="00E35128">
          <w:rPr>
            <w:rStyle w:val="Hyperlink"/>
          </w:rPr>
          <w:t>resourcetype</w:t>
        </w:r>
        <w:proofErr w:type="spellEnd"/>
        <w:r w:rsidRPr="00E35128">
          <w:rPr>
            <w:rStyle w:val="Hyperlink"/>
          </w:rPr>
          <w:t>/123</w:t>
        </w:r>
      </w:hyperlink>
      <w:r>
        <w:t xml:space="preserve"> </w:t>
      </w:r>
      <w:r>
        <w:br/>
        <w:t xml:space="preserve">Note: preferably a </w:t>
      </w:r>
      <w:hyperlink w:anchor="Term_UUID" w:history="1">
        <w:r w:rsidRPr="00FF05B1">
          <w:rPr>
            <w:rStyle w:val="Hyperlink"/>
          </w:rPr>
          <w:t>UUID</w:t>
        </w:r>
      </w:hyperlink>
      <w:r>
        <w:t>, allowing for other names to be mapped to it.</w:t>
      </w:r>
    </w:p>
    <w:p w14:paraId="09DCB6CD" w14:textId="77777777" w:rsidR="007D0BD8" w:rsidRPr="00E27EA6" w:rsidRDefault="007D0BD8" w:rsidP="007D0BD8">
      <w:pPr>
        <w:pStyle w:val="BodyText"/>
        <w:rPr>
          <w:b/>
          <w:bCs/>
          <w:vanish/>
          <w:specVanish/>
        </w:rPr>
      </w:pPr>
      <w:bookmarkStart w:id="342" w:name="Term_UniversalResourceLocator"/>
      <w:bookmarkEnd w:id="342"/>
      <w:r w:rsidRPr="00E27EA6">
        <w:rPr>
          <w:b/>
          <w:bCs/>
        </w:rPr>
        <w:t>Universal Resource Locator (URL)</w:t>
      </w:r>
    </w:p>
    <w:p w14:paraId="735D9A6E" w14:textId="77777777" w:rsidR="007D0BD8" w:rsidRDefault="007D0BD8" w:rsidP="007D0BD8">
      <w:pPr>
        <w:pStyle w:val="BodyText"/>
      </w:pPr>
      <w:r>
        <w:t xml:space="preserve"> : combination of protocol and URI). E.g., </w:t>
      </w:r>
      <w:hyperlink r:id="rId25" w:history="1">
        <w:r w:rsidRPr="00E35128">
          <w:rPr>
            <w:rStyle w:val="Hyperlink"/>
          </w:rPr>
          <w:t>https://someservice.someorg.tld/resourcetype/123</w:t>
        </w:r>
      </w:hyperlink>
      <w:r>
        <w:t xml:space="preserve"> </w:t>
      </w:r>
      <w:r>
        <w:br/>
        <w:t xml:space="preserve">Note: preferably a </w:t>
      </w:r>
      <w:hyperlink w:anchor="Term_UUID" w:history="1">
        <w:r w:rsidRPr="00FF05B1">
          <w:rPr>
            <w:rStyle w:val="Hyperlink"/>
          </w:rPr>
          <w:t>UUID</w:t>
        </w:r>
      </w:hyperlink>
      <w:r>
        <w:t>, allowing for other names to be mapped to it.</w:t>
      </w:r>
    </w:p>
    <w:p w14:paraId="68FA647F" w14:textId="77777777" w:rsidR="007D0BD8" w:rsidRPr="000A77B9" w:rsidRDefault="007D0BD8" w:rsidP="007D0BD8">
      <w:pPr>
        <w:pStyle w:val="BodyText"/>
        <w:rPr>
          <w:vanish/>
          <w:specVanish/>
        </w:rPr>
      </w:pPr>
      <w:bookmarkStart w:id="343" w:name="Term_UserInterface"/>
      <w:bookmarkStart w:id="344" w:name="Term_View"/>
      <w:bookmarkEnd w:id="343"/>
      <w:bookmarkEnd w:id="344"/>
      <w:r w:rsidRPr="000A77B9">
        <w:rPr>
          <w:b/>
          <w:bCs/>
        </w:rPr>
        <w:t>View</w:t>
      </w:r>
    </w:p>
    <w:p w14:paraId="68EE43C3" w14:textId="77777777" w:rsidR="007D0BD8" w:rsidRDefault="007D0BD8" w:rsidP="007D0BD8">
      <w:pPr>
        <w:pStyle w:val="BodyText"/>
      </w:pPr>
      <w:r>
        <w:t xml:space="preserve"> : a logical grouping of related input fields, action buttons and output within a </w:t>
      </w:r>
      <w:hyperlink w:anchor="Term_GUI" w:history="1">
        <w:r w:rsidRPr="00FF05B1">
          <w:rPr>
            <w:rStyle w:val="Hyperlink"/>
            <w:i/>
            <w:iCs/>
          </w:rPr>
          <w:t>Graphical User Interface</w:t>
        </w:r>
        <w:r w:rsidRPr="00FF05B1">
          <w:rPr>
            <w:rStyle w:val="Hyperlink"/>
          </w:rPr>
          <w:t xml:space="preserve"> (GUI)</w:t>
        </w:r>
      </w:hyperlink>
      <w:r>
        <w:t xml:space="preserve"> type of </w:t>
      </w:r>
      <w:hyperlink w:anchor="Term_UserInterface" w:history="1">
        <w:r w:rsidRPr="00411023">
          <w:rPr>
            <w:rStyle w:val="Hyperlink"/>
          </w:rPr>
          <w:t>User Interface</w:t>
        </w:r>
      </w:hyperlink>
      <w:r>
        <w:t xml:space="preserve">, often rendered in a </w:t>
      </w:r>
      <w:r w:rsidRPr="001B2972">
        <w:rPr>
          <w:i/>
          <w:iCs/>
        </w:rPr>
        <w:t>Window</w:t>
      </w:r>
      <w:r>
        <w:t xml:space="preserve">. </w:t>
      </w:r>
      <w:r>
        <w:br/>
        <w:t xml:space="preserve">The term </w:t>
      </w:r>
      <w:r w:rsidRPr="001B2972">
        <w:rPr>
          <w:i/>
          <w:iCs/>
        </w:rPr>
        <w:t>Screen</w:t>
      </w:r>
      <w:r>
        <w:t xml:space="preserve"> or </w:t>
      </w:r>
      <w:r w:rsidRPr="001B2972">
        <w:rPr>
          <w:i/>
          <w:iCs/>
        </w:rPr>
        <w:t>Page</w:t>
      </w:r>
      <w:r>
        <w:t xml:space="preserve"> is often incorrectly used. </w:t>
      </w:r>
    </w:p>
    <w:p w14:paraId="17AA71B3" w14:textId="77777777" w:rsidR="007D0BD8" w:rsidRPr="00AF1082" w:rsidRDefault="007D0BD8" w:rsidP="007D0BD8">
      <w:pPr>
        <w:pStyle w:val="BodyText"/>
        <w:rPr>
          <w:b/>
          <w:bCs/>
          <w:vanish/>
          <w:specVanish/>
        </w:rPr>
      </w:pPr>
      <w:bookmarkStart w:id="345" w:name="Term_Unicode"/>
      <w:bookmarkStart w:id="346" w:name="Term_UCS"/>
      <w:bookmarkEnd w:id="345"/>
      <w:bookmarkEnd w:id="346"/>
      <w:r w:rsidRPr="00AF1082">
        <w:rPr>
          <w:b/>
          <w:bCs/>
        </w:rPr>
        <w:t>Universal Coded Character Set (UCS or Unicode)</w:t>
      </w:r>
    </w:p>
    <w:p w14:paraId="00D89C0D" w14:textId="77777777" w:rsidR="007D0BD8" w:rsidRDefault="007D0BD8" w:rsidP="007D0BD8">
      <w:pPr>
        <w:pStyle w:val="BodyText"/>
      </w:pPr>
      <w:r>
        <w:t xml:space="preserve"> : Standard set of internationally defined characters. See ISO-10646. See also </w:t>
      </w:r>
      <w:hyperlink w:anchor="Term_UTF" w:history="1">
        <w:r w:rsidRPr="00AF1082">
          <w:rPr>
            <w:rStyle w:val="Hyperlink"/>
          </w:rPr>
          <w:t>UTF</w:t>
        </w:r>
      </w:hyperlink>
      <w:r>
        <w:t xml:space="preserve"> and </w:t>
      </w:r>
      <w:hyperlink w:anchor="Term_UTC" w:history="1">
        <w:r w:rsidRPr="00AF1082">
          <w:rPr>
            <w:rStyle w:val="Hyperlink"/>
          </w:rPr>
          <w:t>UTC</w:t>
        </w:r>
      </w:hyperlink>
      <w:r>
        <w:t>.</w:t>
      </w:r>
    </w:p>
    <w:p w14:paraId="10E73ECC" w14:textId="77777777" w:rsidR="007D0BD8" w:rsidRPr="00AF1082" w:rsidRDefault="007D0BD8" w:rsidP="007D0BD8">
      <w:pPr>
        <w:pStyle w:val="BodyText"/>
        <w:rPr>
          <w:b/>
          <w:bCs/>
          <w:vanish/>
          <w:specVanish/>
        </w:rPr>
      </w:pPr>
      <w:bookmarkStart w:id="347" w:name="Term_UTF"/>
      <w:bookmarkEnd w:id="347"/>
      <w:r w:rsidRPr="00AF1082">
        <w:rPr>
          <w:b/>
          <w:bCs/>
        </w:rPr>
        <w:t>Unicode Transformation Format (UTF)</w:t>
      </w:r>
    </w:p>
    <w:p w14:paraId="1260C1B3" w14:textId="77777777" w:rsidR="007D0BD8" w:rsidRDefault="007D0BD8" w:rsidP="007D0BD8">
      <w:pPr>
        <w:pStyle w:val="BodyText"/>
      </w:pPr>
      <w:r>
        <w:t xml:space="preserve"> : encoding to represent any character for storage, </w:t>
      </w:r>
      <w:proofErr w:type="gramStart"/>
      <w:r>
        <w:t>transfer</w:t>
      </w:r>
      <w:proofErr w:type="gramEnd"/>
      <w:r>
        <w:t xml:space="preserve"> and display.</w:t>
      </w:r>
      <w:r w:rsidRPr="00AF1082">
        <w:t xml:space="preserve"> </w:t>
      </w:r>
      <w:r>
        <w:t xml:space="preserve">See also </w:t>
      </w:r>
      <w:hyperlink w:anchor="Term_UCS" w:history="1">
        <w:r w:rsidRPr="00F35359">
          <w:rPr>
            <w:rStyle w:val="Hyperlink"/>
          </w:rPr>
          <w:t>U</w:t>
        </w:r>
        <w:r>
          <w:rPr>
            <w:rStyle w:val="Hyperlink"/>
          </w:rPr>
          <w:t>nicode/U</w:t>
        </w:r>
        <w:r w:rsidRPr="00F35359">
          <w:rPr>
            <w:rStyle w:val="Hyperlink"/>
          </w:rPr>
          <w:t>CS</w:t>
        </w:r>
      </w:hyperlink>
      <w:r>
        <w:t xml:space="preserve"> and </w:t>
      </w:r>
      <w:hyperlink w:anchor="Term_UTC" w:history="1">
        <w:r w:rsidRPr="00AF1082">
          <w:rPr>
            <w:rStyle w:val="Hyperlink"/>
          </w:rPr>
          <w:t>UTC</w:t>
        </w:r>
      </w:hyperlink>
      <w:r>
        <w:t>.</w:t>
      </w:r>
    </w:p>
    <w:p w14:paraId="24F3A7BD" w14:textId="77777777" w:rsidR="007D0BD8" w:rsidRPr="00F35359" w:rsidRDefault="007D0BD8" w:rsidP="007D0BD8">
      <w:pPr>
        <w:pStyle w:val="BodyText"/>
        <w:rPr>
          <w:b/>
          <w:bCs/>
          <w:vanish/>
          <w:specVanish/>
        </w:rPr>
      </w:pPr>
      <w:bookmarkStart w:id="348" w:name="Term_UUID"/>
      <w:bookmarkEnd w:id="348"/>
      <w:r w:rsidRPr="00F35359">
        <w:rPr>
          <w:b/>
          <w:bCs/>
        </w:rPr>
        <w:t>Universal Unique I</w:t>
      </w:r>
      <w:r>
        <w:rPr>
          <w:b/>
          <w:bCs/>
        </w:rPr>
        <w:t>dentifier</w:t>
      </w:r>
      <w:r w:rsidRPr="00F35359">
        <w:rPr>
          <w:b/>
          <w:bCs/>
        </w:rPr>
        <w:t xml:space="preserve"> (UUID)</w:t>
      </w:r>
    </w:p>
    <w:p w14:paraId="3276C63B" w14:textId="77777777" w:rsidR="007D0BD8" w:rsidRDefault="007D0BD8" w:rsidP="007D0BD8">
      <w:pPr>
        <w:pStyle w:val="BodyText"/>
      </w:pPr>
      <w:r>
        <w:t xml:space="preserve"> : Correct term for a unique 128-bit value used as an identifier.  Use for storage and transmission identifiers. Do NOT use the </w:t>
      </w:r>
      <w:hyperlink w:anchor="Term_Vendor" w:history="1">
        <w:r w:rsidRPr="002639B0">
          <w:rPr>
            <w:rStyle w:val="Hyperlink"/>
          </w:rPr>
          <w:t>vendor</w:t>
        </w:r>
      </w:hyperlink>
      <w:r>
        <w:t xml:space="preserve"> proprietary term “</w:t>
      </w:r>
      <w:hyperlink w:anchor="Term_GUID" w:history="1">
        <w:r w:rsidRPr="00F35359">
          <w:rPr>
            <w:rStyle w:val="Hyperlink"/>
          </w:rPr>
          <w:t>GUID</w:t>
        </w:r>
      </w:hyperlink>
      <w:r>
        <w:t>”.</w:t>
      </w:r>
    </w:p>
    <w:p w14:paraId="119F88FC" w14:textId="77777777" w:rsidR="007D0BD8" w:rsidRPr="00F20E3F" w:rsidRDefault="007D0BD8" w:rsidP="007D0BD8">
      <w:pPr>
        <w:pStyle w:val="BodyText"/>
        <w:rPr>
          <w:b/>
          <w:bCs/>
          <w:vanish/>
          <w:specVanish/>
        </w:rPr>
      </w:pPr>
      <w:bookmarkStart w:id="349" w:name="Term_UserPersonas"/>
      <w:bookmarkEnd w:id="349"/>
      <w:r w:rsidRPr="00F20E3F">
        <w:rPr>
          <w:b/>
          <w:bCs/>
        </w:rPr>
        <w:lastRenderedPageBreak/>
        <w:t>User Personas</w:t>
      </w:r>
    </w:p>
    <w:p w14:paraId="3056E894" w14:textId="77777777" w:rsidR="007D0BD8" w:rsidRDefault="007D0BD8" w:rsidP="007D0BD8">
      <w:pPr>
        <w:pStyle w:val="BodyText"/>
      </w:pPr>
      <w:r>
        <w:t xml:space="preserve"> : catalogue of User types that will use the system. Several User Personas can share the same </w:t>
      </w:r>
      <w:hyperlink w:anchor="Term_Permission" w:history="1">
        <w:r w:rsidRPr="00F20E3F">
          <w:rPr>
            <w:rStyle w:val="Hyperlink"/>
          </w:rPr>
          <w:t>Permissions</w:t>
        </w:r>
      </w:hyperlink>
      <w:r>
        <w:t xml:space="preserve"> and </w:t>
      </w:r>
      <w:hyperlink w:anchor="Term_Role" w:history="1">
        <w:r w:rsidRPr="00F20E3F">
          <w:rPr>
            <w:rStyle w:val="Hyperlink"/>
          </w:rPr>
          <w:t>Role</w:t>
        </w:r>
      </w:hyperlink>
      <w:r>
        <w:t xml:space="preserve"> but have different use cases. Informs the development of a </w:t>
      </w:r>
      <w:hyperlink w:anchor="Term_LogicalUserRoleCatalogue" w:history="1">
        <w:r w:rsidRPr="00F20E3F">
          <w:rPr>
            <w:rStyle w:val="Hyperlink"/>
          </w:rPr>
          <w:t>logical User Roles catalogue</w:t>
        </w:r>
      </w:hyperlink>
      <w:r>
        <w:t xml:space="preserve">, which in turn is used to develop a </w:t>
      </w:r>
      <w:hyperlink w:anchor="Term_LogicalUserRoleCatalogue" w:history="1">
        <w:r>
          <w:rPr>
            <w:rStyle w:val="Hyperlink"/>
          </w:rPr>
          <w:t>Logical U</w:t>
        </w:r>
        <w:r w:rsidRPr="00F20E3F">
          <w:rPr>
            <w:rStyle w:val="Hyperlink"/>
          </w:rPr>
          <w:t xml:space="preserve">ser Role </w:t>
        </w:r>
        <w:r>
          <w:rPr>
            <w:rStyle w:val="Hyperlink"/>
          </w:rPr>
          <w:t>Catalogue</w:t>
        </w:r>
      </w:hyperlink>
      <w:r>
        <w:t xml:space="preserve">. </w:t>
      </w:r>
    </w:p>
    <w:p w14:paraId="11253A5E" w14:textId="77777777" w:rsidR="007D0BD8" w:rsidRPr="005F46A8" w:rsidRDefault="007D0BD8" w:rsidP="007D0BD8">
      <w:pPr>
        <w:pStyle w:val="BodyText"/>
        <w:rPr>
          <w:b/>
          <w:bCs/>
          <w:vanish/>
          <w:specVanish/>
        </w:rPr>
      </w:pPr>
      <w:bookmarkStart w:id="350" w:name="Term_WRT"/>
      <w:bookmarkEnd w:id="350"/>
      <w:r w:rsidRPr="00EB20E8">
        <w:rPr>
          <w:b/>
          <w:bCs/>
        </w:rPr>
        <w:t>Vendor</w:t>
      </w:r>
      <w:r>
        <w:rPr>
          <w:b/>
          <w:bCs/>
        </w:rPr>
        <w:t xml:space="preserve"> [Organisation]</w:t>
      </w:r>
    </w:p>
    <w:p w14:paraId="5C3CD3A5" w14:textId="77777777" w:rsidR="007D0BD8" w:rsidRDefault="007D0BD8" w:rsidP="007D0BD8">
      <w:pPr>
        <w:pStyle w:val="BodyText"/>
      </w:pPr>
      <w:r>
        <w:t xml:space="preserve"> : create, distribute, </w:t>
      </w:r>
      <w:proofErr w:type="gramStart"/>
      <w:r>
        <w:t>update</w:t>
      </w:r>
      <w:proofErr w:type="gramEnd"/>
      <w:r>
        <w:t xml:space="preserve"> and support their own </w:t>
      </w:r>
      <w:r w:rsidRPr="005F46A8">
        <w:rPr>
          <w:i/>
          <w:iCs/>
        </w:rPr>
        <w:t>products</w:t>
      </w:r>
      <w:r>
        <w:t xml:space="preserve"> sold directly to customers or businesses.</w:t>
      </w:r>
    </w:p>
    <w:p w14:paraId="24903892" w14:textId="77777777" w:rsidR="007D0BD8" w:rsidRPr="002639B0" w:rsidRDefault="007D0BD8" w:rsidP="007D0BD8">
      <w:pPr>
        <w:pStyle w:val="BodyText"/>
        <w:rPr>
          <w:b/>
          <w:bCs/>
          <w:vanish/>
          <w:specVanish/>
        </w:rPr>
      </w:pPr>
      <w:bookmarkStart w:id="351" w:name="Term_VendorManaged"/>
      <w:bookmarkEnd w:id="351"/>
      <w:r w:rsidRPr="002639B0">
        <w:rPr>
          <w:b/>
          <w:bCs/>
        </w:rPr>
        <w:t xml:space="preserve">Vendor Managed </w:t>
      </w:r>
    </w:p>
    <w:p w14:paraId="4BD7101B" w14:textId="77777777" w:rsidR="007D0BD8" w:rsidRDefault="007D0BD8" w:rsidP="007D0BD8">
      <w:pPr>
        <w:pStyle w:val="BodyText"/>
      </w:pPr>
      <w:r>
        <w:t xml:space="preserve"> : services installed and managed on Vendor selected infrastructure. </w:t>
      </w:r>
      <w:hyperlink w:anchor="Term_SaaS" w:history="1">
        <w:r w:rsidRPr="002639B0">
          <w:rPr>
            <w:rStyle w:val="Hyperlink"/>
          </w:rPr>
          <w:t>SaaS</w:t>
        </w:r>
      </w:hyperlink>
      <w:r>
        <w:t xml:space="preserve"> is an example of such (</w:t>
      </w:r>
      <w:hyperlink w:anchor="Term_SaaP" w:history="1">
        <w:r w:rsidRPr="000D069D">
          <w:rPr>
            <w:rStyle w:val="Hyperlink"/>
          </w:rPr>
          <w:t>SaaP</w:t>
        </w:r>
      </w:hyperlink>
      <w:r>
        <w:t xml:space="preserve"> is not).</w:t>
      </w:r>
    </w:p>
    <w:p w14:paraId="1491B833" w14:textId="77777777" w:rsidR="007D0BD8" w:rsidRPr="0003503D" w:rsidRDefault="007D0BD8" w:rsidP="007D0BD8">
      <w:pPr>
        <w:pStyle w:val="BodyText"/>
        <w:rPr>
          <w:b/>
          <w:bCs/>
          <w:vanish/>
          <w:specVanish/>
        </w:rPr>
      </w:pPr>
      <w:bookmarkStart w:id="352" w:name="Term_WebBrowser"/>
      <w:bookmarkEnd w:id="352"/>
      <w:r w:rsidRPr="00687B58">
        <w:rPr>
          <w:b/>
          <w:bCs/>
        </w:rPr>
        <w:t>[Web] Browser</w:t>
      </w:r>
    </w:p>
    <w:p w14:paraId="35542E95" w14:textId="77777777" w:rsidR="007D0BD8" w:rsidRDefault="007D0BD8" w:rsidP="007D0BD8">
      <w:pPr>
        <w:pStyle w:val="BodyText"/>
      </w:pPr>
      <w:r>
        <w:t xml:space="preserve"> : a </w:t>
      </w:r>
      <w:hyperlink w:anchor="Term_ServiceAgent" w:history="1">
        <w:r w:rsidRPr="0003503D">
          <w:rPr>
            <w:rStyle w:val="Hyperlink"/>
          </w:rPr>
          <w:t>Service Agent</w:t>
        </w:r>
      </w:hyperlink>
      <w:r>
        <w:t xml:space="preserve"> using HTTP/S to connect to a Web Service. </w:t>
      </w:r>
    </w:p>
    <w:p w14:paraId="798BCA7D" w14:textId="77777777" w:rsidR="007D0BD8" w:rsidRPr="00E93575" w:rsidRDefault="007D0BD8" w:rsidP="007D0BD8">
      <w:pPr>
        <w:pStyle w:val="BodyText"/>
        <w:rPr>
          <w:b/>
          <w:bCs/>
          <w:vanish/>
          <w:specVanish/>
        </w:rPr>
      </w:pPr>
      <w:bookmarkStart w:id="353" w:name="Term_WCAG"/>
      <w:bookmarkEnd w:id="353"/>
      <w:r w:rsidRPr="00E93575">
        <w:rPr>
          <w:b/>
          <w:bCs/>
        </w:rPr>
        <w:t xml:space="preserve">Web Content Accessibility Guidelines (WCAG) </w:t>
      </w:r>
    </w:p>
    <w:p w14:paraId="02E41EBE" w14:textId="77777777" w:rsidR="007D0BD8" w:rsidRDefault="007D0BD8" w:rsidP="007D0BD8">
      <w:pPr>
        <w:pStyle w:val="BodyText"/>
      </w:pPr>
      <w:r>
        <w:t xml:space="preserve"> : defines how to make Web content more accessible to people with disabilities. See </w:t>
      </w:r>
      <w:hyperlink w:anchor="Term_ARIA" w:history="1">
        <w:r w:rsidRPr="00E93575">
          <w:rPr>
            <w:rStyle w:val="Hyperlink"/>
          </w:rPr>
          <w:t>ARIA</w:t>
        </w:r>
      </w:hyperlink>
      <w:r>
        <w:t>.</w:t>
      </w:r>
    </w:p>
    <w:p w14:paraId="047BFFEC" w14:textId="77777777" w:rsidR="007D0BD8" w:rsidRPr="00556F8F" w:rsidRDefault="007D0BD8" w:rsidP="007D0BD8">
      <w:pPr>
        <w:pStyle w:val="BodyText"/>
        <w:rPr>
          <w:b/>
          <w:bCs/>
          <w:vanish/>
          <w:specVanish/>
        </w:rPr>
      </w:pPr>
      <w:bookmarkStart w:id="354" w:name="Term_WelcomePage"/>
      <w:bookmarkEnd w:id="354"/>
      <w:r w:rsidRPr="00556F8F">
        <w:rPr>
          <w:b/>
          <w:bCs/>
        </w:rPr>
        <w:t xml:space="preserve">Welcome Page </w:t>
      </w:r>
    </w:p>
    <w:p w14:paraId="2415AA40" w14:textId="77777777" w:rsidR="007D0BD8" w:rsidRDefault="007D0BD8" w:rsidP="007D0BD8">
      <w:pPr>
        <w:pStyle w:val="BodyText"/>
      </w:pPr>
      <w:r>
        <w:t xml:space="preserve"> : a page to greet authenticated users. May also be a </w:t>
      </w:r>
      <w:hyperlink w:anchor="Term_DashboardPage" w:history="1">
        <w:r w:rsidRPr="00556F8F">
          <w:rPr>
            <w:rStyle w:val="Hyperlink"/>
          </w:rPr>
          <w:t>Dashboard Page</w:t>
        </w:r>
      </w:hyperlink>
      <w:r>
        <w:t xml:space="preserve">. Distinct from a publicly accessible </w:t>
      </w:r>
      <w:hyperlink w:anchor="Term_HomePage" w:history="1">
        <w:r w:rsidRPr="00556F8F">
          <w:rPr>
            <w:rStyle w:val="Hyperlink"/>
          </w:rPr>
          <w:t>Home Page</w:t>
        </w:r>
      </w:hyperlink>
      <w:r>
        <w:t xml:space="preserve"> or </w:t>
      </w:r>
      <w:hyperlink w:anchor="Term_LandingPage" w:history="1">
        <w:r w:rsidRPr="00556F8F">
          <w:rPr>
            <w:rStyle w:val="Hyperlink"/>
          </w:rPr>
          <w:t>Landing Page</w:t>
        </w:r>
      </w:hyperlink>
      <w:r>
        <w:t>.</w:t>
      </w:r>
    </w:p>
    <w:p w14:paraId="6E31157B" w14:textId="77777777" w:rsidR="007D0BD8" w:rsidRPr="00FF05B1" w:rsidRDefault="007D0BD8" w:rsidP="007D0BD8">
      <w:pPr>
        <w:pStyle w:val="BodyText"/>
        <w:rPr>
          <w:b/>
          <w:bCs/>
          <w:vanish/>
          <w:specVanish/>
        </w:rPr>
      </w:pPr>
      <w:bookmarkStart w:id="355" w:name="Term_WIMP"/>
      <w:bookmarkEnd w:id="355"/>
      <w:r w:rsidRPr="00FF05B1">
        <w:rPr>
          <w:b/>
          <w:bCs/>
        </w:rPr>
        <w:t>WIMP</w:t>
      </w:r>
    </w:p>
    <w:p w14:paraId="6C120222" w14:textId="77777777" w:rsidR="007D0BD8" w:rsidRDefault="007D0BD8" w:rsidP="007D0BD8">
      <w:pPr>
        <w:pStyle w:val="BodyText"/>
      </w:pPr>
      <w:r>
        <w:t xml:space="preserve"> : acronym for “Windows, Icons, Mouse, Pointer”. A dominant approach to </w:t>
      </w:r>
      <w:hyperlink w:anchor="Term_GUI" w:history="1">
        <w:r w:rsidRPr="0003503D">
          <w:rPr>
            <w:rStyle w:val="Hyperlink"/>
          </w:rPr>
          <w:t>GUI</w:t>
        </w:r>
      </w:hyperlink>
      <w:r>
        <w:t xml:space="preserve"> development that is being overtaken with mobile touch centric design. </w:t>
      </w:r>
    </w:p>
    <w:p w14:paraId="09E8D0E9" w14:textId="77777777" w:rsidR="007D0BD8" w:rsidRPr="002B4DF0" w:rsidRDefault="007D0BD8" w:rsidP="007D0BD8">
      <w:pPr>
        <w:pStyle w:val="BodyText"/>
        <w:rPr>
          <w:b/>
          <w:bCs/>
          <w:vanish/>
          <w:specVanish/>
        </w:rPr>
      </w:pPr>
      <w:r w:rsidRPr="002B4DF0">
        <w:rPr>
          <w:b/>
          <w:bCs/>
        </w:rPr>
        <w:t>Work Recovery Time (WRT)</w:t>
      </w:r>
    </w:p>
    <w:p w14:paraId="43A3262E" w14:textId="77777777" w:rsidR="007D0BD8" w:rsidRDefault="007D0BD8" w:rsidP="007D0BD8">
      <w:pPr>
        <w:pStyle w:val="BodyText"/>
      </w:pPr>
      <w:r>
        <w:t xml:space="preserve"> : duration of time used to verify system functionality after a Disaster Recovery has completed system recovery, presumably within its </w:t>
      </w:r>
      <w:hyperlink w:anchor="Term_RTO" w:history="1">
        <w:r w:rsidRPr="002B4DF0">
          <w:rPr>
            <w:rStyle w:val="Hyperlink"/>
          </w:rPr>
          <w:t>RTO</w:t>
        </w:r>
      </w:hyperlink>
      <w:r>
        <w:t xml:space="preserve"> constraints.</w:t>
      </w:r>
    </w:p>
    <w:p w14:paraId="64FC7AA4" w14:textId="77777777" w:rsidR="007D0BD8" w:rsidRPr="00272A1C" w:rsidRDefault="007D0BD8" w:rsidP="007D0BD8">
      <w:pPr>
        <w:pStyle w:val="BodyText"/>
        <w:rPr>
          <w:b/>
          <w:bCs/>
          <w:vanish/>
          <w:specVanish/>
        </w:rPr>
      </w:pPr>
      <w:bookmarkStart w:id="356" w:name="Term_Workflow"/>
      <w:bookmarkEnd w:id="356"/>
      <w:r w:rsidRPr="00272A1C">
        <w:rPr>
          <w:b/>
          <w:bCs/>
        </w:rPr>
        <w:t>Workflow</w:t>
      </w:r>
    </w:p>
    <w:p w14:paraId="44F9CDCE" w14:textId="77777777" w:rsidR="007D0BD8" w:rsidRDefault="007D0BD8" w:rsidP="007D0BD8">
      <w:pPr>
        <w:pStyle w:val="BodyText"/>
      </w:pPr>
      <w:r>
        <w:t xml:space="preserve"> : a managed sequence of operations on records by different </w:t>
      </w:r>
      <w:hyperlink w:anchor="Term_Role" w:history="1">
        <w:r w:rsidRPr="00272A1C">
          <w:rPr>
            <w:rStyle w:val="Hyperlink"/>
          </w:rPr>
          <w:t>roles</w:t>
        </w:r>
      </w:hyperlink>
      <w:r>
        <w:t xml:space="preserve">. For example, onboarding a user to a specific role may be an efficient sequence of an external public Person </w:t>
      </w:r>
      <w:r w:rsidRPr="00272A1C">
        <w:rPr>
          <w:i/>
          <w:iCs/>
        </w:rPr>
        <w:t>Apply</w:t>
      </w:r>
      <w:r>
        <w:t xml:space="preserve"> for a system </w:t>
      </w:r>
      <w:hyperlink w:anchor="Term_Role" w:history="1">
        <w:r w:rsidRPr="00272A1C">
          <w:rPr>
            <w:rStyle w:val="Hyperlink"/>
          </w:rPr>
          <w:t>Role</w:t>
        </w:r>
      </w:hyperlink>
      <w:r>
        <w:t xml:space="preserve">, a permitted User receiving the Application request deciding to proceed to issuing an </w:t>
      </w:r>
      <w:hyperlink w:anchor="Term_Invitation" w:history="1">
        <w:r w:rsidRPr="00272A1C">
          <w:rPr>
            <w:rStyle w:val="Hyperlink"/>
          </w:rPr>
          <w:t>Invitation</w:t>
        </w:r>
      </w:hyperlink>
      <w:r>
        <w:t xml:space="preserve">, which when Accepted by the public Person signals the Service to JIT create System User record for the new person, and immediately associate it to the Role in question. </w:t>
      </w:r>
    </w:p>
    <w:p w14:paraId="713253DC" w14:textId="77777777" w:rsidR="007D0BD8" w:rsidRPr="008C39DC" w:rsidRDefault="007D0BD8" w:rsidP="008C39DC"/>
    <w:p w14:paraId="677B4FFE" w14:textId="10F7543F" w:rsidR="002031CE" w:rsidRDefault="002031CE" w:rsidP="00660C49">
      <w:pPr>
        <w:pStyle w:val="Heading3"/>
      </w:pPr>
      <w:bookmarkStart w:id="357" w:name="_Toc158297654"/>
      <w:r>
        <w:t>Review Distribution</w:t>
      </w:r>
      <w:bookmarkEnd w:id="35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35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bl>
    <w:p w14:paraId="4E821DAB" w14:textId="33F56047" w:rsidR="00660C49" w:rsidRDefault="00660C49" w:rsidP="00660C49">
      <w:pPr>
        <w:pStyle w:val="Heading3"/>
      </w:pPr>
      <w:bookmarkStart w:id="359" w:name="_Toc158297655"/>
      <w:bookmarkEnd w:id="358"/>
      <w:r>
        <w:lastRenderedPageBreak/>
        <w:t>Audience</w:t>
      </w:r>
      <w:bookmarkEnd w:id="35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60" w:name="_Toc158297656"/>
      <w:r>
        <w:t>Structure</w:t>
      </w:r>
      <w:bookmarkEnd w:id="360"/>
    </w:p>
    <w:p w14:paraId="3C9E4E3A" w14:textId="560841AA" w:rsidR="0012615C" w:rsidRDefault="0012615C" w:rsidP="0012615C">
      <w:pPr>
        <w:pStyle w:val="BodyText"/>
      </w:pPr>
      <w:r>
        <w:t xml:space="preserve">Where possible, the document structure is guided by either </w:t>
      </w:r>
      <w:hyperlink w:anchor="Value_Standards" w:history="1">
        <w:r w:rsidR="00100AB9">
          <w:rPr>
            <w:rStyle w:val="Hyperlink"/>
          </w:rPr>
          <w:t>international s</w:t>
        </w:r>
        <w:r w:rsidR="00100AB9" w:rsidRPr="004B6EC0">
          <w:rPr>
            <w:rStyle w:val="Hyperlink"/>
          </w:rPr>
          <w:t>tandard</w:t>
        </w:r>
      </w:hyperlink>
      <w:r w:rsidR="00100AB9">
        <w:t>s, industry standards</w:t>
      </w:r>
      <w:r>
        <w:t xml:space="preserve"> or best practice.</w:t>
      </w:r>
    </w:p>
    <w:p w14:paraId="4A6E4CC2" w14:textId="218E23CF" w:rsidR="005255FC" w:rsidRDefault="00660C49" w:rsidP="00660C49">
      <w:pPr>
        <w:pStyle w:val="Heading3"/>
      </w:pPr>
      <w:bookmarkStart w:id="361" w:name="_Toc158297657"/>
      <w:r>
        <w:t>Diagrams</w:t>
      </w:r>
      <w:bookmarkEnd w:id="361"/>
    </w:p>
    <w:p w14:paraId="65008B06" w14:textId="1507D50E" w:rsidR="00660C49" w:rsidRDefault="00660C49" w:rsidP="008C39DC">
      <w:pPr>
        <w:pStyle w:val="BodyText"/>
      </w:pPr>
      <w:bookmarkStart w:id="36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63" w:name="_Toc158297658"/>
      <w:bookmarkEnd w:id="362"/>
      <w:r>
        <w:t>Terms</w:t>
      </w:r>
      <w:bookmarkEnd w:id="363"/>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393F86C" w14:textId="77777777" w:rsidR="00A851F8" w:rsidRDefault="00A851F8" w:rsidP="00EB4A97">
      <w:pPr>
        <w:pStyle w:val="BodyText"/>
      </w:pPr>
    </w:p>
    <w:p w14:paraId="2A82E8D2" w14:textId="617DB867" w:rsidR="0069205C" w:rsidRDefault="0069205C" w:rsidP="0069205C">
      <w:pPr>
        <w:pStyle w:val="Appendix"/>
      </w:pPr>
      <w:bookmarkStart w:id="364" w:name="_Toc158297659"/>
      <w:r>
        <w:t xml:space="preserve">Appendix </w:t>
      </w:r>
      <w:r w:rsidR="00D661F4">
        <w:t>B</w:t>
      </w:r>
      <w:r>
        <w:t xml:space="preserve"> – </w:t>
      </w:r>
      <w:r w:rsidR="00D661F4">
        <w:t>FAQ</w:t>
      </w:r>
      <w:bookmarkEnd w:id="364"/>
    </w:p>
    <w:p w14:paraId="4494560F" w14:textId="39FC3FAD" w:rsidR="0069205C" w:rsidRDefault="0069205C" w:rsidP="0069205C">
      <w:pPr>
        <w:pStyle w:val="BodyText"/>
      </w:pPr>
      <w:r>
        <w:t>Note: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78381277" w:rsidR="00C569F7" w:rsidRDefault="00DB0623" w:rsidP="0069205C">
      <w:pPr>
        <w:pStyle w:val="BodyText"/>
      </w:pPr>
      <w:r>
        <w:t>Additionally, o</w:t>
      </w:r>
      <w:r w:rsidR="00D661F4">
        <w:t xml:space="preserve">ngoing collecting feedback, monitoring use and regular maintenance of the requirements provides an opportunity to consolidate requirements </w:t>
      </w:r>
      <w:proofErr w:type="gramStart"/>
      <w:r w:rsidR="00D661F4">
        <w:t>as long as</w:t>
      </w:r>
      <w:proofErr w:type="gramEnd"/>
      <w:r w:rsidR="00D661F4">
        <w:t xml:space="preserve"> requirements deviate from the requirement that they are atomic/singular (see </w:t>
      </w:r>
      <w:hyperlink w:anchor="Term_SMART" w:history="1">
        <w:r w:rsidR="00D661F4" w:rsidRPr="00DB0623">
          <w:rPr>
            <w:rStyle w:val="Hyperlink"/>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they provide hyperlinks, and better table formatting for printing purposes, they do not </w:t>
      </w:r>
      <w:r>
        <w:lastRenderedPageBreak/>
        <w:t xml:space="preserve">provide equations, references, or other basic spreadsheet functionality. Confluence pages or tables provide the lowest set of features while improving access to </w:t>
      </w:r>
      <w:hyperlink w:anchor="Term_SponsorOrganisation" w:history="1">
        <w:r w:rsidRPr="00D17973">
          <w:rPr>
            <w:rStyle w:val="Hyperlink"/>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6E8CCD0"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D17973">
          <w:rPr>
            <w:rStyle w:val="Hyperlink"/>
          </w:rPr>
          <w:t>roles</w:t>
        </w:r>
      </w:hyperlink>
      <w:r>
        <w:t xml:space="preserve"> to them before they have formally consented to joining a system and accepting its associated </w:t>
      </w:r>
      <w:hyperlink w:anchor="Term_Duty" w:history="1">
        <w:r w:rsidRPr="00D17973">
          <w:rPr>
            <w:rStyle w:val="Hyperlink"/>
          </w:rPr>
          <w:t>duties</w:t>
        </w:r>
      </w:hyperlink>
      <w:r>
        <w:t xml:space="preserve"> and then accepting the </w:t>
      </w:r>
      <w:hyperlink w:anchor="Term_Responsibility" w:history="1">
        <w:r w:rsidRPr="00D17973">
          <w:rPr>
            <w:rStyle w:val="Hyperlink"/>
          </w:rPr>
          <w:t>responsibilities</w:t>
        </w:r>
      </w:hyperlink>
      <w:r>
        <w:t xml:space="preserve"> of a specific </w:t>
      </w:r>
      <w:hyperlink w:anchor="Term_Role" w:history="1">
        <w:r w:rsidRPr="00D17973">
          <w:rPr>
            <w:rStyle w:val="Hyperlink"/>
          </w:rPr>
          <w:t>roles</w:t>
        </w:r>
      </w:hyperlink>
      <w:r>
        <w:t xml:space="preserve">. This is done by instead preferring a process of [optionally Applying to] </w:t>
      </w:r>
      <w:r w:rsidR="00504B54">
        <w:t xml:space="preserve">being </w:t>
      </w:r>
      <w:r>
        <w:t xml:space="preserve">Invited to Accept a </w:t>
      </w:r>
      <w:hyperlink w:anchor="Term_Role" w:history="1">
        <w:r w:rsidRPr="00504B54">
          <w:rPr>
            <w:rStyle w:val="Hyperlink"/>
          </w:rPr>
          <w:t>Role</w:t>
        </w:r>
      </w:hyperlink>
      <w:r>
        <w:t>, JIT creating a system user and identity if needed.</w:t>
      </w:r>
    </w:p>
    <w:p w14:paraId="4CEE8512" w14:textId="19760A4D" w:rsidR="00D661F4" w:rsidRDefault="00D661F4" w:rsidP="00D661F4">
      <w:pPr>
        <w:pStyle w:val="Appendix"/>
      </w:pPr>
      <w:bookmarkStart w:id="365" w:name="_Toc158297660"/>
      <w:r>
        <w:t>Appendix C – Requirement Record Template</w:t>
      </w:r>
      <w:bookmarkEnd w:id="365"/>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6271B1E" w14:textId="77777777" w:rsidR="00926581" w:rsidRDefault="00926581" w:rsidP="00D661F4">
      <w:pPr>
        <w:pStyle w:val="BodyText"/>
      </w:pPr>
    </w:p>
    <w:p w14:paraId="7573D236" w14:textId="77777777" w:rsidR="00D661F4" w:rsidRDefault="00D661F4" w:rsidP="00D661F4">
      <w:pPr>
        <w:pStyle w:val="Heading5"/>
      </w:pPr>
      <w:bookmarkStart w:id="366" w:name="_Hlk156477477"/>
      <w:r>
        <w:t xml:space="preserve">ID: </w:t>
      </w:r>
      <w:r w:rsidRPr="003A0A31">
        <w:rPr>
          <w:b/>
          <w:bCs/>
        </w:rPr>
        <w:t>Title</w:t>
      </w:r>
    </w:p>
    <w:p w14:paraId="7754572D" w14:textId="77777777" w:rsidR="00D661F4" w:rsidRPr="001F0BD9" w:rsidRDefault="00D661F4" w:rsidP="00D661F4">
      <w:pPr>
        <w:pStyle w:val="ASomething"/>
      </w:pPr>
      <w:r w:rsidRPr="009D493F">
        <w:rPr>
          <w:b/>
          <w:bCs/>
        </w:rPr>
        <w:t>Category</w:t>
      </w:r>
      <w:r w:rsidRPr="009D493F">
        <w:t>:</w:t>
      </w:r>
      <w:r>
        <w:t xml:space="preserve"> </w:t>
      </w:r>
      <w:r>
        <w:tab/>
        <w:t>…</w:t>
      </w:r>
    </w:p>
    <w:p w14:paraId="79A15966" w14:textId="77777777" w:rsidR="00D661F4" w:rsidRPr="001F0BD9" w:rsidRDefault="00D661F4" w:rsidP="00D661F4">
      <w:pPr>
        <w:pStyle w:val="ASomething"/>
      </w:pPr>
      <w:r w:rsidRPr="009D493F">
        <w:rPr>
          <w:b/>
          <w:bCs/>
        </w:rPr>
        <w:t>Statement</w:t>
      </w:r>
      <w:r w:rsidRPr="009D493F">
        <w:t>:</w:t>
      </w:r>
      <w:r>
        <w:t xml:space="preserve"> </w:t>
      </w:r>
      <w:r>
        <w:tab/>
        <w:t>…</w:t>
      </w:r>
    </w:p>
    <w:p w14:paraId="3DEF883B" w14:textId="77777777" w:rsidR="00D661F4" w:rsidRPr="001F0BD9" w:rsidRDefault="00D661F4" w:rsidP="00D661F4">
      <w:pPr>
        <w:pStyle w:val="ASomething"/>
      </w:pPr>
      <w:r w:rsidRPr="009D493F">
        <w:rPr>
          <w:b/>
          <w:bCs/>
        </w:rPr>
        <w:t>Rationale</w:t>
      </w:r>
      <w:r w:rsidRPr="009D493F">
        <w:t>:</w:t>
      </w:r>
      <w:r>
        <w:tab/>
        <w:t>…</w:t>
      </w:r>
    </w:p>
    <w:p w14:paraId="294A01BF" w14:textId="77777777" w:rsidR="00D661F4" w:rsidRPr="001F0BD9" w:rsidRDefault="00D661F4" w:rsidP="00D661F4">
      <w:pPr>
        <w:pStyle w:val="ASomething"/>
      </w:pPr>
      <w:r w:rsidRPr="009D493F">
        <w:rPr>
          <w:b/>
          <w:bCs/>
        </w:rPr>
        <w:t>Details</w:t>
      </w:r>
      <w:r w:rsidRPr="009D493F">
        <w:t>:</w:t>
      </w:r>
      <w:r>
        <w:t xml:space="preserve"> </w:t>
      </w:r>
      <w:r>
        <w:tab/>
        <w:t>…</w:t>
      </w:r>
    </w:p>
    <w:p w14:paraId="1731CCB6" w14:textId="77777777" w:rsidR="00D661F4" w:rsidRPr="0075069B" w:rsidRDefault="00D661F4" w:rsidP="00D661F4">
      <w:pPr>
        <w:pStyle w:val="ASomething"/>
      </w:pPr>
      <w:r>
        <w:rPr>
          <w:b/>
          <w:bCs/>
        </w:rPr>
        <w:t>Prompts:</w:t>
      </w:r>
      <w:r>
        <w:tab/>
        <w:t>…</w:t>
      </w:r>
    </w:p>
    <w:bookmarkEnd w:id="366"/>
    <w:p w14:paraId="3D984393" w14:textId="2F182920" w:rsidR="00D661F4" w:rsidRDefault="00D661F4">
      <w:pPr>
        <w:rPr>
          <w:rFonts w:eastAsiaTheme="majorEastAsia" w:cstheme="majorBidi"/>
          <w:b/>
          <w:color w:val="2F5496"/>
          <w:sz w:val="32"/>
          <w:szCs w:val="32"/>
        </w:rPr>
      </w:pPr>
    </w:p>
    <w:p w14:paraId="68D38D10" w14:textId="4C23B221" w:rsidR="000B6666" w:rsidRDefault="000B6666" w:rsidP="000B6666">
      <w:pPr>
        <w:pStyle w:val="Appendix"/>
      </w:pPr>
      <w:bookmarkStart w:id="367" w:name="_Toc158297661"/>
      <w:r>
        <w:t>Appendix D – Continuous Improvements</w:t>
      </w:r>
      <w:bookmarkEnd w:id="367"/>
      <w:r>
        <w:t xml:space="preserve"> </w:t>
      </w:r>
    </w:p>
    <w:p w14:paraId="0222BAA2" w14:textId="27C10027" w:rsidR="000B6666" w:rsidRDefault="000B6666" w:rsidP="000B6666">
      <w:pPr>
        <w:pStyle w:val="BodyText"/>
      </w:pPr>
      <w:r>
        <w:t>Continuous Improvements tasks to consider:</w:t>
      </w:r>
    </w:p>
    <w:p w14:paraId="3F0C7BB7" w14:textId="72882778" w:rsidR="000B6666" w:rsidRDefault="000B6666" w:rsidP="0029769D">
      <w:pPr>
        <w:pStyle w:val="BodyText"/>
        <w:numPr>
          <w:ilvl w:val="0"/>
          <w:numId w:val="8"/>
        </w:numPr>
      </w:pPr>
      <w:r>
        <w:t xml:space="preserve">Continue to scan </w:t>
      </w:r>
      <w:hyperlink w:anchor="Term_Requirement" w:history="1">
        <w:r w:rsidRPr="00663AF7">
          <w:rPr>
            <w:rStyle w:val="Hyperlink"/>
          </w:rPr>
          <w:t>Requirement</w:t>
        </w:r>
      </w:hyperlink>
      <w:r>
        <w:t xml:space="preserve"> </w:t>
      </w:r>
      <w:hyperlink w:anchor="Term_Statement" w:history="1">
        <w:r w:rsidRPr="00663AF7">
          <w:rPr>
            <w:rStyle w:val="Hyperlink"/>
          </w:rPr>
          <w:t>Statements</w:t>
        </w:r>
      </w:hyperlink>
      <w:r>
        <w:t xml:space="preserve"> for removing reliance on the following ambiguous terms: ‘All’, ‘Any’, ‘Shall’, ‘Will Be’, ‘Should’</w:t>
      </w:r>
      <w:r w:rsidR="00663AF7">
        <w:t>, ‘Ever’, ‘Never’</w:t>
      </w:r>
    </w:p>
    <w:p w14:paraId="3078337B" w14:textId="77777777" w:rsidR="000B6666" w:rsidRDefault="000B6666" w:rsidP="000B6666">
      <w:pPr>
        <w:pStyle w:val="BodyText"/>
        <w:ind w:left="720"/>
      </w:pPr>
    </w:p>
    <w:p w14:paraId="5B9FB379" w14:textId="277C325D" w:rsidR="00C448EA" w:rsidRDefault="00C448EA" w:rsidP="00C448EA">
      <w:pPr>
        <w:pStyle w:val="Appendix"/>
      </w:pPr>
      <w:bookmarkStart w:id="368" w:name="_Toc158297662"/>
      <w:r>
        <w:lastRenderedPageBreak/>
        <w:t>Appendix E – Default System Services</w:t>
      </w:r>
      <w:bookmarkEnd w:id="368"/>
    </w:p>
    <w:p w14:paraId="6B402885" w14:textId="5BEC7FC2" w:rsidR="00C448EA" w:rsidRDefault="00C448EA" w:rsidP="00C448EA">
      <w:pPr>
        <w:pStyle w:val="BodyText"/>
      </w:pPr>
      <w:r>
        <w:t>Complex systems by default provide the following capabilities:</w:t>
      </w:r>
    </w:p>
    <w:p w14:paraId="3689A801" w14:textId="77777777" w:rsidR="00C448EA" w:rsidRDefault="00C448EA" w:rsidP="0029769D">
      <w:pPr>
        <w:pStyle w:val="BodyText"/>
        <w:numPr>
          <w:ilvl w:val="0"/>
          <w:numId w:val="8"/>
        </w:numPr>
      </w:pPr>
      <w:r>
        <w:t>System Domain Capabilities:</w:t>
      </w:r>
    </w:p>
    <w:p w14:paraId="500CB40D" w14:textId="1F257382" w:rsidR="00C448EA" w:rsidRDefault="00C448EA" w:rsidP="0029769D">
      <w:pPr>
        <w:pStyle w:val="BodyText"/>
        <w:numPr>
          <w:ilvl w:val="1"/>
          <w:numId w:val="8"/>
        </w:numPr>
      </w:pPr>
      <w:r>
        <w:t>[Device &amp; Service Integration] Configuration (generally immutable)</w:t>
      </w:r>
    </w:p>
    <w:p w14:paraId="2FBECE34" w14:textId="5C4B3F52" w:rsidR="00C448EA" w:rsidRDefault="00C448EA" w:rsidP="0029769D">
      <w:pPr>
        <w:pStyle w:val="BodyText"/>
        <w:numPr>
          <w:ilvl w:val="1"/>
          <w:numId w:val="8"/>
        </w:numPr>
      </w:pPr>
      <w:r>
        <w:t>Diagnostics Tracing (temporary, e.g., 30 days)</w:t>
      </w:r>
    </w:p>
    <w:p w14:paraId="4679DD9F" w14:textId="5C3F48F6" w:rsidR="00C448EA" w:rsidRDefault="00C448EA" w:rsidP="0029769D">
      <w:pPr>
        <w:pStyle w:val="BodyText"/>
        <w:numPr>
          <w:ilvl w:val="1"/>
          <w:numId w:val="8"/>
        </w:numPr>
      </w:pPr>
      <w:r>
        <w:t>Error Recording (permanent records of errors)</w:t>
      </w:r>
    </w:p>
    <w:p w14:paraId="05CB6BC9" w14:textId="484DCC86" w:rsidR="00C448EA" w:rsidRDefault="00C448EA" w:rsidP="0029769D">
      <w:pPr>
        <w:pStyle w:val="BodyText"/>
        <w:numPr>
          <w:ilvl w:val="1"/>
          <w:numId w:val="8"/>
        </w:numPr>
      </w:pPr>
      <w:r>
        <w:t>Session Management</w:t>
      </w:r>
    </w:p>
    <w:p w14:paraId="43B76F7F" w14:textId="3B339BF6" w:rsidR="00C448EA" w:rsidRDefault="00C448EA" w:rsidP="0029769D">
      <w:pPr>
        <w:pStyle w:val="BodyText"/>
        <w:numPr>
          <w:ilvl w:val="1"/>
          <w:numId w:val="8"/>
        </w:numPr>
      </w:pPr>
      <w:r>
        <w:t>Session Operation Management</w:t>
      </w:r>
    </w:p>
    <w:p w14:paraId="45C802DF" w14:textId="77777777" w:rsidR="00C448EA" w:rsidRDefault="00C448EA" w:rsidP="0029769D">
      <w:pPr>
        <w:pStyle w:val="BodyText"/>
        <w:numPr>
          <w:ilvl w:val="1"/>
          <w:numId w:val="8"/>
        </w:numPr>
      </w:pPr>
      <w:r>
        <w:t>Workflow Management</w:t>
      </w:r>
    </w:p>
    <w:p w14:paraId="25230F30" w14:textId="77777777" w:rsidR="00C448EA" w:rsidRDefault="00C448EA" w:rsidP="0029769D">
      <w:pPr>
        <w:pStyle w:val="BodyText"/>
        <w:numPr>
          <w:ilvl w:val="1"/>
          <w:numId w:val="8"/>
        </w:numPr>
      </w:pPr>
      <w:r>
        <w:t>Search Management</w:t>
      </w:r>
    </w:p>
    <w:p w14:paraId="52D3D46D" w14:textId="0CE053F1" w:rsidR="00C448EA" w:rsidRDefault="00C448EA" w:rsidP="0029769D">
      <w:pPr>
        <w:pStyle w:val="BodyText"/>
        <w:numPr>
          <w:ilvl w:val="1"/>
          <w:numId w:val="8"/>
        </w:numPr>
      </w:pPr>
      <w:r>
        <w:t>System Wide Setting Management</w:t>
      </w:r>
    </w:p>
    <w:p w14:paraId="3E720ADB" w14:textId="7E7078EF" w:rsidR="00C448EA" w:rsidRDefault="00C448EA" w:rsidP="0029769D">
      <w:pPr>
        <w:pStyle w:val="BodyText"/>
        <w:numPr>
          <w:ilvl w:val="1"/>
          <w:numId w:val="8"/>
        </w:numPr>
      </w:pPr>
      <w:r>
        <w:t>Tenancy Management</w:t>
      </w:r>
    </w:p>
    <w:p w14:paraId="2B69D558" w14:textId="142C00B9" w:rsidR="00C448EA" w:rsidRDefault="00C448EA" w:rsidP="0029769D">
      <w:pPr>
        <w:pStyle w:val="BodyText"/>
        <w:numPr>
          <w:ilvl w:val="1"/>
          <w:numId w:val="8"/>
        </w:numPr>
      </w:pPr>
      <w:r>
        <w:t>Tenancy Wide Setting Management</w:t>
      </w:r>
    </w:p>
    <w:p w14:paraId="4A61D325" w14:textId="4CC410A1" w:rsidR="00C448EA" w:rsidRDefault="00C448EA" w:rsidP="0029769D">
      <w:pPr>
        <w:pStyle w:val="BodyText"/>
        <w:numPr>
          <w:ilvl w:val="1"/>
          <w:numId w:val="8"/>
        </w:numPr>
      </w:pPr>
      <w:r>
        <w:t>User Management</w:t>
      </w:r>
    </w:p>
    <w:p w14:paraId="4F4A38E3" w14:textId="6929DDBC" w:rsidR="00C448EA" w:rsidRDefault="00C448EA" w:rsidP="0029769D">
      <w:pPr>
        <w:pStyle w:val="BodyText"/>
        <w:numPr>
          <w:ilvl w:val="1"/>
          <w:numId w:val="8"/>
        </w:numPr>
      </w:pPr>
      <w:r>
        <w:t>User [Digital] Identity Management</w:t>
      </w:r>
    </w:p>
    <w:p w14:paraId="51C1D498" w14:textId="7BAF8D4E" w:rsidR="00C448EA" w:rsidRDefault="00C448EA" w:rsidP="0029769D">
      <w:pPr>
        <w:pStyle w:val="BodyText"/>
        <w:numPr>
          <w:ilvl w:val="1"/>
          <w:numId w:val="8"/>
        </w:numPr>
      </w:pPr>
      <w:r>
        <w:t>User System &amp; Tenancy Preference Profile Management</w:t>
      </w:r>
    </w:p>
    <w:p w14:paraId="6DCBF4FD" w14:textId="40AA463D" w:rsidR="00C448EA" w:rsidRDefault="00C448EA" w:rsidP="0029769D">
      <w:pPr>
        <w:pStyle w:val="BodyText"/>
        <w:numPr>
          <w:ilvl w:val="1"/>
          <w:numId w:val="8"/>
        </w:numPr>
      </w:pPr>
      <w:r>
        <w:t>Group Management</w:t>
      </w:r>
    </w:p>
    <w:p w14:paraId="6D5ED3AD" w14:textId="1E625D74" w:rsidR="00C448EA" w:rsidRDefault="00C448EA" w:rsidP="0029769D">
      <w:pPr>
        <w:pStyle w:val="BodyText"/>
        <w:numPr>
          <w:ilvl w:val="1"/>
          <w:numId w:val="8"/>
        </w:numPr>
      </w:pPr>
      <w:r>
        <w:t>Media Resource Management</w:t>
      </w:r>
    </w:p>
    <w:p w14:paraId="0E065D01" w14:textId="6E288B9F" w:rsidR="00C448EA" w:rsidRDefault="00C448EA" w:rsidP="0029769D">
      <w:pPr>
        <w:pStyle w:val="BodyText"/>
        <w:numPr>
          <w:ilvl w:val="1"/>
          <w:numId w:val="8"/>
        </w:numPr>
      </w:pPr>
      <w:r>
        <w:t>User to [</w:t>
      </w:r>
      <w:proofErr w:type="spellStart"/>
      <w:r>
        <w:t>System|Group|Resource</w:t>
      </w:r>
      <w:proofErr w:type="spellEnd"/>
      <w:r>
        <w:t>] Role Application/Invitation/Acceptance/Approval Workflow Management</w:t>
      </w:r>
    </w:p>
    <w:p w14:paraId="4A16D96E" w14:textId="59BE126D" w:rsidR="00C448EA" w:rsidRDefault="00C448EA" w:rsidP="0029769D">
      <w:pPr>
        <w:pStyle w:val="BodyText"/>
        <w:numPr>
          <w:ilvl w:val="0"/>
          <w:numId w:val="8"/>
        </w:numPr>
      </w:pPr>
      <w:r>
        <w:t>Business Domain Capabilities:</w:t>
      </w:r>
    </w:p>
    <w:p w14:paraId="3C9D4666" w14:textId="418656D5" w:rsidR="00C448EA" w:rsidRDefault="00C448EA" w:rsidP="0029769D">
      <w:pPr>
        <w:pStyle w:val="BodyText"/>
        <w:numPr>
          <w:ilvl w:val="1"/>
          <w:numId w:val="8"/>
        </w:numPr>
      </w:pPr>
      <w:r>
        <w:t>[Differs, on a Per Project basis].</w:t>
      </w:r>
    </w:p>
    <w:p w14:paraId="15324573" w14:textId="77777777" w:rsidR="00C448EA" w:rsidRPr="000B6666" w:rsidRDefault="00C448EA" w:rsidP="00C448EA">
      <w:pPr>
        <w:pStyle w:val="BodyText"/>
      </w:pPr>
    </w:p>
    <w:p w14:paraId="1EB2B146" w14:textId="66010D81" w:rsidR="004665F8" w:rsidRDefault="00D661F4" w:rsidP="00D661F4">
      <w:pPr>
        <w:pStyle w:val="Appendix"/>
      </w:pPr>
      <w:bookmarkStart w:id="369" w:name="_Toc158297663"/>
      <w:r>
        <w:t xml:space="preserve">Appendix </w:t>
      </w:r>
      <w:r w:rsidR="00C448EA">
        <w:t>F</w:t>
      </w:r>
      <w:r>
        <w:t xml:space="preserve"> - TODO</w:t>
      </w:r>
      <w:bookmarkEnd w:id="369"/>
    </w:p>
    <w:p w14:paraId="48478998" w14:textId="77777777" w:rsidR="004665F8" w:rsidRDefault="004665F8" w:rsidP="004665F8">
      <w:pPr>
        <w:pStyle w:val="BodyText"/>
      </w:pPr>
    </w:p>
    <w:p w14:paraId="7B766AC6" w14:textId="77777777" w:rsidR="004665F8" w:rsidRDefault="004665F8" w:rsidP="0029769D">
      <w:pPr>
        <w:pStyle w:val="BodyText"/>
        <w:numPr>
          <w:ilvl w:val="0"/>
          <w:numId w:val="5"/>
        </w:numPr>
      </w:pPr>
      <w:r>
        <w:t>As Principles</w:t>
      </w:r>
    </w:p>
    <w:p w14:paraId="08EB36FA" w14:textId="77777777" w:rsidR="004665F8" w:rsidRDefault="004665F8" w:rsidP="0029769D">
      <w:pPr>
        <w:pStyle w:val="BodyText"/>
        <w:numPr>
          <w:ilvl w:val="1"/>
          <w:numId w:val="5"/>
        </w:numPr>
      </w:pPr>
      <w:r>
        <w:t>NFR – Defence in Depth</w:t>
      </w:r>
    </w:p>
    <w:p w14:paraId="42A8D0D7" w14:textId="77777777" w:rsidR="004665F8" w:rsidRDefault="004665F8" w:rsidP="0029769D">
      <w:pPr>
        <w:pStyle w:val="BodyText"/>
        <w:numPr>
          <w:ilvl w:val="0"/>
          <w:numId w:val="5"/>
        </w:numPr>
      </w:pPr>
      <w:r>
        <w:t>As Transitional Requirements:</w:t>
      </w:r>
    </w:p>
    <w:p w14:paraId="1E943C34" w14:textId="7120B556" w:rsidR="004665F8" w:rsidRDefault="004665F8" w:rsidP="0029769D">
      <w:pPr>
        <w:pStyle w:val="BodyText"/>
        <w:numPr>
          <w:ilvl w:val="1"/>
          <w:numId w:val="5"/>
        </w:numPr>
      </w:pPr>
      <w:r>
        <w:t>NFR – Information Security Management</w:t>
      </w: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lastRenderedPageBreak/>
        <w:t>TODO: Print reports</w:t>
      </w:r>
    </w:p>
    <w:p w14:paraId="3FC5E947" w14:textId="77777777" w:rsidR="004665F8" w:rsidRDefault="004665F8" w:rsidP="004665F8">
      <w:pPr>
        <w:pStyle w:val="BodyText"/>
      </w:pPr>
    </w:p>
    <w:p w14:paraId="269310E0" w14:textId="77777777" w:rsidR="004665F8" w:rsidRDefault="004665F8" w:rsidP="0029769D">
      <w:pPr>
        <w:pStyle w:val="BodyText"/>
        <w:numPr>
          <w:ilvl w:val="0"/>
          <w:numId w:val="5"/>
        </w:numPr>
      </w:pPr>
      <w:r>
        <w:t>Multiple Sessions</w:t>
      </w:r>
    </w:p>
    <w:p w14:paraId="72FB312C" w14:textId="38E157FA" w:rsidR="004665F8" w:rsidRDefault="00F52C96" w:rsidP="0029769D">
      <w:pPr>
        <w:pStyle w:val="BodyText"/>
        <w:numPr>
          <w:ilvl w:val="0"/>
          <w:numId w:val="5"/>
        </w:numPr>
      </w:pPr>
      <w:r>
        <w:t>Integrations</w:t>
      </w:r>
      <w:r w:rsidR="004665F8">
        <w:t>:</w:t>
      </w:r>
    </w:p>
    <w:p w14:paraId="299A4FFC" w14:textId="77777777" w:rsidR="004665F8" w:rsidRDefault="004665F8" w:rsidP="0029769D">
      <w:pPr>
        <w:pStyle w:val="BodyText"/>
        <w:numPr>
          <w:ilvl w:val="1"/>
          <w:numId w:val="5"/>
        </w:numPr>
      </w:pPr>
      <w:r>
        <w:t>Corp site</w:t>
      </w:r>
    </w:p>
    <w:p w14:paraId="1FFB38B6" w14:textId="77777777" w:rsidR="004665F8" w:rsidRDefault="004665F8" w:rsidP="0029769D">
      <w:pPr>
        <w:pStyle w:val="BodyText"/>
        <w:numPr>
          <w:ilvl w:val="0"/>
          <w:numId w:val="5"/>
        </w:numPr>
      </w:pPr>
      <w:r>
        <w:t>OWASP</w:t>
      </w:r>
    </w:p>
    <w:p w14:paraId="03BB6082" w14:textId="77777777" w:rsidR="004665F8" w:rsidRDefault="004665F8" w:rsidP="0029769D">
      <w:pPr>
        <w:pStyle w:val="BodyText"/>
        <w:numPr>
          <w:ilvl w:val="0"/>
          <w:numId w:val="5"/>
        </w:numPr>
      </w:pPr>
      <w:r>
        <w:t>Transitional:</w:t>
      </w:r>
    </w:p>
    <w:p w14:paraId="46720C28" w14:textId="77777777" w:rsidR="004665F8" w:rsidRDefault="004665F8" w:rsidP="0029769D">
      <w:pPr>
        <w:pStyle w:val="BodyText"/>
        <w:numPr>
          <w:ilvl w:val="1"/>
          <w:numId w:val="5"/>
        </w:numPr>
      </w:pPr>
      <w:r>
        <w:t>Workforce Experience &amp; Makeup</w:t>
      </w:r>
    </w:p>
    <w:p w14:paraId="20492576" w14:textId="77777777" w:rsidR="004665F8" w:rsidRDefault="004665F8" w:rsidP="0029769D">
      <w:pPr>
        <w:pStyle w:val="BodyText"/>
        <w:numPr>
          <w:ilvl w:val="1"/>
          <w:numId w:val="5"/>
        </w:numPr>
      </w:pPr>
      <w:r>
        <w:t>Common Training</w:t>
      </w:r>
    </w:p>
    <w:p w14:paraId="312EEBEC" w14:textId="77777777" w:rsidR="004665F8" w:rsidRDefault="004665F8" w:rsidP="0029769D">
      <w:pPr>
        <w:pStyle w:val="BodyText"/>
        <w:numPr>
          <w:ilvl w:val="1"/>
          <w:numId w:val="5"/>
        </w:numPr>
      </w:pPr>
      <w:r>
        <w:t>Common Tooling</w:t>
      </w:r>
    </w:p>
    <w:p w14:paraId="701D7E38" w14:textId="77777777" w:rsidR="004665F8" w:rsidRDefault="004665F8" w:rsidP="0029769D">
      <w:pPr>
        <w:pStyle w:val="BodyText"/>
        <w:numPr>
          <w:ilvl w:val="1"/>
          <w:numId w:val="5"/>
        </w:numPr>
      </w:pPr>
      <w:r>
        <w:t>Common Repositories</w:t>
      </w:r>
    </w:p>
    <w:p w14:paraId="3680211B" w14:textId="77777777" w:rsidR="004665F8" w:rsidRDefault="004665F8" w:rsidP="0029769D">
      <w:pPr>
        <w:pStyle w:val="BodyText"/>
        <w:numPr>
          <w:ilvl w:val="1"/>
          <w:numId w:val="5"/>
        </w:numPr>
      </w:pPr>
      <w:r>
        <w:t>Processes</w:t>
      </w:r>
    </w:p>
    <w:p w14:paraId="780660AC" w14:textId="77777777" w:rsidR="004665F8" w:rsidRDefault="004665F8" w:rsidP="0029769D">
      <w:pPr>
        <w:pStyle w:val="BodyText"/>
        <w:numPr>
          <w:ilvl w:val="0"/>
          <w:numId w:val="5"/>
        </w:numPr>
      </w:pPr>
      <w:proofErr w:type="gramStart"/>
      <w:r>
        <w:t>Where?:</w:t>
      </w:r>
      <w:proofErr w:type="gramEnd"/>
    </w:p>
    <w:p w14:paraId="27B7AEC8" w14:textId="77777777" w:rsidR="004665F8" w:rsidRDefault="004665F8" w:rsidP="0029769D">
      <w:pPr>
        <w:pStyle w:val="BodyText"/>
        <w:numPr>
          <w:ilvl w:val="1"/>
          <w:numId w:val="5"/>
        </w:numPr>
      </w:pPr>
      <w:r>
        <w:t>Supporting systems [Not sure where to mention this]</w:t>
      </w:r>
    </w:p>
    <w:p w14:paraId="4CB8F1B7" w14:textId="77777777" w:rsidR="004665F8" w:rsidRDefault="004665F8" w:rsidP="0029769D">
      <w:pPr>
        <w:pStyle w:val="BodyText"/>
        <w:numPr>
          <w:ilvl w:val="2"/>
          <w:numId w:val="5"/>
        </w:numPr>
      </w:pPr>
      <w:r>
        <w:t>Corp Site</w:t>
      </w:r>
    </w:p>
    <w:p w14:paraId="6E1DE91F" w14:textId="6353059E" w:rsidR="004665F8" w:rsidRDefault="00F52C96" w:rsidP="0029769D">
      <w:pPr>
        <w:pStyle w:val="BodyText"/>
        <w:numPr>
          <w:ilvl w:val="2"/>
          <w:numId w:val="5"/>
        </w:numPr>
      </w:pPr>
      <w:r>
        <w:t>Brochureware</w:t>
      </w:r>
      <w:r w:rsidR="004665F8">
        <w:t>/Landing page/</w:t>
      </w:r>
    </w:p>
    <w:p w14:paraId="0C853CD5" w14:textId="77777777" w:rsidR="004665F8" w:rsidRDefault="004665F8" w:rsidP="0029769D">
      <w:pPr>
        <w:pStyle w:val="BodyText"/>
        <w:numPr>
          <w:ilvl w:val="2"/>
          <w:numId w:val="5"/>
        </w:numPr>
      </w:pPr>
      <w:r>
        <w:t>Self-Help</w:t>
      </w:r>
    </w:p>
    <w:p w14:paraId="6E7B6083" w14:textId="77777777" w:rsidR="004665F8" w:rsidRDefault="004665F8" w:rsidP="0029769D">
      <w:pPr>
        <w:pStyle w:val="BodyText"/>
        <w:numPr>
          <w:ilvl w:val="2"/>
          <w:numId w:val="5"/>
        </w:numPr>
      </w:pPr>
      <w:r>
        <w:t>User Support</w:t>
      </w:r>
    </w:p>
    <w:p w14:paraId="0E327715" w14:textId="77777777" w:rsidR="004665F8" w:rsidRDefault="004665F8" w:rsidP="0029769D">
      <w:pPr>
        <w:pStyle w:val="BodyText"/>
        <w:numPr>
          <w:ilvl w:val="2"/>
          <w:numId w:val="5"/>
        </w:numPr>
      </w:pPr>
      <w:r>
        <w:t>User Feedback</w:t>
      </w:r>
    </w:p>
    <w:p w14:paraId="410F0CE9" w14:textId="77777777" w:rsidR="004665F8" w:rsidRDefault="004665F8" w:rsidP="0029769D">
      <w:pPr>
        <w:pStyle w:val="BodyText"/>
        <w:numPr>
          <w:ilvl w:val="2"/>
          <w:numId w:val="5"/>
        </w:numPr>
      </w:pPr>
      <w:r>
        <w:t>Etc.</w:t>
      </w:r>
    </w:p>
    <w:p w14:paraId="796F2DE4" w14:textId="77777777" w:rsidR="004665F8" w:rsidRDefault="004665F8" w:rsidP="0029769D">
      <w:pPr>
        <w:pStyle w:val="BodyText"/>
        <w:numPr>
          <w:ilvl w:val="1"/>
          <w:numId w:val="5"/>
        </w:numPr>
      </w:pPr>
      <w:r>
        <w:t>User Agreement</w:t>
      </w:r>
    </w:p>
    <w:p w14:paraId="39408F92" w14:textId="77777777" w:rsidR="004665F8" w:rsidRDefault="004665F8" w:rsidP="0029769D">
      <w:pPr>
        <w:pStyle w:val="BodyText"/>
        <w:numPr>
          <w:ilvl w:val="1"/>
          <w:numId w:val="5"/>
        </w:numPr>
      </w:pPr>
      <w:r>
        <w:t xml:space="preserve">User Organisation [Tenancy?] Agreement </w:t>
      </w:r>
      <w:r>
        <w:sym w:font="Wingdings" w:char="F0DF"/>
      </w:r>
      <w:r>
        <w:t>---- often not thought of.</w:t>
      </w:r>
    </w:p>
    <w:p w14:paraId="7CD0A4BC" w14:textId="77777777" w:rsidR="004665F8" w:rsidRDefault="004665F8" w:rsidP="0029769D">
      <w:pPr>
        <w:pStyle w:val="BodyText"/>
        <w:numPr>
          <w:ilvl w:val="2"/>
          <w:numId w:val="5"/>
        </w:numPr>
      </w:pPr>
      <w:r>
        <w:t>Translated…</w:t>
      </w:r>
    </w:p>
    <w:p w14:paraId="6B4CB230" w14:textId="77777777" w:rsidR="004665F8" w:rsidRDefault="004665F8" w:rsidP="0029769D">
      <w:pPr>
        <w:pStyle w:val="BodyText"/>
        <w:numPr>
          <w:ilvl w:val="1"/>
          <w:numId w:val="5"/>
        </w:numPr>
      </w:pPr>
      <w:r>
        <w:t>Escrow For: Custom Modifications.</w:t>
      </w:r>
    </w:p>
    <w:p w14:paraId="785CB8DF" w14:textId="74DF7A4D" w:rsidR="004665F8" w:rsidRDefault="004665F8" w:rsidP="0029769D">
      <w:pPr>
        <w:pStyle w:val="BodyText"/>
        <w:numPr>
          <w:ilvl w:val="0"/>
          <w:numId w:val="5"/>
        </w:numPr>
      </w:pPr>
      <w:r>
        <w:t xml:space="preserve">UNI </w:t>
      </w:r>
      <w:r w:rsidR="00F52C96">
        <w:t>Character</w:t>
      </w:r>
      <w:r>
        <w:t>!!!</w:t>
      </w:r>
    </w:p>
    <w:p w14:paraId="182D3056" w14:textId="77777777" w:rsidR="004665F8" w:rsidRDefault="004665F8" w:rsidP="0029769D">
      <w:pPr>
        <w:pStyle w:val="BodyText"/>
        <w:numPr>
          <w:ilvl w:val="0"/>
          <w:numId w:val="5"/>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sectPr w:rsidR="00096565" w:rsidRPr="002F4A05" w:rsidSect="00A2102D">
      <w:headerReference w:type="even" r:id="rId26"/>
      <w:headerReference w:type="default" r:id="rId27"/>
      <w:footerReference w:type="even" r:id="rId28"/>
      <w:footerReference w:type="default" r:id="rId29"/>
      <w:headerReference w:type="first" r:id="rId30"/>
      <w:footerReference w:type="first" r:id="rId31"/>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Amy Orr" w:date="2024-02-19T09:58:00Z" w:initials="AO">
    <w:p w14:paraId="247C483E" w14:textId="77777777" w:rsidR="000E6AE4" w:rsidRDefault="009C5477">
      <w:pPr>
        <w:pStyle w:val="CommentText"/>
      </w:pPr>
      <w:r>
        <w:rPr>
          <w:rStyle w:val="CommentReference"/>
        </w:rPr>
        <w:annotationRef/>
      </w:r>
      <w:r w:rsidR="000E6AE4">
        <w:t>Systems must also be able to comply with all of or sections of:</w:t>
      </w:r>
    </w:p>
    <w:p w14:paraId="4EEC4731" w14:textId="77777777" w:rsidR="000E6AE4" w:rsidRDefault="000E6AE4" w:rsidP="0029769D">
      <w:pPr>
        <w:pStyle w:val="CommentText"/>
        <w:numPr>
          <w:ilvl w:val="0"/>
          <w:numId w:val="10"/>
        </w:numPr>
      </w:pPr>
      <w:r>
        <w:t>Data and Statistics Act 2022</w:t>
      </w:r>
    </w:p>
    <w:p w14:paraId="59740661" w14:textId="77777777" w:rsidR="000E6AE4" w:rsidRDefault="000E6AE4" w:rsidP="0029769D">
      <w:pPr>
        <w:pStyle w:val="CommentText"/>
        <w:numPr>
          <w:ilvl w:val="0"/>
          <w:numId w:val="10"/>
        </w:numPr>
      </w:pPr>
      <w:r>
        <w:t>Official Information Act 1982</w:t>
      </w:r>
    </w:p>
    <w:p w14:paraId="5325A070" w14:textId="77777777" w:rsidR="000E6AE4" w:rsidRDefault="000E6AE4" w:rsidP="0029769D">
      <w:pPr>
        <w:pStyle w:val="CommentText"/>
        <w:numPr>
          <w:ilvl w:val="0"/>
          <w:numId w:val="10"/>
        </w:numPr>
      </w:pPr>
      <w:r>
        <w:t>Copyright Act 1994</w:t>
      </w:r>
    </w:p>
    <w:p w14:paraId="6588C36C" w14:textId="77777777" w:rsidR="000E6AE4" w:rsidRDefault="000E6AE4" w:rsidP="0029769D">
      <w:pPr>
        <w:pStyle w:val="CommentText"/>
        <w:numPr>
          <w:ilvl w:val="0"/>
          <w:numId w:val="10"/>
        </w:numPr>
      </w:pPr>
      <w:r>
        <w:t>Crimes Act 1961</w:t>
      </w:r>
    </w:p>
    <w:p w14:paraId="4ABE052A" w14:textId="77777777" w:rsidR="000E6AE4" w:rsidRDefault="000E6AE4" w:rsidP="0029769D">
      <w:pPr>
        <w:pStyle w:val="CommentText"/>
        <w:numPr>
          <w:ilvl w:val="0"/>
          <w:numId w:val="10"/>
        </w:numPr>
      </w:pPr>
      <w:r>
        <w:t>Summary Offences Act 1981</w:t>
      </w:r>
    </w:p>
    <w:p w14:paraId="2452CC51" w14:textId="77777777" w:rsidR="000E6AE4" w:rsidRDefault="000E6AE4" w:rsidP="0029769D">
      <w:pPr>
        <w:pStyle w:val="CommentText"/>
        <w:numPr>
          <w:ilvl w:val="0"/>
          <w:numId w:val="10"/>
        </w:numPr>
      </w:pPr>
      <w:r>
        <w:t>Contract and Commercial Law (Electronic Transactions) Regulations 2017</w:t>
      </w:r>
    </w:p>
  </w:comment>
  <w:comment w:id="26" w:author="Amy Orr" w:date="2024-02-19T10:13:00Z" w:initials="AO">
    <w:p w14:paraId="5D9D83FD" w14:textId="77777777" w:rsidR="000E6AE4" w:rsidRDefault="000E6AE4" w:rsidP="002C1276">
      <w:pPr>
        <w:pStyle w:val="CommentText"/>
      </w:pPr>
      <w:r>
        <w:rPr>
          <w:rStyle w:val="CommentReference"/>
        </w:rPr>
        <w:annotationRef/>
      </w:r>
      <w:r>
        <w:t>Not sure where to put it but the Ministry has also agreed to Māori Data Sovereignty. This impacts where data can be stored.</w:t>
      </w:r>
    </w:p>
  </w:comment>
  <w:comment w:id="38" w:author="Amy Orr" w:date="2024-02-19T10:04:00Z" w:initials="AO">
    <w:p w14:paraId="0DE54EAD" w14:textId="7D15BAEA" w:rsidR="009C5477" w:rsidRDefault="009C5477">
      <w:pPr>
        <w:pStyle w:val="CommentText"/>
      </w:pPr>
      <w:r>
        <w:rPr>
          <w:rStyle w:val="CommentReference"/>
        </w:rPr>
        <w:annotationRef/>
      </w:r>
      <w:r>
        <w:t>I can't find reference to it but we have government policy, requirements and standards we must adhere to that impact system use and design:</w:t>
      </w:r>
    </w:p>
    <w:p w14:paraId="3107EDEF" w14:textId="77777777" w:rsidR="009C5477" w:rsidRDefault="009C5477" w:rsidP="0029769D">
      <w:pPr>
        <w:pStyle w:val="CommentText"/>
        <w:numPr>
          <w:ilvl w:val="0"/>
          <w:numId w:val="9"/>
        </w:numPr>
      </w:pPr>
      <w:r>
        <w:t>Protective Security Requirements</w:t>
      </w:r>
    </w:p>
    <w:p w14:paraId="183FAE50" w14:textId="77777777" w:rsidR="009C5477" w:rsidRDefault="009C5477" w:rsidP="0029769D">
      <w:pPr>
        <w:pStyle w:val="CommentText"/>
        <w:numPr>
          <w:ilvl w:val="0"/>
          <w:numId w:val="9"/>
        </w:numPr>
      </w:pPr>
      <w:r>
        <w:t>New Zealand Information Security Manual (NZISM)</w:t>
      </w:r>
    </w:p>
    <w:p w14:paraId="5E0EE749" w14:textId="77777777" w:rsidR="009C5477" w:rsidRDefault="009C5477" w:rsidP="0029769D">
      <w:pPr>
        <w:pStyle w:val="CommentText"/>
        <w:numPr>
          <w:ilvl w:val="0"/>
          <w:numId w:val="9"/>
        </w:numPr>
      </w:pPr>
      <w:r>
        <w:t>Model standards for information gathering 2018</w:t>
      </w:r>
    </w:p>
    <w:p w14:paraId="7CCBCC82" w14:textId="77777777" w:rsidR="009C5477" w:rsidRDefault="009C5477" w:rsidP="0029769D">
      <w:pPr>
        <w:pStyle w:val="CommentText"/>
        <w:numPr>
          <w:ilvl w:val="0"/>
          <w:numId w:val="9"/>
        </w:numPr>
      </w:pPr>
      <w:r>
        <w:t>NZ Government Web Standards</w:t>
      </w:r>
    </w:p>
    <w:p w14:paraId="31719422" w14:textId="77777777" w:rsidR="009C5477" w:rsidRDefault="009C5477" w:rsidP="0029769D">
      <w:pPr>
        <w:pStyle w:val="CommentText"/>
        <w:numPr>
          <w:ilvl w:val="0"/>
          <w:numId w:val="9"/>
        </w:numPr>
      </w:pPr>
      <w:r>
        <w:t>NZ Algorithm Charter</w:t>
      </w:r>
    </w:p>
    <w:p w14:paraId="6D4CAE65" w14:textId="77777777" w:rsidR="009C5477" w:rsidRDefault="009C5477" w:rsidP="0029769D">
      <w:pPr>
        <w:pStyle w:val="CommentText"/>
        <w:numPr>
          <w:ilvl w:val="0"/>
          <w:numId w:val="9"/>
        </w:numPr>
      </w:pPr>
      <w:r>
        <w:t>Information and Records Management Standard</w:t>
      </w:r>
    </w:p>
    <w:p w14:paraId="31CB54EC" w14:textId="77777777" w:rsidR="009C5477" w:rsidRDefault="009C5477" w:rsidP="0029769D">
      <w:pPr>
        <w:pStyle w:val="CommentText"/>
        <w:numPr>
          <w:ilvl w:val="0"/>
          <w:numId w:val="9"/>
        </w:numPr>
      </w:pPr>
      <w:r>
        <w:t>Data Protection and Use Policy</w:t>
      </w:r>
    </w:p>
    <w:p w14:paraId="30BE0C8E" w14:textId="77777777" w:rsidR="009C5477" w:rsidRDefault="009C5477" w:rsidP="0029769D">
      <w:pPr>
        <w:pStyle w:val="CommentText"/>
        <w:numPr>
          <w:ilvl w:val="0"/>
          <w:numId w:val="9"/>
        </w:numPr>
      </w:pPr>
      <w:r>
        <w:t>Declaration on Open and Transparent Government</w:t>
      </w:r>
    </w:p>
  </w:comment>
  <w:comment w:id="50" w:author="Amy Orr" w:date="2024-02-19T11:42:00Z" w:initials="AO">
    <w:p w14:paraId="14AA9CFD" w14:textId="77777777" w:rsidR="00303ADB" w:rsidRDefault="0096135A" w:rsidP="00317F0E">
      <w:pPr>
        <w:pStyle w:val="CommentText"/>
      </w:pPr>
      <w:r>
        <w:rPr>
          <w:rStyle w:val="CommentReference"/>
        </w:rPr>
        <w:annotationRef/>
      </w:r>
      <w:r w:rsidR="00303ADB">
        <w:t>I agree with logical deletes over physical deletes but there are scenarios where we do need to delete data, e.g. deletion is part of the data life cycle. It is part of the Retention, Archiving and Disposal processes. Just because we have the space to keep all data now, it doesn't mean we should keep it forever. I worry with the wording people may interpret this as never delete and therefore ignore Disposal processes. Could we add a statement to clarify this?</w:t>
      </w:r>
    </w:p>
  </w:comment>
  <w:comment w:id="51" w:author="Amy Orr" w:date="2024-02-19T11:47:00Z" w:initials="AO">
    <w:p w14:paraId="172AE0D2" w14:textId="6A4DDED1" w:rsidR="0096135A" w:rsidRDefault="0096135A" w:rsidP="007366D1">
      <w:pPr>
        <w:pStyle w:val="CommentText"/>
      </w:pPr>
      <w:r>
        <w:rPr>
          <w:rStyle w:val="CommentReference"/>
        </w:rPr>
        <w:annotationRef/>
      </w:r>
      <w:r>
        <w:t>Great NFR</w:t>
      </w:r>
    </w:p>
  </w:comment>
  <w:comment w:id="52" w:author="Amy Orr" w:date="2024-02-19T11:54:00Z" w:initials="AO">
    <w:p w14:paraId="6D5EFF86" w14:textId="77777777" w:rsidR="004F23E3" w:rsidRDefault="004F23E3">
      <w:pPr>
        <w:pStyle w:val="CommentText"/>
      </w:pPr>
      <w:r>
        <w:rPr>
          <w:rStyle w:val="CommentReference"/>
        </w:rPr>
        <w:annotationRef/>
      </w:r>
      <w:r>
        <w:t>This is referencing multiple different concepts under a single header which is fine but it is not clear. The concepts are:</w:t>
      </w:r>
    </w:p>
    <w:p w14:paraId="707D9F87" w14:textId="77777777" w:rsidR="004F23E3" w:rsidRDefault="004F23E3" w:rsidP="0029769D">
      <w:pPr>
        <w:pStyle w:val="CommentText"/>
        <w:numPr>
          <w:ilvl w:val="0"/>
          <w:numId w:val="11"/>
        </w:numPr>
      </w:pPr>
      <w:r>
        <w:t>Multiple different names for a person</w:t>
      </w:r>
    </w:p>
    <w:p w14:paraId="1E5DF4F5" w14:textId="77777777" w:rsidR="004F23E3" w:rsidRDefault="004F23E3" w:rsidP="0029769D">
      <w:pPr>
        <w:pStyle w:val="CommentText"/>
        <w:numPr>
          <w:ilvl w:val="0"/>
          <w:numId w:val="11"/>
        </w:numPr>
      </w:pPr>
      <w:r>
        <w:t>Multiple representations of the same name for a person</w:t>
      </w:r>
    </w:p>
    <w:p w14:paraId="158B18AC" w14:textId="77777777" w:rsidR="004F23E3" w:rsidRDefault="004F23E3" w:rsidP="0029769D">
      <w:pPr>
        <w:pStyle w:val="CommentText"/>
        <w:numPr>
          <w:ilvl w:val="0"/>
          <w:numId w:val="11"/>
        </w:numPr>
      </w:pPr>
      <w:r>
        <w:t>Multiple different names for an object</w:t>
      </w:r>
    </w:p>
    <w:p w14:paraId="143E44C5" w14:textId="77777777" w:rsidR="004F23E3" w:rsidRDefault="004F23E3">
      <w:pPr>
        <w:pStyle w:val="CommentText"/>
      </w:pPr>
    </w:p>
    <w:p w14:paraId="33E0FB94" w14:textId="77777777" w:rsidR="004F23E3" w:rsidRDefault="004F23E3">
      <w:pPr>
        <w:pStyle w:val="CommentText"/>
      </w:pPr>
      <w:r>
        <w:t>It might be nice to group the examples as such instead of merged altogether for readability.</w:t>
      </w:r>
    </w:p>
    <w:p w14:paraId="59203794" w14:textId="77777777" w:rsidR="004F23E3" w:rsidRDefault="004F23E3">
      <w:pPr>
        <w:pStyle w:val="CommentText"/>
      </w:pPr>
    </w:p>
    <w:p w14:paraId="4401084D" w14:textId="77777777" w:rsidR="004F23E3" w:rsidRDefault="004F23E3">
      <w:pPr>
        <w:pStyle w:val="CommentText"/>
      </w:pPr>
      <w:r>
        <w:t xml:space="preserve">Number 1 is fine, and 3 in situations that require it, e.g. Te Rito is bilingual, but it may be hard to sell the extra work for number 2 in an education setting. </w:t>
      </w:r>
    </w:p>
    <w:p w14:paraId="76A83C26" w14:textId="77777777" w:rsidR="004F23E3" w:rsidRDefault="004F23E3">
      <w:pPr>
        <w:pStyle w:val="CommentText"/>
      </w:pPr>
    </w:p>
    <w:p w14:paraId="7A05CAD7" w14:textId="77777777" w:rsidR="004F23E3" w:rsidRDefault="004F23E3" w:rsidP="00787B34">
      <w:pPr>
        <w:pStyle w:val="CommentText"/>
      </w:pPr>
      <w:r>
        <w:t>For number 2 and 3 in our environment I feel these should be a where appropriate rather than a must.</w:t>
      </w:r>
    </w:p>
  </w:comment>
  <w:comment w:id="57" w:author="Amy Orr" w:date="2024-02-19T12:08:00Z" w:initials="AO">
    <w:p w14:paraId="410E88CD" w14:textId="77777777" w:rsidR="001E1277" w:rsidRDefault="0029769D" w:rsidP="00BD3724">
      <w:pPr>
        <w:pStyle w:val="CommentText"/>
      </w:pPr>
      <w:r>
        <w:rPr>
          <w:rStyle w:val="CommentReference"/>
        </w:rPr>
        <w:annotationRef/>
      </w:r>
      <w:r w:rsidR="001E1277">
        <w:t>I don't 100% agree with this statement. Archiving is often a business requirement, e.g. to save money. In some SaaS products, no longer required data can lead to excess costs, especially in the BI and Analytics space. I do agree with archiving and we must conform with the Ministry's Archival and Retention Policy, the Public Records Act, and the Information and Records Management Standard. In terms of logical versus physical deletion many operational systems do not need to keep data that has been sent to a data warehouse or lake and is no longer managed, e.g. learners who have finished their education and haven't engaged for a few years, as the data warehouse and lake become the arhcive. That could factor into the decision making process. In the case of a breach keeping data no longer required increases risk. Why should operational systems manage the overhead of anonymising data in order to keep it when it is already stored elsewhere, if they don't need it anymore and the retention and/or archival period has passed, remove it. There are more reasons then space and performance.</w:t>
      </w:r>
    </w:p>
  </w:comment>
  <w:comment w:id="66" w:author="Amy Orr" w:date="2024-02-29T15:14:00Z" w:initials="AO">
    <w:p w14:paraId="7C27CD89" w14:textId="77777777" w:rsidR="00B95F91" w:rsidRDefault="00B95F91" w:rsidP="003B4140">
      <w:pPr>
        <w:pStyle w:val="CommentText"/>
      </w:pPr>
      <w:r>
        <w:rPr>
          <w:rStyle w:val="CommentReference"/>
        </w:rPr>
        <w:annotationRef/>
      </w:r>
      <w:r>
        <w:t>We have discussed this one. I understand what you are trying to say but it implies data standards aren't applicable to internal datastore schemas. I think you are meaning to say is that APIs must conform to data integration standards. Internal datastore schemas follow a different set of standards and data integration standards must not be imposed.</w:t>
      </w:r>
    </w:p>
  </w:comment>
  <w:comment w:id="113" w:author="Amy Orr" w:date="2024-02-29T15:26:00Z" w:initials="AO">
    <w:p w14:paraId="3B703B65" w14:textId="77777777" w:rsidR="00D24A5B" w:rsidRDefault="00D24A5B" w:rsidP="004D4F66">
      <w:pPr>
        <w:pStyle w:val="CommentText"/>
      </w:pPr>
      <w:r>
        <w:rPr>
          <w:rStyle w:val="CommentReference"/>
        </w:rPr>
        <w:annotationRef/>
      </w:r>
      <w:r>
        <w:t>For us isn't this a lot more specific. I thought our data had to be held in NZ or Australia?</w:t>
      </w:r>
    </w:p>
  </w:comment>
  <w:comment w:id="117" w:author="Amy Orr" w:date="2024-02-29T15:42:00Z" w:initials="AO">
    <w:p w14:paraId="2D0DBC0C" w14:textId="77777777" w:rsidR="00C44791" w:rsidRDefault="00E50F59">
      <w:pPr>
        <w:pStyle w:val="CommentText"/>
      </w:pPr>
      <w:r>
        <w:rPr>
          <w:rStyle w:val="CommentReference"/>
        </w:rPr>
        <w:annotationRef/>
      </w:r>
      <w:r w:rsidR="00C44791">
        <w:t>The linked document has a section called 'Data Quality Dimensions'. This may help you flesh this section out a little more. It is very focussed on data but it may help with the prompts and details.</w:t>
      </w:r>
    </w:p>
    <w:p w14:paraId="02F3F0C7" w14:textId="77777777" w:rsidR="00C44791" w:rsidRDefault="00C44791">
      <w:pPr>
        <w:pStyle w:val="CommentText"/>
      </w:pPr>
      <w:hyperlink r:id="rId1" w:history="1">
        <w:r w:rsidRPr="00A0040E">
          <w:rPr>
            <w:rStyle w:val="Hyperlink"/>
          </w:rPr>
          <w:t>Data Quality Principles and Guidance - Ministry of Education.docx</w:t>
        </w:r>
      </w:hyperlink>
      <w:r>
        <w:t xml:space="preserve"> </w:t>
      </w:r>
    </w:p>
    <w:p w14:paraId="6368C2A8" w14:textId="77777777" w:rsidR="00C44791" w:rsidRDefault="00C44791">
      <w:pPr>
        <w:pStyle w:val="CommentText"/>
      </w:pPr>
    </w:p>
    <w:p w14:paraId="07EC478B" w14:textId="77777777" w:rsidR="00C44791" w:rsidRDefault="00C44791" w:rsidP="00A0040E">
      <w:pPr>
        <w:pStyle w:val="CommentText"/>
      </w:pPr>
      <w:r>
        <w:t>Then I will re-review this section, or we can have a meeting to work through it. Your choice ☺️</w:t>
      </w:r>
    </w:p>
  </w:comment>
  <w:comment w:id="119" w:author="Amy Orr" w:date="2024-02-29T15:40:00Z" w:initials="AO">
    <w:p w14:paraId="1183042F" w14:textId="3F87F1BF" w:rsidR="00881541" w:rsidRDefault="00881541" w:rsidP="000B7703">
      <w:pPr>
        <w:pStyle w:val="CommentText"/>
      </w:pPr>
      <w:r>
        <w:rPr>
          <w:rStyle w:val="CommentReference"/>
        </w:rPr>
        <w:annotationRef/>
      </w:r>
      <w:r>
        <w:t>Though it must be noted we can't always stop them putting in inaccurate data that is why operational data quality processes should exist for a system</w:t>
      </w:r>
    </w:p>
  </w:comment>
  <w:comment w:id="120" w:author="Amy Orr" w:date="2024-02-29T15:28:00Z" w:initials="AO">
    <w:p w14:paraId="4C6FB6B3" w14:textId="044630C7" w:rsidR="00A81D2F" w:rsidRDefault="00A81D2F" w:rsidP="00C646BF">
      <w:pPr>
        <w:pStyle w:val="CommentText"/>
      </w:pPr>
      <w:r>
        <w:rPr>
          <w:rStyle w:val="CommentReference"/>
        </w:rPr>
        <w:annotationRef/>
      </w:r>
      <w:r>
        <w:t>Also put in that the system needs to keep up with changing business process and information needs, because if it doesn't users work around the system by putting incorrect data (that will often still meet validations) into existing fields which impacts accuracy, e.g. lockers numbers in a post code field. This is a real example.</w:t>
      </w:r>
    </w:p>
  </w:comment>
  <w:comment w:id="128" w:author="Amy Orr" w:date="2024-02-29T15:44:00Z" w:initials="AO">
    <w:p w14:paraId="6F2744BB" w14:textId="77777777" w:rsidR="00B715E0" w:rsidRDefault="00B715E0" w:rsidP="009916C7">
      <w:pPr>
        <w:pStyle w:val="CommentText"/>
      </w:pPr>
      <w:r>
        <w:rPr>
          <w:rStyle w:val="CommentReference"/>
        </w:rPr>
        <w:annotationRef/>
      </w:r>
      <w:r>
        <w:t>Should we say what regulations these are?</w:t>
      </w:r>
    </w:p>
  </w:comment>
  <w:comment w:id="175" w:author="Amy Orr" w:date="2024-02-29T15:47:00Z" w:initials="AO">
    <w:p w14:paraId="33708A5A" w14:textId="77777777" w:rsidR="003B5E37" w:rsidRDefault="003B5E37" w:rsidP="00E25145">
      <w:pPr>
        <w:pStyle w:val="CommentText"/>
      </w:pPr>
      <w:r>
        <w:rPr>
          <w:rStyle w:val="CommentReference"/>
        </w:rPr>
        <w:annotationRef/>
      </w:r>
      <w:r>
        <w:t>You also archive to reduce risk from breaches, or for legislative/policy reasons.</w:t>
      </w:r>
    </w:p>
  </w:comment>
  <w:comment w:id="207" w:author="Amy Orr" w:date="2024-02-29T15:51:00Z" w:initials="AO">
    <w:p w14:paraId="062E6B1B" w14:textId="77777777" w:rsidR="00A634BD" w:rsidRDefault="00A634BD">
      <w:pPr>
        <w:pStyle w:val="CommentText"/>
      </w:pPr>
      <w:r>
        <w:rPr>
          <w:rStyle w:val="CommentReference"/>
        </w:rPr>
        <w:annotationRef/>
      </w:r>
      <w:r>
        <w:t>Isn't really what data standard means but I assume this in reference to the Integration Data Standard NFR in which case this may be a better definition:</w:t>
      </w:r>
      <w:r>
        <w:br/>
      </w:r>
    </w:p>
    <w:p w14:paraId="3DCFA8ED" w14:textId="77777777" w:rsidR="00A634BD" w:rsidRDefault="00A634BD">
      <w:pPr>
        <w:pStyle w:val="CommentText"/>
      </w:pPr>
      <w:r>
        <w:rPr>
          <w:b/>
          <w:bCs/>
        </w:rPr>
        <w:t>Data Integration Standard:</w:t>
      </w:r>
      <w:r>
        <w:t xml:space="preserve"> </w:t>
      </w:r>
      <w:r>
        <w:rPr>
          <w:color w:val="040C28"/>
          <w:highlight w:val="blue"/>
        </w:rPr>
        <w:t>sets of rules and guidelines that define how data should be represented, exchanged, and processed among different systems and applications</w:t>
      </w:r>
      <w:r>
        <w:rPr>
          <w:color w:val="202124"/>
          <w:highlight w:val="white"/>
        </w:rPr>
        <w:t>.</w:t>
      </w:r>
    </w:p>
    <w:p w14:paraId="629055D3" w14:textId="77777777" w:rsidR="00A634BD" w:rsidRDefault="00A634BD">
      <w:pPr>
        <w:pStyle w:val="CommentText"/>
      </w:pPr>
    </w:p>
    <w:p w14:paraId="6A20BBF5" w14:textId="77777777" w:rsidR="00A634BD" w:rsidRDefault="00A634BD" w:rsidP="002D0B3C">
      <w:pPr>
        <w:pStyle w:val="CommentText"/>
      </w:pPr>
      <w:r>
        <w:t>This definition covers if the data is shared via API or from a database or some other mechanism.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52CC51" w15:done="0"/>
  <w15:commentEx w15:paraId="5D9D83FD" w15:done="0"/>
  <w15:commentEx w15:paraId="30BE0C8E" w15:done="0"/>
  <w15:commentEx w15:paraId="14AA9CFD" w15:done="0"/>
  <w15:commentEx w15:paraId="172AE0D2" w15:done="0"/>
  <w15:commentEx w15:paraId="7A05CAD7" w15:done="0"/>
  <w15:commentEx w15:paraId="410E88CD" w15:done="0"/>
  <w15:commentEx w15:paraId="7C27CD89" w15:done="0"/>
  <w15:commentEx w15:paraId="3B703B65" w15:done="0"/>
  <w15:commentEx w15:paraId="07EC478B" w15:done="0"/>
  <w15:commentEx w15:paraId="1183042F" w15:done="0"/>
  <w15:commentEx w15:paraId="4C6FB6B3" w15:done="0"/>
  <w15:commentEx w15:paraId="6F2744BB" w15:done="0"/>
  <w15:commentEx w15:paraId="33708A5A" w15:done="0"/>
  <w15:commentEx w15:paraId="6A20B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DA4D5" w16cex:dateUtc="2024-02-18T20:58:00Z"/>
  <w16cex:commentExtensible w16cex:durableId="297DA854" w16cex:dateUtc="2024-02-18T21:13:00Z"/>
  <w16cex:commentExtensible w16cex:durableId="297DA635" w16cex:dateUtc="2024-02-18T21:04:00Z"/>
  <w16cex:commentExtensible w16cex:durableId="297DBD13" w16cex:dateUtc="2024-02-18T22:42:00Z"/>
  <w16cex:commentExtensible w16cex:durableId="297DBE56" w16cex:dateUtc="2024-02-18T22:47:00Z"/>
  <w16cex:commentExtensible w16cex:durableId="297DBFF8" w16cex:dateUtc="2024-02-18T22:54:00Z"/>
  <w16cex:commentExtensible w16cex:durableId="297DC32E" w16cex:dateUtc="2024-02-18T23:08:00Z"/>
  <w16cex:commentExtensible w16cex:durableId="298B1DC5" w16cex:dateUtc="2024-02-29T02:14:00Z"/>
  <w16cex:commentExtensible w16cex:durableId="298B208A" w16cex:dateUtc="2024-02-29T02:26:00Z"/>
  <w16cex:commentExtensible w16cex:durableId="298B2470" w16cex:dateUtc="2024-02-29T02:42:00Z"/>
  <w16cex:commentExtensible w16cex:durableId="298B23FA" w16cex:dateUtc="2024-02-29T02:40:00Z"/>
  <w16cex:commentExtensible w16cex:durableId="298B211C" w16cex:dateUtc="2024-02-29T02:28:00Z"/>
  <w16cex:commentExtensible w16cex:durableId="298B24F7" w16cex:dateUtc="2024-02-29T02:44:00Z"/>
  <w16cex:commentExtensible w16cex:durableId="298B25AD" w16cex:dateUtc="2024-02-29T02:47:00Z"/>
  <w16cex:commentExtensible w16cex:durableId="298B266B" w16cex:dateUtc="2024-02-29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52CC51" w16cid:durableId="297DA4D5"/>
  <w16cid:commentId w16cid:paraId="5D9D83FD" w16cid:durableId="297DA854"/>
  <w16cid:commentId w16cid:paraId="30BE0C8E" w16cid:durableId="297DA635"/>
  <w16cid:commentId w16cid:paraId="14AA9CFD" w16cid:durableId="297DBD13"/>
  <w16cid:commentId w16cid:paraId="172AE0D2" w16cid:durableId="297DBE56"/>
  <w16cid:commentId w16cid:paraId="7A05CAD7" w16cid:durableId="297DBFF8"/>
  <w16cid:commentId w16cid:paraId="410E88CD" w16cid:durableId="297DC32E"/>
  <w16cid:commentId w16cid:paraId="7C27CD89" w16cid:durableId="298B1DC5"/>
  <w16cid:commentId w16cid:paraId="3B703B65" w16cid:durableId="298B208A"/>
  <w16cid:commentId w16cid:paraId="07EC478B" w16cid:durableId="298B2470"/>
  <w16cid:commentId w16cid:paraId="1183042F" w16cid:durableId="298B23FA"/>
  <w16cid:commentId w16cid:paraId="4C6FB6B3" w16cid:durableId="298B211C"/>
  <w16cid:commentId w16cid:paraId="6F2744BB" w16cid:durableId="298B24F7"/>
  <w16cid:commentId w16cid:paraId="33708A5A" w16cid:durableId="298B25AD"/>
  <w16cid:commentId w16cid:paraId="6A20BBF5" w16cid:durableId="298B2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850B" w14:textId="77777777" w:rsidR="0080094F" w:rsidRDefault="0080094F" w:rsidP="0021141C">
      <w:pPr>
        <w:spacing w:before="0" w:after="0" w:line="240" w:lineRule="auto"/>
      </w:pPr>
      <w:r>
        <w:separator/>
      </w:r>
    </w:p>
    <w:p w14:paraId="0400C8E6" w14:textId="77777777" w:rsidR="0080094F" w:rsidRDefault="0080094F"/>
  </w:endnote>
  <w:endnote w:type="continuationSeparator" w:id="0">
    <w:p w14:paraId="6928AA7C" w14:textId="77777777" w:rsidR="0080094F" w:rsidRDefault="0080094F" w:rsidP="0021141C">
      <w:pPr>
        <w:spacing w:before="0" w:after="0" w:line="240" w:lineRule="auto"/>
      </w:pPr>
      <w:r>
        <w:continuationSeparator/>
      </w:r>
    </w:p>
    <w:p w14:paraId="58214A49" w14:textId="77777777" w:rsidR="0080094F" w:rsidRDefault="0080094F"/>
  </w:endnote>
  <w:endnote w:type="continuationNotice" w:id="1">
    <w:p w14:paraId="7896BF09" w14:textId="77777777" w:rsidR="0080094F" w:rsidRDefault="0080094F">
      <w:pPr>
        <w:spacing w:before="0" w:after="0" w:line="240" w:lineRule="auto"/>
      </w:pPr>
    </w:p>
    <w:p w14:paraId="4A2BBCC5" w14:textId="77777777" w:rsidR="0080094F" w:rsidRDefault="00800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95F8" w14:textId="77777777" w:rsidR="0080094F" w:rsidRDefault="0080094F" w:rsidP="0021141C">
      <w:pPr>
        <w:spacing w:before="0" w:after="0" w:line="240" w:lineRule="auto"/>
      </w:pPr>
      <w:r>
        <w:separator/>
      </w:r>
    </w:p>
    <w:p w14:paraId="480F35DE" w14:textId="77777777" w:rsidR="0080094F" w:rsidRDefault="0080094F"/>
  </w:footnote>
  <w:footnote w:type="continuationSeparator" w:id="0">
    <w:p w14:paraId="2B777AD1" w14:textId="77777777" w:rsidR="0080094F" w:rsidRDefault="0080094F" w:rsidP="0021141C">
      <w:pPr>
        <w:spacing w:before="0" w:after="0" w:line="240" w:lineRule="auto"/>
      </w:pPr>
      <w:r>
        <w:continuationSeparator/>
      </w:r>
    </w:p>
    <w:p w14:paraId="21AF7A18" w14:textId="77777777" w:rsidR="0080094F" w:rsidRDefault="0080094F"/>
  </w:footnote>
  <w:footnote w:type="continuationNotice" w:id="1">
    <w:p w14:paraId="6639BB1F" w14:textId="77777777" w:rsidR="0080094F" w:rsidRDefault="0080094F">
      <w:pPr>
        <w:spacing w:before="0" w:after="0" w:line="240" w:lineRule="auto"/>
      </w:pPr>
    </w:p>
    <w:p w14:paraId="4FCC767E" w14:textId="77777777" w:rsidR="0080094F" w:rsidRDefault="0080094F"/>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53679945" w14:textId="5FE44391" w:rsidR="00113DB2" w:rsidRDefault="00113DB2">
      <w:pPr>
        <w:pStyle w:val="FootnoteText"/>
      </w:pPr>
      <w:r>
        <w:rPr>
          <w:rStyle w:val="FootnoteReference"/>
        </w:rPr>
        <w:footnoteRef/>
      </w:r>
      <w:r>
        <w:t xml:space="preserve"> </w:t>
      </w:r>
      <w:r w:rsidRPr="00113DB2">
        <w:t>Functional Suitability Requirements are NOT to be confused with Functional Requirements</w:t>
      </w:r>
      <w:r w:rsidR="003F448A">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 w:id="7">
    <w:p w14:paraId="0B314486" w14:textId="77777777" w:rsidR="00083127" w:rsidRDefault="00083127" w:rsidP="00083127">
      <w:pPr>
        <w:pStyle w:val="FootnoteText"/>
      </w:pPr>
      <w:r>
        <w:rPr>
          <w:rStyle w:val="FootnoteReference"/>
        </w:rPr>
        <w:footnoteRef/>
      </w:r>
      <w:r>
        <w:t xml:space="preserve"> </w:t>
      </w:r>
      <w:hyperlink r:id="rId4" w:history="1">
        <w:r>
          <w:rPr>
            <w:rStyle w:val="Hyperlink"/>
          </w:rPr>
          <w:t>New UUID Formats (ietf.org)</w:t>
        </w:r>
      </w:hyperlink>
    </w:p>
  </w:footnote>
  <w:footnote w:id="8">
    <w:p w14:paraId="46CE4852" w14:textId="4AC34697" w:rsidR="002061FC" w:rsidRDefault="002061FC">
      <w:pPr>
        <w:pStyle w:val="FootnoteText"/>
      </w:pPr>
      <w:r>
        <w:rPr>
          <w:rStyle w:val="FootnoteReference"/>
        </w:rPr>
        <w:footnoteRef/>
      </w:r>
      <w:r>
        <w:t xml:space="preserve"> </w:t>
      </w:r>
      <w:hyperlink r:id="rId5" w:anchor=":~:text=However%2C%20like%20the%20languages%20above,compiler%2C%20C%23%20performs%20considerably%20better." w:history="1">
        <w:r>
          <w:rPr>
            <w:rStyle w:val="Hyperlink"/>
          </w:rPr>
          <w:t>Optimizing Python: Why Python Is Slow &amp; 4 Optimization Methods (granulate.io)</w:t>
        </w:r>
      </w:hyperlink>
    </w:p>
  </w:footnote>
  <w:footnote w:id="9">
    <w:p w14:paraId="6E337588" w14:textId="6CB4D11C" w:rsidR="002A4633" w:rsidRDefault="002A4633">
      <w:pPr>
        <w:pStyle w:val="FootnoteText"/>
      </w:pPr>
      <w:r>
        <w:rPr>
          <w:rStyle w:val="FootnoteReference"/>
        </w:rPr>
        <w:footnoteRef/>
      </w:r>
      <w:r>
        <w:t xml:space="preserve"> whether Non-Production and Production data.</w:t>
      </w:r>
    </w:p>
  </w:footnote>
  <w:footnote w:id="10">
    <w:p w14:paraId="47298E70" w14:textId="33C3C277" w:rsidR="002A4633" w:rsidRDefault="002A4633">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 w:id="11">
    <w:p w14:paraId="3E5924B6" w14:textId="77777777" w:rsidR="007D0BD8" w:rsidRDefault="007D0BD8" w:rsidP="007D0BD8">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12">
    <w:p w14:paraId="7CE241E4" w14:textId="77777777" w:rsidR="007D0BD8" w:rsidRDefault="007D0BD8" w:rsidP="007D0BD8">
      <w:pPr>
        <w:pStyle w:val="FootnoteText"/>
      </w:pPr>
      <w:r>
        <w:rPr>
          <w:rStyle w:val="FootnoteReference"/>
        </w:rPr>
        <w:footnoteRef/>
      </w:r>
      <w:r>
        <w:t xml:space="preserve"> the exact business service rendered varies case to </w:t>
      </w:r>
      <w:proofErr w:type="gramStart"/>
      <w:r>
        <w:t>case</w:t>
      </w:r>
      <w:proofErr w:type="gramEnd"/>
    </w:p>
  </w:footnote>
  <w:footnote w:id="13">
    <w:p w14:paraId="0F06B7A0" w14:textId="77777777" w:rsidR="007D0BD8" w:rsidRDefault="007D0BD8" w:rsidP="007D0BD8">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14">
    <w:p w14:paraId="0FBF28E7" w14:textId="77777777" w:rsidR="007D0BD8" w:rsidRDefault="007D0BD8" w:rsidP="007D0BD8">
      <w:pPr>
        <w:pStyle w:val="FootnoteText"/>
      </w:pPr>
      <w:r>
        <w:rPr>
          <w:rStyle w:val="FootnoteReference"/>
        </w:rPr>
        <w:footnoteRef/>
      </w:r>
      <w:r>
        <w:t xml:space="preserve"> </w:t>
      </w:r>
      <w:hyperlink r:id="rId6" w:history="1">
        <w:r>
          <w:rPr>
            <w:rStyle w:val="Hyperlink"/>
          </w:rPr>
          <w:t xml:space="preserve">OWASP Foundation, the </w:t>
        </w:r>
        <w:proofErr w:type="gramStart"/>
        <w:r>
          <w:rPr>
            <w:rStyle w:val="Hyperlink"/>
          </w:rPr>
          <w:t>Open Source</w:t>
        </w:r>
        <w:proofErr w:type="gramEnd"/>
        <w:r>
          <w:rPr>
            <w:rStyle w:val="Hyperlink"/>
          </w:rPr>
          <w:t xml:space="preserve"> Foundation for Application Security | OWASP Foundation</w:t>
        </w:r>
      </w:hyperlink>
    </w:p>
  </w:footnote>
  <w:footnote w:id="15">
    <w:p w14:paraId="3390ED1A" w14:textId="77777777" w:rsidR="007D0BD8" w:rsidRDefault="007D0BD8" w:rsidP="007D0BD8">
      <w:pPr>
        <w:pStyle w:val="FootnoteText"/>
      </w:pPr>
      <w:r>
        <w:rPr>
          <w:rStyle w:val="FootnoteReference"/>
        </w:rPr>
        <w:footnoteRef/>
      </w:r>
      <w:r>
        <w:t xml:space="preserve"> IMPORTANT: </w:t>
      </w:r>
      <w:r>
        <w:br/>
        <w:t xml:space="preserve">Avoid the use of </w:t>
      </w:r>
      <w:hyperlink w:anchor="Term_StoredProcedures" w:history="1">
        <w:r w:rsidRPr="00854C04">
          <w:rPr>
            <w:rStyle w:val="Hyperlink"/>
          </w:rPr>
          <w:t>Stored Procedures</w:t>
        </w:r>
      </w:hyperlink>
      <w:r>
        <w:t xml:space="preserve"> as best practice is to constrain the use of coded logic to being only within the logic/app tier.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EEB42FF"/>
    <w:multiLevelType w:val="hybridMultilevel"/>
    <w:tmpl w:val="C90E9576"/>
    <w:lvl w:ilvl="0" w:tplc="68F29422">
      <w:start w:val="1"/>
      <w:numFmt w:val="bullet"/>
      <w:lvlText w:val=""/>
      <w:lvlJc w:val="left"/>
      <w:pPr>
        <w:ind w:left="720" w:hanging="360"/>
      </w:pPr>
      <w:rPr>
        <w:rFonts w:ascii="Symbol" w:hAnsi="Symbol"/>
      </w:rPr>
    </w:lvl>
    <w:lvl w:ilvl="1" w:tplc="42DA11F2">
      <w:start w:val="1"/>
      <w:numFmt w:val="bullet"/>
      <w:lvlText w:val=""/>
      <w:lvlJc w:val="left"/>
      <w:pPr>
        <w:ind w:left="720" w:hanging="360"/>
      </w:pPr>
      <w:rPr>
        <w:rFonts w:ascii="Symbol" w:hAnsi="Symbol"/>
      </w:rPr>
    </w:lvl>
    <w:lvl w:ilvl="2" w:tplc="AE1CEA4A">
      <w:start w:val="1"/>
      <w:numFmt w:val="bullet"/>
      <w:lvlText w:val=""/>
      <w:lvlJc w:val="left"/>
      <w:pPr>
        <w:ind w:left="720" w:hanging="360"/>
      </w:pPr>
      <w:rPr>
        <w:rFonts w:ascii="Symbol" w:hAnsi="Symbol"/>
      </w:rPr>
    </w:lvl>
    <w:lvl w:ilvl="3" w:tplc="D152D618">
      <w:start w:val="1"/>
      <w:numFmt w:val="bullet"/>
      <w:lvlText w:val=""/>
      <w:lvlJc w:val="left"/>
      <w:pPr>
        <w:ind w:left="720" w:hanging="360"/>
      </w:pPr>
      <w:rPr>
        <w:rFonts w:ascii="Symbol" w:hAnsi="Symbol"/>
      </w:rPr>
    </w:lvl>
    <w:lvl w:ilvl="4" w:tplc="EA265DC6">
      <w:start w:val="1"/>
      <w:numFmt w:val="bullet"/>
      <w:lvlText w:val=""/>
      <w:lvlJc w:val="left"/>
      <w:pPr>
        <w:ind w:left="720" w:hanging="360"/>
      </w:pPr>
      <w:rPr>
        <w:rFonts w:ascii="Symbol" w:hAnsi="Symbol"/>
      </w:rPr>
    </w:lvl>
    <w:lvl w:ilvl="5" w:tplc="029689D0">
      <w:start w:val="1"/>
      <w:numFmt w:val="bullet"/>
      <w:lvlText w:val=""/>
      <w:lvlJc w:val="left"/>
      <w:pPr>
        <w:ind w:left="720" w:hanging="360"/>
      </w:pPr>
      <w:rPr>
        <w:rFonts w:ascii="Symbol" w:hAnsi="Symbol"/>
      </w:rPr>
    </w:lvl>
    <w:lvl w:ilvl="6" w:tplc="8144738E">
      <w:start w:val="1"/>
      <w:numFmt w:val="bullet"/>
      <w:lvlText w:val=""/>
      <w:lvlJc w:val="left"/>
      <w:pPr>
        <w:ind w:left="720" w:hanging="360"/>
      </w:pPr>
      <w:rPr>
        <w:rFonts w:ascii="Symbol" w:hAnsi="Symbol"/>
      </w:rPr>
    </w:lvl>
    <w:lvl w:ilvl="7" w:tplc="686A427A">
      <w:start w:val="1"/>
      <w:numFmt w:val="bullet"/>
      <w:lvlText w:val=""/>
      <w:lvlJc w:val="left"/>
      <w:pPr>
        <w:ind w:left="720" w:hanging="360"/>
      </w:pPr>
      <w:rPr>
        <w:rFonts w:ascii="Symbol" w:hAnsi="Symbol"/>
      </w:rPr>
    </w:lvl>
    <w:lvl w:ilvl="8" w:tplc="B6880F70">
      <w:start w:val="1"/>
      <w:numFmt w:val="bullet"/>
      <w:lvlText w:val=""/>
      <w:lvlJc w:val="left"/>
      <w:pPr>
        <w:ind w:left="720" w:hanging="360"/>
      </w:pPr>
      <w:rPr>
        <w:rFonts w:ascii="Symbol" w:hAnsi="Symbol"/>
      </w:rPr>
    </w:lvl>
  </w:abstractNum>
  <w:abstractNum w:abstractNumId="4"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D26160"/>
    <w:multiLevelType w:val="hybridMultilevel"/>
    <w:tmpl w:val="B1E2CFF2"/>
    <w:lvl w:ilvl="0" w:tplc="EC32C356">
      <w:start w:val="1"/>
      <w:numFmt w:val="bullet"/>
      <w:lvlText w:val=""/>
      <w:lvlJc w:val="left"/>
      <w:pPr>
        <w:ind w:left="720" w:hanging="360"/>
      </w:pPr>
      <w:rPr>
        <w:rFonts w:ascii="Symbol" w:hAnsi="Symbol"/>
      </w:rPr>
    </w:lvl>
    <w:lvl w:ilvl="1" w:tplc="6C9E6732">
      <w:start w:val="1"/>
      <w:numFmt w:val="bullet"/>
      <w:lvlText w:val=""/>
      <w:lvlJc w:val="left"/>
      <w:pPr>
        <w:ind w:left="720" w:hanging="360"/>
      </w:pPr>
      <w:rPr>
        <w:rFonts w:ascii="Symbol" w:hAnsi="Symbol"/>
      </w:rPr>
    </w:lvl>
    <w:lvl w:ilvl="2" w:tplc="73121A8C">
      <w:start w:val="1"/>
      <w:numFmt w:val="bullet"/>
      <w:lvlText w:val=""/>
      <w:lvlJc w:val="left"/>
      <w:pPr>
        <w:ind w:left="720" w:hanging="360"/>
      </w:pPr>
      <w:rPr>
        <w:rFonts w:ascii="Symbol" w:hAnsi="Symbol"/>
      </w:rPr>
    </w:lvl>
    <w:lvl w:ilvl="3" w:tplc="D9205CEE">
      <w:start w:val="1"/>
      <w:numFmt w:val="bullet"/>
      <w:lvlText w:val=""/>
      <w:lvlJc w:val="left"/>
      <w:pPr>
        <w:ind w:left="720" w:hanging="360"/>
      </w:pPr>
      <w:rPr>
        <w:rFonts w:ascii="Symbol" w:hAnsi="Symbol"/>
      </w:rPr>
    </w:lvl>
    <w:lvl w:ilvl="4" w:tplc="ADDC4C3A">
      <w:start w:val="1"/>
      <w:numFmt w:val="bullet"/>
      <w:lvlText w:val=""/>
      <w:lvlJc w:val="left"/>
      <w:pPr>
        <w:ind w:left="720" w:hanging="360"/>
      </w:pPr>
      <w:rPr>
        <w:rFonts w:ascii="Symbol" w:hAnsi="Symbol"/>
      </w:rPr>
    </w:lvl>
    <w:lvl w:ilvl="5" w:tplc="D0AE2FD4">
      <w:start w:val="1"/>
      <w:numFmt w:val="bullet"/>
      <w:lvlText w:val=""/>
      <w:lvlJc w:val="left"/>
      <w:pPr>
        <w:ind w:left="720" w:hanging="360"/>
      </w:pPr>
      <w:rPr>
        <w:rFonts w:ascii="Symbol" w:hAnsi="Symbol"/>
      </w:rPr>
    </w:lvl>
    <w:lvl w:ilvl="6" w:tplc="26722E1C">
      <w:start w:val="1"/>
      <w:numFmt w:val="bullet"/>
      <w:lvlText w:val=""/>
      <w:lvlJc w:val="left"/>
      <w:pPr>
        <w:ind w:left="720" w:hanging="360"/>
      </w:pPr>
      <w:rPr>
        <w:rFonts w:ascii="Symbol" w:hAnsi="Symbol"/>
      </w:rPr>
    </w:lvl>
    <w:lvl w:ilvl="7" w:tplc="3CF86B62">
      <w:start w:val="1"/>
      <w:numFmt w:val="bullet"/>
      <w:lvlText w:val=""/>
      <w:lvlJc w:val="left"/>
      <w:pPr>
        <w:ind w:left="720" w:hanging="360"/>
      </w:pPr>
      <w:rPr>
        <w:rFonts w:ascii="Symbol" w:hAnsi="Symbol"/>
      </w:rPr>
    </w:lvl>
    <w:lvl w:ilvl="8" w:tplc="EB8024A4">
      <w:start w:val="1"/>
      <w:numFmt w:val="bullet"/>
      <w:lvlText w:val=""/>
      <w:lvlJc w:val="left"/>
      <w:pPr>
        <w:ind w:left="720" w:hanging="360"/>
      </w:pPr>
      <w:rPr>
        <w:rFonts w:ascii="Symbol" w:hAnsi="Symbol"/>
      </w:rPr>
    </w:lvl>
  </w:abstractNum>
  <w:abstractNum w:abstractNumId="8" w15:restartNumberingAfterBreak="0">
    <w:nsid w:val="58852E58"/>
    <w:multiLevelType w:val="hybridMultilevel"/>
    <w:tmpl w:val="295C30B8"/>
    <w:lvl w:ilvl="0" w:tplc="5C909A78">
      <w:start w:val="1"/>
      <w:numFmt w:val="decimal"/>
      <w:lvlText w:val="%1."/>
      <w:lvlJc w:val="left"/>
      <w:pPr>
        <w:ind w:left="720" w:hanging="360"/>
      </w:pPr>
    </w:lvl>
    <w:lvl w:ilvl="1" w:tplc="61046F3C">
      <w:start w:val="1"/>
      <w:numFmt w:val="decimal"/>
      <w:lvlText w:val="%2."/>
      <w:lvlJc w:val="left"/>
      <w:pPr>
        <w:ind w:left="720" w:hanging="360"/>
      </w:pPr>
    </w:lvl>
    <w:lvl w:ilvl="2" w:tplc="D7E2983C">
      <w:start w:val="1"/>
      <w:numFmt w:val="decimal"/>
      <w:lvlText w:val="%3."/>
      <w:lvlJc w:val="left"/>
      <w:pPr>
        <w:ind w:left="720" w:hanging="360"/>
      </w:pPr>
    </w:lvl>
    <w:lvl w:ilvl="3" w:tplc="D220B7AC">
      <w:start w:val="1"/>
      <w:numFmt w:val="decimal"/>
      <w:lvlText w:val="%4."/>
      <w:lvlJc w:val="left"/>
      <w:pPr>
        <w:ind w:left="720" w:hanging="360"/>
      </w:pPr>
    </w:lvl>
    <w:lvl w:ilvl="4" w:tplc="C70C906E">
      <w:start w:val="1"/>
      <w:numFmt w:val="decimal"/>
      <w:lvlText w:val="%5."/>
      <w:lvlJc w:val="left"/>
      <w:pPr>
        <w:ind w:left="720" w:hanging="360"/>
      </w:pPr>
    </w:lvl>
    <w:lvl w:ilvl="5" w:tplc="6290B7A8">
      <w:start w:val="1"/>
      <w:numFmt w:val="decimal"/>
      <w:lvlText w:val="%6."/>
      <w:lvlJc w:val="left"/>
      <w:pPr>
        <w:ind w:left="720" w:hanging="360"/>
      </w:pPr>
    </w:lvl>
    <w:lvl w:ilvl="6" w:tplc="3DBA6D42">
      <w:start w:val="1"/>
      <w:numFmt w:val="decimal"/>
      <w:lvlText w:val="%7."/>
      <w:lvlJc w:val="left"/>
      <w:pPr>
        <w:ind w:left="720" w:hanging="360"/>
      </w:pPr>
    </w:lvl>
    <w:lvl w:ilvl="7" w:tplc="0292D802">
      <w:start w:val="1"/>
      <w:numFmt w:val="decimal"/>
      <w:lvlText w:val="%8."/>
      <w:lvlJc w:val="left"/>
      <w:pPr>
        <w:ind w:left="720" w:hanging="360"/>
      </w:pPr>
    </w:lvl>
    <w:lvl w:ilvl="8" w:tplc="442A7D54">
      <w:start w:val="1"/>
      <w:numFmt w:val="decimal"/>
      <w:lvlText w:val="%9."/>
      <w:lvlJc w:val="left"/>
      <w:pPr>
        <w:ind w:left="720" w:hanging="360"/>
      </w:pPr>
    </w:lvl>
  </w:abstractNum>
  <w:abstractNum w:abstractNumId="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157700034">
    <w:abstractNumId w:val="10"/>
  </w:num>
  <w:num w:numId="3" w16cid:durableId="2007513129">
    <w:abstractNumId w:val="9"/>
  </w:num>
  <w:num w:numId="4" w16cid:durableId="1684700778">
    <w:abstractNumId w:val="2"/>
  </w:num>
  <w:num w:numId="5" w16cid:durableId="645084992">
    <w:abstractNumId w:val="4"/>
  </w:num>
  <w:num w:numId="6" w16cid:durableId="118494236">
    <w:abstractNumId w:val="1"/>
  </w:num>
  <w:num w:numId="7" w16cid:durableId="1842577173">
    <w:abstractNumId w:val="6"/>
  </w:num>
  <w:num w:numId="8" w16cid:durableId="131946288">
    <w:abstractNumId w:val="0"/>
  </w:num>
  <w:num w:numId="9" w16cid:durableId="1631548343">
    <w:abstractNumId w:val="3"/>
  </w:num>
  <w:num w:numId="10" w16cid:durableId="122122793">
    <w:abstractNumId w:val="7"/>
  </w:num>
  <w:num w:numId="11" w16cid:durableId="1332174626">
    <w:abstractNumId w:val="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Orr">
    <w15:presenceInfo w15:providerId="AD" w15:userId="S::OrrA@moe.govt.nz::2d2c2d8c-0d99-442d-9775-3b8588ff20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2448A"/>
    <w:rsid w:val="00026DC8"/>
    <w:rsid w:val="0003503D"/>
    <w:rsid w:val="00035C76"/>
    <w:rsid w:val="00036876"/>
    <w:rsid w:val="00037B51"/>
    <w:rsid w:val="000506E0"/>
    <w:rsid w:val="00054E18"/>
    <w:rsid w:val="0006024B"/>
    <w:rsid w:val="00060F56"/>
    <w:rsid w:val="00062F56"/>
    <w:rsid w:val="00066F03"/>
    <w:rsid w:val="000708F4"/>
    <w:rsid w:val="0007267A"/>
    <w:rsid w:val="00076986"/>
    <w:rsid w:val="00083127"/>
    <w:rsid w:val="00087BBD"/>
    <w:rsid w:val="00092DFD"/>
    <w:rsid w:val="00095D25"/>
    <w:rsid w:val="00096565"/>
    <w:rsid w:val="00096FE6"/>
    <w:rsid w:val="000A1068"/>
    <w:rsid w:val="000A2967"/>
    <w:rsid w:val="000A408F"/>
    <w:rsid w:val="000A77B9"/>
    <w:rsid w:val="000B104B"/>
    <w:rsid w:val="000B6666"/>
    <w:rsid w:val="000C0F79"/>
    <w:rsid w:val="000C29CC"/>
    <w:rsid w:val="000C59D1"/>
    <w:rsid w:val="000D069D"/>
    <w:rsid w:val="000D0A25"/>
    <w:rsid w:val="000E6AE4"/>
    <w:rsid w:val="000F10AE"/>
    <w:rsid w:val="000F39EE"/>
    <w:rsid w:val="00100AB9"/>
    <w:rsid w:val="0010270B"/>
    <w:rsid w:val="00102947"/>
    <w:rsid w:val="00106AA0"/>
    <w:rsid w:val="00107572"/>
    <w:rsid w:val="0011016B"/>
    <w:rsid w:val="00113DB2"/>
    <w:rsid w:val="00114111"/>
    <w:rsid w:val="001168DF"/>
    <w:rsid w:val="00117A5F"/>
    <w:rsid w:val="00120B89"/>
    <w:rsid w:val="00125E54"/>
    <w:rsid w:val="00126099"/>
    <w:rsid w:val="0012615C"/>
    <w:rsid w:val="00134C07"/>
    <w:rsid w:val="001376D2"/>
    <w:rsid w:val="00137F6F"/>
    <w:rsid w:val="0014632E"/>
    <w:rsid w:val="00154316"/>
    <w:rsid w:val="00162571"/>
    <w:rsid w:val="00164788"/>
    <w:rsid w:val="001719D9"/>
    <w:rsid w:val="001722CD"/>
    <w:rsid w:val="001727B6"/>
    <w:rsid w:val="00181FDF"/>
    <w:rsid w:val="00184008"/>
    <w:rsid w:val="0019066A"/>
    <w:rsid w:val="00191140"/>
    <w:rsid w:val="001927A5"/>
    <w:rsid w:val="001975AD"/>
    <w:rsid w:val="001A1E44"/>
    <w:rsid w:val="001A2236"/>
    <w:rsid w:val="001A233C"/>
    <w:rsid w:val="001A5907"/>
    <w:rsid w:val="001B2972"/>
    <w:rsid w:val="001B32DA"/>
    <w:rsid w:val="001B51F2"/>
    <w:rsid w:val="001C6696"/>
    <w:rsid w:val="001E1277"/>
    <w:rsid w:val="001E2299"/>
    <w:rsid w:val="001F0BD9"/>
    <w:rsid w:val="001F35A9"/>
    <w:rsid w:val="001F5EF1"/>
    <w:rsid w:val="002019F2"/>
    <w:rsid w:val="002031CE"/>
    <w:rsid w:val="00205BB2"/>
    <w:rsid w:val="002061FC"/>
    <w:rsid w:val="0021141C"/>
    <w:rsid w:val="00213DAA"/>
    <w:rsid w:val="0021547D"/>
    <w:rsid w:val="0022217C"/>
    <w:rsid w:val="00223763"/>
    <w:rsid w:val="00233BDC"/>
    <w:rsid w:val="00242D7F"/>
    <w:rsid w:val="00253ED1"/>
    <w:rsid w:val="002639B0"/>
    <w:rsid w:val="00263E8D"/>
    <w:rsid w:val="0027099A"/>
    <w:rsid w:val="00272A1C"/>
    <w:rsid w:val="00280987"/>
    <w:rsid w:val="00290EF6"/>
    <w:rsid w:val="0029311E"/>
    <w:rsid w:val="00294740"/>
    <w:rsid w:val="0029769D"/>
    <w:rsid w:val="002A0211"/>
    <w:rsid w:val="002A26D7"/>
    <w:rsid w:val="002A4633"/>
    <w:rsid w:val="002A52D1"/>
    <w:rsid w:val="002B1109"/>
    <w:rsid w:val="002B32E2"/>
    <w:rsid w:val="002B4DF0"/>
    <w:rsid w:val="002B7AFC"/>
    <w:rsid w:val="002C004F"/>
    <w:rsid w:val="002D18E9"/>
    <w:rsid w:val="002D1D53"/>
    <w:rsid w:val="002D261F"/>
    <w:rsid w:val="002E02EF"/>
    <w:rsid w:val="002E5B94"/>
    <w:rsid w:val="002F4A05"/>
    <w:rsid w:val="00303ADB"/>
    <w:rsid w:val="00303E18"/>
    <w:rsid w:val="00315829"/>
    <w:rsid w:val="003178FD"/>
    <w:rsid w:val="0032591D"/>
    <w:rsid w:val="00331BC9"/>
    <w:rsid w:val="003358AC"/>
    <w:rsid w:val="00337105"/>
    <w:rsid w:val="00343D9D"/>
    <w:rsid w:val="00345BA8"/>
    <w:rsid w:val="00346430"/>
    <w:rsid w:val="003524BD"/>
    <w:rsid w:val="00356787"/>
    <w:rsid w:val="0036302E"/>
    <w:rsid w:val="00366AAA"/>
    <w:rsid w:val="00374EA8"/>
    <w:rsid w:val="003778EA"/>
    <w:rsid w:val="003826B8"/>
    <w:rsid w:val="003900D6"/>
    <w:rsid w:val="0039149E"/>
    <w:rsid w:val="00391864"/>
    <w:rsid w:val="0039312E"/>
    <w:rsid w:val="0039414E"/>
    <w:rsid w:val="00394F02"/>
    <w:rsid w:val="00396797"/>
    <w:rsid w:val="003A0A31"/>
    <w:rsid w:val="003A1AEB"/>
    <w:rsid w:val="003A201F"/>
    <w:rsid w:val="003A4FD7"/>
    <w:rsid w:val="003A6C52"/>
    <w:rsid w:val="003A7C8B"/>
    <w:rsid w:val="003B08C4"/>
    <w:rsid w:val="003B43AD"/>
    <w:rsid w:val="003B5D52"/>
    <w:rsid w:val="003B5E37"/>
    <w:rsid w:val="003B7367"/>
    <w:rsid w:val="003C0E7F"/>
    <w:rsid w:val="003C3370"/>
    <w:rsid w:val="003C7F2B"/>
    <w:rsid w:val="003D4677"/>
    <w:rsid w:val="003E04DA"/>
    <w:rsid w:val="003E3AC0"/>
    <w:rsid w:val="003E5882"/>
    <w:rsid w:val="003F448A"/>
    <w:rsid w:val="003F5014"/>
    <w:rsid w:val="003F62EF"/>
    <w:rsid w:val="00400A3B"/>
    <w:rsid w:val="004028EC"/>
    <w:rsid w:val="00405DA3"/>
    <w:rsid w:val="00406FE9"/>
    <w:rsid w:val="00411023"/>
    <w:rsid w:val="0041330D"/>
    <w:rsid w:val="00423249"/>
    <w:rsid w:val="004261A0"/>
    <w:rsid w:val="00426228"/>
    <w:rsid w:val="00430B89"/>
    <w:rsid w:val="00432889"/>
    <w:rsid w:val="004378E2"/>
    <w:rsid w:val="00441793"/>
    <w:rsid w:val="00450AD9"/>
    <w:rsid w:val="0045306F"/>
    <w:rsid w:val="00456F6C"/>
    <w:rsid w:val="00457123"/>
    <w:rsid w:val="004616F6"/>
    <w:rsid w:val="00463A83"/>
    <w:rsid w:val="00465682"/>
    <w:rsid w:val="00465A26"/>
    <w:rsid w:val="004665F8"/>
    <w:rsid w:val="00486B4D"/>
    <w:rsid w:val="004A1A3C"/>
    <w:rsid w:val="004A3A2B"/>
    <w:rsid w:val="004B6EC0"/>
    <w:rsid w:val="004C0352"/>
    <w:rsid w:val="004C0626"/>
    <w:rsid w:val="004D4D07"/>
    <w:rsid w:val="004D6711"/>
    <w:rsid w:val="004E2C0B"/>
    <w:rsid w:val="004E43EA"/>
    <w:rsid w:val="004F23E3"/>
    <w:rsid w:val="0050196C"/>
    <w:rsid w:val="00501D15"/>
    <w:rsid w:val="00504B54"/>
    <w:rsid w:val="00507A32"/>
    <w:rsid w:val="005150F5"/>
    <w:rsid w:val="005255FC"/>
    <w:rsid w:val="00533330"/>
    <w:rsid w:val="00536012"/>
    <w:rsid w:val="0054280A"/>
    <w:rsid w:val="005432E3"/>
    <w:rsid w:val="00552B50"/>
    <w:rsid w:val="00556F8F"/>
    <w:rsid w:val="005571FD"/>
    <w:rsid w:val="005604D5"/>
    <w:rsid w:val="00563AF9"/>
    <w:rsid w:val="005653FE"/>
    <w:rsid w:val="0057056C"/>
    <w:rsid w:val="00571335"/>
    <w:rsid w:val="0057411C"/>
    <w:rsid w:val="00574281"/>
    <w:rsid w:val="00575288"/>
    <w:rsid w:val="00577992"/>
    <w:rsid w:val="00580D92"/>
    <w:rsid w:val="0058372F"/>
    <w:rsid w:val="00587A71"/>
    <w:rsid w:val="005918A2"/>
    <w:rsid w:val="00594C1D"/>
    <w:rsid w:val="005A54A0"/>
    <w:rsid w:val="005A70C7"/>
    <w:rsid w:val="005C0FF5"/>
    <w:rsid w:val="005C7C13"/>
    <w:rsid w:val="005E2F80"/>
    <w:rsid w:val="005E414A"/>
    <w:rsid w:val="005E493B"/>
    <w:rsid w:val="005E49D2"/>
    <w:rsid w:val="005F0A38"/>
    <w:rsid w:val="005F0DC4"/>
    <w:rsid w:val="005F46A8"/>
    <w:rsid w:val="005F792B"/>
    <w:rsid w:val="00603324"/>
    <w:rsid w:val="00606460"/>
    <w:rsid w:val="00612935"/>
    <w:rsid w:val="006143DD"/>
    <w:rsid w:val="00616B4E"/>
    <w:rsid w:val="00617A85"/>
    <w:rsid w:val="00620632"/>
    <w:rsid w:val="00620E26"/>
    <w:rsid w:val="00637D43"/>
    <w:rsid w:val="006409AC"/>
    <w:rsid w:val="00642407"/>
    <w:rsid w:val="00650EDA"/>
    <w:rsid w:val="00660C49"/>
    <w:rsid w:val="00660F9F"/>
    <w:rsid w:val="00663AF7"/>
    <w:rsid w:val="006646CD"/>
    <w:rsid w:val="00675068"/>
    <w:rsid w:val="0067634F"/>
    <w:rsid w:val="00687B58"/>
    <w:rsid w:val="00687FBF"/>
    <w:rsid w:val="0069205C"/>
    <w:rsid w:val="00693292"/>
    <w:rsid w:val="0069397A"/>
    <w:rsid w:val="0069602E"/>
    <w:rsid w:val="00697652"/>
    <w:rsid w:val="00697A17"/>
    <w:rsid w:val="006A2843"/>
    <w:rsid w:val="006B2C7F"/>
    <w:rsid w:val="006B3C97"/>
    <w:rsid w:val="006B4EB1"/>
    <w:rsid w:val="006C2361"/>
    <w:rsid w:val="006D1824"/>
    <w:rsid w:val="006D5B4C"/>
    <w:rsid w:val="006E0BDE"/>
    <w:rsid w:val="006E4A4D"/>
    <w:rsid w:val="006E6983"/>
    <w:rsid w:val="006F034D"/>
    <w:rsid w:val="006F6460"/>
    <w:rsid w:val="006F688D"/>
    <w:rsid w:val="00700305"/>
    <w:rsid w:val="00700B82"/>
    <w:rsid w:val="0070292E"/>
    <w:rsid w:val="00702ADE"/>
    <w:rsid w:val="00704A4D"/>
    <w:rsid w:val="00710561"/>
    <w:rsid w:val="0071118C"/>
    <w:rsid w:val="007113F8"/>
    <w:rsid w:val="0073338B"/>
    <w:rsid w:val="00734BC9"/>
    <w:rsid w:val="00735715"/>
    <w:rsid w:val="00736F99"/>
    <w:rsid w:val="0074051B"/>
    <w:rsid w:val="007414F0"/>
    <w:rsid w:val="00744C81"/>
    <w:rsid w:val="00744DCA"/>
    <w:rsid w:val="00745BD7"/>
    <w:rsid w:val="007478BD"/>
    <w:rsid w:val="0075069B"/>
    <w:rsid w:val="00753774"/>
    <w:rsid w:val="00753A6B"/>
    <w:rsid w:val="0075652F"/>
    <w:rsid w:val="00756C26"/>
    <w:rsid w:val="00761FC9"/>
    <w:rsid w:val="00762291"/>
    <w:rsid w:val="007753A8"/>
    <w:rsid w:val="00777D1C"/>
    <w:rsid w:val="00782503"/>
    <w:rsid w:val="00784B4F"/>
    <w:rsid w:val="00784C1E"/>
    <w:rsid w:val="007918E2"/>
    <w:rsid w:val="00796D00"/>
    <w:rsid w:val="007C15F5"/>
    <w:rsid w:val="007C181A"/>
    <w:rsid w:val="007C4F1D"/>
    <w:rsid w:val="007D0BD8"/>
    <w:rsid w:val="007D7BF7"/>
    <w:rsid w:val="007E0184"/>
    <w:rsid w:val="007E0BFD"/>
    <w:rsid w:val="007E7720"/>
    <w:rsid w:val="007F3D4B"/>
    <w:rsid w:val="007F51FA"/>
    <w:rsid w:val="0080094F"/>
    <w:rsid w:val="0080234B"/>
    <w:rsid w:val="008059D9"/>
    <w:rsid w:val="00813161"/>
    <w:rsid w:val="00821494"/>
    <w:rsid w:val="0082721D"/>
    <w:rsid w:val="008363AF"/>
    <w:rsid w:val="00840295"/>
    <w:rsid w:val="00845BC7"/>
    <w:rsid w:val="008519B7"/>
    <w:rsid w:val="00852CF1"/>
    <w:rsid w:val="008548B0"/>
    <w:rsid w:val="00854C04"/>
    <w:rsid w:val="008552A8"/>
    <w:rsid w:val="00855420"/>
    <w:rsid w:val="00867765"/>
    <w:rsid w:val="00873F86"/>
    <w:rsid w:val="0087422D"/>
    <w:rsid w:val="008743C8"/>
    <w:rsid w:val="00881541"/>
    <w:rsid w:val="00882316"/>
    <w:rsid w:val="00882B2B"/>
    <w:rsid w:val="00882F43"/>
    <w:rsid w:val="00887DCB"/>
    <w:rsid w:val="00891AD3"/>
    <w:rsid w:val="008948E7"/>
    <w:rsid w:val="0089553A"/>
    <w:rsid w:val="008A5424"/>
    <w:rsid w:val="008A6069"/>
    <w:rsid w:val="008B75A5"/>
    <w:rsid w:val="008C39DC"/>
    <w:rsid w:val="008C7EE4"/>
    <w:rsid w:val="008D22A4"/>
    <w:rsid w:val="008D29F9"/>
    <w:rsid w:val="008D790A"/>
    <w:rsid w:val="008D7C12"/>
    <w:rsid w:val="008E13CD"/>
    <w:rsid w:val="008E1E52"/>
    <w:rsid w:val="008E41DB"/>
    <w:rsid w:val="008E4D17"/>
    <w:rsid w:val="008E517A"/>
    <w:rsid w:val="008F7CD2"/>
    <w:rsid w:val="00900B7B"/>
    <w:rsid w:val="00902999"/>
    <w:rsid w:val="0090361C"/>
    <w:rsid w:val="0090433F"/>
    <w:rsid w:val="009116EA"/>
    <w:rsid w:val="00914742"/>
    <w:rsid w:val="009159FD"/>
    <w:rsid w:val="00920852"/>
    <w:rsid w:val="00921365"/>
    <w:rsid w:val="00921A51"/>
    <w:rsid w:val="00926581"/>
    <w:rsid w:val="00934EF3"/>
    <w:rsid w:val="009425C1"/>
    <w:rsid w:val="0096135A"/>
    <w:rsid w:val="00966E7F"/>
    <w:rsid w:val="009824E0"/>
    <w:rsid w:val="00987937"/>
    <w:rsid w:val="00992003"/>
    <w:rsid w:val="00995563"/>
    <w:rsid w:val="009966BF"/>
    <w:rsid w:val="009A34A4"/>
    <w:rsid w:val="009B104A"/>
    <w:rsid w:val="009B11F9"/>
    <w:rsid w:val="009B1DF6"/>
    <w:rsid w:val="009B4FCA"/>
    <w:rsid w:val="009B7FDD"/>
    <w:rsid w:val="009C5477"/>
    <w:rsid w:val="009C5B95"/>
    <w:rsid w:val="009D28D8"/>
    <w:rsid w:val="009D493F"/>
    <w:rsid w:val="009D62A4"/>
    <w:rsid w:val="009E05F6"/>
    <w:rsid w:val="009E0DA1"/>
    <w:rsid w:val="009E7F5D"/>
    <w:rsid w:val="009F6745"/>
    <w:rsid w:val="00A012E1"/>
    <w:rsid w:val="00A03F3E"/>
    <w:rsid w:val="00A053C8"/>
    <w:rsid w:val="00A056AC"/>
    <w:rsid w:val="00A060E0"/>
    <w:rsid w:val="00A0742A"/>
    <w:rsid w:val="00A07DAC"/>
    <w:rsid w:val="00A1189D"/>
    <w:rsid w:val="00A13BFC"/>
    <w:rsid w:val="00A15219"/>
    <w:rsid w:val="00A15CCF"/>
    <w:rsid w:val="00A2026B"/>
    <w:rsid w:val="00A2102D"/>
    <w:rsid w:val="00A24ACD"/>
    <w:rsid w:val="00A24AD9"/>
    <w:rsid w:val="00A33F52"/>
    <w:rsid w:val="00A35A83"/>
    <w:rsid w:val="00A452E3"/>
    <w:rsid w:val="00A50624"/>
    <w:rsid w:val="00A518F7"/>
    <w:rsid w:val="00A52DAB"/>
    <w:rsid w:val="00A62572"/>
    <w:rsid w:val="00A6297C"/>
    <w:rsid w:val="00A634BD"/>
    <w:rsid w:val="00A66344"/>
    <w:rsid w:val="00A664C7"/>
    <w:rsid w:val="00A666E1"/>
    <w:rsid w:val="00A815C4"/>
    <w:rsid w:val="00A81D2F"/>
    <w:rsid w:val="00A82238"/>
    <w:rsid w:val="00A851F8"/>
    <w:rsid w:val="00A85DA6"/>
    <w:rsid w:val="00A90D91"/>
    <w:rsid w:val="00A924A3"/>
    <w:rsid w:val="00A940C5"/>
    <w:rsid w:val="00A9559B"/>
    <w:rsid w:val="00A95648"/>
    <w:rsid w:val="00A978EF"/>
    <w:rsid w:val="00AA2596"/>
    <w:rsid w:val="00AA2BEB"/>
    <w:rsid w:val="00AB0FCF"/>
    <w:rsid w:val="00AB1E65"/>
    <w:rsid w:val="00AB55CB"/>
    <w:rsid w:val="00AB635F"/>
    <w:rsid w:val="00AB6801"/>
    <w:rsid w:val="00AC1216"/>
    <w:rsid w:val="00AC3472"/>
    <w:rsid w:val="00AC3BCB"/>
    <w:rsid w:val="00AC5DB2"/>
    <w:rsid w:val="00AC6F41"/>
    <w:rsid w:val="00AD0A7D"/>
    <w:rsid w:val="00AD5566"/>
    <w:rsid w:val="00AD66BD"/>
    <w:rsid w:val="00AD66EE"/>
    <w:rsid w:val="00AE03A2"/>
    <w:rsid w:val="00AE2E49"/>
    <w:rsid w:val="00AE6B61"/>
    <w:rsid w:val="00AF1082"/>
    <w:rsid w:val="00AF5246"/>
    <w:rsid w:val="00AF5CA7"/>
    <w:rsid w:val="00B02745"/>
    <w:rsid w:val="00B12578"/>
    <w:rsid w:val="00B1633A"/>
    <w:rsid w:val="00B250AB"/>
    <w:rsid w:val="00B26348"/>
    <w:rsid w:val="00B267F3"/>
    <w:rsid w:val="00B26953"/>
    <w:rsid w:val="00B35152"/>
    <w:rsid w:val="00B367A2"/>
    <w:rsid w:val="00B46438"/>
    <w:rsid w:val="00B465FD"/>
    <w:rsid w:val="00B53BDE"/>
    <w:rsid w:val="00B541DE"/>
    <w:rsid w:val="00B571CB"/>
    <w:rsid w:val="00B61AC0"/>
    <w:rsid w:val="00B6302C"/>
    <w:rsid w:val="00B64AAB"/>
    <w:rsid w:val="00B715E0"/>
    <w:rsid w:val="00B815E4"/>
    <w:rsid w:val="00B822E2"/>
    <w:rsid w:val="00B847C1"/>
    <w:rsid w:val="00B87716"/>
    <w:rsid w:val="00B922E6"/>
    <w:rsid w:val="00B9271A"/>
    <w:rsid w:val="00B93C33"/>
    <w:rsid w:val="00B94472"/>
    <w:rsid w:val="00B95F91"/>
    <w:rsid w:val="00BA5B16"/>
    <w:rsid w:val="00BA65BB"/>
    <w:rsid w:val="00BB0D70"/>
    <w:rsid w:val="00BB4598"/>
    <w:rsid w:val="00BB4E57"/>
    <w:rsid w:val="00BB753C"/>
    <w:rsid w:val="00BC480D"/>
    <w:rsid w:val="00BD25F5"/>
    <w:rsid w:val="00BD2677"/>
    <w:rsid w:val="00BD3E51"/>
    <w:rsid w:val="00BD6F0D"/>
    <w:rsid w:val="00BE4015"/>
    <w:rsid w:val="00BF0CC0"/>
    <w:rsid w:val="00C03124"/>
    <w:rsid w:val="00C074FC"/>
    <w:rsid w:val="00C07F4E"/>
    <w:rsid w:val="00C12605"/>
    <w:rsid w:val="00C13001"/>
    <w:rsid w:val="00C14BC7"/>
    <w:rsid w:val="00C242AF"/>
    <w:rsid w:val="00C343D3"/>
    <w:rsid w:val="00C414B9"/>
    <w:rsid w:val="00C419D7"/>
    <w:rsid w:val="00C43287"/>
    <w:rsid w:val="00C43885"/>
    <w:rsid w:val="00C44791"/>
    <w:rsid w:val="00C448EA"/>
    <w:rsid w:val="00C5001E"/>
    <w:rsid w:val="00C512D1"/>
    <w:rsid w:val="00C5349D"/>
    <w:rsid w:val="00C559C1"/>
    <w:rsid w:val="00C56236"/>
    <w:rsid w:val="00C569F7"/>
    <w:rsid w:val="00C60968"/>
    <w:rsid w:val="00C72A06"/>
    <w:rsid w:val="00C73F07"/>
    <w:rsid w:val="00C81C82"/>
    <w:rsid w:val="00C829F4"/>
    <w:rsid w:val="00C83E0E"/>
    <w:rsid w:val="00C87EB0"/>
    <w:rsid w:val="00C959CE"/>
    <w:rsid w:val="00CA0CF5"/>
    <w:rsid w:val="00CA1319"/>
    <w:rsid w:val="00CA1795"/>
    <w:rsid w:val="00CA7359"/>
    <w:rsid w:val="00CC1AAD"/>
    <w:rsid w:val="00CC59F0"/>
    <w:rsid w:val="00CC7AB4"/>
    <w:rsid w:val="00CD6221"/>
    <w:rsid w:val="00CE19AD"/>
    <w:rsid w:val="00CF1A70"/>
    <w:rsid w:val="00CF2592"/>
    <w:rsid w:val="00D01D83"/>
    <w:rsid w:val="00D14AAD"/>
    <w:rsid w:val="00D17973"/>
    <w:rsid w:val="00D20472"/>
    <w:rsid w:val="00D227BE"/>
    <w:rsid w:val="00D24A5B"/>
    <w:rsid w:val="00D37061"/>
    <w:rsid w:val="00D433B9"/>
    <w:rsid w:val="00D44A12"/>
    <w:rsid w:val="00D4632D"/>
    <w:rsid w:val="00D5232F"/>
    <w:rsid w:val="00D531D4"/>
    <w:rsid w:val="00D661F4"/>
    <w:rsid w:val="00D7253D"/>
    <w:rsid w:val="00D772B4"/>
    <w:rsid w:val="00D812C7"/>
    <w:rsid w:val="00D81726"/>
    <w:rsid w:val="00D840F2"/>
    <w:rsid w:val="00D85496"/>
    <w:rsid w:val="00D8584C"/>
    <w:rsid w:val="00D90D14"/>
    <w:rsid w:val="00DA234C"/>
    <w:rsid w:val="00DA59D0"/>
    <w:rsid w:val="00DB0623"/>
    <w:rsid w:val="00DC254E"/>
    <w:rsid w:val="00DD01A9"/>
    <w:rsid w:val="00DD0D41"/>
    <w:rsid w:val="00DD420A"/>
    <w:rsid w:val="00DD4CA2"/>
    <w:rsid w:val="00DE19E5"/>
    <w:rsid w:val="00DE2EEC"/>
    <w:rsid w:val="00DF7966"/>
    <w:rsid w:val="00E032B8"/>
    <w:rsid w:val="00E076EA"/>
    <w:rsid w:val="00E07FDB"/>
    <w:rsid w:val="00E14448"/>
    <w:rsid w:val="00E14996"/>
    <w:rsid w:val="00E213A8"/>
    <w:rsid w:val="00E2343D"/>
    <w:rsid w:val="00E23A97"/>
    <w:rsid w:val="00E276FB"/>
    <w:rsid w:val="00E27EA6"/>
    <w:rsid w:val="00E33E50"/>
    <w:rsid w:val="00E35442"/>
    <w:rsid w:val="00E5045D"/>
    <w:rsid w:val="00E50F59"/>
    <w:rsid w:val="00E54BAC"/>
    <w:rsid w:val="00E6225A"/>
    <w:rsid w:val="00E721F6"/>
    <w:rsid w:val="00E74D18"/>
    <w:rsid w:val="00E7569B"/>
    <w:rsid w:val="00E828ED"/>
    <w:rsid w:val="00E8314C"/>
    <w:rsid w:val="00E87D24"/>
    <w:rsid w:val="00E87F6A"/>
    <w:rsid w:val="00E91539"/>
    <w:rsid w:val="00E93575"/>
    <w:rsid w:val="00E93B3A"/>
    <w:rsid w:val="00E960CF"/>
    <w:rsid w:val="00EA4646"/>
    <w:rsid w:val="00EA5503"/>
    <w:rsid w:val="00EA57E4"/>
    <w:rsid w:val="00EB20E8"/>
    <w:rsid w:val="00EB2340"/>
    <w:rsid w:val="00EB2B57"/>
    <w:rsid w:val="00EB4A97"/>
    <w:rsid w:val="00ED2AAB"/>
    <w:rsid w:val="00ED6520"/>
    <w:rsid w:val="00ED6FC5"/>
    <w:rsid w:val="00EE1A08"/>
    <w:rsid w:val="00EE6453"/>
    <w:rsid w:val="00EF2982"/>
    <w:rsid w:val="00EF6013"/>
    <w:rsid w:val="00F01242"/>
    <w:rsid w:val="00F01D3F"/>
    <w:rsid w:val="00F024B5"/>
    <w:rsid w:val="00F02521"/>
    <w:rsid w:val="00F0292A"/>
    <w:rsid w:val="00F066F5"/>
    <w:rsid w:val="00F11DA1"/>
    <w:rsid w:val="00F20092"/>
    <w:rsid w:val="00F20E3F"/>
    <w:rsid w:val="00F30649"/>
    <w:rsid w:val="00F33BF2"/>
    <w:rsid w:val="00F35359"/>
    <w:rsid w:val="00F37101"/>
    <w:rsid w:val="00F404EA"/>
    <w:rsid w:val="00F4099E"/>
    <w:rsid w:val="00F46055"/>
    <w:rsid w:val="00F5040E"/>
    <w:rsid w:val="00F51368"/>
    <w:rsid w:val="00F52C96"/>
    <w:rsid w:val="00F55B75"/>
    <w:rsid w:val="00F627A7"/>
    <w:rsid w:val="00F644AB"/>
    <w:rsid w:val="00F64CFF"/>
    <w:rsid w:val="00F67433"/>
    <w:rsid w:val="00F71BB9"/>
    <w:rsid w:val="00F726DE"/>
    <w:rsid w:val="00F76BDF"/>
    <w:rsid w:val="00F76F66"/>
    <w:rsid w:val="00F80490"/>
    <w:rsid w:val="00F83AA9"/>
    <w:rsid w:val="00F929E7"/>
    <w:rsid w:val="00F9649C"/>
    <w:rsid w:val="00FA258D"/>
    <w:rsid w:val="00FA49FE"/>
    <w:rsid w:val="00FA6ACC"/>
    <w:rsid w:val="00FA79BC"/>
    <w:rsid w:val="00FB7003"/>
    <w:rsid w:val="00FC1BA7"/>
    <w:rsid w:val="00FC2C0E"/>
    <w:rsid w:val="00FC4FB2"/>
    <w:rsid w:val="00FC621C"/>
    <w:rsid w:val="00FD0B0F"/>
    <w:rsid w:val="00FD72A9"/>
    <w:rsid w:val="00FD756D"/>
    <w:rsid w:val="00FD7CB5"/>
    <w:rsid w:val="00FE0ADF"/>
    <w:rsid w:val="00FE43F0"/>
    <w:rsid w:val="00FF0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C829F4"/>
    <w:rPr>
      <w:i/>
      <w:iCs/>
      <w:color w:val="2F5496" w:themeColor="accent1" w:themeShade="BF"/>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D29F9"/>
  </w:style>
  <w:style w:type="character" w:customStyle="1" w:styleId="sr-only">
    <w:name w:val="sr-only"/>
    <w:basedOn w:val="DefaultParagraphFont"/>
    <w:rsid w:val="008D29F9"/>
  </w:style>
  <w:style w:type="paragraph" w:styleId="Revision">
    <w:name w:val="Revision"/>
    <w:hidden/>
    <w:uiPriority w:val="99"/>
    <w:semiHidden/>
    <w:rsid w:val="0019066A"/>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9C5477"/>
    <w:rPr>
      <w:sz w:val="16"/>
      <w:szCs w:val="16"/>
    </w:rPr>
  </w:style>
  <w:style w:type="paragraph" w:styleId="CommentText">
    <w:name w:val="annotation text"/>
    <w:basedOn w:val="Normal"/>
    <w:link w:val="CommentTextChar"/>
    <w:uiPriority w:val="99"/>
    <w:unhideWhenUsed/>
    <w:rsid w:val="009C5477"/>
    <w:pPr>
      <w:spacing w:line="240" w:lineRule="auto"/>
    </w:pPr>
    <w:rPr>
      <w:sz w:val="20"/>
      <w:szCs w:val="20"/>
    </w:rPr>
  </w:style>
  <w:style w:type="character" w:customStyle="1" w:styleId="CommentTextChar">
    <w:name w:val="Comment Text Char"/>
    <w:basedOn w:val="DefaultParagraphFont"/>
    <w:link w:val="CommentText"/>
    <w:uiPriority w:val="99"/>
    <w:rsid w:val="009C547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C5477"/>
    <w:rPr>
      <w:b/>
      <w:bCs/>
    </w:rPr>
  </w:style>
  <w:style w:type="character" w:customStyle="1" w:styleId="CommentSubjectChar">
    <w:name w:val="Comment Subject Char"/>
    <w:basedOn w:val="CommentTextChar"/>
    <w:link w:val="CommentSubject"/>
    <w:uiPriority w:val="99"/>
    <w:semiHidden/>
    <w:rsid w:val="009C5477"/>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453864717">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6932712">
      <w:bodyDiv w:val="1"/>
      <w:marLeft w:val="0"/>
      <w:marRight w:val="0"/>
      <w:marTop w:val="0"/>
      <w:marBottom w:val="0"/>
      <w:divBdr>
        <w:top w:val="none" w:sz="0" w:space="0" w:color="auto"/>
        <w:left w:val="none" w:sz="0" w:space="0" w:color="auto"/>
        <w:bottom w:val="none" w:sz="0" w:space="0" w:color="auto"/>
        <w:right w:val="none" w:sz="0" w:space="0" w:color="auto"/>
      </w:divBdr>
    </w:div>
    <w:div w:id="1580139974">
      <w:bodyDiv w:val="1"/>
      <w:marLeft w:val="0"/>
      <w:marRight w:val="0"/>
      <w:marTop w:val="0"/>
      <w:marBottom w:val="0"/>
      <w:divBdr>
        <w:top w:val="none" w:sz="0" w:space="0" w:color="auto"/>
        <w:left w:val="none" w:sz="0" w:space="0" w:color="auto"/>
        <w:bottom w:val="none" w:sz="0" w:space="0" w:color="auto"/>
        <w:right w:val="none" w:sz="0" w:space="0" w:color="auto"/>
      </w:divBdr>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ducationgovtnz-my.sharepoint.com/:w:/g/personal/orra_moe_govt_nz/EdVdVh1xJBVOuwTQ-hxTeB4BMYEr5aE121U8BPxN-dy4_A?email=Sky.Sigal%40education.govt.nz&amp;e=Xxr7nG"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ourservice.ourorg.tld/resourceXYZ/7C29FC40-CA47-2048-C27F-00DD010662DA"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hyperlink" Target="https://someservice.someorg.tld/resourcetype/123"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ourservice.ourorg.tld/resourceXYZ/6B29FC40-CA47-1067-B31D-00DD010662DA?v=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omeservice.someorg.tld/resourcetype/12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www.nzrelay.co.n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ourservice.ourorg.tld/resourceXYZ/6B29FC40-CA47-1067-B31D-00DD010662D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channel.][subservice.][env.]service.organisation.tl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owasp.org/" TargetMode="External"/><Relationship Id="rId5" Type="http://schemas.openxmlformats.org/officeDocument/2006/relationships/hyperlink" Target="https://granulate.io/blog/optimizing-python-why-python-is-slow-optimization-methods/" TargetMode="External"/><Relationship Id="rId4" Type="http://schemas.openxmlformats.org/officeDocument/2006/relationships/hyperlink" Target="https://www.ietf.org/archive/id/draft-peabody-dispatch-new-uuid-format-01.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98</Pages>
  <Words>28684</Words>
  <Characters>163501</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Amy Orr</cp:lastModifiedBy>
  <cp:revision>16</cp:revision>
  <cp:lastPrinted>2022-08-02T15:33:00Z</cp:lastPrinted>
  <dcterms:created xsi:type="dcterms:W3CDTF">2024-02-18T23:13:00Z</dcterms:created>
  <dcterms:modified xsi:type="dcterms:W3CDTF">2024-02-29T02:51:00Z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