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FC06" w14:textId="037A17A0" w:rsidR="008C39DC" w:rsidRDefault="008C39DC" w:rsidP="008C39DC">
      <w:pPr>
        <w:pStyle w:val="Title"/>
      </w:pPr>
      <w:r>
        <w:t>ICT Project Guidance</w:t>
      </w:r>
    </w:p>
    <w:p w14:paraId="39614DFE" w14:textId="49169C61" w:rsidR="008C39DC" w:rsidRDefault="0075069B" w:rsidP="008C39DC">
      <w:pPr>
        <w:pStyle w:val="Subtitle"/>
      </w:pPr>
      <w:r>
        <w:t xml:space="preserve">Definition: </w:t>
      </w:r>
      <w:r>
        <w:br/>
        <w:t xml:space="preserve">Default </w:t>
      </w:r>
      <w:r w:rsidR="00987937">
        <w:t>Baseline System</w:t>
      </w:r>
      <w:r w:rsidR="00987937">
        <w:br/>
      </w:r>
      <w:r>
        <w:t>Non-Functional Requirements (NFRs)</w:t>
      </w:r>
      <w:r w:rsidR="00C03124">
        <w:br/>
        <w:t>[DRAFT]</w:t>
      </w:r>
    </w:p>
    <w:p w14:paraId="297082E7" w14:textId="5ED3092D" w:rsidR="00813161" w:rsidRPr="00813161" w:rsidRDefault="00813161" w:rsidP="00406FE9">
      <w:pPr>
        <w:pStyle w:val="NotContents-Heading3"/>
        <w:rPr>
          <w:vanish/>
          <w:specVanish/>
        </w:rPr>
      </w:pPr>
      <w:r>
        <w:t xml:space="preserve">Version: </w:t>
      </w:r>
    </w:p>
    <w:p w14:paraId="6113FB75" w14:textId="4517DD7F" w:rsidR="00813161" w:rsidRPr="00813161" w:rsidRDefault="00813161" w:rsidP="00813161">
      <w:r>
        <w:t xml:space="preserve"> </w:t>
      </w:r>
      <w:r w:rsidRPr="00813161">
        <w:t>0.</w:t>
      </w:r>
      <w:r w:rsidR="001975AD">
        <w:t>4</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8C95FA0" w:rsidR="00921365" w:rsidRDefault="00F929E7" w:rsidP="00921365">
      <w:pPr>
        <w:pStyle w:val="BodyText"/>
      </w:pPr>
      <w:r>
        <w:t xml:space="preserve"> </w:t>
      </w:r>
      <w:r w:rsidR="0075069B">
        <w:t>Sky Sigal, Solution Architect</w:t>
      </w:r>
    </w:p>
    <w:p w14:paraId="34AF6A89" w14:textId="77777777" w:rsidR="001A2236" w:rsidRPr="00921365" w:rsidRDefault="001A2236" w:rsidP="00921365">
      <w:pPr>
        <w:pStyle w:val="BodyText"/>
      </w:pPr>
    </w:p>
    <w:p w14:paraId="4CA5917F" w14:textId="1EA9E14A" w:rsidR="00921365" w:rsidRDefault="0075069B" w:rsidP="00921365">
      <w:pPr>
        <w:pStyle w:val="Heading2"/>
      </w:pPr>
      <w:bookmarkStart w:id="4" w:name="_Toc158372650"/>
      <w:r>
        <w:t>Purpose</w:t>
      </w:r>
      <w:bookmarkEnd w:id="4"/>
    </w:p>
    <w:p w14:paraId="370D2396" w14:textId="4529A3BD" w:rsidR="00AE2E49" w:rsidRDefault="0075069B" w:rsidP="00921365">
      <w:pPr>
        <w:pStyle w:val="BodyText"/>
      </w:pPr>
      <w:r>
        <w:t xml:space="preserve">The purpose of the document is to </w:t>
      </w:r>
      <w:r w:rsidR="00465A26">
        <w:t xml:space="preserve">diminish </w:t>
      </w:r>
      <w:r>
        <w:t>project delivery</w:t>
      </w:r>
      <w:r w:rsidR="00465A26">
        <w:t xml:space="preserve"> risks</w:t>
      </w:r>
      <w:r>
        <w:t xml:space="preserve"> by </w:t>
      </w:r>
      <w:r w:rsidR="00465A26">
        <w:t xml:space="preserve">listing expected </w:t>
      </w:r>
      <w:r>
        <w:t xml:space="preserve">qualities of </w:t>
      </w:r>
      <w:r w:rsidR="00465A26">
        <w:t xml:space="preserve">proposed solution </w:t>
      </w:r>
      <w:r>
        <w:t>system</w:t>
      </w:r>
      <w:r w:rsidR="00465A26">
        <w:t>(</w:t>
      </w:r>
      <w:r>
        <w:t>s</w:t>
      </w:r>
      <w:r w:rsidR="00465A26">
        <w:t>)</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5" w:name="_Toc158372651"/>
      <w:r>
        <w:t>Synopsis</w:t>
      </w:r>
      <w:bookmarkEnd w:id="5"/>
    </w:p>
    <w:p w14:paraId="691180F4" w14:textId="00145F75" w:rsidR="00AE2E49" w:rsidRDefault="0075069B" w:rsidP="00AE2E49">
      <w:pPr>
        <w:pStyle w:val="BodyText"/>
      </w:pPr>
      <w:r>
        <w:t>This document lists the expected qualities of systems and services irrespective of whether they are purchasable products</w:t>
      </w:r>
      <w:del w:id="6" w:author="Jeremy Hayes" w:date="2024-02-09T08:42:00Z">
        <w:r w:rsidDel="00021A04">
          <w:delText xml:space="preserve"> or</w:delText>
        </w:r>
      </w:del>
      <w:ins w:id="7" w:author="Jeremy Hayes" w:date="2024-02-09T08:42:00Z">
        <w:r w:rsidR="00021A04">
          <w:t>,</w:t>
        </w:r>
      </w:ins>
      <w:r>
        <w:t xml:space="preserve"> custom </w:t>
      </w:r>
      <w:proofErr w:type="spellStart"/>
      <w:r>
        <w:t>development,</w:t>
      </w:r>
      <w:del w:id="8" w:author="Jeremy Hayes" w:date="2024-02-09T08:42:00Z">
        <w:r w:rsidDel="00021A04">
          <w:delText xml:space="preserve"> or </w:delText>
        </w:r>
      </w:del>
      <w:r>
        <w:t>rentable</w:t>
      </w:r>
      <w:proofErr w:type="spellEnd"/>
      <w:r>
        <w:t xml:space="preserve"> services, or hosted and operated by </w:t>
      </w:r>
      <w:r w:rsidR="002639B0">
        <w:t>supplier</w:t>
      </w:r>
      <w:r>
        <w:t xml:space="preserve">s or this organisation’s resources.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9" w:name="_Toc145049427"/>
      <w:bookmarkStart w:id="10" w:name="_Toc158372652"/>
      <w:r>
        <w:lastRenderedPageBreak/>
        <w:t>Contents</w:t>
      </w:r>
      <w:bookmarkEnd w:id="9"/>
      <w:bookmarkEnd w:id="10"/>
    </w:p>
    <w:p w14:paraId="7D1A00F0" w14:textId="014AA548" w:rsidR="00F8051B" w:rsidRDefault="009824E0" w:rsidP="00806AB4">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8372650" w:history="1">
        <w:r w:rsidR="00F8051B" w:rsidRPr="00025CE3">
          <w:rPr>
            <w:rStyle w:val="Hyperlink"/>
            <w:noProof/>
          </w:rPr>
          <w:t>Purpose</w:t>
        </w:r>
        <w:r w:rsidR="00F8051B">
          <w:rPr>
            <w:noProof/>
            <w:webHidden/>
          </w:rPr>
          <w:tab/>
        </w:r>
        <w:r w:rsidR="00F8051B">
          <w:rPr>
            <w:noProof/>
            <w:webHidden/>
          </w:rPr>
          <w:fldChar w:fldCharType="begin"/>
        </w:r>
        <w:r w:rsidR="00F8051B">
          <w:rPr>
            <w:noProof/>
            <w:webHidden/>
          </w:rPr>
          <w:instrText xml:space="preserve"> PAGEREF _Toc158372650 \h </w:instrText>
        </w:r>
        <w:r w:rsidR="00F8051B">
          <w:rPr>
            <w:noProof/>
            <w:webHidden/>
          </w:rPr>
        </w:r>
        <w:r w:rsidR="00F8051B">
          <w:rPr>
            <w:noProof/>
            <w:webHidden/>
          </w:rPr>
          <w:fldChar w:fldCharType="separate"/>
        </w:r>
        <w:r w:rsidR="00F8051B">
          <w:rPr>
            <w:noProof/>
            <w:webHidden/>
          </w:rPr>
          <w:t>1</w:t>
        </w:r>
        <w:r w:rsidR="00F8051B">
          <w:rPr>
            <w:noProof/>
            <w:webHidden/>
          </w:rPr>
          <w:fldChar w:fldCharType="end"/>
        </w:r>
      </w:hyperlink>
    </w:p>
    <w:p w14:paraId="69A2F930" w14:textId="4564FF58"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651" w:history="1">
        <w:r w:rsidR="00F8051B" w:rsidRPr="00025CE3">
          <w:rPr>
            <w:rStyle w:val="Hyperlink"/>
            <w:noProof/>
          </w:rPr>
          <w:t>Synopsis</w:t>
        </w:r>
        <w:r w:rsidR="00F8051B">
          <w:rPr>
            <w:noProof/>
            <w:webHidden/>
          </w:rPr>
          <w:tab/>
        </w:r>
        <w:r w:rsidR="00F8051B">
          <w:rPr>
            <w:noProof/>
            <w:webHidden/>
          </w:rPr>
          <w:fldChar w:fldCharType="begin"/>
        </w:r>
        <w:r w:rsidR="00F8051B">
          <w:rPr>
            <w:noProof/>
            <w:webHidden/>
          </w:rPr>
          <w:instrText xml:space="preserve"> PAGEREF _Toc158372651 \h </w:instrText>
        </w:r>
        <w:r w:rsidR="00F8051B">
          <w:rPr>
            <w:noProof/>
            <w:webHidden/>
          </w:rPr>
        </w:r>
        <w:r w:rsidR="00F8051B">
          <w:rPr>
            <w:noProof/>
            <w:webHidden/>
          </w:rPr>
          <w:fldChar w:fldCharType="separate"/>
        </w:r>
        <w:r w:rsidR="00F8051B">
          <w:rPr>
            <w:noProof/>
            <w:webHidden/>
          </w:rPr>
          <w:t>1</w:t>
        </w:r>
        <w:r w:rsidR="00F8051B">
          <w:rPr>
            <w:noProof/>
            <w:webHidden/>
          </w:rPr>
          <w:fldChar w:fldCharType="end"/>
        </w:r>
      </w:hyperlink>
    </w:p>
    <w:p w14:paraId="2C3E85F9" w14:textId="1C9E9DF0"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652" w:history="1">
        <w:r w:rsidR="00F8051B" w:rsidRPr="00025CE3">
          <w:rPr>
            <w:rStyle w:val="Hyperlink"/>
            <w:noProof/>
          </w:rPr>
          <w:t>Contents</w:t>
        </w:r>
        <w:r w:rsidR="00F8051B">
          <w:rPr>
            <w:noProof/>
            <w:webHidden/>
          </w:rPr>
          <w:tab/>
        </w:r>
        <w:r w:rsidR="00F8051B">
          <w:rPr>
            <w:noProof/>
            <w:webHidden/>
          </w:rPr>
          <w:fldChar w:fldCharType="begin"/>
        </w:r>
        <w:r w:rsidR="00F8051B">
          <w:rPr>
            <w:noProof/>
            <w:webHidden/>
          </w:rPr>
          <w:instrText xml:space="preserve"> PAGEREF _Toc158372652 \h </w:instrText>
        </w:r>
        <w:r w:rsidR="00F8051B">
          <w:rPr>
            <w:noProof/>
            <w:webHidden/>
          </w:rPr>
        </w:r>
        <w:r w:rsidR="00F8051B">
          <w:rPr>
            <w:noProof/>
            <w:webHidden/>
          </w:rPr>
          <w:fldChar w:fldCharType="separate"/>
        </w:r>
        <w:r w:rsidR="00F8051B">
          <w:rPr>
            <w:noProof/>
            <w:webHidden/>
          </w:rPr>
          <w:t>2</w:t>
        </w:r>
        <w:r w:rsidR="00F8051B">
          <w:rPr>
            <w:noProof/>
            <w:webHidden/>
          </w:rPr>
          <w:fldChar w:fldCharType="end"/>
        </w:r>
      </w:hyperlink>
    </w:p>
    <w:p w14:paraId="75A66BA2" w14:textId="7D02D3AE"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653" w:history="1">
        <w:r w:rsidR="00F8051B" w:rsidRPr="00025CE3">
          <w:rPr>
            <w:rStyle w:val="Hyperlink"/>
            <w:noProof/>
          </w:rPr>
          <w:t>Background</w:t>
        </w:r>
        <w:r w:rsidR="00F8051B">
          <w:rPr>
            <w:noProof/>
            <w:webHidden/>
          </w:rPr>
          <w:tab/>
        </w:r>
        <w:r w:rsidR="00F8051B">
          <w:rPr>
            <w:noProof/>
            <w:webHidden/>
          </w:rPr>
          <w:fldChar w:fldCharType="begin"/>
        </w:r>
        <w:r w:rsidR="00F8051B">
          <w:rPr>
            <w:noProof/>
            <w:webHidden/>
          </w:rPr>
          <w:instrText xml:space="preserve"> PAGEREF _Toc158372653 \h </w:instrText>
        </w:r>
        <w:r w:rsidR="00F8051B">
          <w:rPr>
            <w:noProof/>
            <w:webHidden/>
          </w:rPr>
        </w:r>
        <w:r w:rsidR="00F8051B">
          <w:rPr>
            <w:noProof/>
            <w:webHidden/>
          </w:rPr>
          <w:fldChar w:fldCharType="separate"/>
        </w:r>
        <w:r w:rsidR="00F8051B">
          <w:rPr>
            <w:noProof/>
            <w:webHidden/>
          </w:rPr>
          <w:t>5</w:t>
        </w:r>
        <w:r w:rsidR="00F8051B">
          <w:rPr>
            <w:noProof/>
            <w:webHidden/>
          </w:rPr>
          <w:fldChar w:fldCharType="end"/>
        </w:r>
      </w:hyperlink>
    </w:p>
    <w:p w14:paraId="0C7C1F50" w14:textId="62D6806B"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654" w:history="1">
        <w:r w:rsidR="00F8051B" w:rsidRPr="00025CE3">
          <w:rPr>
            <w:rStyle w:val="Hyperlink"/>
            <w:noProof/>
          </w:rPr>
          <w:t>Methodology</w:t>
        </w:r>
        <w:r w:rsidR="00F8051B">
          <w:rPr>
            <w:noProof/>
            <w:webHidden/>
          </w:rPr>
          <w:tab/>
        </w:r>
        <w:r w:rsidR="00F8051B">
          <w:rPr>
            <w:noProof/>
            <w:webHidden/>
          </w:rPr>
          <w:fldChar w:fldCharType="begin"/>
        </w:r>
        <w:r w:rsidR="00F8051B">
          <w:rPr>
            <w:noProof/>
            <w:webHidden/>
          </w:rPr>
          <w:instrText xml:space="preserve"> PAGEREF _Toc158372654 \h </w:instrText>
        </w:r>
        <w:r w:rsidR="00F8051B">
          <w:rPr>
            <w:noProof/>
            <w:webHidden/>
          </w:rPr>
        </w:r>
        <w:r w:rsidR="00F8051B">
          <w:rPr>
            <w:noProof/>
            <w:webHidden/>
          </w:rPr>
          <w:fldChar w:fldCharType="separate"/>
        </w:r>
        <w:r w:rsidR="00F8051B">
          <w:rPr>
            <w:noProof/>
            <w:webHidden/>
          </w:rPr>
          <w:t>5</w:t>
        </w:r>
        <w:r w:rsidR="00F8051B">
          <w:rPr>
            <w:noProof/>
            <w:webHidden/>
          </w:rPr>
          <w:fldChar w:fldCharType="end"/>
        </w:r>
      </w:hyperlink>
    </w:p>
    <w:p w14:paraId="10CA047A" w14:textId="16C67E58"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655" w:history="1">
        <w:r w:rsidR="00F8051B" w:rsidRPr="00025CE3">
          <w:rPr>
            <w:rStyle w:val="Hyperlink"/>
            <w:noProof/>
          </w:rPr>
          <w:t>Organisation</w:t>
        </w:r>
        <w:r w:rsidR="00F8051B">
          <w:rPr>
            <w:noProof/>
            <w:webHidden/>
          </w:rPr>
          <w:tab/>
        </w:r>
        <w:r w:rsidR="00F8051B">
          <w:rPr>
            <w:noProof/>
            <w:webHidden/>
          </w:rPr>
          <w:fldChar w:fldCharType="begin"/>
        </w:r>
        <w:r w:rsidR="00F8051B">
          <w:rPr>
            <w:noProof/>
            <w:webHidden/>
          </w:rPr>
          <w:instrText xml:space="preserve"> PAGEREF _Toc158372655 \h </w:instrText>
        </w:r>
        <w:r w:rsidR="00F8051B">
          <w:rPr>
            <w:noProof/>
            <w:webHidden/>
          </w:rPr>
        </w:r>
        <w:r w:rsidR="00F8051B">
          <w:rPr>
            <w:noProof/>
            <w:webHidden/>
          </w:rPr>
          <w:fldChar w:fldCharType="separate"/>
        </w:r>
        <w:r w:rsidR="00F8051B">
          <w:rPr>
            <w:noProof/>
            <w:webHidden/>
          </w:rPr>
          <w:t>6</w:t>
        </w:r>
        <w:r w:rsidR="00F8051B">
          <w:rPr>
            <w:noProof/>
            <w:webHidden/>
          </w:rPr>
          <w:fldChar w:fldCharType="end"/>
        </w:r>
      </w:hyperlink>
    </w:p>
    <w:p w14:paraId="311A6994" w14:textId="58893928"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656" w:history="1">
        <w:r w:rsidR="00F8051B" w:rsidRPr="00025CE3">
          <w:rPr>
            <w:rStyle w:val="Hyperlink"/>
            <w:noProof/>
          </w:rPr>
          <w:t>Transitional Requirements</w:t>
        </w:r>
        <w:r w:rsidR="00F8051B">
          <w:rPr>
            <w:noProof/>
            <w:webHidden/>
          </w:rPr>
          <w:tab/>
        </w:r>
        <w:r w:rsidR="00F8051B">
          <w:rPr>
            <w:noProof/>
            <w:webHidden/>
          </w:rPr>
          <w:fldChar w:fldCharType="begin"/>
        </w:r>
        <w:r w:rsidR="00F8051B">
          <w:rPr>
            <w:noProof/>
            <w:webHidden/>
          </w:rPr>
          <w:instrText xml:space="preserve"> PAGEREF _Toc158372656 \h </w:instrText>
        </w:r>
        <w:r w:rsidR="00F8051B">
          <w:rPr>
            <w:noProof/>
            <w:webHidden/>
          </w:rPr>
        </w:r>
        <w:r w:rsidR="00F8051B">
          <w:rPr>
            <w:noProof/>
            <w:webHidden/>
          </w:rPr>
          <w:fldChar w:fldCharType="separate"/>
        </w:r>
        <w:r w:rsidR="00F8051B">
          <w:rPr>
            <w:noProof/>
            <w:webHidden/>
          </w:rPr>
          <w:t>6</w:t>
        </w:r>
        <w:r w:rsidR="00F8051B">
          <w:rPr>
            <w:noProof/>
            <w:webHidden/>
          </w:rPr>
          <w:fldChar w:fldCharType="end"/>
        </w:r>
      </w:hyperlink>
    </w:p>
    <w:p w14:paraId="5D512184" w14:textId="7BA15942"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657" w:history="1">
        <w:r w:rsidR="00F8051B" w:rsidRPr="00025CE3">
          <w:rPr>
            <w:rStyle w:val="Hyperlink"/>
            <w:noProof/>
          </w:rPr>
          <w:t>Abstraction</w:t>
        </w:r>
        <w:r w:rsidR="00F8051B">
          <w:rPr>
            <w:noProof/>
            <w:webHidden/>
          </w:rPr>
          <w:tab/>
        </w:r>
        <w:r w:rsidR="00F8051B">
          <w:rPr>
            <w:noProof/>
            <w:webHidden/>
          </w:rPr>
          <w:fldChar w:fldCharType="begin"/>
        </w:r>
        <w:r w:rsidR="00F8051B">
          <w:rPr>
            <w:noProof/>
            <w:webHidden/>
          </w:rPr>
          <w:instrText xml:space="preserve"> PAGEREF _Toc158372657 \h </w:instrText>
        </w:r>
        <w:r w:rsidR="00F8051B">
          <w:rPr>
            <w:noProof/>
            <w:webHidden/>
          </w:rPr>
        </w:r>
        <w:r w:rsidR="00F8051B">
          <w:rPr>
            <w:noProof/>
            <w:webHidden/>
          </w:rPr>
          <w:fldChar w:fldCharType="separate"/>
        </w:r>
        <w:r w:rsidR="00F8051B">
          <w:rPr>
            <w:noProof/>
            <w:webHidden/>
          </w:rPr>
          <w:t>6</w:t>
        </w:r>
        <w:r w:rsidR="00F8051B">
          <w:rPr>
            <w:noProof/>
            <w:webHidden/>
          </w:rPr>
          <w:fldChar w:fldCharType="end"/>
        </w:r>
      </w:hyperlink>
    </w:p>
    <w:p w14:paraId="0C7F9B20" w14:textId="5F333BA8"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658" w:history="1">
        <w:r w:rsidR="00F8051B" w:rsidRPr="00025CE3">
          <w:rPr>
            <w:rStyle w:val="Hyperlink"/>
            <w:noProof/>
          </w:rPr>
          <w:t>Tiering</w:t>
        </w:r>
        <w:r w:rsidR="00F8051B">
          <w:rPr>
            <w:noProof/>
            <w:webHidden/>
          </w:rPr>
          <w:tab/>
        </w:r>
        <w:r w:rsidR="00F8051B">
          <w:rPr>
            <w:noProof/>
            <w:webHidden/>
          </w:rPr>
          <w:fldChar w:fldCharType="begin"/>
        </w:r>
        <w:r w:rsidR="00F8051B">
          <w:rPr>
            <w:noProof/>
            <w:webHidden/>
          </w:rPr>
          <w:instrText xml:space="preserve"> PAGEREF _Toc158372658 \h </w:instrText>
        </w:r>
        <w:r w:rsidR="00F8051B">
          <w:rPr>
            <w:noProof/>
            <w:webHidden/>
          </w:rPr>
        </w:r>
        <w:r w:rsidR="00F8051B">
          <w:rPr>
            <w:noProof/>
            <w:webHidden/>
          </w:rPr>
          <w:fldChar w:fldCharType="separate"/>
        </w:r>
        <w:r w:rsidR="00F8051B">
          <w:rPr>
            <w:noProof/>
            <w:webHidden/>
          </w:rPr>
          <w:t>7</w:t>
        </w:r>
        <w:r w:rsidR="00F8051B">
          <w:rPr>
            <w:noProof/>
            <w:webHidden/>
          </w:rPr>
          <w:fldChar w:fldCharType="end"/>
        </w:r>
      </w:hyperlink>
    </w:p>
    <w:p w14:paraId="166EC9C2" w14:textId="383BBBF7"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659" w:history="1">
        <w:r w:rsidR="00F8051B" w:rsidRPr="00025CE3">
          <w:rPr>
            <w:rStyle w:val="Hyperlink"/>
            <w:noProof/>
          </w:rPr>
          <w:t>Terms</w:t>
        </w:r>
        <w:r w:rsidR="00F8051B">
          <w:rPr>
            <w:noProof/>
            <w:webHidden/>
          </w:rPr>
          <w:tab/>
        </w:r>
        <w:r w:rsidR="00F8051B">
          <w:rPr>
            <w:noProof/>
            <w:webHidden/>
          </w:rPr>
          <w:fldChar w:fldCharType="begin"/>
        </w:r>
        <w:r w:rsidR="00F8051B">
          <w:rPr>
            <w:noProof/>
            <w:webHidden/>
          </w:rPr>
          <w:instrText xml:space="preserve"> PAGEREF _Toc158372659 \h </w:instrText>
        </w:r>
        <w:r w:rsidR="00F8051B">
          <w:rPr>
            <w:noProof/>
            <w:webHidden/>
          </w:rPr>
        </w:r>
        <w:r w:rsidR="00F8051B">
          <w:rPr>
            <w:noProof/>
            <w:webHidden/>
          </w:rPr>
          <w:fldChar w:fldCharType="separate"/>
        </w:r>
        <w:r w:rsidR="00F8051B">
          <w:rPr>
            <w:noProof/>
            <w:webHidden/>
          </w:rPr>
          <w:t>8</w:t>
        </w:r>
        <w:r w:rsidR="00F8051B">
          <w:rPr>
            <w:noProof/>
            <w:webHidden/>
          </w:rPr>
          <w:fldChar w:fldCharType="end"/>
        </w:r>
      </w:hyperlink>
    </w:p>
    <w:p w14:paraId="333ED49F" w14:textId="4A1ED874" w:rsidR="00F8051B" w:rsidRDefault="00000000">
      <w:pPr>
        <w:pStyle w:val="TOC1"/>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660" w:history="1">
        <w:r w:rsidR="00F8051B" w:rsidRPr="00025CE3">
          <w:rPr>
            <w:rStyle w:val="Hyperlink"/>
            <w:noProof/>
          </w:rPr>
          <w:t>Quantitative Values</w:t>
        </w:r>
        <w:r w:rsidR="00F8051B">
          <w:rPr>
            <w:noProof/>
            <w:webHidden/>
          </w:rPr>
          <w:tab/>
        </w:r>
        <w:r w:rsidR="00F8051B">
          <w:rPr>
            <w:noProof/>
            <w:webHidden/>
          </w:rPr>
          <w:fldChar w:fldCharType="begin"/>
        </w:r>
        <w:r w:rsidR="00F8051B">
          <w:rPr>
            <w:noProof/>
            <w:webHidden/>
          </w:rPr>
          <w:instrText xml:space="preserve"> PAGEREF _Toc158372660 \h </w:instrText>
        </w:r>
        <w:r w:rsidR="00F8051B">
          <w:rPr>
            <w:noProof/>
            <w:webHidden/>
          </w:rPr>
        </w:r>
        <w:r w:rsidR="00F8051B">
          <w:rPr>
            <w:noProof/>
            <w:webHidden/>
          </w:rPr>
          <w:fldChar w:fldCharType="separate"/>
        </w:r>
        <w:r w:rsidR="00F8051B">
          <w:rPr>
            <w:noProof/>
            <w:webHidden/>
          </w:rPr>
          <w:t>21</w:t>
        </w:r>
        <w:r w:rsidR="00F8051B">
          <w:rPr>
            <w:noProof/>
            <w:webHidden/>
          </w:rPr>
          <w:fldChar w:fldCharType="end"/>
        </w:r>
      </w:hyperlink>
    </w:p>
    <w:p w14:paraId="0C6F93A2" w14:textId="2B540DAC" w:rsidR="00F8051B" w:rsidRDefault="00000000">
      <w:pPr>
        <w:pStyle w:val="TOC1"/>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661" w:history="1">
        <w:r w:rsidR="00F8051B" w:rsidRPr="00025CE3">
          <w:rPr>
            <w:rStyle w:val="Hyperlink"/>
            <w:noProof/>
          </w:rPr>
          <w:t>System Quality Requirements</w:t>
        </w:r>
        <w:r w:rsidR="00F8051B">
          <w:rPr>
            <w:noProof/>
            <w:webHidden/>
          </w:rPr>
          <w:tab/>
        </w:r>
        <w:r w:rsidR="00F8051B">
          <w:rPr>
            <w:noProof/>
            <w:webHidden/>
          </w:rPr>
          <w:fldChar w:fldCharType="begin"/>
        </w:r>
        <w:r w:rsidR="00F8051B">
          <w:rPr>
            <w:noProof/>
            <w:webHidden/>
          </w:rPr>
          <w:instrText xml:space="preserve"> PAGEREF _Toc158372661 \h </w:instrText>
        </w:r>
        <w:r w:rsidR="00F8051B">
          <w:rPr>
            <w:noProof/>
            <w:webHidden/>
          </w:rPr>
        </w:r>
        <w:r w:rsidR="00F8051B">
          <w:rPr>
            <w:noProof/>
            <w:webHidden/>
          </w:rPr>
          <w:fldChar w:fldCharType="separate"/>
        </w:r>
        <w:r w:rsidR="00F8051B">
          <w:rPr>
            <w:noProof/>
            <w:webHidden/>
          </w:rPr>
          <w:t>25</w:t>
        </w:r>
        <w:r w:rsidR="00F8051B">
          <w:rPr>
            <w:noProof/>
            <w:webHidden/>
          </w:rPr>
          <w:fldChar w:fldCharType="end"/>
        </w:r>
      </w:hyperlink>
    </w:p>
    <w:p w14:paraId="2F7F6659" w14:textId="460F7995"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662" w:history="1">
        <w:r w:rsidR="00F8051B" w:rsidRPr="00025CE3">
          <w:rPr>
            <w:rStyle w:val="Hyperlink"/>
            <w:noProof/>
          </w:rPr>
          <w:t>Functional Suitability</w:t>
        </w:r>
        <w:r w:rsidR="00F8051B">
          <w:rPr>
            <w:noProof/>
            <w:webHidden/>
          </w:rPr>
          <w:tab/>
        </w:r>
        <w:r w:rsidR="00F8051B">
          <w:rPr>
            <w:noProof/>
            <w:webHidden/>
          </w:rPr>
          <w:fldChar w:fldCharType="begin"/>
        </w:r>
        <w:r w:rsidR="00F8051B">
          <w:rPr>
            <w:noProof/>
            <w:webHidden/>
          </w:rPr>
          <w:instrText xml:space="preserve"> PAGEREF _Toc158372662 \h </w:instrText>
        </w:r>
        <w:r w:rsidR="00F8051B">
          <w:rPr>
            <w:noProof/>
            <w:webHidden/>
          </w:rPr>
        </w:r>
        <w:r w:rsidR="00F8051B">
          <w:rPr>
            <w:noProof/>
            <w:webHidden/>
          </w:rPr>
          <w:fldChar w:fldCharType="separate"/>
        </w:r>
        <w:r w:rsidR="00F8051B">
          <w:rPr>
            <w:noProof/>
            <w:webHidden/>
          </w:rPr>
          <w:t>25</w:t>
        </w:r>
        <w:r w:rsidR="00F8051B">
          <w:rPr>
            <w:noProof/>
            <w:webHidden/>
          </w:rPr>
          <w:fldChar w:fldCharType="end"/>
        </w:r>
      </w:hyperlink>
    </w:p>
    <w:p w14:paraId="45863C86" w14:textId="79591E46"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63" w:history="1">
        <w:r w:rsidR="00F8051B" w:rsidRPr="00025CE3">
          <w:rPr>
            <w:rStyle w:val="Hyperlink"/>
            <w:noProof/>
          </w:rPr>
          <w:t>Functional Completeness</w:t>
        </w:r>
        <w:r w:rsidR="00F8051B">
          <w:rPr>
            <w:noProof/>
            <w:webHidden/>
          </w:rPr>
          <w:tab/>
        </w:r>
        <w:r w:rsidR="00F8051B">
          <w:rPr>
            <w:noProof/>
            <w:webHidden/>
          </w:rPr>
          <w:fldChar w:fldCharType="begin"/>
        </w:r>
        <w:r w:rsidR="00F8051B">
          <w:rPr>
            <w:noProof/>
            <w:webHidden/>
          </w:rPr>
          <w:instrText xml:space="preserve"> PAGEREF _Toc158372663 \h </w:instrText>
        </w:r>
        <w:r w:rsidR="00F8051B">
          <w:rPr>
            <w:noProof/>
            <w:webHidden/>
          </w:rPr>
        </w:r>
        <w:r w:rsidR="00F8051B">
          <w:rPr>
            <w:noProof/>
            <w:webHidden/>
          </w:rPr>
          <w:fldChar w:fldCharType="separate"/>
        </w:r>
        <w:r w:rsidR="00F8051B">
          <w:rPr>
            <w:noProof/>
            <w:webHidden/>
          </w:rPr>
          <w:t>25</w:t>
        </w:r>
        <w:r w:rsidR="00F8051B">
          <w:rPr>
            <w:noProof/>
            <w:webHidden/>
          </w:rPr>
          <w:fldChar w:fldCharType="end"/>
        </w:r>
      </w:hyperlink>
    </w:p>
    <w:p w14:paraId="49CCB280" w14:textId="01BC2388"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64" w:history="1">
        <w:r w:rsidR="00F8051B" w:rsidRPr="00025CE3">
          <w:rPr>
            <w:rStyle w:val="Hyperlink"/>
            <w:noProof/>
          </w:rPr>
          <w:t>Functional Correctness</w:t>
        </w:r>
        <w:r w:rsidR="00F8051B">
          <w:rPr>
            <w:noProof/>
            <w:webHidden/>
          </w:rPr>
          <w:tab/>
        </w:r>
        <w:r w:rsidR="00F8051B">
          <w:rPr>
            <w:noProof/>
            <w:webHidden/>
          </w:rPr>
          <w:fldChar w:fldCharType="begin"/>
        </w:r>
        <w:r w:rsidR="00F8051B">
          <w:rPr>
            <w:noProof/>
            <w:webHidden/>
          </w:rPr>
          <w:instrText xml:space="preserve"> PAGEREF _Toc158372664 \h </w:instrText>
        </w:r>
        <w:r w:rsidR="00F8051B">
          <w:rPr>
            <w:noProof/>
            <w:webHidden/>
          </w:rPr>
        </w:r>
        <w:r w:rsidR="00F8051B">
          <w:rPr>
            <w:noProof/>
            <w:webHidden/>
          </w:rPr>
          <w:fldChar w:fldCharType="separate"/>
        </w:r>
        <w:r w:rsidR="00F8051B">
          <w:rPr>
            <w:noProof/>
            <w:webHidden/>
          </w:rPr>
          <w:t>26</w:t>
        </w:r>
        <w:r w:rsidR="00F8051B">
          <w:rPr>
            <w:noProof/>
            <w:webHidden/>
          </w:rPr>
          <w:fldChar w:fldCharType="end"/>
        </w:r>
      </w:hyperlink>
    </w:p>
    <w:p w14:paraId="4CE8BFD3" w14:textId="02C6490E"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65" w:history="1">
        <w:r w:rsidR="00F8051B" w:rsidRPr="00025CE3">
          <w:rPr>
            <w:rStyle w:val="Hyperlink"/>
            <w:noProof/>
          </w:rPr>
          <w:t>Functional Appropriateness</w:t>
        </w:r>
        <w:r w:rsidR="00F8051B">
          <w:rPr>
            <w:noProof/>
            <w:webHidden/>
          </w:rPr>
          <w:tab/>
        </w:r>
        <w:r w:rsidR="00F8051B">
          <w:rPr>
            <w:noProof/>
            <w:webHidden/>
          </w:rPr>
          <w:fldChar w:fldCharType="begin"/>
        </w:r>
        <w:r w:rsidR="00F8051B">
          <w:rPr>
            <w:noProof/>
            <w:webHidden/>
          </w:rPr>
          <w:instrText xml:space="preserve"> PAGEREF _Toc158372665 \h </w:instrText>
        </w:r>
        <w:r w:rsidR="00F8051B">
          <w:rPr>
            <w:noProof/>
            <w:webHidden/>
          </w:rPr>
        </w:r>
        <w:r w:rsidR="00F8051B">
          <w:rPr>
            <w:noProof/>
            <w:webHidden/>
          </w:rPr>
          <w:fldChar w:fldCharType="separate"/>
        </w:r>
        <w:r w:rsidR="00F8051B">
          <w:rPr>
            <w:noProof/>
            <w:webHidden/>
          </w:rPr>
          <w:t>29</w:t>
        </w:r>
        <w:r w:rsidR="00F8051B">
          <w:rPr>
            <w:noProof/>
            <w:webHidden/>
          </w:rPr>
          <w:fldChar w:fldCharType="end"/>
        </w:r>
      </w:hyperlink>
    </w:p>
    <w:p w14:paraId="1813EE00" w14:textId="4023F5CA"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666" w:history="1">
        <w:r w:rsidR="00F8051B" w:rsidRPr="00025CE3">
          <w:rPr>
            <w:rStyle w:val="Hyperlink"/>
            <w:noProof/>
          </w:rPr>
          <w:t>Performance Efficiency</w:t>
        </w:r>
        <w:r w:rsidR="00F8051B">
          <w:rPr>
            <w:noProof/>
            <w:webHidden/>
          </w:rPr>
          <w:tab/>
        </w:r>
        <w:r w:rsidR="00F8051B">
          <w:rPr>
            <w:noProof/>
            <w:webHidden/>
          </w:rPr>
          <w:fldChar w:fldCharType="begin"/>
        </w:r>
        <w:r w:rsidR="00F8051B">
          <w:rPr>
            <w:noProof/>
            <w:webHidden/>
          </w:rPr>
          <w:instrText xml:space="preserve"> PAGEREF _Toc158372666 \h </w:instrText>
        </w:r>
        <w:r w:rsidR="00F8051B">
          <w:rPr>
            <w:noProof/>
            <w:webHidden/>
          </w:rPr>
        </w:r>
        <w:r w:rsidR="00F8051B">
          <w:rPr>
            <w:noProof/>
            <w:webHidden/>
          </w:rPr>
          <w:fldChar w:fldCharType="separate"/>
        </w:r>
        <w:r w:rsidR="00F8051B">
          <w:rPr>
            <w:noProof/>
            <w:webHidden/>
          </w:rPr>
          <w:t>31</w:t>
        </w:r>
        <w:r w:rsidR="00F8051B">
          <w:rPr>
            <w:noProof/>
            <w:webHidden/>
          </w:rPr>
          <w:fldChar w:fldCharType="end"/>
        </w:r>
      </w:hyperlink>
    </w:p>
    <w:p w14:paraId="4F9E4280" w14:textId="12F0A74E"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67" w:history="1">
        <w:r w:rsidR="00F8051B" w:rsidRPr="00025CE3">
          <w:rPr>
            <w:rStyle w:val="Hyperlink"/>
            <w:noProof/>
          </w:rPr>
          <w:t>Time Behaviour</w:t>
        </w:r>
        <w:r w:rsidR="00F8051B">
          <w:rPr>
            <w:noProof/>
            <w:webHidden/>
          </w:rPr>
          <w:tab/>
        </w:r>
        <w:r w:rsidR="00F8051B">
          <w:rPr>
            <w:noProof/>
            <w:webHidden/>
          </w:rPr>
          <w:fldChar w:fldCharType="begin"/>
        </w:r>
        <w:r w:rsidR="00F8051B">
          <w:rPr>
            <w:noProof/>
            <w:webHidden/>
          </w:rPr>
          <w:instrText xml:space="preserve"> PAGEREF _Toc158372667 \h </w:instrText>
        </w:r>
        <w:r w:rsidR="00F8051B">
          <w:rPr>
            <w:noProof/>
            <w:webHidden/>
          </w:rPr>
        </w:r>
        <w:r w:rsidR="00F8051B">
          <w:rPr>
            <w:noProof/>
            <w:webHidden/>
          </w:rPr>
          <w:fldChar w:fldCharType="separate"/>
        </w:r>
        <w:r w:rsidR="00F8051B">
          <w:rPr>
            <w:noProof/>
            <w:webHidden/>
          </w:rPr>
          <w:t>31</w:t>
        </w:r>
        <w:r w:rsidR="00F8051B">
          <w:rPr>
            <w:noProof/>
            <w:webHidden/>
          </w:rPr>
          <w:fldChar w:fldCharType="end"/>
        </w:r>
      </w:hyperlink>
    </w:p>
    <w:p w14:paraId="056A13CD" w14:textId="4EDE58DF"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68" w:history="1">
        <w:r w:rsidR="00F8051B" w:rsidRPr="00025CE3">
          <w:rPr>
            <w:rStyle w:val="Hyperlink"/>
            <w:noProof/>
          </w:rPr>
          <w:t>Resource Utilisation</w:t>
        </w:r>
        <w:r w:rsidR="00F8051B">
          <w:rPr>
            <w:noProof/>
            <w:webHidden/>
          </w:rPr>
          <w:tab/>
        </w:r>
        <w:r w:rsidR="00F8051B">
          <w:rPr>
            <w:noProof/>
            <w:webHidden/>
          </w:rPr>
          <w:fldChar w:fldCharType="begin"/>
        </w:r>
        <w:r w:rsidR="00F8051B">
          <w:rPr>
            <w:noProof/>
            <w:webHidden/>
          </w:rPr>
          <w:instrText xml:space="preserve"> PAGEREF _Toc158372668 \h </w:instrText>
        </w:r>
        <w:r w:rsidR="00F8051B">
          <w:rPr>
            <w:noProof/>
            <w:webHidden/>
          </w:rPr>
        </w:r>
        <w:r w:rsidR="00F8051B">
          <w:rPr>
            <w:noProof/>
            <w:webHidden/>
          </w:rPr>
          <w:fldChar w:fldCharType="separate"/>
        </w:r>
        <w:r w:rsidR="00F8051B">
          <w:rPr>
            <w:noProof/>
            <w:webHidden/>
          </w:rPr>
          <w:t>32</w:t>
        </w:r>
        <w:r w:rsidR="00F8051B">
          <w:rPr>
            <w:noProof/>
            <w:webHidden/>
          </w:rPr>
          <w:fldChar w:fldCharType="end"/>
        </w:r>
      </w:hyperlink>
    </w:p>
    <w:p w14:paraId="51865725" w14:textId="00D3D65A"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69" w:history="1">
        <w:r w:rsidR="00F8051B" w:rsidRPr="00025CE3">
          <w:rPr>
            <w:rStyle w:val="Hyperlink"/>
            <w:noProof/>
          </w:rPr>
          <w:t>Capacity</w:t>
        </w:r>
        <w:r w:rsidR="00F8051B">
          <w:rPr>
            <w:noProof/>
            <w:webHidden/>
          </w:rPr>
          <w:tab/>
        </w:r>
        <w:r w:rsidR="00F8051B">
          <w:rPr>
            <w:noProof/>
            <w:webHidden/>
          </w:rPr>
          <w:fldChar w:fldCharType="begin"/>
        </w:r>
        <w:r w:rsidR="00F8051B">
          <w:rPr>
            <w:noProof/>
            <w:webHidden/>
          </w:rPr>
          <w:instrText xml:space="preserve"> PAGEREF _Toc158372669 \h </w:instrText>
        </w:r>
        <w:r w:rsidR="00F8051B">
          <w:rPr>
            <w:noProof/>
            <w:webHidden/>
          </w:rPr>
        </w:r>
        <w:r w:rsidR="00F8051B">
          <w:rPr>
            <w:noProof/>
            <w:webHidden/>
          </w:rPr>
          <w:fldChar w:fldCharType="separate"/>
        </w:r>
        <w:r w:rsidR="00F8051B">
          <w:rPr>
            <w:noProof/>
            <w:webHidden/>
          </w:rPr>
          <w:t>34</w:t>
        </w:r>
        <w:r w:rsidR="00F8051B">
          <w:rPr>
            <w:noProof/>
            <w:webHidden/>
          </w:rPr>
          <w:fldChar w:fldCharType="end"/>
        </w:r>
      </w:hyperlink>
    </w:p>
    <w:p w14:paraId="29C9FEB5" w14:textId="3CC89166"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670" w:history="1">
        <w:r w:rsidR="00F8051B" w:rsidRPr="00025CE3">
          <w:rPr>
            <w:rStyle w:val="Hyperlink"/>
            <w:noProof/>
          </w:rPr>
          <w:t>Compatibility</w:t>
        </w:r>
        <w:r w:rsidR="00F8051B">
          <w:rPr>
            <w:noProof/>
            <w:webHidden/>
          </w:rPr>
          <w:tab/>
        </w:r>
        <w:r w:rsidR="00F8051B">
          <w:rPr>
            <w:noProof/>
            <w:webHidden/>
          </w:rPr>
          <w:fldChar w:fldCharType="begin"/>
        </w:r>
        <w:r w:rsidR="00F8051B">
          <w:rPr>
            <w:noProof/>
            <w:webHidden/>
          </w:rPr>
          <w:instrText xml:space="preserve"> PAGEREF _Toc158372670 \h </w:instrText>
        </w:r>
        <w:r w:rsidR="00F8051B">
          <w:rPr>
            <w:noProof/>
            <w:webHidden/>
          </w:rPr>
        </w:r>
        <w:r w:rsidR="00F8051B">
          <w:rPr>
            <w:noProof/>
            <w:webHidden/>
          </w:rPr>
          <w:fldChar w:fldCharType="separate"/>
        </w:r>
        <w:r w:rsidR="00F8051B">
          <w:rPr>
            <w:noProof/>
            <w:webHidden/>
          </w:rPr>
          <w:t>35</w:t>
        </w:r>
        <w:r w:rsidR="00F8051B">
          <w:rPr>
            <w:noProof/>
            <w:webHidden/>
          </w:rPr>
          <w:fldChar w:fldCharType="end"/>
        </w:r>
      </w:hyperlink>
    </w:p>
    <w:p w14:paraId="453D3E8B" w14:textId="71DEAFFD"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71" w:history="1">
        <w:r w:rsidR="00F8051B" w:rsidRPr="00025CE3">
          <w:rPr>
            <w:rStyle w:val="Hyperlink"/>
            <w:noProof/>
          </w:rPr>
          <w:t>Co-Existence</w:t>
        </w:r>
        <w:r w:rsidR="00F8051B">
          <w:rPr>
            <w:noProof/>
            <w:webHidden/>
          </w:rPr>
          <w:tab/>
        </w:r>
        <w:r w:rsidR="00F8051B">
          <w:rPr>
            <w:noProof/>
            <w:webHidden/>
          </w:rPr>
          <w:fldChar w:fldCharType="begin"/>
        </w:r>
        <w:r w:rsidR="00F8051B">
          <w:rPr>
            <w:noProof/>
            <w:webHidden/>
          </w:rPr>
          <w:instrText xml:space="preserve"> PAGEREF _Toc158372671 \h </w:instrText>
        </w:r>
        <w:r w:rsidR="00F8051B">
          <w:rPr>
            <w:noProof/>
            <w:webHidden/>
          </w:rPr>
        </w:r>
        <w:r w:rsidR="00F8051B">
          <w:rPr>
            <w:noProof/>
            <w:webHidden/>
          </w:rPr>
          <w:fldChar w:fldCharType="separate"/>
        </w:r>
        <w:r w:rsidR="00F8051B">
          <w:rPr>
            <w:noProof/>
            <w:webHidden/>
          </w:rPr>
          <w:t>35</w:t>
        </w:r>
        <w:r w:rsidR="00F8051B">
          <w:rPr>
            <w:noProof/>
            <w:webHidden/>
          </w:rPr>
          <w:fldChar w:fldCharType="end"/>
        </w:r>
      </w:hyperlink>
    </w:p>
    <w:p w14:paraId="59953DB3" w14:textId="684E3094"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72" w:history="1">
        <w:r w:rsidR="00F8051B" w:rsidRPr="00025CE3">
          <w:rPr>
            <w:rStyle w:val="Hyperlink"/>
            <w:noProof/>
          </w:rPr>
          <w:t>Interoperability</w:t>
        </w:r>
        <w:r w:rsidR="00F8051B">
          <w:rPr>
            <w:noProof/>
            <w:webHidden/>
          </w:rPr>
          <w:tab/>
        </w:r>
        <w:r w:rsidR="00F8051B">
          <w:rPr>
            <w:noProof/>
            <w:webHidden/>
          </w:rPr>
          <w:fldChar w:fldCharType="begin"/>
        </w:r>
        <w:r w:rsidR="00F8051B">
          <w:rPr>
            <w:noProof/>
            <w:webHidden/>
          </w:rPr>
          <w:instrText xml:space="preserve"> PAGEREF _Toc158372672 \h </w:instrText>
        </w:r>
        <w:r w:rsidR="00F8051B">
          <w:rPr>
            <w:noProof/>
            <w:webHidden/>
          </w:rPr>
        </w:r>
        <w:r w:rsidR="00F8051B">
          <w:rPr>
            <w:noProof/>
            <w:webHidden/>
          </w:rPr>
          <w:fldChar w:fldCharType="separate"/>
        </w:r>
        <w:r w:rsidR="00F8051B">
          <w:rPr>
            <w:noProof/>
            <w:webHidden/>
          </w:rPr>
          <w:t>36</w:t>
        </w:r>
        <w:r w:rsidR="00F8051B">
          <w:rPr>
            <w:noProof/>
            <w:webHidden/>
          </w:rPr>
          <w:fldChar w:fldCharType="end"/>
        </w:r>
      </w:hyperlink>
    </w:p>
    <w:p w14:paraId="4D6CE8BF" w14:textId="27E3AA4F"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73" w:history="1">
        <w:r w:rsidR="00F8051B" w:rsidRPr="00025CE3">
          <w:rPr>
            <w:rStyle w:val="Hyperlink"/>
            <w:noProof/>
          </w:rPr>
          <w:t>Integrations</w:t>
        </w:r>
        <w:r w:rsidR="00F8051B">
          <w:rPr>
            <w:noProof/>
            <w:webHidden/>
          </w:rPr>
          <w:tab/>
        </w:r>
        <w:r w:rsidR="00F8051B">
          <w:rPr>
            <w:noProof/>
            <w:webHidden/>
          </w:rPr>
          <w:fldChar w:fldCharType="begin"/>
        </w:r>
        <w:r w:rsidR="00F8051B">
          <w:rPr>
            <w:noProof/>
            <w:webHidden/>
          </w:rPr>
          <w:instrText xml:space="preserve"> PAGEREF _Toc158372673 \h </w:instrText>
        </w:r>
        <w:r w:rsidR="00F8051B">
          <w:rPr>
            <w:noProof/>
            <w:webHidden/>
          </w:rPr>
        </w:r>
        <w:r w:rsidR="00F8051B">
          <w:rPr>
            <w:noProof/>
            <w:webHidden/>
          </w:rPr>
          <w:fldChar w:fldCharType="separate"/>
        </w:r>
        <w:r w:rsidR="00F8051B">
          <w:rPr>
            <w:noProof/>
            <w:webHidden/>
          </w:rPr>
          <w:t>38</w:t>
        </w:r>
        <w:r w:rsidR="00F8051B">
          <w:rPr>
            <w:noProof/>
            <w:webHidden/>
          </w:rPr>
          <w:fldChar w:fldCharType="end"/>
        </w:r>
      </w:hyperlink>
    </w:p>
    <w:p w14:paraId="6629D6BA" w14:textId="5F2BFCC1"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674" w:history="1">
        <w:r w:rsidR="00F8051B" w:rsidRPr="00025CE3">
          <w:rPr>
            <w:rStyle w:val="Hyperlink"/>
            <w:noProof/>
          </w:rPr>
          <w:t>Usability</w:t>
        </w:r>
        <w:r w:rsidR="00F8051B">
          <w:rPr>
            <w:noProof/>
            <w:webHidden/>
          </w:rPr>
          <w:tab/>
        </w:r>
        <w:r w:rsidR="00F8051B">
          <w:rPr>
            <w:noProof/>
            <w:webHidden/>
          </w:rPr>
          <w:fldChar w:fldCharType="begin"/>
        </w:r>
        <w:r w:rsidR="00F8051B">
          <w:rPr>
            <w:noProof/>
            <w:webHidden/>
          </w:rPr>
          <w:instrText xml:space="preserve"> PAGEREF _Toc158372674 \h </w:instrText>
        </w:r>
        <w:r w:rsidR="00F8051B">
          <w:rPr>
            <w:noProof/>
            <w:webHidden/>
          </w:rPr>
        </w:r>
        <w:r w:rsidR="00F8051B">
          <w:rPr>
            <w:noProof/>
            <w:webHidden/>
          </w:rPr>
          <w:fldChar w:fldCharType="separate"/>
        </w:r>
        <w:r w:rsidR="00F8051B">
          <w:rPr>
            <w:noProof/>
            <w:webHidden/>
          </w:rPr>
          <w:t>40</w:t>
        </w:r>
        <w:r w:rsidR="00F8051B">
          <w:rPr>
            <w:noProof/>
            <w:webHidden/>
          </w:rPr>
          <w:fldChar w:fldCharType="end"/>
        </w:r>
      </w:hyperlink>
    </w:p>
    <w:p w14:paraId="6E1F9AA0" w14:textId="310FF225"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75" w:history="1">
        <w:r w:rsidR="00F8051B" w:rsidRPr="00025CE3">
          <w:rPr>
            <w:rStyle w:val="Hyperlink"/>
            <w:noProof/>
          </w:rPr>
          <w:t>Appropriateness Recognisability</w:t>
        </w:r>
        <w:r w:rsidR="00F8051B">
          <w:rPr>
            <w:noProof/>
            <w:webHidden/>
          </w:rPr>
          <w:tab/>
        </w:r>
        <w:r w:rsidR="00F8051B">
          <w:rPr>
            <w:noProof/>
            <w:webHidden/>
          </w:rPr>
          <w:fldChar w:fldCharType="begin"/>
        </w:r>
        <w:r w:rsidR="00F8051B">
          <w:rPr>
            <w:noProof/>
            <w:webHidden/>
          </w:rPr>
          <w:instrText xml:space="preserve"> PAGEREF _Toc158372675 \h </w:instrText>
        </w:r>
        <w:r w:rsidR="00F8051B">
          <w:rPr>
            <w:noProof/>
            <w:webHidden/>
          </w:rPr>
        </w:r>
        <w:r w:rsidR="00F8051B">
          <w:rPr>
            <w:noProof/>
            <w:webHidden/>
          </w:rPr>
          <w:fldChar w:fldCharType="separate"/>
        </w:r>
        <w:r w:rsidR="00F8051B">
          <w:rPr>
            <w:noProof/>
            <w:webHidden/>
          </w:rPr>
          <w:t>40</w:t>
        </w:r>
        <w:r w:rsidR="00F8051B">
          <w:rPr>
            <w:noProof/>
            <w:webHidden/>
          </w:rPr>
          <w:fldChar w:fldCharType="end"/>
        </w:r>
      </w:hyperlink>
    </w:p>
    <w:p w14:paraId="4D7BCC08" w14:textId="3C379ACC"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76" w:history="1">
        <w:r w:rsidR="00F8051B" w:rsidRPr="00025CE3">
          <w:rPr>
            <w:rStyle w:val="Hyperlink"/>
            <w:noProof/>
          </w:rPr>
          <w:t>Learnability</w:t>
        </w:r>
        <w:r w:rsidR="00F8051B">
          <w:rPr>
            <w:noProof/>
            <w:webHidden/>
          </w:rPr>
          <w:tab/>
        </w:r>
        <w:r w:rsidR="00F8051B">
          <w:rPr>
            <w:noProof/>
            <w:webHidden/>
          </w:rPr>
          <w:fldChar w:fldCharType="begin"/>
        </w:r>
        <w:r w:rsidR="00F8051B">
          <w:rPr>
            <w:noProof/>
            <w:webHidden/>
          </w:rPr>
          <w:instrText xml:space="preserve"> PAGEREF _Toc158372676 \h </w:instrText>
        </w:r>
        <w:r w:rsidR="00F8051B">
          <w:rPr>
            <w:noProof/>
            <w:webHidden/>
          </w:rPr>
        </w:r>
        <w:r w:rsidR="00F8051B">
          <w:rPr>
            <w:noProof/>
            <w:webHidden/>
          </w:rPr>
          <w:fldChar w:fldCharType="separate"/>
        </w:r>
        <w:r w:rsidR="00F8051B">
          <w:rPr>
            <w:noProof/>
            <w:webHidden/>
          </w:rPr>
          <w:t>40</w:t>
        </w:r>
        <w:r w:rsidR="00F8051B">
          <w:rPr>
            <w:noProof/>
            <w:webHidden/>
          </w:rPr>
          <w:fldChar w:fldCharType="end"/>
        </w:r>
      </w:hyperlink>
    </w:p>
    <w:p w14:paraId="214F3BEE" w14:textId="5D11DA92"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77" w:history="1">
        <w:r w:rsidR="00F8051B" w:rsidRPr="00025CE3">
          <w:rPr>
            <w:rStyle w:val="Hyperlink"/>
            <w:noProof/>
          </w:rPr>
          <w:t>Operability</w:t>
        </w:r>
        <w:r w:rsidR="00F8051B">
          <w:rPr>
            <w:noProof/>
            <w:webHidden/>
          </w:rPr>
          <w:tab/>
        </w:r>
        <w:r w:rsidR="00F8051B">
          <w:rPr>
            <w:noProof/>
            <w:webHidden/>
          </w:rPr>
          <w:fldChar w:fldCharType="begin"/>
        </w:r>
        <w:r w:rsidR="00F8051B">
          <w:rPr>
            <w:noProof/>
            <w:webHidden/>
          </w:rPr>
          <w:instrText xml:space="preserve"> PAGEREF _Toc158372677 \h </w:instrText>
        </w:r>
        <w:r w:rsidR="00F8051B">
          <w:rPr>
            <w:noProof/>
            <w:webHidden/>
          </w:rPr>
        </w:r>
        <w:r w:rsidR="00F8051B">
          <w:rPr>
            <w:noProof/>
            <w:webHidden/>
          </w:rPr>
          <w:fldChar w:fldCharType="separate"/>
        </w:r>
        <w:r w:rsidR="00F8051B">
          <w:rPr>
            <w:noProof/>
            <w:webHidden/>
          </w:rPr>
          <w:t>41</w:t>
        </w:r>
        <w:r w:rsidR="00F8051B">
          <w:rPr>
            <w:noProof/>
            <w:webHidden/>
          </w:rPr>
          <w:fldChar w:fldCharType="end"/>
        </w:r>
      </w:hyperlink>
    </w:p>
    <w:p w14:paraId="77BAD7F3" w14:textId="5E8C0008"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78" w:history="1">
        <w:r w:rsidR="00F8051B" w:rsidRPr="00025CE3">
          <w:rPr>
            <w:rStyle w:val="Hyperlink"/>
            <w:noProof/>
          </w:rPr>
          <w:t>Accessibility</w:t>
        </w:r>
        <w:r w:rsidR="00F8051B">
          <w:rPr>
            <w:noProof/>
            <w:webHidden/>
          </w:rPr>
          <w:tab/>
        </w:r>
        <w:r w:rsidR="00F8051B">
          <w:rPr>
            <w:noProof/>
            <w:webHidden/>
          </w:rPr>
          <w:fldChar w:fldCharType="begin"/>
        </w:r>
        <w:r w:rsidR="00F8051B">
          <w:rPr>
            <w:noProof/>
            <w:webHidden/>
          </w:rPr>
          <w:instrText xml:space="preserve"> PAGEREF _Toc158372678 \h </w:instrText>
        </w:r>
        <w:r w:rsidR="00F8051B">
          <w:rPr>
            <w:noProof/>
            <w:webHidden/>
          </w:rPr>
        </w:r>
        <w:r w:rsidR="00F8051B">
          <w:rPr>
            <w:noProof/>
            <w:webHidden/>
          </w:rPr>
          <w:fldChar w:fldCharType="separate"/>
        </w:r>
        <w:r w:rsidR="00F8051B">
          <w:rPr>
            <w:noProof/>
            <w:webHidden/>
          </w:rPr>
          <w:t>45</w:t>
        </w:r>
        <w:r w:rsidR="00F8051B">
          <w:rPr>
            <w:noProof/>
            <w:webHidden/>
          </w:rPr>
          <w:fldChar w:fldCharType="end"/>
        </w:r>
      </w:hyperlink>
    </w:p>
    <w:p w14:paraId="55FB71D9" w14:textId="1820DC3B"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679" w:history="1">
        <w:r w:rsidR="00F8051B" w:rsidRPr="00025CE3">
          <w:rPr>
            <w:rStyle w:val="Hyperlink"/>
            <w:noProof/>
          </w:rPr>
          <w:t>Reliability</w:t>
        </w:r>
        <w:r w:rsidR="00F8051B">
          <w:rPr>
            <w:noProof/>
            <w:webHidden/>
          </w:rPr>
          <w:tab/>
        </w:r>
        <w:r w:rsidR="00F8051B">
          <w:rPr>
            <w:noProof/>
            <w:webHidden/>
          </w:rPr>
          <w:fldChar w:fldCharType="begin"/>
        </w:r>
        <w:r w:rsidR="00F8051B">
          <w:rPr>
            <w:noProof/>
            <w:webHidden/>
          </w:rPr>
          <w:instrText xml:space="preserve"> PAGEREF _Toc158372679 \h </w:instrText>
        </w:r>
        <w:r w:rsidR="00F8051B">
          <w:rPr>
            <w:noProof/>
            <w:webHidden/>
          </w:rPr>
        </w:r>
        <w:r w:rsidR="00F8051B">
          <w:rPr>
            <w:noProof/>
            <w:webHidden/>
          </w:rPr>
          <w:fldChar w:fldCharType="separate"/>
        </w:r>
        <w:r w:rsidR="00F8051B">
          <w:rPr>
            <w:noProof/>
            <w:webHidden/>
          </w:rPr>
          <w:t>46</w:t>
        </w:r>
        <w:r w:rsidR="00F8051B">
          <w:rPr>
            <w:noProof/>
            <w:webHidden/>
          </w:rPr>
          <w:fldChar w:fldCharType="end"/>
        </w:r>
      </w:hyperlink>
    </w:p>
    <w:p w14:paraId="2A4B7351" w14:textId="28A1EDA5"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80" w:history="1">
        <w:r w:rsidR="00F8051B" w:rsidRPr="00025CE3">
          <w:rPr>
            <w:rStyle w:val="Hyperlink"/>
            <w:noProof/>
          </w:rPr>
          <w:t>Maturity</w:t>
        </w:r>
        <w:r w:rsidR="00F8051B">
          <w:rPr>
            <w:noProof/>
            <w:webHidden/>
          </w:rPr>
          <w:tab/>
        </w:r>
        <w:r w:rsidR="00F8051B">
          <w:rPr>
            <w:noProof/>
            <w:webHidden/>
          </w:rPr>
          <w:fldChar w:fldCharType="begin"/>
        </w:r>
        <w:r w:rsidR="00F8051B">
          <w:rPr>
            <w:noProof/>
            <w:webHidden/>
          </w:rPr>
          <w:instrText xml:space="preserve"> PAGEREF _Toc158372680 \h </w:instrText>
        </w:r>
        <w:r w:rsidR="00F8051B">
          <w:rPr>
            <w:noProof/>
            <w:webHidden/>
          </w:rPr>
        </w:r>
        <w:r w:rsidR="00F8051B">
          <w:rPr>
            <w:noProof/>
            <w:webHidden/>
          </w:rPr>
          <w:fldChar w:fldCharType="separate"/>
        </w:r>
        <w:r w:rsidR="00F8051B">
          <w:rPr>
            <w:noProof/>
            <w:webHidden/>
          </w:rPr>
          <w:t>46</w:t>
        </w:r>
        <w:r w:rsidR="00F8051B">
          <w:rPr>
            <w:noProof/>
            <w:webHidden/>
          </w:rPr>
          <w:fldChar w:fldCharType="end"/>
        </w:r>
      </w:hyperlink>
    </w:p>
    <w:p w14:paraId="2B93A9F7" w14:textId="3FC68EC8"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81" w:history="1">
        <w:r w:rsidR="00F8051B" w:rsidRPr="00025CE3">
          <w:rPr>
            <w:rStyle w:val="Hyperlink"/>
            <w:noProof/>
          </w:rPr>
          <w:t>Availability</w:t>
        </w:r>
        <w:r w:rsidR="00F8051B">
          <w:rPr>
            <w:noProof/>
            <w:webHidden/>
          </w:rPr>
          <w:tab/>
        </w:r>
        <w:r w:rsidR="00F8051B">
          <w:rPr>
            <w:noProof/>
            <w:webHidden/>
          </w:rPr>
          <w:fldChar w:fldCharType="begin"/>
        </w:r>
        <w:r w:rsidR="00F8051B">
          <w:rPr>
            <w:noProof/>
            <w:webHidden/>
          </w:rPr>
          <w:instrText xml:space="preserve"> PAGEREF _Toc158372681 \h </w:instrText>
        </w:r>
        <w:r w:rsidR="00F8051B">
          <w:rPr>
            <w:noProof/>
            <w:webHidden/>
          </w:rPr>
        </w:r>
        <w:r w:rsidR="00F8051B">
          <w:rPr>
            <w:noProof/>
            <w:webHidden/>
          </w:rPr>
          <w:fldChar w:fldCharType="separate"/>
        </w:r>
        <w:r w:rsidR="00F8051B">
          <w:rPr>
            <w:noProof/>
            <w:webHidden/>
          </w:rPr>
          <w:t>46</w:t>
        </w:r>
        <w:r w:rsidR="00F8051B">
          <w:rPr>
            <w:noProof/>
            <w:webHidden/>
          </w:rPr>
          <w:fldChar w:fldCharType="end"/>
        </w:r>
      </w:hyperlink>
    </w:p>
    <w:p w14:paraId="5AEC43C4" w14:textId="37CAB2E9"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82" w:history="1">
        <w:r w:rsidR="00F8051B" w:rsidRPr="00025CE3">
          <w:rPr>
            <w:rStyle w:val="Hyperlink"/>
            <w:noProof/>
          </w:rPr>
          <w:t>Fault Tolerance</w:t>
        </w:r>
        <w:r w:rsidR="00F8051B">
          <w:rPr>
            <w:noProof/>
            <w:webHidden/>
          </w:rPr>
          <w:tab/>
        </w:r>
        <w:r w:rsidR="00F8051B">
          <w:rPr>
            <w:noProof/>
            <w:webHidden/>
          </w:rPr>
          <w:fldChar w:fldCharType="begin"/>
        </w:r>
        <w:r w:rsidR="00F8051B">
          <w:rPr>
            <w:noProof/>
            <w:webHidden/>
          </w:rPr>
          <w:instrText xml:space="preserve"> PAGEREF _Toc158372682 \h </w:instrText>
        </w:r>
        <w:r w:rsidR="00F8051B">
          <w:rPr>
            <w:noProof/>
            <w:webHidden/>
          </w:rPr>
        </w:r>
        <w:r w:rsidR="00F8051B">
          <w:rPr>
            <w:noProof/>
            <w:webHidden/>
          </w:rPr>
          <w:fldChar w:fldCharType="separate"/>
        </w:r>
        <w:r w:rsidR="00F8051B">
          <w:rPr>
            <w:noProof/>
            <w:webHidden/>
          </w:rPr>
          <w:t>47</w:t>
        </w:r>
        <w:r w:rsidR="00F8051B">
          <w:rPr>
            <w:noProof/>
            <w:webHidden/>
          </w:rPr>
          <w:fldChar w:fldCharType="end"/>
        </w:r>
      </w:hyperlink>
    </w:p>
    <w:p w14:paraId="34F0AAA5" w14:textId="5253D3C1"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83" w:history="1">
        <w:r w:rsidR="00F8051B" w:rsidRPr="00025CE3">
          <w:rPr>
            <w:rStyle w:val="Hyperlink"/>
            <w:noProof/>
          </w:rPr>
          <w:t>Recoverability</w:t>
        </w:r>
        <w:r w:rsidR="00F8051B">
          <w:rPr>
            <w:noProof/>
            <w:webHidden/>
          </w:rPr>
          <w:tab/>
        </w:r>
        <w:r w:rsidR="00F8051B">
          <w:rPr>
            <w:noProof/>
            <w:webHidden/>
          </w:rPr>
          <w:fldChar w:fldCharType="begin"/>
        </w:r>
        <w:r w:rsidR="00F8051B">
          <w:rPr>
            <w:noProof/>
            <w:webHidden/>
          </w:rPr>
          <w:instrText xml:space="preserve"> PAGEREF _Toc158372683 \h </w:instrText>
        </w:r>
        <w:r w:rsidR="00F8051B">
          <w:rPr>
            <w:noProof/>
            <w:webHidden/>
          </w:rPr>
        </w:r>
        <w:r w:rsidR="00F8051B">
          <w:rPr>
            <w:noProof/>
            <w:webHidden/>
          </w:rPr>
          <w:fldChar w:fldCharType="separate"/>
        </w:r>
        <w:r w:rsidR="00F8051B">
          <w:rPr>
            <w:noProof/>
            <w:webHidden/>
          </w:rPr>
          <w:t>49</w:t>
        </w:r>
        <w:r w:rsidR="00F8051B">
          <w:rPr>
            <w:noProof/>
            <w:webHidden/>
          </w:rPr>
          <w:fldChar w:fldCharType="end"/>
        </w:r>
      </w:hyperlink>
    </w:p>
    <w:p w14:paraId="0FCF39C3" w14:textId="5FA0C003"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684" w:history="1">
        <w:r w:rsidR="00F8051B" w:rsidRPr="00025CE3">
          <w:rPr>
            <w:rStyle w:val="Hyperlink"/>
            <w:noProof/>
          </w:rPr>
          <w:t>Security</w:t>
        </w:r>
        <w:r w:rsidR="00F8051B">
          <w:rPr>
            <w:noProof/>
            <w:webHidden/>
          </w:rPr>
          <w:tab/>
        </w:r>
        <w:r w:rsidR="00F8051B">
          <w:rPr>
            <w:noProof/>
            <w:webHidden/>
          </w:rPr>
          <w:fldChar w:fldCharType="begin"/>
        </w:r>
        <w:r w:rsidR="00F8051B">
          <w:rPr>
            <w:noProof/>
            <w:webHidden/>
          </w:rPr>
          <w:instrText xml:space="preserve"> PAGEREF _Toc158372684 \h </w:instrText>
        </w:r>
        <w:r w:rsidR="00F8051B">
          <w:rPr>
            <w:noProof/>
            <w:webHidden/>
          </w:rPr>
        </w:r>
        <w:r w:rsidR="00F8051B">
          <w:rPr>
            <w:noProof/>
            <w:webHidden/>
          </w:rPr>
          <w:fldChar w:fldCharType="separate"/>
        </w:r>
        <w:r w:rsidR="00F8051B">
          <w:rPr>
            <w:noProof/>
            <w:webHidden/>
          </w:rPr>
          <w:t>50</w:t>
        </w:r>
        <w:r w:rsidR="00F8051B">
          <w:rPr>
            <w:noProof/>
            <w:webHidden/>
          </w:rPr>
          <w:fldChar w:fldCharType="end"/>
        </w:r>
      </w:hyperlink>
    </w:p>
    <w:p w14:paraId="1BE79BB3" w14:textId="795B55F1"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85" w:history="1">
        <w:r w:rsidR="00F8051B" w:rsidRPr="00025CE3">
          <w:rPr>
            <w:rStyle w:val="Hyperlink"/>
            <w:noProof/>
          </w:rPr>
          <w:t>General</w:t>
        </w:r>
        <w:r w:rsidR="00F8051B">
          <w:rPr>
            <w:noProof/>
            <w:webHidden/>
          </w:rPr>
          <w:tab/>
        </w:r>
        <w:r w:rsidR="00F8051B">
          <w:rPr>
            <w:noProof/>
            <w:webHidden/>
          </w:rPr>
          <w:fldChar w:fldCharType="begin"/>
        </w:r>
        <w:r w:rsidR="00F8051B">
          <w:rPr>
            <w:noProof/>
            <w:webHidden/>
          </w:rPr>
          <w:instrText xml:space="preserve"> PAGEREF _Toc158372685 \h </w:instrText>
        </w:r>
        <w:r w:rsidR="00F8051B">
          <w:rPr>
            <w:noProof/>
            <w:webHidden/>
          </w:rPr>
        </w:r>
        <w:r w:rsidR="00F8051B">
          <w:rPr>
            <w:noProof/>
            <w:webHidden/>
          </w:rPr>
          <w:fldChar w:fldCharType="separate"/>
        </w:r>
        <w:r w:rsidR="00F8051B">
          <w:rPr>
            <w:noProof/>
            <w:webHidden/>
          </w:rPr>
          <w:t>50</w:t>
        </w:r>
        <w:r w:rsidR="00F8051B">
          <w:rPr>
            <w:noProof/>
            <w:webHidden/>
          </w:rPr>
          <w:fldChar w:fldCharType="end"/>
        </w:r>
      </w:hyperlink>
    </w:p>
    <w:p w14:paraId="1F4CDBCD" w14:textId="715D4308"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86" w:history="1">
        <w:r w:rsidR="00F8051B" w:rsidRPr="00025CE3">
          <w:rPr>
            <w:rStyle w:val="Hyperlink"/>
            <w:noProof/>
          </w:rPr>
          <w:t>Confidentiality</w:t>
        </w:r>
        <w:r w:rsidR="00F8051B">
          <w:rPr>
            <w:noProof/>
            <w:webHidden/>
          </w:rPr>
          <w:tab/>
        </w:r>
        <w:r w:rsidR="00F8051B">
          <w:rPr>
            <w:noProof/>
            <w:webHidden/>
          </w:rPr>
          <w:fldChar w:fldCharType="begin"/>
        </w:r>
        <w:r w:rsidR="00F8051B">
          <w:rPr>
            <w:noProof/>
            <w:webHidden/>
          </w:rPr>
          <w:instrText xml:space="preserve"> PAGEREF _Toc158372686 \h </w:instrText>
        </w:r>
        <w:r w:rsidR="00F8051B">
          <w:rPr>
            <w:noProof/>
            <w:webHidden/>
          </w:rPr>
        </w:r>
        <w:r w:rsidR="00F8051B">
          <w:rPr>
            <w:noProof/>
            <w:webHidden/>
          </w:rPr>
          <w:fldChar w:fldCharType="separate"/>
        </w:r>
        <w:r w:rsidR="00F8051B">
          <w:rPr>
            <w:noProof/>
            <w:webHidden/>
          </w:rPr>
          <w:t>51</w:t>
        </w:r>
        <w:r w:rsidR="00F8051B">
          <w:rPr>
            <w:noProof/>
            <w:webHidden/>
          </w:rPr>
          <w:fldChar w:fldCharType="end"/>
        </w:r>
      </w:hyperlink>
    </w:p>
    <w:p w14:paraId="6298FCAC" w14:textId="41388671"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87" w:history="1">
        <w:r w:rsidR="00F8051B" w:rsidRPr="00025CE3">
          <w:rPr>
            <w:rStyle w:val="Hyperlink"/>
            <w:noProof/>
          </w:rPr>
          <w:t>Integrity</w:t>
        </w:r>
        <w:r w:rsidR="00F8051B">
          <w:rPr>
            <w:noProof/>
            <w:webHidden/>
          </w:rPr>
          <w:tab/>
        </w:r>
        <w:r w:rsidR="00F8051B">
          <w:rPr>
            <w:noProof/>
            <w:webHidden/>
          </w:rPr>
          <w:fldChar w:fldCharType="begin"/>
        </w:r>
        <w:r w:rsidR="00F8051B">
          <w:rPr>
            <w:noProof/>
            <w:webHidden/>
          </w:rPr>
          <w:instrText xml:space="preserve"> PAGEREF _Toc158372687 \h </w:instrText>
        </w:r>
        <w:r w:rsidR="00F8051B">
          <w:rPr>
            <w:noProof/>
            <w:webHidden/>
          </w:rPr>
        </w:r>
        <w:r w:rsidR="00F8051B">
          <w:rPr>
            <w:noProof/>
            <w:webHidden/>
          </w:rPr>
          <w:fldChar w:fldCharType="separate"/>
        </w:r>
        <w:r w:rsidR="00F8051B">
          <w:rPr>
            <w:noProof/>
            <w:webHidden/>
          </w:rPr>
          <w:t>56</w:t>
        </w:r>
        <w:r w:rsidR="00F8051B">
          <w:rPr>
            <w:noProof/>
            <w:webHidden/>
          </w:rPr>
          <w:fldChar w:fldCharType="end"/>
        </w:r>
      </w:hyperlink>
    </w:p>
    <w:p w14:paraId="22222AFA" w14:textId="0D87E175"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88" w:history="1">
        <w:r w:rsidR="00F8051B" w:rsidRPr="00025CE3">
          <w:rPr>
            <w:rStyle w:val="Hyperlink"/>
            <w:noProof/>
          </w:rPr>
          <w:t>Non-Repudiation</w:t>
        </w:r>
        <w:r w:rsidR="00F8051B">
          <w:rPr>
            <w:noProof/>
            <w:webHidden/>
          </w:rPr>
          <w:tab/>
        </w:r>
        <w:r w:rsidR="00F8051B">
          <w:rPr>
            <w:noProof/>
            <w:webHidden/>
          </w:rPr>
          <w:fldChar w:fldCharType="begin"/>
        </w:r>
        <w:r w:rsidR="00F8051B">
          <w:rPr>
            <w:noProof/>
            <w:webHidden/>
          </w:rPr>
          <w:instrText xml:space="preserve"> PAGEREF _Toc158372688 \h </w:instrText>
        </w:r>
        <w:r w:rsidR="00F8051B">
          <w:rPr>
            <w:noProof/>
            <w:webHidden/>
          </w:rPr>
        </w:r>
        <w:r w:rsidR="00F8051B">
          <w:rPr>
            <w:noProof/>
            <w:webHidden/>
          </w:rPr>
          <w:fldChar w:fldCharType="separate"/>
        </w:r>
        <w:r w:rsidR="00F8051B">
          <w:rPr>
            <w:noProof/>
            <w:webHidden/>
          </w:rPr>
          <w:t>58</w:t>
        </w:r>
        <w:r w:rsidR="00F8051B">
          <w:rPr>
            <w:noProof/>
            <w:webHidden/>
          </w:rPr>
          <w:fldChar w:fldCharType="end"/>
        </w:r>
      </w:hyperlink>
    </w:p>
    <w:p w14:paraId="13D78028" w14:textId="516C81B5"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89" w:history="1">
        <w:r w:rsidR="00F8051B" w:rsidRPr="00025CE3">
          <w:rPr>
            <w:rStyle w:val="Hyperlink"/>
            <w:noProof/>
          </w:rPr>
          <w:t>Authenticity</w:t>
        </w:r>
        <w:r w:rsidR="00F8051B">
          <w:rPr>
            <w:noProof/>
            <w:webHidden/>
          </w:rPr>
          <w:tab/>
        </w:r>
        <w:r w:rsidR="00F8051B">
          <w:rPr>
            <w:noProof/>
            <w:webHidden/>
          </w:rPr>
          <w:fldChar w:fldCharType="begin"/>
        </w:r>
        <w:r w:rsidR="00F8051B">
          <w:rPr>
            <w:noProof/>
            <w:webHidden/>
          </w:rPr>
          <w:instrText xml:space="preserve"> PAGEREF _Toc158372689 \h </w:instrText>
        </w:r>
        <w:r w:rsidR="00F8051B">
          <w:rPr>
            <w:noProof/>
            <w:webHidden/>
          </w:rPr>
        </w:r>
        <w:r w:rsidR="00F8051B">
          <w:rPr>
            <w:noProof/>
            <w:webHidden/>
          </w:rPr>
          <w:fldChar w:fldCharType="separate"/>
        </w:r>
        <w:r w:rsidR="00F8051B">
          <w:rPr>
            <w:noProof/>
            <w:webHidden/>
          </w:rPr>
          <w:t>59</w:t>
        </w:r>
        <w:r w:rsidR="00F8051B">
          <w:rPr>
            <w:noProof/>
            <w:webHidden/>
          </w:rPr>
          <w:fldChar w:fldCharType="end"/>
        </w:r>
      </w:hyperlink>
    </w:p>
    <w:p w14:paraId="4D5C2F02" w14:textId="1C278102"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90" w:history="1">
        <w:r w:rsidR="00F8051B" w:rsidRPr="00025CE3">
          <w:rPr>
            <w:rStyle w:val="Hyperlink"/>
            <w:noProof/>
          </w:rPr>
          <w:t>Accountability</w:t>
        </w:r>
        <w:r w:rsidR="00F8051B">
          <w:rPr>
            <w:noProof/>
            <w:webHidden/>
          </w:rPr>
          <w:tab/>
        </w:r>
        <w:r w:rsidR="00F8051B">
          <w:rPr>
            <w:noProof/>
            <w:webHidden/>
          </w:rPr>
          <w:fldChar w:fldCharType="begin"/>
        </w:r>
        <w:r w:rsidR="00F8051B">
          <w:rPr>
            <w:noProof/>
            <w:webHidden/>
          </w:rPr>
          <w:instrText xml:space="preserve"> PAGEREF _Toc158372690 \h </w:instrText>
        </w:r>
        <w:r w:rsidR="00F8051B">
          <w:rPr>
            <w:noProof/>
            <w:webHidden/>
          </w:rPr>
        </w:r>
        <w:r w:rsidR="00F8051B">
          <w:rPr>
            <w:noProof/>
            <w:webHidden/>
          </w:rPr>
          <w:fldChar w:fldCharType="separate"/>
        </w:r>
        <w:r w:rsidR="00F8051B">
          <w:rPr>
            <w:noProof/>
            <w:webHidden/>
          </w:rPr>
          <w:t>59</w:t>
        </w:r>
        <w:r w:rsidR="00F8051B">
          <w:rPr>
            <w:noProof/>
            <w:webHidden/>
          </w:rPr>
          <w:fldChar w:fldCharType="end"/>
        </w:r>
      </w:hyperlink>
    </w:p>
    <w:p w14:paraId="64844D92" w14:textId="18E0F393"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691" w:history="1">
        <w:r w:rsidR="00F8051B" w:rsidRPr="00025CE3">
          <w:rPr>
            <w:rStyle w:val="Hyperlink"/>
            <w:noProof/>
          </w:rPr>
          <w:t>Maintainability</w:t>
        </w:r>
        <w:r w:rsidR="00F8051B">
          <w:rPr>
            <w:noProof/>
            <w:webHidden/>
          </w:rPr>
          <w:tab/>
        </w:r>
        <w:r w:rsidR="00F8051B">
          <w:rPr>
            <w:noProof/>
            <w:webHidden/>
          </w:rPr>
          <w:fldChar w:fldCharType="begin"/>
        </w:r>
        <w:r w:rsidR="00F8051B">
          <w:rPr>
            <w:noProof/>
            <w:webHidden/>
          </w:rPr>
          <w:instrText xml:space="preserve"> PAGEREF _Toc158372691 \h </w:instrText>
        </w:r>
        <w:r w:rsidR="00F8051B">
          <w:rPr>
            <w:noProof/>
            <w:webHidden/>
          </w:rPr>
        </w:r>
        <w:r w:rsidR="00F8051B">
          <w:rPr>
            <w:noProof/>
            <w:webHidden/>
          </w:rPr>
          <w:fldChar w:fldCharType="separate"/>
        </w:r>
        <w:r w:rsidR="00F8051B">
          <w:rPr>
            <w:noProof/>
            <w:webHidden/>
          </w:rPr>
          <w:t>59</w:t>
        </w:r>
        <w:r w:rsidR="00F8051B">
          <w:rPr>
            <w:noProof/>
            <w:webHidden/>
          </w:rPr>
          <w:fldChar w:fldCharType="end"/>
        </w:r>
      </w:hyperlink>
    </w:p>
    <w:p w14:paraId="42A0BED1" w14:textId="5A981ECC"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92" w:history="1">
        <w:r w:rsidR="00F8051B" w:rsidRPr="00025CE3">
          <w:rPr>
            <w:rStyle w:val="Hyperlink"/>
            <w:noProof/>
          </w:rPr>
          <w:t>General</w:t>
        </w:r>
        <w:r w:rsidR="00F8051B">
          <w:rPr>
            <w:noProof/>
            <w:webHidden/>
          </w:rPr>
          <w:tab/>
        </w:r>
        <w:r w:rsidR="00F8051B">
          <w:rPr>
            <w:noProof/>
            <w:webHidden/>
          </w:rPr>
          <w:fldChar w:fldCharType="begin"/>
        </w:r>
        <w:r w:rsidR="00F8051B">
          <w:rPr>
            <w:noProof/>
            <w:webHidden/>
          </w:rPr>
          <w:instrText xml:space="preserve"> PAGEREF _Toc158372692 \h </w:instrText>
        </w:r>
        <w:r w:rsidR="00F8051B">
          <w:rPr>
            <w:noProof/>
            <w:webHidden/>
          </w:rPr>
        </w:r>
        <w:r w:rsidR="00F8051B">
          <w:rPr>
            <w:noProof/>
            <w:webHidden/>
          </w:rPr>
          <w:fldChar w:fldCharType="separate"/>
        </w:r>
        <w:r w:rsidR="00F8051B">
          <w:rPr>
            <w:noProof/>
            <w:webHidden/>
          </w:rPr>
          <w:t>59</w:t>
        </w:r>
        <w:r w:rsidR="00F8051B">
          <w:rPr>
            <w:noProof/>
            <w:webHidden/>
          </w:rPr>
          <w:fldChar w:fldCharType="end"/>
        </w:r>
      </w:hyperlink>
    </w:p>
    <w:p w14:paraId="2BC53D88" w14:textId="1C4DBEDF"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93" w:history="1">
        <w:r w:rsidR="00F8051B" w:rsidRPr="00025CE3">
          <w:rPr>
            <w:rStyle w:val="Hyperlink"/>
            <w:noProof/>
          </w:rPr>
          <w:t>Modularity</w:t>
        </w:r>
        <w:r w:rsidR="00F8051B">
          <w:rPr>
            <w:noProof/>
            <w:webHidden/>
          </w:rPr>
          <w:tab/>
        </w:r>
        <w:r w:rsidR="00F8051B">
          <w:rPr>
            <w:noProof/>
            <w:webHidden/>
          </w:rPr>
          <w:fldChar w:fldCharType="begin"/>
        </w:r>
        <w:r w:rsidR="00F8051B">
          <w:rPr>
            <w:noProof/>
            <w:webHidden/>
          </w:rPr>
          <w:instrText xml:space="preserve"> PAGEREF _Toc158372693 \h </w:instrText>
        </w:r>
        <w:r w:rsidR="00F8051B">
          <w:rPr>
            <w:noProof/>
            <w:webHidden/>
          </w:rPr>
        </w:r>
        <w:r w:rsidR="00F8051B">
          <w:rPr>
            <w:noProof/>
            <w:webHidden/>
          </w:rPr>
          <w:fldChar w:fldCharType="separate"/>
        </w:r>
        <w:r w:rsidR="00F8051B">
          <w:rPr>
            <w:noProof/>
            <w:webHidden/>
          </w:rPr>
          <w:t>60</w:t>
        </w:r>
        <w:r w:rsidR="00F8051B">
          <w:rPr>
            <w:noProof/>
            <w:webHidden/>
          </w:rPr>
          <w:fldChar w:fldCharType="end"/>
        </w:r>
      </w:hyperlink>
    </w:p>
    <w:p w14:paraId="48D64992" w14:textId="64D566FF"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94" w:history="1">
        <w:r w:rsidR="00F8051B" w:rsidRPr="00025CE3">
          <w:rPr>
            <w:rStyle w:val="Hyperlink"/>
            <w:noProof/>
          </w:rPr>
          <w:t>Reusability</w:t>
        </w:r>
        <w:r w:rsidR="00F8051B">
          <w:rPr>
            <w:noProof/>
            <w:webHidden/>
          </w:rPr>
          <w:tab/>
        </w:r>
        <w:r w:rsidR="00F8051B">
          <w:rPr>
            <w:noProof/>
            <w:webHidden/>
          </w:rPr>
          <w:fldChar w:fldCharType="begin"/>
        </w:r>
        <w:r w:rsidR="00F8051B">
          <w:rPr>
            <w:noProof/>
            <w:webHidden/>
          </w:rPr>
          <w:instrText xml:space="preserve"> PAGEREF _Toc158372694 \h </w:instrText>
        </w:r>
        <w:r w:rsidR="00F8051B">
          <w:rPr>
            <w:noProof/>
            <w:webHidden/>
          </w:rPr>
        </w:r>
        <w:r w:rsidR="00F8051B">
          <w:rPr>
            <w:noProof/>
            <w:webHidden/>
          </w:rPr>
          <w:fldChar w:fldCharType="separate"/>
        </w:r>
        <w:r w:rsidR="00F8051B">
          <w:rPr>
            <w:noProof/>
            <w:webHidden/>
          </w:rPr>
          <w:t>61</w:t>
        </w:r>
        <w:r w:rsidR="00F8051B">
          <w:rPr>
            <w:noProof/>
            <w:webHidden/>
          </w:rPr>
          <w:fldChar w:fldCharType="end"/>
        </w:r>
      </w:hyperlink>
    </w:p>
    <w:p w14:paraId="5FD14499" w14:textId="68027678"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95" w:history="1">
        <w:r w:rsidR="00F8051B" w:rsidRPr="00025CE3">
          <w:rPr>
            <w:rStyle w:val="Hyperlink"/>
            <w:noProof/>
          </w:rPr>
          <w:t>Analysability</w:t>
        </w:r>
        <w:r w:rsidR="00F8051B">
          <w:rPr>
            <w:noProof/>
            <w:webHidden/>
          </w:rPr>
          <w:tab/>
        </w:r>
        <w:r w:rsidR="00F8051B">
          <w:rPr>
            <w:noProof/>
            <w:webHidden/>
          </w:rPr>
          <w:fldChar w:fldCharType="begin"/>
        </w:r>
        <w:r w:rsidR="00F8051B">
          <w:rPr>
            <w:noProof/>
            <w:webHidden/>
          </w:rPr>
          <w:instrText xml:space="preserve"> PAGEREF _Toc158372695 \h </w:instrText>
        </w:r>
        <w:r w:rsidR="00F8051B">
          <w:rPr>
            <w:noProof/>
            <w:webHidden/>
          </w:rPr>
        </w:r>
        <w:r w:rsidR="00F8051B">
          <w:rPr>
            <w:noProof/>
            <w:webHidden/>
          </w:rPr>
          <w:fldChar w:fldCharType="separate"/>
        </w:r>
        <w:r w:rsidR="00F8051B">
          <w:rPr>
            <w:noProof/>
            <w:webHidden/>
          </w:rPr>
          <w:t>62</w:t>
        </w:r>
        <w:r w:rsidR="00F8051B">
          <w:rPr>
            <w:noProof/>
            <w:webHidden/>
          </w:rPr>
          <w:fldChar w:fldCharType="end"/>
        </w:r>
      </w:hyperlink>
    </w:p>
    <w:p w14:paraId="7A418442" w14:textId="0E9745FC"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96" w:history="1">
        <w:r w:rsidR="00F8051B" w:rsidRPr="00025CE3">
          <w:rPr>
            <w:rStyle w:val="Hyperlink"/>
            <w:noProof/>
          </w:rPr>
          <w:t>Modifiability</w:t>
        </w:r>
        <w:r w:rsidR="00F8051B">
          <w:rPr>
            <w:noProof/>
            <w:webHidden/>
          </w:rPr>
          <w:tab/>
        </w:r>
        <w:r w:rsidR="00F8051B">
          <w:rPr>
            <w:noProof/>
            <w:webHidden/>
          </w:rPr>
          <w:fldChar w:fldCharType="begin"/>
        </w:r>
        <w:r w:rsidR="00F8051B">
          <w:rPr>
            <w:noProof/>
            <w:webHidden/>
          </w:rPr>
          <w:instrText xml:space="preserve"> PAGEREF _Toc158372696 \h </w:instrText>
        </w:r>
        <w:r w:rsidR="00F8051B">
          <w:rPr>
            <w:noProof/>
            <w:webHidden/>
          </w:rPr>
        </w:r>
        <w:r w:rsidR="00F8051B">
          <w:rPr>
            <w:noProof/>
            <w:webHidden/>
          </w:rPr>
          <w:fldChar w:fldCharType="separate"/>
        </w:r>
        <w:r w:rsidR="00F8051B">
          <w:rPr>
            <w:noProof/>
            <w:webHidden/>
          </w:rPr>
          <w:t>63</w:t>
        </w:r>
        <w:r w:rsidR="00F8051B">
          <w:rPr>
            <w:noProof/>
            <w:webHidden/>
          </w:rPr>
          <w:fldChar w:fldCharType="end"/>
        </w:r>
      </w:hyperlink>
    </w:p>
    <w:p w14:paraId="3E7BE0A5" w14:textId="7258FE3B"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97" w:history="1">
        <w:r w:rsidR="00F8051B" w:rsidRPr="00025CE3">
          <w:rPr>
            <w:rStyle w:val="Hyperlink"/>
            <w:noProof/>
          </w:rPr>
          <w:t>Testability</w:t>
        </w:r>
        <w:r w:rsidR="00F8051B">
          <w:rPr>
            <w:noProof/>
            <w:webHidden/>
          </w:rPr>
          <w:tab/>
        </w:r>
        <w:r w:rsidR="00F8051B">
          <w:rPr>
            <w:noProof/>
            <w:webHidden/>
          </w:rPr>
          <w:fldChar w:fldCharType="begin"/>
        </w:r>
        <w:r w:rsidR="00F8051B">
          <w:rPr>
            <w:noProof/>
            <w:webHidden/>
          </w:rPr>
          <w:instrText xml:space="preserve"> PAGEREF _Toc158372697 \h </w:instrText>
        </w:r>
        <w:r w:rsidR="00F8051B">
          <w:rPr>
            <w:noProof/>
            <w:webHidden/>
          </w:rPr>
        </w:r>
        <w:r w:rsidR="00F8051B">
          <w:rPr>
            <w:noProof/>
            <w:webHidden/>
          </w:rPr>
          <w:fldChar w:fldCharType="separate"/>
        </w:r>
        <w:r w:rsidR="00F8051B">
          <w:rPr>
            <w:noProof/>
            <w:webHidden/>
          </w:rPr>
          <w:t>63</w:t>
        </w:r>
        <w:r w:rsidR="00F8051B">
          <w:rPr>
            <w:noProof/>
            <w:webHidden/>
          </w:rPr>
          <w:fldChar w:fldCharType="end"/>
        </w:r>
      </w:hyperlink>
    </w:p>
    <w:p w14:paraId="3165FFC5" w14:textId="431D6CDF"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698" w:history="1">
        <w:r w:rsidR="00F8051B" w:rsidRPr="00025CE3">
          <w:rPr>
            <w:rStyle w:val="Hyperlink"/>
            <w:noProof/>
          </w:rPr>
          <w:t>Portability</w:t>
        </w:r>
        <w:r w:rsidR="00F8051B">
          <w:rPr>
            <w:noProof/>
            <w:webHidden/>
          </w:rPr>
          <w:tab/>
        </w:r>
        <w:r w:rsidR="00F8051B">
          <w:rPr>
            <w:noProof/>
            <w:webHidden/>
          </w:rPr>
          <w:fldChar w:fldCharType="begin"/>
        </w:r>
        <w:r w:rsidR="00F8051B">
          <w:rPr>
            <w:noProof/>
            <w:webHidden/>
          </w:rPr>
          <w:instrText xml:space="preserve"> PAGEREF _Toc158372698 \h </w:instrText>
        </w:r>
        <w:r w:rsidR="00F8051B">
          <w:rPr>
            <w:noProof/>
            <w:webHidden/>
          </w:rPr>
        </w:r>
        <w:r w:rsidR="00F8051B">
          <w:rPr>
            <w:noProof/>
            <w:webHidden/>
          </w:rPr>
          <w:fldChar w:fldCharType="separate"/>
        </w:r>
        <w:r w:rsidR="00F8051B">
          <w:rPr>
            <w:noProof/>
            <w:webHidden/>
          </w:rPr>
          <w:t>65</w:t>
        </w:r>
        <w:r w:rsidR="00F8051B">
          <w:rPr>
            <w:noProof/>
            <w:webHidden/>
          </w:rPr>
          <w:fldChar w:fldCharType="end"/>
        </w:r>
      </w:hyperlink>
    </w:p>
    <w:p w14:paraId="3111FCA3" w14:textId="3EFB19C8"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699" w:history="1">
        <w:r w:rsidR="00F8051B" w:rsidRPr="00025CE3">
          <w:rPr>
            <w:rStyle w:val="Hyperlink"/>
            <w:noProof/>
          </w:rPr>
          <w:t>Adaptability</w:t>
        </w:r>
        <w:r w:rsidR="00F8051B">
          <w:rPr>
            <w:noProof/>
            <w:webHidden/>
          </w:rPr>
          <w:tab/>
        </w:r>
        <w:r w:rsidR="00F8051B">
          <w:rPr>
            <w:noProof/>
            <w:webHidden/>
          </w:rPr>
          <w:fldChar w:fldCharType="begin"/>
        </w:r>
        <w:r w:rsidR="00F8051B">
          <w:rPr>
            <w:noProof/>
            <w:webHidden/>
          </w:rPr>
          <w:instrText xml:space="preserve"> PAGEREF _Toc158372699 \h </w:instrText>
        </w:r>
        <w:r w:rsidR="00F8051B">
          <w:rPr>
            <w:noProof/>
            <w:webHidden/>
          </w:rPr>
        </w:r>
        <w:r w:rsidR="00F8051B">
          <w:rPr>
            <w:noProof/>
            <w:webHidden/>
          </w:rPr>
          <w:fldChar w:fldCharType="separate"/>
        </w:r>
        <w:r w:rsidR="00F8051B">
          <w:rPr>
            <w:noProof/>
            <w:webHidden/>
          </w:rPr>
          <w:t>65</w:t>
        </w:r>
        <w:r w:rsidR="00F8051B">
          <w:rPr>
            <w:noProof/>
            <w:webHidden/>
          </w:rPr>
          <w:fldChar w:fldCharType="end"/>
        </w:r>
      </w:hyperlink>
    </w:p>
    <w:p w14:paraId="1A15CB6A" w14:textId="0007B44D"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00" w:history="1">
        <w:r w:rsidR="00F8051B" w:rsidRPr="00025CE3">
          <w:rPr>
            <w:rStyle w:val="Hyperlink"/>
            <w:noProof/>
          </w:rPr>
          <w:t>Installability</w:t>
        </w:r>
        <w:r w:rsidR="00F8051B">
          <w:rPr>
            <w:noProof/>
            <w:webHidden/>
          </w:rPr>
          <w:tab/>
        </w:r>
        <w:r w:rsidR="00F8051B">
          <w:rPr>
            <w:noProof/>
            <w:webHidden/>
          </w:rPr>
          <w:fldChar w:fldCharType="begin"/>
        </w:r>
        <w:r w:rsidR="00F8051B">
          <w:rPr>
            <w:noProof/>
            <w:webHidden/>
          </w:rPr>
          <w:instrText xml:space="preserve"> PAGEREF _Toc158372700 \h </w:instrText>
        </w:r>
        <w:r w:rsidR="00F8051B">
          <w:rPr>
            <w:noProof/>
            <w:webHidden/>
          </w:rPr>
        </w:r>
        <w:r w:rsidR="00F8051B">
          <w:rPr>
            <w:noProof/>
            <w:webHidden/>
          </w:rPr>
          <w:fldChar w:fldCharType="separate"/>
        </w:r>
        <w:r w:rsidR="00F8051B">
          <w:rPr>
            <w:noProof/>
            <w:webHidden/>
          </w:rPr>
          <w:t>66</w:t>
        </w:r>
        <w:r w:rsidR="00F8051B">
          <w:rPr>
            <w:noProof/>
            <w:webHidden/>
          </w:rPr>
          <w:fldChar w:fldCharType="end"/>
        </w:r>
      </w:hyperlink>
    </w:p>
    <w:p w14:paraId="51295EF3" w14:textId="13428847"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01" w:history="1">
        <w:r w:rsidR="00F8051B" w:rsidRPr="00025CE3">
          <w:rPr>
            <w:rStyle w:val="Hyperlink"/>
            <w:noProof/>
          </w:rPr>
          <w:t>Replaceability</w:t>
        </w:r>
        <w:r w:rsidR="00F8051B">
          <w:rPr>
            <w:noProof/>
            <w:webHidden/>
          </w:rPr>
          <w:tab/>
        </w:r>
        <w:r w:rsidR="00F8051B">
          <w:rPr>
            <w:noProof/>
            <w:webHidden/>
          </w:rPr>
          <w:fldChar w:fldCharType="begin"/>
        </w:r>
        <w:r w:rsidR="00F8051B">
          <w:rPr>
            <w:noProof/>
            <w:webHidden/>
          </w:rPr>
          <w:instrText xml:space="preserve"> PAGEREF _Toc158372701 \h </w:instrText>
        </w:r>
        <w:r w:rsidR="00F8051B">
          <w:rPr>
            <w:noProof/>
            <w:webHidden/>
          </w:rPr>
        </w:r>
        <w:r w:rsidR="00F8051B">
          <w:rPr>
            <w:noProof/>
            <w:webHidden/>
          </w:rPr>
          <w:fldChar w:fldCharType="separate"/>
        </w:r>
        <w:r w:rsidR="00F8051B">
          <w:rPr>
            <w:noProof/>
            <w:webHidden/>
          </w:rPr>
          <w:t>67</w:t>
        </w:r>
        <w:r w:rsidR="00F8051B">
          <w:rPr>
            <w:noProof/>
            <w:webHidden/>
          </w:rPr>
          <w:fldChar w:fldCharType="end"/>
        </w:r>
      </w:hyperlink>
    </w:p>
    <w:p w14:paraId="3B2C6805" w14:textId="65814826"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02" w:history="1">
        <w:r w:rsidR="00F8051B" w:rsidRPr="00025CE3">
          <w:rPr>
            <w:rStyle w:val="Hyperlink"/>
            <w:noProof/>
          </w:rPr>
          <w:t>Regulations and Agreements</w:t>
        </w:r>
        <w:r w:rsidR="00F8051B">
          <w:rPr>
            <w:noProof/>
            <w:webHidden/>
          </w:rPr>
          <w:tab/>
        </w:r>
        <w:r w:rsidR="00F8051B">
          <w:rPr>
            <w:noProof/>
            <w:webHidden/>
          </w:rPr>
          <w:fldChar w:fldCharType="begin"/>
        </w:r>
        <w:r w:rsidR="00F8051B">
          <w:rPr>
            <w:noProof/>
            <w:webHidden/>
          </w:rPr>
          <w:instrText xml:space="preserve"> PAGEREF _Toc158372702 \h </w:instrText>
        </w:r>
        <w:r w:rsidR="00F8051B">
          <w:rPr>
            <w:noProof/>
            <w:webHidden/>
          </w:rPr>
        </w:r>
        <w:r w:rsidR="00F8051B">
          <w:rPr>
            <w:noProof/>
            <w:webHidden/>
          </w:rPr>
          <w:fldChar w:fldCharType="separate"/>
        </w:r>
        <w:r w:rsidR="00F8051B">
          <w:rPr>
            <w:noProof/>
            <w:webHidden/>
          </w:rPr>
          <w:t>67</w:t>
        </w:r>
        <w:r w:rsidR="00F8051B">
          <w:rPr>
            <w:noProof/>
            <w:webHidden/>
          </w:rPr>
          <w:fldChar w:fldCharType="end"/>
        </w:r>
      </w:hyperlink>
    </w:p>
    <w:p w14:paraId="319F5631" w14:textId="791B464A"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03" w:history="1">
        <w:r w:rsidR="00F8051B" w:rsidRPr="00025CE3">
          <w:rPr>
            <w:rStyle w:val="Hyperlink"/>
            <w:noProof/>
          </w:rPr>
          <w:t>Data Location</w:t>
        </w:r>
        <w:r w:rsidR="00F8051B">
          <w:rPr>
            <w:noProof/>
            <w:webHidden/>
          </w:rPr>
          <w:tab/>
        </w:r>
        <w:r w:rsidR="00F8051B">
          <w:rPr>
            <w:noProof/>
            <w:webHidden/>
          </w:rPr>
          <w:fldChar w:fldCharType="begin"/>
        </w:r>
        <w:r w:rsidR="00F8051B">
          <w:rPr>
            <w:noProof/>
            <w:webHidden/>
          </w:rPr>
          <w:instrText xml:space="preserve"> PAGEREF _Toc158372703 \h </w:instrText>
        </w:r>
        <w:r w:rsidR="00F8051B">
          <w:rPr>
            <w:noProof/>
            <w:webHidden/>
          </w:rPr>
        </w:r>
        <w:r w:rsidR="00F8051B">
          <w:rPr>
            <w:noProof/>
            <w:webHidden/>
          </w:rPr>
          <w:fldChar w:fldCharType="separate"/>
        </w:r>
        <w:r w:rsidR="00F8051B">
          <w:rPr>
            <w:noProof/>
            <w:webHidden/>
          </w:rPr>
          <w:t>67</w:t>
        </w:r>
        <w:r w:rsidR="00F8051B">
          <w:rPr>
            <w:noProof/>
            <w:webHidden/>
          </w:rPr>
          <w:fldChar w:fldCharType="end"/>
        </w:r>
      </w:hyperlink>
    </w:p>
    <w:p w14:paraId="48BA6F7D" w14:textId="4ED5C745" w:rsidR="00F8051B" w:rsidRDefault="00000000">
      <w:pPr>
        <w:pStyle w:val="TOC1"/>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04" w:history="1">
        <w:r w:rsidR="00F8051B" w:rsidRPr="00025CE3">
          <w:rPr>
            <w:rStyle w:val="Hyperlink"/>
            <w:noProof/>
          </w:rPr>
          <w:t>System Data Quality Requirements</w:t>
        </w:r>
        <w:r w:rsidR="00F8051B">
          <w:rPr>
            <w:noProof/>
            <w:webHidden/>
          </w:rPr>
          <w:tab/>
        </w:r>
        <w:r w:rsidR="00F8051B">
          <w:rPr>
            <w:noProof/>
            <w:webHidden/>
          </w:rPr>
          <w:fldChar w:fldCharType="begin"/>
        </w:r>
        <w:r w:rsidR="00F8051B">
          <w:rPr>
            <w:noProof/>
            <w:webHidden/>
          </w:rPr>
          <w:instrText xml:space="preserve"> PAGEREF _Toc158372704 \h </w:instrText>
        </w:r>
        <w:r w:rsidR="00F8051B">
          <w:rPr>
            <w:noProof/>
            <w:webHidden/>
          </w:rPr>
        </w:r>
        <w:r w:rsidR="00F8051B">
          <w:rPr>
            <w:noProof/>
            <w:webHidden/>
          </w:rPr>
          <w:fldChar w:fldCharType="separate"/>
        </w:r>
        <w:r w:rsidR="00F8051B">
          <w:rPr>
            <w:noProof/>
            <w:webHidden/>
          </w:rPr>
          <w:t>68</w:t>
        </w:r>
        <w:r w:rsidR="00F8051B">
          <w:rPr>
            <w:noProof/>
            <w:webHidden/>
          </w:rPr>
          <w:fldChar w:fldCharType="end"/>
        </w:r>
      </w:hyperlink>
    </w:p>
    <w:p w14:paraId="3353F882" w14:textId="2EAD2C2D"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05" w:history="1">
        <w:r w:rsidR="00F8051B" w:rsidRPr="00025CE3">
          <w:rPr>
            <w:rStyle w:val="Hyperlink"/>
            <w:noProof/>
          </w:rPr>
          <w:t>Inherent Data Qualities</w:t>
        </w:r>
        <w:r w:rsidR="00F8051B">
          <w:rPr>
            <w:noProof/>
            <w:webHidden/>
          </w:rPr>
          <w:tab/>
        </w:r>
        <w:r w:rsidR="00F8051B">
          <w:rPr>
            <w:noProof/>
            <w:webHidden/>
          </w:rPr>
          <w:fldChar w:fldCharType="begin"/>
        </w:r>
        <w:r w:rsidR="00F8051B">
          <w:rPr>
            <w:noProof/>
            <w:webHidden/>
          </w:rPr>
          <w:instrText xml:space="preserve"> PAGEREF _Toc158372705 \h </w:instrText>
        </w:r>
        <w:r w:rsidR="00F8051B">
          <w:rPr>
            <w:noProof/>
            <w:webHidden/>
          </w:rPr>
        </w:r>
        <w:r w:rsidR="00F8051B">
          <w:rPr>
            <w:noProof/>
            <w:webHidden/>
          </w:rPr>
          <w:fldChar w:fldCharType="separate"/>
        </w:r>
        <w:r w:rsidR="00F8051B">
          <w:rPr>
            <w:noProof/>
            <w:webHidden/>
          </w:rPr>
          <w:t>68</w:t>
        </w:r>
        <w:r w:rsidR="00F8051B">
          <w:rPr>
            <w:noProof/>
            <w:webHidden/>
          </w:rPr>
          <w:fldChar w:fldCharType="end"/>
        </w:r>
      </w:hyperlink>
    </w:p>
    <w:p w14:paraId="377174DC" w14:textId="3A76372B"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06" w:history="1">
        <w:r w:rsidR="00F8051B" w:rsidRPr="00025CE3">
          <w:rPr>
            <w:rStyle w:val="Hyperlink"/>
            <w:noProof/>
          </w:rPr>
          <w:t>Accuracy</w:t>
        </w:r>
        <w:r w:rsidR="00F8051B">
          <w:rPr>
            <w:noProof/>
            <w:webHidden/>
          </w:rPr>
          <w:tab/>
        </w:r>
        <w:r w:rsidR="00F8051B">
          <w:rPr>
            <w:noProof/>
            <w:webHidden/>
          </w:rPr>
          <w:fldChar w:fldCharType="begin"/>
        </w:r>
        <w:r w:rsidR="00F8051B">
          <w:rPr>
            <w:noProof/>
            <w:webHidden/>
          </w:rPr>
          <w:instrText xml:space="preserve"> PAGEREF _Toc158372706 \h </w:instrText>
        </w:r>
        <w:r w:rsidR="00F8051B">
          <w:rPr>
            <w:noProof/>
            <w:webHidden/>
          </w:rPr>
        </w:r>
        <w:r w:rsidR="00F8051B">
          <w:rPr>
            <w:noProof/>
            <w:webHidden/>
          </w:rPr>
          <w:fldChar w:fldCharType="separate"/>
        </w:r>
        <w:r w:rsidR="00F8051B">
          <w:rPr>
            <w:noProof/>
            <w:webHidden/>
          </w:rPr>
          <w:t>68</w:t>
        </w:r>
        <w:r w:rsidR="00F8051B">
          <w:rPr>
            <w:noProof/>
            <w:webHidden/>
          </w:rPr>
          <w:fldChar w:fldCharType="end"/>
        </w:r>
      </w:hyperlink>
    </w:p>
    <w:p w14:paraId="169CE967" w14:textId="22CD0B85"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07" w:history="1">
        <w:r w:rsidR="00F8051B" w:rsidRPr="00025CE3">
          <w:rPr>
            <w:rStyle w:val="Hyperlink"/>
            <w:noProof/>
          </w:rPr>
          <w:t>Completeness</w:t>
        </w:r>
        <w:r w:rsidR="00F8051B">
          <w:rPr>
            <w:noProof/>
            <w:webHidden/>
          </w:rPr>
          <w:tab/>
        </w:r>
        <w:r w:rsidR="00F8051B">
          <w:rPr>
            <w:noProof/>
            <w:webHidden/>
          </w:rPr>
          <w:fldChar w:fldCharType="begin"/>
        </w:r>
        <w:r w:rsidR="00F8051B">
          <w:rPr>
            <w:noProof/>
            <w:webHidden/>
          </w:rPr>
          <w:instrText xml:space="preserve"> PAGEREF _Toc158372707 \h </w:instrText>
        </w:r>
        <w:r w:rsidR="00F8051B">
          <w:rPr>
            <w:noProof/>
            <w:webHidden/>
          </w:rPr>
        </w:r>
        <w:r w:rsidR="00F8051B">
          <w:rPr>
            <w:noProof/>
            <w:webHidden/>
          </w:rPr>
          <w:fldChar w:fldCharType="separate"/>
        </w:r>
        <w:r w:rsidR="00F8051B">
          <w:rPr>
            <w:noProof/>
            <w:webHidden/>
          </w:rPr>
          <w:t>68</w:t>
        </w:r>
        <w:r w:rsidR="00F8051B">
          <w:rPr>
            <w:noProof/>
            <w:webHidden/>
          </w:rPr>
          <w:fldChar w:fldCharType="end"/>
        </w:r>
      </w:hyperlink>
    </w:p>
    <w:p w14:paraId="1CB2C0DA" w14:textId="7F63DC84"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08" w:history="1">
        <w:r w:rsidR="00F8051B" w:rsidRPr="00025CE3">
          <w:rPr>
            <w:rStyle w:val="Hyperlink"/>
            <w:noProof/>
          </w:rPr>
          <w:t>Consistency</w:t>
        </w:r>
        <w:r w:rsidR="00F8051B">
          <w:rPr>
            <w:noProof/>
            <w:webHidden/>
          </w:rPr>
          <w:tab/>
        </w:r>
        <w:r w:rsidR="00F8051B">
          <w:rPr>
            <w:noProof/>
            <w:webHidden/>
          </w:rPr>
          <w:fldChar w:fldCharType="begin"/>
        </w:r>
        <w:r w:rsidR="00F8051B">
          <w:rPr>
            <w:noProof/>
            <w:webHidden/>
          </w:rPr>
          <w:instrText xml:space="preserve"> PAGEREF _Toc158372708 \h </w:instrText>
        </w:r>
        <w:r w:rsidR="00F8051B">
          <w:rPr>
            <w:noProof/>
            <w:webHidden/>
          </w:rPr>
        </w:r>
        <w:r w:rsidR="00F8051B">
          <w:rPr>
            <w:noProof/>
            <w:webHidden/>
          </w:rPr>
          <w:fldChar w:fldCharType="separate"/>
        </w:r>
        <w:r w:rsidR="00F8051B">
          <w:rPr>
            <w:noProof/>
            <w:webHidden/>
          </w:rPr>
          <w:t>69</w:t>
        </w:r>
        <w:r w:rsidR="00F8051B">
          <w:rPr>
            <w:noProof/>
            <w:webHidden/>
          </w:rPr>
          <w:fldChar w:fldCharType="end"/>
        </w:r>
      </w:hyperlink>
    </w:p>
    <w:p w14:paraId="109D3A06" w14:textId="60AF04CB"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09" w:history="1">
        <w:r w:rsidR="00F8051B" w:rsidRPr="00025CE3">
          <w:rPr>
            <w:rStyle w:val="Hyperlink"/>
            <w:noProof/>
          </w:rPr>
          <w:t>Credibility</w:t>
        </w:r>
        <w:r w:rsidR="00F8051B">
          <w:rPr>
            <w:noProof/>
            <w:webHidden/>
          </w:rPr>
          <w:tab/>
        </w:r>
        <w:r w:rsidR="00F8051B">
          <w:rPr>
            <w:noProof/>
            <w:webHidden/>
          </w:rPr>
          <w:fldChar w:fldCharType="begin"/>
        </w:r>
        <w:r w:rsidR="00F8051B">
          <w:rPr>
            <w:noProof/>
            <w:webHidden/>
          </w:rPr>
          <w:instrText xml:space="preserve"> PAGEREF _Toc158372709 \h </w:instrText>
        </w:r>
        <w:r w:rsidR="00F8051B">
          <w:rPr>
            <w:noProof/>
            <w:webHidden/>
          </w:rPr>
        </w:r>
        <w:r w:rsidR="00F8051B">
          <w:rPr>
            <w:noProof/>
            <w:webHidden/>
          </w:rPr>
          <w:fldChar w:fldCharType="separate"/>
        </w:r>
        <w:r w:rsidR="00F8051B">
          <w:rPr>
            <w:noProof/>
            <w:webHidden/>
          </w:rPr>
          <w:t>69</w:t>
        </w:r>
        <w:r w:rsidR="00F8051B">
          <w:rPr>
            <w:noProof/>
            <w:webHidden/>
          </w:rPr>
          <w:fldChar w:fldCharType="end"/>
        </w:r>
      </w:hyperlink>
    </w:p>
    <w:p w14:paraId="7AC7AEF3" w14:textId="1F331B31"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10" w:history="1">
        <w:r w:rsidR="00F8051B" w:rsidRPr="00025CE3">
          <w:rPr>
            <w:rStyle w:val="Hyperlink"/>
            <w:noProof/>
          </w:rPr>
          <w:t>Correctness</w:t>
        </w:r>
        <w:r w:rsidR="00F8051B">
          <w:rPr>
            <w:noProof/>
            <w:webHidden/>
          </w:rPr>
          <w:tab/>
        </w:r>
        <w:r w:rsidR="00F8051B">
          <w:rPr>
            <w:noProof/>
            <w:webHidden/>
          </w:rPr>
          <w:fldChar w:fldCharType="begin"/>
        </w:r>
        <w:r w:rsidR="00F8051B">
          <w:rPr>
            <w:noProof/>
            <w:webHidden/>
          </w:rPr>
          <w:instrText xml:space="preserve"> PAGEREF _Toc158372710 \h </w:instrText>
        </w:r>
        <w:r w:rsidR="00F8051B">
          <w:rPr>
            <w:noProof/>
            <w:webHidden/>
          </w:rPr>
        </w:r>
        <w:r w:rsidR="00F8051B">
          <w:rPr>
            <w:noProof/>
            <w:webHidden/>
          </w:rPr>
          <w:fldChar w:fldCharType="separate"/>
        </w:r>
        <w:r w:rsidR="00F8051B">
          <w:rPr>
            <w:noProof/>
            <w:webHidden/>
          </w:rPr>
          <w:t>69</w:t>
        </w:r>
        <w:r w:rsidR="00F8051B">
          <w:rPr>
            <w:noProof/>
            <w:webHidden/>
          </w:rPr>
          <w:fldChar w:fldCharType="end"/>
        </w:r>
      </w:hyperlink>
    </w:p>
    <w:p w14:paraId="598F9803" w14:textId="567C2C3B"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11" w:history="1">
        <w:r w:rsidR="00F8051B" w:rsidRPr="00025CE3">
          <w:rPr>
            <w:rStyle w:val="Hyperlink"/>
            <w:noProof/>
          </w:rPr>
          <w:t>Combined Data Qualities</w:t>
        </w:r>
        <w:r w:rsidR="00F8051B">
          <w:rPr>
            <w:noProof/>
            <w:webHidden/>
          </w:rPr>
          <w:tab/>
        </w:r>
        <w:r w:rsidR="00F8051B">
          <w:rPr>
            <w:noProof/>
            <w:webHidden/>
          </w:rPr>
          <w:fldChar w:fldCharType="begin"/>
        </w:r>
        <w:r w:rsidR="00F8051B">
          <w:rPr>
            <w:noProof/>
            <w:webHidden/>
          </w:rPr>
          <w:instrText xml:space="preserve"> PAGEREF _Toc158372711 \h </w:instrText>
        </w:r>
        <w:r w:rsidR="00F8051B">
          <w:rPr>
            <w:noProof/>
            <w:webHidden/>
          </w:rPr>
        </w:r>
        <w:r w:rsidR="00F8051B">
          <w:rPr>
            <w:noProof/>
            <w:webHidden/>
          </w:rPr>
          <w:fldChar w:fldCharType="separate"/>
        </w:r>
        <w:r w:rsidR="00F8051B">
          <w:rPr>
            <w:noProof/>
            <w:webHidden/>
          </w:rPr>
          <w:t>70</w:t>
        </w:r>
        <w:r w:rsidR="00F8051B">
          <w:rPr>
            <w:noProof/>
            <w:webHidden/>
          </w:rPr>
          <w:fldChar w:fldCharType="end"/>
        </w:r>
      </w:hyperlink>
    </w:p>
    <w:p w14:paraId="74C78F1E" w14:textId="35C446FC"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12" w:history="1">
        <w:r w:rsidR="00F8051B" w:rsidRPr="00025CE3">
          <w:rPr>
            <w:rStyle w:val="Hyperlink"/>
            <w:noProof/>
          </w:rPr>
          <w:t>Accessibility</w:t>
        </w:r>
        <w:r w:rsidR="00F8051B">
          <w:rPr>
            <w:noProof/>
            <w:webHidden/>
          </w:rPr>
          <w:tab/>
        </w:r>
        <w:r w:rsidR="00F8051B">
          <w:rPr>
            <w:noProof/>
            <w:webHidden/>
          </w:rPr>
          <w:fldChar w:fldCharType="begin"/>
        </w:r>
        <w:r w:rsidR="00F8051B">
          <w:rPr>
            <w:noProof/>
            <w:webHidden/>
          </w:rPr>
          <w:instrText xml:space="preserve"> PAGEREF _Toc158372712 \h </w:instrText>
        </w:r>
        <w:r w:rsidR="00F8051B">
          <w:rPr>
            <w:noProof/>
            <w:webHidden/>
          </w:rPr>
        </w:r>
        <w:r w:rsidR="00F8051B">
          <w:rPr>
            <w:noProof/>
            <w:webHidden/>
          </w:rPr>
          <w:fldChar w:fldCharType="separate"/>
        </w:r>
        <w:r w:rsidR="00F8051B">
          <w:rPr>
            <w:noProof/>
            <w:webHidden/>
          </w:rPr>
          <w:t>70</w:t>
        </w:r>
        <w:r w:rsidR="00F8051B">
          <w:rPr>
            <w:noProof/>
            <w:webHidden/>
          </w:rPr>
          <w:fldChar w:fldCharType="end"/>
        </w:r>
      </w:hyperlink>
    </w:p>
    <w:p w14:paraId="26CA5E8C" w14:textId="5AAD6737"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13" w:history="1">
        <w:r w:rsidR="00F8051B" w:rsidRPr="00025CE3">
          <w:rPr>
            <w:rStyle w:val="Hyperlink"/>
            <w:noProof/>
          </w:rPr>
          <w:t>Compliance</w:t>
        </w:r>
        <w:r w:rsidR="00F8051B">
          <w:rPr>
            <w:noProof/>
            <w:webHidden/>
          </w:rPr>
          <w:tab/>
        </w:r>
        <w:r w:rsidR="00F8051B">
          <w:rPr>
            <w:noProof/>
            <w:webHidden/>
          </w:rPr>
          <w:fldChar w:fldCharType="begin"/>
        </w:r>
        <w:r w:rsidR="00F8051B">
          <w:rPr>
            <w:noProof/>
            <w:webHidden/>
          </w:rPr>
          <w:instrText xml:space="preserve"> PAGEREF _Toc158372713 \h </w:instrText>
        </w:r>
        <w:r w:rsidR="00F8051B">
          <w:rPr>
            <w:noProof/>
            <w:webHidden/>
          </w:rPr>
        </w:r>
        <w:r w:rsidR="00F8051B">
          <w:rPr>
            <w:noProof/>
            <w:webHidden/>
          </w:rPr>
          <w:fldChar w:fldCharType="separate"/>
        </w:r>
        <w:r w:rsidR="00F8051B">
          <w:rPr>
            <w:noProof/>
            <w:webHidden/>
          </w:rPr>
          <w:t>70</w:t>
        </w:r>
        <w:r w:rsidR="00F8051B">
          <w:rPr>
            <w:noProof/>
            <w:webHidden/>
          </w:rPr>
          <w:fldChar w:fldCharType="end"/>
        </w:r>
      </w:hyperlink>
    </w:p>
    <w:p w14:paraId="3C99E306" w14:textId="2E834DC2"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14" w:history="1">
        <w:r w:rsidR="00F8051B" w:rsidRPr="00025CE3">
          <w:rPr>
            <w:rStyle w:val="Hyperlink"/>
            <w:noProof/>
          </w:rPr>
          <w:t>Confidentiality</w:t>
        </w:r>
        <w:r w:rsidR="00F8051B">
          <w:rPr>
            <w:noProof/>
            <w:webHidden/>
          </w:rPr>
          <w:tab/>
        </w:r>
        <w:r w:rsidR="00F8051B">
          <w:rPr>
            <w:noProof/>
            <w:webHidden/>
          </w:rPr>
          <w:fldChar w:fldCharType="begin"/>
        </w:r>
        <w:r w:rsidR="00F8051B">
          <w:rPr>
            <w:noProof/>
            <w:webHidden/>
          </w:rPr>
          <w:instrText xml:space="preserve"> PAGEREF _Toc158372714 \h </w:instrText>
        </w:r>
        <w:r w:rsidR="00F8051B">
          <w:rPr>
            <w:noProof/>
            <w:webHidden/>
          </w:rPr>
        </w:r>
        <w:r w:rsidR="00F8051B">
          <w:rPr>
            <w:noProof/>
            <w:webHidden/>
          </w:rPr>
          <w:fldChar w:fldCharType="separate"/>
        </w:r>
        <w:r w:rsidR="00F8051B">
          <w:rPr>
            <w:noProof/>
            <w:webHidden/>
          </w:rPr>
          <w:t>71</w:t>
        </w:r>
        <w:r w:rsidR="00F8051B">
          <w:rPr>
            <w:noProof/>
            <w:webHidden/>
          </w:rPr>
          <w:fldChar w:fldCharType="end"/>
        </w:r>
      </w:hyperlink>
    </w:p>
    <w:p w14:paraId="76A71F90" w14:textId="31BC497F"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15" w:history="1">
        <w:r w:rsidR="00F8051B" w:rsidRPr="00025CE3">
          <w:rPr>
            <w:rStyle w:val="Hyperlink"/>
            <w:noProof/>
          </w:rPr>
          <w:t>Efficiency</w:t>
        </w:r>
        <w:r w:rsidR="00F8051B">
          <w:rPr>
            <w:noProof/>
            <w:webHidden/>
          </w:rPr>
          <w:tab/>
        </w:r>
        <w:r w:rsidR="00F8051B">
          <w:rPr>
            <w:noProof/>
            <w:webHidden/>
          </w:rPr>
          <w:fldChar w:fldCharType="begin"/>
        </w:r>
        <w:r w:rsidR="00F8051B">
          <w:rPr>
            <w:noProof/>
            <w:webHidden/>
          </w:rPr>
          <w:instrText xml:space="preserve"> PAGEREF _Toc158372715 \h </w:instrText>
        </w:r>
        <w:r w:rsidR="00F8051B">
          <w:rPr>
            <w:noProof/>
            <w:webHidden/>
          </w:rPr>
        </w:r>
        <w:r w:rsidR="00F8051B">
          <w:rPr>
            <w:noProof/>
            <w:webHidden/>
          </w:rPr>
          <w:fldChar w:fldCharType="separate"/>
        </w:r>
        <w:r w:rsidR="00F8051B">
          <w:rPr>
            <w:noProof/>
            <w:webHidden/>
          </w:rPr>
          <w:t>71</w:t>
        </w:r>
        <w:r w:rsidR="00F8051B">
          <w:rPr>
            <w:noProof/>
            <w:webHidden/>
          </w:rPr>
          <w:fldChar w:fldCharType="end"/>
        </w:r>
      </w:hyperlink>
    </w:p>
    <w:p w14:paraId="0472D4F9" w14:textId="64898AB2"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16" w:history="1">
        <w:r w:rsidR="00F8051B" w:rsidRPr="00025CE3">
          <w:rPr>
            <w:rStyle w:val="Hyperlink"/>
            <w:noProof/>
          </w:rPr>
          <w:t>Precision</w:t>
        </w:r>
        <w:r w:rsidR="00F8051B">
          <w:rPr>
            <w:noProof/>
            <w:webHidden/>
          </w:rPr>
          <w:tab/>
        </w:r>
        <w:r w:rsidR="00F8051B">
          <w:rPr>
            <w:noProof/>
            <w:webHidden/>
          </w:rPr>
          <w:fldChar w:fldCharType="begin"/>
        </w:r>
        <w:r w:rsidR="00F8051B">
          <w:rPr>
            <w:noProof/>
            <w:webHidden/>
          </w:rPr>
          <w:instrText xml:space="preserve"> PAGEREF _Toc158372716 \h </w:instrText>
        </w:r>
        <w:r w:rsidR="00F8051B">
          <w:rPr>
            <w:noProof/>
            <w:webHidden/>
          </w:rPr>
        </w:r>
        <w:r w:rsidR="00F8051B">
          <w:rPr>
            <w:noProof/>
            <w:webHidden/>
          </w:rPr>
          <w:fldChar w:fldCharType="separate"/>
        </w:r>
        <w:r w:rsidR="00F8051B">
          <w:rPr>
            <w:noProof/>
            <w:webHidden/>
          </w:rPr>
          <w:t>72</w:t>
        </w:r>
        <w:r w:rsidR="00F8051B">
          <w:rPr>
            <w:noProof/>
            <w:webHidden/>
          </w:rPr>
          <w:fldChar w:fldCharType="end"/>
        </w:r>
      </w:hyperlink>
    </w:p>
    <w:p w14:paraId="4460F919" w14:textId="4F9FF1DB"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17" w:history="1">
        <w:r w:rsidR="00F8051B" w:rsidRPr="00025CE3">
          <w:rPr>
            <w:rStyle w:val="Hyperlink"/>
            <w:noProof/>
          </w:rPr>
          <w:t>Traceability</w:t>
        </w:r>
        <w:r w:rsidR="00F8051B">
          <w:rPr>
            <w:noProof/>
            <w:webHidden/>
          </w:rPr>
          <w:tab/>
        </w:r>
        <w:r w:rsidR="00F8051B">
          <w:rPr>
            <w:noProof/>
            <w:webHidden/>
          </w:rPr>
          <w:fldChar w:fldCharType="begin"/>
        </w:r>
        <w:r w:rsidR="00F8051B">
          <w:rPr>
            <w:noProof/>
            <w:webHidden/>
          </w:rPr>
          <w:instrText xml:space="preserve"> PAGEREF _Toc158372717 \h </w:instrText>
        </w:r>
        <w:r w:rsidR="00F8051B">
          <w:rPr>
            <w:noProof/>
            <w:webHidden/>
          </w:rPr>
        </w:r>
        <w:r w:rsidR="00F8051B">
          <w:rPr>
            <w:noProof/>
            <w:webHidden/>
          </w:rPr>
          <w:fldChar w:fldCharType="separate"/>
        </w:r>
        <w:r w:rsidR="00F8051B">
          <w:rPr>
            <w:noProof/>
            <w:webHidden/>
          </w:rPr>
          <w:t>72</w:t>
        </w:r>
        <w:r w:rsidR="00F8051B">
          <w:rPr>
            <w:noProof/>
            <w:webHidden/>
          </w:rPr>
          <w:fldChar w:fldCharType="end"/>
        </w:r>
      </w:hyperlink>
    </w:p>
    <w:p w14:paraId="5741071A" w14:textId="4304BB5B" w:rsidR="00F8051B" w:rsidRDefault="00000000" w:rsidP="00F8051B">
      <w:pPr>
        <w:pStyle w:val="TOC4"/>
        <w:rPr>
          <w:rFonts w:asciiTheme="minorHAnsi" w:eastAsiaTheme="minorEastAsia" w:hAnsiTheme="minorHAnsi" w:cstheme="minorBidi"/>
          <w:noProof/>
          <w:kern w:val="2"/>
          <w:sz w:val="22"/>
          <w:szCs w:val="22"/>
          <w:lang w:eastAsia="en-NZ"/>
          <w14:ligatures w14:val="standardContextual"/>
        </w:rPr>
      </w:pPr>
      <w:hyperlink w:anchor="_Toc158372718" w:history="1">
        <w:r w:rsidR="00F8051B" w:rsidRPr="00025CE3">
          <w:rPr>
            <w:rStyle w:val="Hyperlink"/>
            <w:noProof/>
          </w:rPr>
          <w:t>Understandability</w:t>
        </w:r>
        <w:r w:rsidR="00F8051B">
          <w:rPr>
            <w:noProof/>
            <w:webHidden/>
          </w:rPr>
          <w:tab/>
        </w:r>
        <w:r w:rsidR="00F8051B">
          <w:rPr>
            <w:noProof/>
            <w:webHidden/>
          </w:rPr>
          <w:fldChar w:fldCharType="begin"/>
        </w:r>
        <w:r w:rsidR="00F8051B">
          <w:rPr>
            <w:noProof/>
            <w:webHidden/>
          </w:rPr>
          <w:instrText xml:space="preserve"> PAGEREF _Toc158372718 \h </w:instrText>
        </w:r>
        <w:r w:rsidR="00F8051B">
          <w:rPr>
            <w:noProof/>
            <w:webHidden/>
          </w:rPr>
        </w:r>
        <w:r w:rsidR="00F8051B">
          <w:rPr>
            <w:noProof/>
            <w:webHidden/>
          </w:rPr>
          <w:fldChar w:fldCharType="separate"/>
        </w:r>
        <w:r w:rsidR="00F8051B">
          <w:rPr>
            <w:noProof/>
            <w:webHidden/>
          </w:rPr>
          <w:t>73</w:t>
        </w:r>
        <w:r w:rsidR="00F8051B">
          <w:rPr>
            <w:noProof/>
            <w:webHidden/>
          </w:rPr>
          <w:fldChar w:fldCharType="end"/>
        </w:r>
      </w:hyperlink>
    </w:p>
    <w:p w14:paraId="74BA542C" w14:textId="6D95275E"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19" w:history="1">
        <w:r w:rsidR="00F8051B" w:rsidRPr="00025CE3">
          <w:rPr>
            <w:rStyle w:val="Hyperlink"/>
            <w:noProof/>
          </w:rPr>
          <w:t>System Dependent Data Qualities</w:t>
        </w:r>
        <w:r w:rsidR="00F8051B">
          <w:rPr>
            <w:noProof/>
            <w:webHidden/>
          </w:rPr>
          <w:tab/>
        </w:r>
        <w:r w:rsidR="00F8051B">
          <w:rPr>
            <w:noProof/>
            <w:webHidden/>
          </w:rPr>
          <w:fldChar w:fldCharType="begin"/>
        </w:r>
        <w:r w:rsidR="00F8051B">
          <w:rPr>
            <w:noProof/>
            <w:webHidden/>
          </w:rPr>
          <w:instrText xml:space="preserve"> PAGEREF _Toc158372719 \h </w:instrText>
        </w:r>
        <w:r w:rsidR="00F8051B">
          <w:rPr>
            <w:noProof/>
            <w:webHidden/>
          </w:rPr>
        </w:r>
        <w:r w:rsidR="00F8051B">
          <w:rPr>
            <w:noProof/>
            <w:webHidden/>
          </w:rPr>
          <w:fldChar w:fldCharType="separate"/>
        </w:r>
        <w:r w:rsidR="00F8051B">
          <w:rPr>
            <w:noProof/>
            <w:webHidden/>
          </w:rPr>
          <w:t>73</w:t>
        </w:r>
        <w:r w:rsidR="00F8051B">
          <w:rPr>
            <w:noProof/>
            <w:webHidden/>
          </w:rPr>
          <w:fldChar w:fldCharType="end"/>
        </w:r>
      </w:hyperlink>
    </w:p>
    <w:p w14:paraId="2B3C131F" w14:textId="447A91C4"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20" w:history="1">
        <w:r w:rsidR="00F8051B" w:rsidRPr="00025CE3">
          <w:rPr>
            <w:rStyle w:val="Hyperlink"/>
            <w:noProof/>
          </w:rPr>
          <w:t>Availability</w:t>
        </w:r>
        <w:r w:rsidR="00F8051B">
          <w:rPr>
            <w:noProof/>
            <w:webHidden/>
          </w:rPr>
          <w:tab/>
        </w:r>
        <w:r w:rsidR="00F8051B">
          <w:rPr>
            <w:noProof/>
            <w:webHidden/>
          </w:rPr>
          <w:fldChar w:fldCharType="begin"/>
        </w:r>
        <w:r w:rsidR="00F8051B">
          <w:rPr>
            <w:noProof/>
            <w:webHidden/>
          </w:rPr>
          <w:instrText xml:space="preserve"> PAGEREF _Toc158372720 \h </w:instrText>
        </w:r>
        <w:r w:rsidR="00F8051B">
          <w:rPr>
            <w:noProof/>
            <w:webHidden/>
          </w:rPr>
        </w:r>
        <w:r w:rsidR="00F8051B">
          <w:rPr>
            <w:noProof/>
            <w:webHidden/>
          </w:rPr>
          <w:fldChar w:fldCharType="separate"/>
        </w:r>
        <w:r w:rsidR="00F8051B">
          <w:rPr>
            <w:noProof/>
            <w:webHidden/>
          </w:rPr>
          <w:t>73</w:t>
        </w:r>
        <w:r w:rsidR="00F8051B">
          <w:rPr>
            <w:noProof/>
            <w:webHidden/>
          </w:rPr>
          <w:fldChar w:fldCharType="end"/>
        </w:r>
      </w:hyperlink>
    </w:p>
    <w:p w14:paraId="3AB65EE9" w14:textId="19B83EEA"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21" w:history="1">
        <w:r w:rsidR="00F8051B" w:rsidRPr="00025CE3">
          <w:rPr>
            <w:rStyle w:val="Hyperlink"/>
            <w:noProof/>
          </w:rPr>
          <w:t>Portability</w:t>
        </w:r>
        <w:r w:rsidR="00F8051B">
          <w:rPr>
            <w:noProof/>
            <w:webHidden/>
          </w:rPr>
          <w:tab/>
        </w:r>
        <w:r w:rsidR="00F8051B">
          <w:rPr>
            <w:noProof/>
            <w:webHidden/>
          </w:rPr>
          <w:fldChar w:fldCharType="begin"/>
        </w:r>
        <w:r w:rsidR="00F8051B">
          <w:rPr>
            <w:noProof/>
            <w:webHidden/>
          </w:rPr>
          <w:instrText xml:space="preserve"> PAGEREF _Toc158372721 \h </w:instrText>
        </w:r>
        <w:r w:rsidR="00F8051B">
          <w:rPr>
            <w:noProof/>
            <w:webHidden/>
          </w:rPr>
        </w:r>
        <w:r w:rsidR="00F8051B">
          <w:rPr>
            <w:noProof/>
            <w:webHidden/>
          </w:rPr>
          <w:fldChar w:fldCharType="separate"/>
        </w:r>
        <w:r w:rsidR="00F8051B">
          <w:rPr>
            <w:noProof/>
            <w:webHidden/>
          </w:rPr>
          <w:t>74</w:t>
        </w:r>
        <w:r w:rsidR="00F8051B">
          <w:rPr>
            <w:noProof/>
            <w:webHidden/>
          </w:rPr>
          <w:fldChar w:fldCharType="end"/>
        </w:r>
      </w:hyperlink>
    </w:p>
    <w:p w14:paraId="0163D189" w14:textId="44ADCD39"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22" w:history="1">
        <w:r w:rsidR="00F8051B" w:rsidRPr="00025CE3">
          <w:rPr>
            <w:rStyle w:val="Hyperlink"/>
            <w:noProof/>
          </w:rPr>
          <w:t>Recoverability</w:t>
        </w:r>
        <w:r w:rsidR="00F8051B">
          <w:rPr>
            <w:noProof/>
            <w:webHidden/>
          </w:rPr>
          <w:tab/>
        </w:r>
        <w:r w:rsidR="00F8051B">
          <w:rPr>
            <w:noProof/>
            <w:webHidden/>
          </w:rPr>
          <w:fldChar w:fldCharType="begin"/>
        </w:r>
        <w:r w:rsidR="00F8051B">
          <w:rPr>
            <w:noProof/>
            <w:webHidden/>
          </w:rPr>
          <w:instrText xml:space="preserve"> PAGEREF _Toc158372722 \h </w:instrText>
        </w:r>
        <w:r w:rsidR="00F8051B">
          <w:rPr>
            <w:noProof/>
            <w:webHidden/>
          </w:rPr>
        </w:r>
        <w:r w:rsidR="00F8051B">
          <w:rPr>
            <w:noProof/>
            <w:webHidden/>
          </w:rPr>
          <w:fldChar w:fldCharType="separate"/>
        </w:r>
        <w:r w:rsidR="00F8051B">
          <w:rPr>
            <w:noProof/>
            <w:webHidden/>
          </w:rPr>
          <w:t>74</w:t>
        </w:r>
        <w:r w:rsidR="00F8051B">
          <w:rPr>
            <w:noProof/>
            <w:webHidden/>
          </w:rPr>
          <w:fldChar w:fldCharType="end"/>
        </w:r>
      </w:hyperlink>
    </w:p>
    <w:p w14:paraId="6D6A33C8" w14:textId="380F13AB" w:rsidR="00F8051B" w:rsidRDefault="00000000">
      <w:pPr>
        <w:pStyle w:val="TOC1"/>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23" w:history="1">
        <w:r w:rsidR="00F8051B" w:rsidRPr="00025CE3">
          <w:rPr>
            <w:rStyle w:val="Hyperlink"/>
            <w:noProof/>
          </w:rPr>
          <w:t>System User Experience Quality Requirements</w:t>
        </w:r>
        <w:r w:rsidR="00F8051B">
          <w:rPr>
            <w:noProof/>
            <w:webHidden/>
          </w:rPr>
          <w:tab/>
        </w:r>
        <w:r w:rsidR="00F8051B">
          <w:rPr>
            <w:noProof/>
            <w:webHidden/>
          </w:rPr>
          <w:fldChar w:fldCharType="begin"/>
        </w:r>
        <w:r w:rsidR="00F8051B">
          <w:rPr>
            <w:noProof/>
            <w:webHidden/>
          </w:rPr>
          <w:instrText xml:space="preserve"> PAGEREF _Toc158372723 \h </w:instrText>
        </w:r>
        <w:r w:rsidR="00F8051B">
          <w:rPr>
            <w:noProof/>
            <w:webHidden/>
          </w:rPr>
        </w:r>
        <w:r w:rsidR="00F8051B">
          <w:rPr>
            <w:noProof/>
            <w:webHidden/>
          </w:rPr>
          <w:fldChar w:fldCharType="separate"/>
        </w:r>
        <w:r w:rsidR="00F8051B">
          <w:rPr>
            <w:noProof/>
            <w:webHidden/>
          </w:rPr>
          <w:t>75</w:t>
        </w:r>
        <w:r w:rsidR="00F8051B">
          <w:rPr>
            <w:noProof/>
            <w:webHidden/>
          </w:rPr>
          <w:fldChar w:fldCharType="end"/>
        </w:r>
      </w:hyperlink>
    </w:p>
    <w:p w14:paraId="1E5176A5" w14:textId="18EF0E5A"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24" w:history="1">
        <w:r w:rsidR="00F8051B" w:rsidRPr="00025CE3">
          <w:rPr>
            <w:rStyle w:val="Hyperlink"/>
            <w:noProof/>
          </w:rPr>
          <w:t>Effectiveness</w:t>
        </w:r>
        <w:r w:rsidR="00F8051B">
          <w:rPr>
            <w:noProof/>
            <w:webHidden/>
          </w:rPr>
          <w:tab/>
        </w:r>
        <w:r w:rsidR="00F8051B">
          <w:rPr>
            <w:noProof/>
            <w:webHidden/>
          </w:rPr>
          <w:fldChar w:fldCharType="begin"/>
        </w:r>
        <w:r w:rsidR="00F8051B">
          <w:rPr>
            <w:noProof/>
            <w:webHidden/>
          </w:rPr>
          <w:instrText xml:space="preserve"> PAGEREF _Toc158372724 \h </w:instrText>
        </w:r>
        <w:r w:rsidR="00F8051B">
          <w:rPr>
            <w:noProof/>
            <w:webHidden/>
          </w:rPr>
        </w:r>
        <w:r w:rsidR="00F8051B">
          <w:rPr>
            <w:noProof/>
            <w:webHidden/>
          </w:rPr>
          <w:fldChar w:fldCharType="separate"/>
        </w:r>
        <w:r w:rsidR="00F8051B">
          <w:rPr>
            <w:noProof/>
            <w:webHidden/>
          </w:rPr>
          <w:t>75</w:t>
        </w:r>
        <w:r w:rsidR="00F8051B">
          <w:rPr>
            <w:noProof/>
            <w:webHidden/>
          </w:rPr>
          <w:fldChar w:fldCharType="end"/>
        </w:r>
      </w:hyperlink>
    </w:p>
    <w:p w14:paraId="3641680A" w14:textId="38026BCF"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25" w:history="1">
        <w:r w:rsidR="00F8051B" w:rsidRPr="00025CE3">
          <w:rPr>
            <w:rStyle w:val="Hyperlink"/>
            <w:noProof/>
          </w:rPr>
          <w:t>Efficiency</w:t>
        </w:r>
        <w:r w:rsidR="00F8051B">
          <w:rPr>
            <w:noProof/>
            <w:webHidden/>
          </w:rPr>
          <w:tab/>
        </w:r>
        <w:r w:rsidR="00F8051B">
          <w:rPr>
            <w:noProof/>
            <w:webHidden/>
          </w:rPr>
          <w:fldChar w:fldCharType="begin"/>
        </w:r>
        <w:r w:rsidR="00F8051B">
          <w:rPr>
            <w:noProof/>
            <w:webHidden/>
          </w:rPr>
          <w:instrText xml:space="preserve"> PAGEREF _Toc158372725 \h </w:instrText>
        </w:r>
        <w:r w:rsidR="00F8051B">
          <w:rPr>
            <w:noProof/>
            <w:webHidden/>
          </w:rPr>
        </w:r>
        <w:r w:rsidR="00F8051B">
          <w:rPr>
            <w:noProof/>
            <w:webHidden/>
          </w:rPr>
          <w:fldChar w:fldCharType="separate"/>
        </w:r>
        <w:r w:rsidR="00F8051B">
          <w:rPr>
            <w:noProof/>
            <w:webHidden/>
          </w:rPr>
          <w:t>75</w:t>
        </w:r>
        <w:r w:rsidR="00F8051B">
          <w:rPr>
            <w:noProof/>
            <w:webHidden/>
          </w:rPr>
          <w:fldChar w:fldCharType="end"/>
        </w:r>
      </w:hyperlink>
    </w:p>
    <w:p w14:paraId="06412825" w14:textId="5405238E"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26" w:history="1">
        <w:r w:rsidR="00F8051B" w:rsidRPr="00025CE3">
          <w:rPr>
            <w:rStyle w:val="Hyperlink"/>
            <w:noProof/>
          </w:rPr>
          <w:t>Satisfaction</w:t>
        </w:r>
        <w:r w:rsidR="00F8051B">
          <w:rPr>
            <w:noProof/>
            <w:webHidden/>
          </w:rPr>
          <w:tab/>
        </w:r>
        <w:r w:rsidR="00F8051B">
          <w:rPr>
            <w:noProof/>
            <w:webHidden/>
          </w:rPr>
          <w:fldChar w:fldCharType="begin"/>
        </w:r>
        <w:r w:rsidR="00F8051B">
          <w:rPr>
            <w:noProof/>
            <w:webHidden/>
          </w:rPr>
          <w:instrText xml:space="preserve"> PAGEREF _Toc158372726 \h </w:instrText>
        </w:r>
        <w:r w:rsidR="00F8051B">
          <w:rPr>
            <w:noProof/>
            <w:webHidden/>
          </w:rPr>
        </w:r>
        <w:r w:rsidR="00F8051B">
          <w:rPr>
            <w:noProof/>
            <w:webHidden/>
          </w:rPr>
          <w:fldChar w:fldCharType="separate"/>
        </w:r>
        <w:r w:rsidR="00F8051B">
          <w:rPr>
            <w:noProof/>
            <w:webHidden/>
          </w:rPr>
          <w:t>76</w:t>
        </w:r>
        <w:r w:rsidR="00F8051B">
          <w:rPr>
            <w:noProof/>
            <w:webHidden/>
          </w:rPr>
          <w:fldChar w:fldCharType="end"/>
        </w:r>
      </w:hyperlink>
    </w:p>
    <w:p w14:paraId="0CADC51F" w14:textId="1952D08D"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27" w:history="1">
        <w:r w:rsidR="00F8051B" w:rsidRPr="00025CE3">
          <w:rPr>
            <w:rStyle w:val="Hyperlink"/>
            <w:noProof/>
          </w:rPr>
          <w:t>Usefulness</w:t>
        </w:r>
        <w:r w:rsidR="00F8051B">
          <w:rPr>
            <w:noProof/>
            <w:webHidden/>
          </w:rPr>
          <w:tab/>
        </w:r>
        <w:r w:rsidR="00F8051B">
          <w:rPr>
            <w:noProof/>
            <w:webHidden/>
          </w:rPr>
          <w:fldChar w:fldCharType="begin"/>
        </w:r>
        <w:r w:rsidR="00F8051B">
          <w:rPr>
            <w:noProof/>
            <w:webHidden/>
          </w:rPr>
          <w:instrText xml:space="preserve"> PAGEREF _Toc158372727 \h </w:instrText>
        </w:r>
        <w:r w:rsidR="00F8051B">
          <w:rPr>
            <w:noProof/>
            <w:webHidden/>
          </w:rPr>
        </w:r>
        <w:r w:rsidR="00F8051B">
          <w:rPr>
            <w:noProof/>
            <w:webHidden/>
          </w:rPr>
          <w:fldChar w:fldCharType="separate"/>
        </w:r>
        <w:r w:rsidR="00F8051B">
          <w:rPr>
            <w:noProof/>
            <w:webHidden/>
          </w:rPr>
          <w:t>76</w:t>
        </w:r>
        <w:r w:rsidR="00F8051B">
          <w:rPr>
            <w:noProof/>
            <w:webHidden/>
          </w:rPr>
          <w:fldChar w:fldCharType="end"/>
        </w:r>
      </w:hyperlink>
    </w:p>
    <w:p w14:paraId="016FFA27" w14:textId="2D88C0DA"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28" w:history="1">
        <w:r w:rsidR="00F8051B" w:rsidRPr="00025CE3">
          <w:rPr>
            <w:rStyle w:val="Hyperlink"/>
            <w:noProof/>
          </w:rPr>
          <w:t>Trust</w:t>
        </w:r>
        <w:r w:rsidR="00F8051B">
          <w:rPr>
            <w:noProof/>
            <w:webHidden/>
          </w:rPr>
          <w:tab/>
        </w:r>
        <w:r w:rsidR="00F8051B">
          <w:rPr>
            <w:noProof/>
            <w:webHidden/>
          </w:rPr>
          <w:fldChar w:fldCharType="begin"/>
        </w:r>
        <w:r w:rsidR="00F8051B">
          <w:rPr>
            <w:noProof/>
            <w:webHidden/>
          </w:rPr>
          <w:instrText xml:space="preserve"> PAGEREF _Toc158372728 \h </w:instrText>
        </w:r>
        <w:r w:rsidR="00F8051B">
          <w:rPr>
            <w:noProof/>
            <w:webHidden/>
          </w:rPr>
        </w:r>
        <w:r w:rsidR="00F8051B">
          <w:rPr>
            <w:noProof/>
            <w:webHidden/>
          </w:rPr>
          <w:fldChar w:fldCharType="separate"/>
        </w:r>
        <w:r w:rsidR="00F8051B">
          <w:rPr>
            <w:noProof/>
            <w:webHidden/>
          </w:rPr>
          <w:t>76</w:t>
        </w:r>
        <w:r w:rsidR="00F8051B">
          <w:rPr>
            <w:noProof/>
            <w:webHidden/>
          </w:rPr>
          <w:fldChar w:fldCharType="end"/>
        </w:r>
      </w:hyperlink>
    </w:p>
    <w:p w14:paraId="3FDC4D03" w14:textId="7D43DF25"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29" w:history="1">
        <w:r w:rsidR="00F8051B" w:rsidRPr="00025CE3">
          <w:rPr>
            <w:rStyle w:val="Hyperlink"/>
            <w:noProof/>
          </w:rPr>
          <w:t>Pleasure</w:t>
        </w:r>
        <w:r w:rsidR="00F8051B">
          <w:rPr>
            <w:noProof/>
            <w:webHidden/>
          </w:rPr>
          <w:tab/>
        </w:r>
        <w:r w:rsidR="00F8051B">
          <w:rPr>
            <w:noProof/>
            <w:webHidden/>
          </w:rPr>
          <w:fldChar w:fldCharType="begin"/>
        </w:r>
        <w:r w:rsidR="00F8051B">
          <w:rPr>
            <w:noProof/>
            <w:webHidden/>
          </w:rPr>
          <w:instrText xml:space="preserve"> PAGEREF _Toc158372729 \h </w:instrText>
        </w:r>
        <w:r w:rsidR="00F8051B">
          <w:rPr>
            <w:noProof/>
            <w:webHidden/>
          </w:rPr>
        </w:r>
        <w:r w:rsidR="00F8051B">
          <w:rPr>
            <w:noProof/>
            <w:webHidden/>
          </w:rPr>
          <w:fldChar w:fldCharType="separate"/>
        </w:r>
        <w:r w:rsidR="00F8051B">
          <w:rPr>
            <w:noProof/>
            <w:webHidden/>
          </w:rPr>
          <w:t>77</w:t>
        </w:r>
        <w:r w:rsidR="00F8051B">
          <w:rPr>
            <w:noProof/>
            <w:webHidden/>
          </w:rPr>
          <w:fldChar w:fldCharType="end"/>
        </w:r>
      </w:hyperlink>
    </w:p>
    <w:p w14:paraId="01833154" w14:textId="5FF91514"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30" w:history="1">
        <w:r w:rsidR="00F8051B" w:rsidRPr="00025CE3">
          <w:rPr>
            <w:rStyle w:val="Hyperlink"/>
            <w:noProof/>
          </w:rPr>
          <w:t>Comfort</w:t>
        </w:r>
        <w:r w:rsidR="00F8051B">
          <w:rPr>
            <w:noProof/>
            <w:webHidden/>
          </w:rPr>
          <w:tab/>
        </w:r>
        <w:r w:rsidR="00F8051B">
          <w:rPr>
            <w:noProof/>
            <w:webHidden/>
          </w:rPr>
          <w:fldChar w:fldCharType="begin"/>
        </w:r>
        <w:r w:rsidR="00F8051B">
          <w:rPr>
            <w:noProof/>
            <w:webHidden/>
          </w:rPr>
          <w:instrText xml:space="preserve"> PAGEREF _Toc158372730 \h </w:instrText>
        </w:r>
        <w:r w:rsidR="00F8051B">
          <w:rPr>
            <w:noProof/>
            <w:webHidden/>
          </w:rPr>
        </w:r>
        <w:r w:rsidR="00F8051B">
          <w:rPr>
            <w:noProof/>
            <w:webHidden/>
          </w:rPr>
          <w:fldChar w:fldCharType="separate"/>
        </w:r>
        <w:r w:rsidR="00F8051B">
          <w:rPr>
            <w:noProof/>
            <w:webHidden/>
          </w:rPr>
          <w:t>77</w:t>
        </w:r>
        <w:r w:rsidR="00F8051B">
          <w:rPr>
            <w:noProof/>
            <w:webHidden/>
          </w:rPr>
          <w:fldChar w:fldCharType="end"/>
        </w:r>
      </w:hyperlink>
    </w:p>
    <w:p w14:paraId="21081C2A" w14:textId="1DA0EDAC"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31" w:history="1">
        <w:r w:rsidR="00F8051B" w:rsidRPr="00025CE3">
          <w:rPr>
            <w:rStyle w:val="Hyperlink"/>
            <w:noProof/>
          </w:rPr>
          <w:t>Freedom from Risk</w:t>
        </w:r>
        <w:r w:rsidR="00F8051B">
          <w:rPr>
            <w:noProof/>
            <w:webHidden/>
          </w:rPr>
          <w:tab/>
        </w:r>
        <w:r w:rsidR="00F8051B">
          <w:rPr>
            <w:noProof/>
            <w:webHidden/>
          </w:rPr>
          <w:fldChar w:fldCharType="begin"/>
        </w:r>
        <w:r w:rsidR="00F8051B">
          <w:rPr>
            <w:noProof/>
            <w:webHidden/>
          </w:rPr>
          <w:instrText xml:space="preserve"> PAGEREF _Toc158372731 \h </w:instrText>
        </w:r>
        <w:r w:rsidR="00F8051B">
          <w:rPr>
            <w:noProof/>
            <w:webHidden/>
          </w:rPr>
        </w:r>
        <w:r w:rsidR="00F8051B">
          <w:rPr>
            <w:noProof/>
            <w:webHidden/>
          </w:rPr>
          <w:fldChar w:fldCharType="separate"/>
        </w:r>
        <w:r w:rsidR="00F8051B">
          <w:rPr>
            <w:noProof/>
            <w:webHidden/>
          </w:rPr>
          <w:t>78</w:t>
        </w:r>
        <w:r w:rsidR="00F8051B">
          <w:rPr>
            <w:noProof/>
            <w:webHidden/>
          </w:rPr>
          <w:fldChar w:fldCharType="end"/>
        </w:r>
      </w:hyperlink>
    </w:p>
    <w:p w14:paraId="4F2D3706" w14:textId="758F4DF4"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32" w:history="1">
        <w:r w:rsidR="00F8051B" w:rsidRPr="00025CE3">
          <w:rPr>
            <w:rStyle w:val="Hyperlink"/>
            <w:noProof/>
          </w:rPr>
          <w:t>Economic Risk Mitigation</w:t>
        </w:r>
        <w:r w:rsidR="00F8051B">
          <w:rPr>
            <w:noProof/>
            <w:webHidden/>
          </w:rPr>
          <w:tab/>
        </w:r>
        <w:r w:rsidR="00F8051B">
          <w:rPr>
            <w:noProof/>
            <w:webHidden/>
          </w:rPr>
          <w:fldChar w:fldCharType="begin"/>
        </w:r>
        <w:r w:rsidR="00F8051B">
          <w:rPr>
            <w:noProof/>
            <w:webHidden/>
          </w:rPr>
          <w:instrText xml:space="preserve"> PAGEREF _Toc158372732 \h </w:instrText>
        </w:r>
        <w:r w:rsidR="00F8051B">
          <w:rPr>
            <w:noProof/>
            <w:webHidden/>
          </w:rPr>
        </w:r>
        <w:r w:rsidR="00F8051B">
          <w:rPr>
            <w:noProof/>
            <w:webHidden/>
          </w:rPr>
          <w:fldChar w:fldCharType="separate"/>
        </w:r>
        <w:r w:rsidR="00F8051B">
          <w:rPr>
            <w:noProof/>
            <w:webHidden/>
          </w:rPr>
          <w:t>78</w:t>
        </w:r>
        <w:r w:rsidR="00F8051B">
          <w:rPr>
            <w:noProof/>
            <w:webHidden/>
          </w:rPr>
          <w:fldChar w:fldCharType="end"/>
        </w:r>
      </w:hyperlink>
    </w:p>
    <w:p w14:paraId="14A4B644" w14:textId="28E369E4"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33" w:history="1">
        <w:r w:rsidR="00F8051B" w:rsidRPr="00025CE3">
          <w:rPr>
            <w:rStyle w:val="Hyperlink"/>
            <w:noProof/>
          </w:rPr>
          <w:t>Health and Safety Risk Mitigation</w:t>
        </w:r>
        <w:r w:rsidR="00F8051B">
          <w:rPr>
            <w:noProof/>
            <w:webHidden/>
          </w:rPr>
          <w:tab/>
        </w:r>
        <w:r w:rsidR="00F8051B">
          <w:rPr>
            <w:noProof/>
            <w:webHidden/>
          </w:rPr>
          <w:fldChar w:fldCharType="begin"/>
        </w:r>
        <w:r w:rsidR="00F8051B">
          <w:rPr>
            <w:noProof/>
            <w:webHidden/>
          </w:rPr>
          <w:instrText xml:space="preserve"> PAGEREF _Toc158372733 \h </w:instrText>
        </w:r>
        <w:r w:rsidR="00F8051B">
          <w:rPr>
            <w:noProof/>
            <w:webHidden/>
          </w:rPr>
        </w:r>
        <w:r w:rsidR="00F8051B">
          <w:rPr>
            <w:noProof/>
            <w:webHidden/>
          </w:rPr>
          <w:fldChar w:fldCharType="separate"/>
        </w:r>
        <w:r w:rsidR="00F8051B">
          <w:rPr>
            <w:noProof/>
            <w:webHidden/>
          </w:rPr>
          <w:t>78</w:t>
        </w:r>
        <w:r w:rsidR="00F8051B">
          <w:rPr>
            <w:noProof/>
            <w:webHidden/>
          </w:rPr>
          <w:fldChar w:fldCharType="end"/>
        </w:r>
      </w:hyperlink>
    </w:p>
    <w:p w14:paraId="0DF0F8AB" w14:textId="4E6272E8"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34" w:history="1">
        <w:r w:rsidR="00F8051B" w:rsidRPr="00025CE3">
          <w:rPr>
            <w:rStyle w:val="Hyperlink"/>
            <w:noProof/>
          </w:rPr>
          <w:t>Environmental Risk Mitigation</w:t>
        </w:r>
        <w:r w:rsidR="00F8051B">
          <w:rPr>
            <w:noProof/>
            <w:webHidden/>
          </w:rPr>
          <w:tab/>
        </w:r>
        <w:r w:rsidR="00F8051B">
          <w:rPr>
            <w:noProof/>
            <w:webHidden/>
          </w:rPr>
          <w:fldChar w:fldCharType="begin"/>
        </w:r>
        <w:r w:rsidR="00F8051B">
          <w:rPr>
            <w:noProof/>
            <w:webHidden/>
          </w:rPr>
          <w:instrText xml:space="preserve"> PAGEREF _Toc158372734 \h </w:instrText>
        </w:r>
        <w:r w:rsidR="00F8051B">
          <w:rPr>
            <w:noProof/>
            <w:webHidden/>
          </w:rPr>
        </w:r>
        <w:r w:rsidR="00F8051B">
          <w:rPr>
            <w:noProof/>
            <w:webHidden/>
          </w:rPr>
          <w:fldChar w:fldCharType="separate"/>
        </w:r>
        <w:r w:rsidR="00F8051B">
          <w:rPr>
            <w:noProof/>
            <w:webHidden/>
          </w:rPr>
          <w:t>79</w:t>
        </w:r>
        <w:r w:rsidR="00F8051B">
          <w:rPr>
            <w:noProof/>
            <w:webHidden/>
          </w:rPr>
          <w:fldChar w:fldCharType="end"/>
        </w:r>
      </w:hyperlink>
    </w:p>
    <w:p w14:paraId="708060CE" w14:textId="2199BA14"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35" w:history="1">
        <w:r w:rsidR="00F8051B" w:rsidRPr="00025CE3">
          <w:rPr>
            <w:rStyle w:val="Hyperlink"/>
            <w:noProof/>
          </w:rPr>
          <w:t>Context Coverage</w:t>
        </w:r>
        <w:r w:rsidR="00F8051B">
          <w:rPr>
            <w:noProof/>
            <w:webHidden/>
          </w:rPr>
          <w:tab/>
        </w:r>
        <w:r w:rsidR="00F8051B">
          <w:rPr>
            <w:noProof/>
            <w:webHidden/>
          </w:rPr>
          <w:fldChar w:fldCharType="begin"/>
        </w:r>
        <w:r w:rsidR="00F8051B">
          <w:rPr>
            <w:noProof/>
            <w:webHidden/>
          </w:rPr>
          <w:instrText xml:space="preserve"> PAGEREF _Toc158372735 \h </w:instrText>
        </w:r>
        <w:r w:rsidR="00F8051B">
          <w:rPr>
            <w:noProof/>
            <w:webHidden/>
          </w:rPr>
        </w:r>
        <w:r w:rsidR="00F8051B">
          <w:rPr>
            <w:noProof/>
            <w:webHidden/>
          </w:rPr>
          <w:fldChar w:fldCharType="separate"/>
        </w:r>
        <w:r w:rsidR="00F8051B">
          <w:rPr>
            <w:noProof/>
            <w:webHidden/>
          </w:rPr>
          <w:t>79</w:t>
        </w:r>
        <w:r w:rsidR="00F8051B">
          <w:rPr>
            <w:noProof/>
            <w:webHidden/>
          </w:rPr>
          <w:fldChar w:fldCharType="end"/>
        </w:r>
      </w:hyperlink>
    </w:p>
    <w:p w14:paraId="080EB0E1" w14:textId="1B364052"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36" w:history="1">
        <w:r w:rsidR="00F8051B" w:rsidRPr="00025CE3">
          <w:rPr>
            <w:rStyle w:val="Hyperlink"/>
            <w:noProof/>
          </w:rPr>
          <w:t>Context Completeness</w:t>
        </w:r>
        <w:r w:rsidR="00F8051B">
          <w:rPr>
            <w:noProof/>
            <w:webHidden/>
          </w:rPr>
          <w:tab/>
        </w:r>
        <w:r w:rsidR="00F8051B">
          <w:rPr>
            <w:noProof/>
            <w:webHidden/>
          </w:rPr>
          <w:fldChar w:fldCharType="begin"/>
        </w:r>
        <w:r w:rsidR="00F8051B">
          <w:rPr>
            <w:noProof/>
            <w:webHidden/>
          </w:rPr>
          <w:instrText xml:space="preserve"> PAGEREF _Toc158372736 \h </w:instrText>
        </w:r>
        <w:r w:rsidR="00F8051B">
          <w:rPr>
            <w:noProof/>
            <w:webHidden/>
          </w:rPr>
        </w:r>
        <w:r w:rsidR="00F8051B">
          <w:rPr>
            <w:noProof/>
            <w:webHidden/>
          </w:rPr>
          <w:fldChar w:fldCharType="separate"/>
        </w:r>
        <w:r w:rsidR="00F8051B">
          <w:rPr>
            <w:noProof/>
            <w:webHidden/>
          </w:rPr>
          <w:t>79</w:t>
        </w:r>
        <w:r w:rsidR="00F8051B">
          <w:rPr>
            <w:noProof/>
            <w:webHidden/>
          </w:rPr>
          <w:fldChar w:fldCharType="end"/>
        </w:r>
      </w:hyperlink>
    </w:p>
    <w:p w14:paraId="36A46CE6" w14:textId="0C7E1560"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37" w:history="1">
        <w:r w:rsidR="00F8051B" w:rsidRPr="00025CE3">
          <w:rPr>
            <w:rStyle w:val="Hyperlink"/>
            <w:noProof/>
          </w:rPr>
          <w:t>Flexibility</w:t>
        </w:r>
        <w:r w:rsidR="00F8051B">
          <w:rPr>
            <w:noProof/>
            <w:webHidden/>
          </w:rPr>
          <w:tab/>
        </w:r>
        <w:r w:rsidR="00F8051B">
          <w:rPr>
            <w:noProof/>
            <w:webHidden/>
          </w:rPr>
          <w:fldChar w:fldCharType="begin"/>
        </w:r>
        <w:r w:rsidR="00F8051B">
          <w:rPr>
            <w:noProof/>
            <w:webHidden/>
          </w:rPr>
          <w:instrText xml:space="preserve"> PAGEREF _Toc158372737 \h </w:instrText>
        </w:r>
        <w:r w:rsidR="00F8051B">
          <w:rPr>
            <w:noProof/>
            <w:webHidden/>
          </w:rPr>
        </w:r>
        <w:r w:rsidR="00F8051B">
          <w:rPr>
            <w:noProof/>
            <w:webHidden/>
          </w:rPr>
          <w:fldChar w:fldCharType="separate"/>
        </w:r>
        <w:r w:rsidR="00F8051B">
          <w:rPr>
            <w:noProof/>
            <w:webHidden/>
          </w:rPr>
          <w:t>80</w:t>
        </w:r>
        <w:r w:rsidR="00F8051B">
          <w:rPr>
            <w:noProof/>
            <w:webHidden/>
          </w:rPr>
          <w:fldChar w:fldCharType="end"/>
        </w:r>
      </w:hyperlink>
    </w:p>
    <w:p w14:paraId="5CF28021" w14:textId="5DD5A1F4" w:rsidR="00F8051B" w:rsidRDefault="00000000">
      <w:pPr>
        <w:pStyle w:val="TOC1"/>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38" w:history="1">
        <w:r w:rsidR="00F8051B" w:rsidRPr="00025CE3">
          <w:rPr>
            <w:rStyle w:val="Hyperlink"/>
            <w:noProof/>
          </w:rPr>
          <w:t>Transitional Requirements</w:t>
        </w:r>
        <w:r w:rsidR="00F8051B">
          <w:rPr>
            <w:noProof/>
            <w:webHidden/>
          </w:rPr>
          <w:tab/>
        </w:r>
        <w:r w:rsidR="00F8051B">
          <w:rPr>
            <w:noProof/>
            <w:webHidden/>
          </w:rPr>
          <w:fldChar w:fldCharType="begin"/>
        </w:r>
        <w:r w:rsidR="00F8051B">
          <w:rPr>
            <w:noProof/>
            <w:webHidden/>
          </w:rPr>
          <w:instrText xml:space="preserve"> PAGEREF _Toc158372738 \h </w:instrText>
        </w:r>
        <w:r w:rsidR="00F8051B">
          <w:rPr>
            <w:noProof/>
            <w:webHidden/>
          </w:rPr>
        </w:r>
        <w:r w:rsidR="00F8051B">
          <w:rPr>
            <w:noProof/>
            <w:webHidden/>
          </w:rPr>
          <w:fldChar w:fldCharType="separate"/>
        </w:r>
        <w:r w:rsidR="00F8051B">
          <w:rPr>
            <w:noProof/>
            <w:webHidden/>
          </w:rPr>
          <w:t>81</w:t>
        </w:r>
        <w:r w:rsidR="00F8051B">
          <w:rPr>
            <w:noProof/>
            <w:webHidden/>
          </w:rPr>
          <w:fldChar w:fldCharType="end"/>
        </w:r>
      </w:hyperlink>
    </w:p>
    <w:p w14:paraId="5E2A6441" w14:textId="1712F185" w:rsidR="00F8051B" w:rsidRDefault="00000000">
      <w:pPr>
        <w:pStyle w:val="TOC1"/>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39" w:history="1">
        <w:r w:rsidR="00F8051B" w:rsidRPr="00025CE3">
          <w:rPr>
            <w:rStyle w:val="Hyperlink"/>
            <w:noProof/>
          </w:rPr>
          <w:t>Appendices</w:t>
        </w:r>
        <w:r w:rsidR="00F8051B">
          <w:rPr>
            <w:noProof/>
            <w:webHidden/>
          </w:rPr>
          <w:tab/>
        </w:r>
        <w:r w:rsidR="00F8051B">
          <w:rPr>
            <w:noProof/>
            <w:webHidden/>
          </w:rPr>
          <w:fldChar w:fldCharType="begin"/>
        </w:r>
        <w:r w:rsidR="00F8051B">
          <w:rPr>
            <w:noProof/>
            <w:webHidden/>
          </w:rPr>
          <w:instrText xml:space="preserve"> PAGEREF _Toc158372739 \h </w:instrText>
        </w:r>
        <w:r w:rsidR="00F8051B">
          <w:rPr>
            <w:noProof/>
            <w:webHidden/>
          </w:rPr>
        </w:r>
        <w:r w:rsidR="00F8051B">
          <w:rPr>
            <w:noProof/>
            <w:webHidden/>
          </w:rPr>
          <w:fldChar w:fldCharType="separate"/>
        </w:r>
        <w:r w:rsidR="00F8051B">
          <w:rPr>
            <w:noProof/>
            <w:webHidden/>
          </w:rPr>
          <w:t>82</w:t>
        </w:r>
        <w:r w:rsidR="00F8051B">
          <w:rPr>
            <w:noProof/>
            <w:webHidden/>
          </w:rPr>
          <w:fldChar w:fldCharType="end"/>
        </w:r>
      </w:hyperlink>
    </w:p>
    <w:p w14:paraId="1B54EB88" w14:textId="32177288"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40" w:history="1">
        <w:r w:rsidR="00F8051B" w:rsidRPr="00025CE3">
          <w:rPr>
            <w:rStyle w:val="Hyperlink"/>
            <w:noProof/>
          </w:rPr>
          <w:t>Appendix A - Document Information</w:t>
        </w:r>
        <w:r w:rsidR="00F8051B">
          <w:rPr>
            <w:noProof/>
            <w:webHidden/>
          </w:rPr>
          <w:tab/>
        </w:r>
        <w:r w:rsidR="00F8051B">
          <w:rPr>
            <w:noProof/>
            <w:webHidden/>
          </w:rPr>
          <w:fldChar w:fldCharType="begin"/>
        </w:r>
        <w:r w:rsidR="00F8051B">
          <w:rPr>
            <w:noProof/>
            <w:webHidden/>
          </w:rPr>
          <w:instrText xml:space="preserve"> PAGEREF _Toc158372740 \h </w:instrText>
        </w:r>
        <w:r w:rsidR="00F8051B">
          <w:rPr>
            <w:noProof/>
            <w:webHidden/>
          </w:rPr>
        </w:r>
        <w:r w:rsidR="00F8051B">
          <w:rPr>
            <w:noProof/>
            <w:webHidden/>
          </w:rPr>
          <w:fldChar w:fldCharType="separate"/>
        </w:r>
        <w:r w:rsidR="00F8051B">
          <w:rPr>
            <w:noProof/>
            <w:webHidden/>
          </w:rPr>
          <w:t>82</w:t>
        </w:r>
        <w:r w:rsidR="00F8051B">
          <w:rPr>
            <w:noProof/>
            <w:webHidden/>
          </w:rPr>
          <w:fldChar w:fldCharType="end"/>
        </w:r>
      </w:hyperlink>
    </w:p>
    <w:p w14:paraId="23DC72AF" w14:textId="132457A0"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41" w:history="1">
        <w:r w:rsidR="00F8051B" w:rsidRPr="00025CE3">
          <w:rPr>
            <w:rStyle w:val="Hyperlink"/>
            <w:noProof/>
          </w:rPr>
          <w:t>Versions</w:t>
        </w:r>
        <w:r w:rsidR="00F8051B">
          <w:rPr>
            <w:noProof/>
            <w:webHidden/>
          </w:rPr>
          <w:tab/>
        </w:r>
        <w:r w:rsidR="00F8051B">
          <w:rPr>
            <w:noProof/>
            <w:webHidden/>
          </w:rPr>
          <w:fldChar w:fldCharType="begin"/>
        </w:r>
        <w:r w:rsidR="00F8051B">
          <w:rPr>
            <w:noProof/>
            <w:webHidden/>
          </w:rPr>
          <w:instrText xml:space="preserve"> PAGEREF _Toc158372741 \h </w:instrText>
        </w:r>
        <w:r w:rsidR="00F8051B">
          <w:rPr>
            <w:noProof/>
            <w:webHidden/>
          </w:rPr>
        </w:r>
        <w:r w:rsidR="00F8051B">
          <w:rPr>
            <w:noProof/>
            <w:webHidden/>
          </w:rPr>
          <w:fldChar w:fldCharType="separate"/>
        </w:r>
        <w:r w:rsidR="00F8051B">
          <w:rPr>
            <w:noProof/>
            <w:webHidden/>
          </w:rPr>
          <w:t>82</w:t>
        </w:r>
        <w:r w:rsidR="00F8051B">
          <w:rPr>
            <w:noProof/>
            <w:webHidden/>
          </w:rPr>
          <w:fldChar w:fldCharType="end"/>
        </w:r>
      </w:hyperlink>
    </w:p>
    <w:p w14:paraId="5B2878D7" w14:textId="0883D13D"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42" w:history="1">
        <w:r w:rsidR="00F8051B" w:rsidRPr="00025CE3">
          <w:rPr>
            <w:rStyle w:val="Hyperlink"/>
            <w:noProof/>
          </w:rPr>
          <w:t>Images</w:t>
        </w:r>
        <w:r w:rsidR="00F8051B">
          <w:rPr>
            <w:noProof/>
            <w:webHidden/>
          </w:rPr>
          <w:tab/>
        </w:r>
        <w:r w:rsidR="00F8051B">
          <w:rPr>
            <w:noProof/>
            <w:webHidden/>
          </w:rPr>
          <w:fldChar w:fldCharType="begin"/>
        </w:r>
        <w:r w:rsidR="00F8051B">
          <w:rPr>
            <w:noProof/>
            <w:webHidden/>
          </w:rPr>
          <w:instrText xml:space="preserve"> PAGEREF _Toc158372742 \h </w:instrText>
        </w:r>
        <w:r w:rsidR="00F8051B">
          <w:rPr>
            <w:noProof/>
            <w:webHidden/>
          </w:rPr>
        </w:r>
        <w:r w:rsidR="00F8051B">
          <w:rPr>
            <w:noProof/>
            <w:webHidden/>
          </w:rPr>
          <w:fldChar w:fldCharType="separate"/>
        </w:r>
        <w:r w:rsidR="00F8051B">
          <w:rPr>
            <w:noProof/>
            <w:webHidden/>
          </w:rPr>
          <w:t>82</w:t>
        </w:r>
        <w:r w:rsidR="00F8051B">
          <w:rPr>
            <w:noProof/>
            <w:webHidden/>
          </w:rPr>
          <w:fldChar w:fldCharType="end"/>
        </w:r>
      </w:hyperlink>
    </w:p>
    <w:p w14:paraId="3AB0C512" w14:textId="5FD4216F"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43" w:history="1">
        <w:r w:rsidR="00F8051B" w:rsidRPr="00025CE3">
          <w:rPr>
            <w:rStyle w:val="Hyperlink"/>
            <w:noProof/>
          </w:rPr>
          <w:t>Tables</w:t>
        </w:r>
        <w:r w:rsidR="00F8051B">
          <w:rPr>
            <w:noProof/>
            <w:webHidden/>
          </w:rPr>
          <w:tab/>
        </w:r>
        <w:r w:rsidR="00F8051B">
          <w:rPr>
            <w:noProof/>
            <w:webHidden/>
          </w:rPr>
          <w:fldChar w:fldCharType="begin"/>
        </w:r>
        <w:r w:rsidR="00F8051B">
          <w:rPr>
            <w:noProof/>
            <w:webHidden/>
          </w:rPr>
          <w:instrText xml:space="preserve"> PAGEREF _Toc158372743 \h </w:instrText>
        </w:r>
        <w:r w:rsidR="00F8051B">
          <w:rPr>
            <w:noProof/>
            <w:webHidden/>
          </w:rPr>
        </w:r>
        <w:r w:rsidR="00F8051B">
          <w:rPr>
            <w:noProof/>
            <w:webHidden/>
          </w:rPr>
          <w:fldChar w:fldCharType="separate"/>
        </w:r>
        <w:r w:rsidR="00F8051B">
          <w:rPr>
            <w:noProof/>
            <w:webHidden/>
          </w:rPr>
          <w:t>82</w:t>
        </w:r>
        <w:r w:rsidR="00F8051B">
          <w:rPr>
            <w:noProof/>
            <w:webHidden/>
          </w:rPr>
          <w:fldChar w:fldCharType="end"/>
        </w:r>
      </w:hyperlink>
    </w:p>
    <w:p w14:paraId="2A850BC6" w14:textId="392BD3B4"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44" w:history="1">
        <w:r w:rsidR="00F8051B" w:rsidRPr="00025CE3">
          <w:rPr>
            <w:rStyle w:val="Hyperlink"/>
            <w:noProof/>
          </w:rPr>
          <w:t>References</w:t>
        </w:r>
        <w:r w:rsidR="00F8051B">
          <w:rPr>
            <w:noProof/>
            <w:webHidden/>
          </w:rPr>
          <w:tab/>
        </w:r>
        <w:r w:rsidR="00F8051B">
          <w:rPr>
            <w:noProof/>
            <w:webHidden/>
          </w:rPr>
          <w:fldChar w:fldCharType="begin"/>
        </w:r>
        <w:r w:rsidR="00F8051B">
          <w:rPr>
            <w:noProof/>
            <w:webHidden/>
          </w:rPr>
          <w:instrText xml:space="preserve"> PAGEREF _Toc158372744 \h </w:instrText>
        </w:r>
        <w:r w:rsidR="00F8051B">
          <w:rPr>
            <w:noProof/>
            <w:webHidden/>
          </w:rPr>
        </w:r>
        <w:r w:rsidR="00F8051B">
          <w:rPr>
            <w:noProof/>
            <w:webHidden/>
          </w:rPr>
          <w:fldChar w:fldCharType="separate"/>
        </w:r>
        <w:r w:rsidR="00F8051B">
          <w:rPr>
            <w:noProof/>
            <w:webHidden/>
          </w:rPr>
          <w:t>82</w:t>
        </w:r>
        <w:r w:rsidR="00F8051B">
          <w:rPr>
            <w:noProof/>
            <w:webHidden/>
          </w:rPr>
          <w:fldChar w:fldCharType="end"/>
        </w:r>
      </w:hyperlink>
    </w:p>
    <w:p w14:paraId="4D21624D" w14:textId="14CA155F"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45" w:history="1">
        <w:r w:rsidR="00F8051B" w:rsidRPr="00025CE3">
          <w:rPr>
            <w:rStyle w:val="Hyperlink"/>
            <w:noProof/>
          </w:rPr>
          <w:t>Review Distribution</w:t>
        </w:r>
        <w:r w:rsidR="00F8051B">
          <w:rPr>
            <w:noProof/>
            <w:webHidden/>
          </w:rPr>
          <w:tab/>
        </w:r>
        <w:r w:rsidR="00F8051B">
          <w:rPr>
            <w:noProof/>
            <w:webHidden/>
          </w:rPr>
          <w:fldChar w:fldCharType="begin"/>
        </w:r>
        <w:r w:rsidR="00F8051B">
          <w:rPr>
            <w:noProof/>
            <w:webHidden/>
          </w:rPr>
          <w:instrText xml:space="preserve"> PAGEREF _Toc158372745 \h </w:instrText>
        </w:r>
        <w:r w:rsidR="00F8051B">
          <w:rPr>
            <w:noProof/>
            <w:webHidden/>
          </w:rPr>
        </w:r>
        <w:r w:rsidR="00F8051B">
          <w:rPr>
            <w:noProof/>
            <w:webHidden/>
          </w:rPr>
          <w:fldChar w:fldCharType="separate"/>
        </w:r>
        <w:r w:rsidR="00F8051B">
          <w:rPr>
            <w:noProof/>
            <w:webHidden/>
          </w:rPr>
          <w:t>82</w:t>
        </w:r>
        <w:r w:rsidR="00F8051B">
          <w:rPr>
            <w:noProof/>
            <w:webHidden/>
          </w:rPr>
          <w:fldChar w:fldCharType="end"/>
        </w:r>
      </w:hyperlink>
    </w:p>
    <w:p w14:paraId="14C506BB" w14:textId="6995DD56"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46" w:history="1">
        <w:r w:rsidR="00F8051B" w:rsidRPr="00025CE3">
          <w:rPr>
            <w:rStyle w:val="Hyperlink"/>
            <w:noProof/>
          </w:rPr>
          <w:t>Audience</w:t>
        </w:r>
        <w:r w:rsidR="00F8051B">
          <w:rPr>
            <w:noProof/>
            <w:webHidden/>
          </w:rPr>
          <w:tab/>
        </w:r>
        <w:r w:rsidR="00F8051B">
          <w:rPr>
            <w:noProof/>
            <w:webHidden/>
          </w:rPr>
          <w:fldChar w:fldCharType="begin"/>
        </w:r>
        <w:r w:rsidR="00F8051B">
          <w:rPr>
            <w:noProof/>
            <w:webHidden/>
          </w:rPr>
          <w:instrText xml:space="preserve"> PAGEREF _Toc158372746 \h </w:instrText>
        </w:r>
        <w:r w:rsidR="00F8051B">
          <w:rPr>
            <w:noProof/>
            <w:webHidden/>
          </w:rPr>
        </w:r>
        <w:r w:rsidR="00F8051B">
          <w:rPr>
            <w:noProof/>
            <w:webHidden/>
          </w:rPr>
          <w:fldChar w:fldCharType="separate"/>
        </w:r>
        <w:r w:rsidR="00F8051B">
          <w:rPr>
            <w:noProof/>
            <w:webHidden/>
          </w:rPr>
          <w:t>83</w:t>
        </w:r>
        <w:r w:rsidR="00F8051B">
          <w:rPr>
            <w:noProof/>
            <w:webHidden/>
          </w:rPr>
          <w:fldChar w:fldCharType="end"/>
        </w:r>
      </w:hyperlink>
    </w:p>
    <w:p w14:paraId="659FF6D8" w14:textId="2EFB6365"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47" w:history="1">
        <w:r w:rsidR="00F8051B" w:rsidRPr="00025CE3">
          <w:rPr>
            <w:rStyle w:val="Hyperlink"/>
            <w:noProof/>
          </w:rPr>
          <w:t>Structure</w:t>
        </w:r>
        <w:r w:rsidR="00F8051B">
          <w:rPr>
            <w:noProof/>
            <w:webHidden/>
          </w:rPr>
          <w:tab/>
        </w:r>
        <w:r w:rsidR="00F8051B">
          <w:rPr>
            <w:noProof/>
            <w:webHidden/>
          </w:rPr>
          <w:fldChar w:fldCharType="begin"/>
        </w:r>
        <w:r w:rsidR="00F8051B">
          <w:rPr>
            <w:noProof/>
            <w:webHidden/>
          </w:rPr>
          <w:instrText xml:space="preserve"> PAGEREF _Toc158372747 \h </w:instrText>
        </w:r>
        <w:r w:rsidR="00F8051B">
          <w:rPr>
            <w:noProof/>
            <w:webHidden/>
          </w:rPr>
        </w:r>
        <w:r w:rsidR="00F8051B">
          <w:rPr>
            <w:noProof/>
            <w:webHidden/>
          </w:rPr>
          <w:fldChar w:fldCharType="separate"/>
        </w:r>
        <w:r w:rsidR="00F8051B">
          <w:rPr>
            <w:noProof/>
            <w:webHidden/>
          </w:rPr>
          <w:t>83</w:t>
        </w:r>
        <w:r w:rsidR="00F8051B">
          <w:rPr>
            <w:noProof/>
            <w:webHidden/>
          </w:rPr>
          <w:fldChar w:fldCharType="end"/>
        </w:r>
      </w:hyperlink>
    </w:p>
    <w:p w14:paraId="44CD9E2D" w14:textId="3D80B8AD"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48" w:history="1">
        <w:r w:rsidR="00F8051B" w:rsidRPr="00025CE3">
          <w:rPr>
            <w:rStyle w:val="Hyperlink"/>
            <w:noProof/>
          </w:rPr>
          <w:t>Diagrams</w:t>
        </w:r>
        <w:r w:rsidR="00F8051B">
          <w:rPr>
            <w:noProof/>
            <w:webHidden/>
          </w:rPr>
          <w:tab/>
        </w:r>
        <w:r w:rsidR="00F8051B">
          <w:rPr>
            <w:noProof/>
            <w:webHidden/>
          </w:rPr>
          <w:fldChar w:fldCharType="begin"/>
        </w:r>
        <w:r w:rsidR="00F8051B">
          <w:rPr>
            <w:noProof/>
            <w:webHidden/>
          </w:rPr>
          <w:instrText xml:space="preserve"> PAGEREF _Toc158372748 \h </w:instrText>
        </w:r>
        <w:r w:rsidR="00F8051B">
          <w:rPr>
            <w:noProof/>
            <w:webHidden/>
          </w:rPr>
        </w:r>
        <w:r w:rsidR="00F8051B">
          <w:rPr>
            <w:noProof/>
            <w:webHidden/>
          </w:rPr>
          <w:fldChar w:fldCharType="separate"/>
        </w:r>
        <w:r w:rsidR="00F8051B">
          <w:rPr>
            <w:noProof/>
            <w:webHidden/>
          </w:rPr>
          <w:t>83</w:t>
        </w:r>
        <w:r w:rsidR="00F8051B">
          <w:rPr>
            <w:noProof/>
            <w:webHidden/>
          </w:rPr>
          <w:fldChar w:fldCharType="end"/>
        </w:r>
      </w:hyperlink>
    </w:p>
    <w:p w14:paraId="1F39F8CB" w14:textId="15598012" w:rsidR="00F8051B" w:rsidRDefault="00000000">
      <w:pPr>
        <w:pStyle w:val="TOC3"/>
        <w:tabs>
          <w:tab w:val="right" w:leader="dot" w:pos="9628"/>
        </w:tabs>
        <w:rPr>
          <w:rFonts w:asciiTheme="minorHAnsi" w:eastAsiaTheme="minorEastAsia" w:hAnsiTheme="minorHAnsi" w:cstheme="minorBidi"/>
          <w:noProof/>
          <w:kern w:val="2"/>
          <w:sz w:val="22"/>
          <w:szCs w:val="22"/>
          <w:lang w:eastAsia="en-NZ"/>
          <w14:ligatures w14:val="standardContextual"/>
        </w:rPr>
      </w:pPr>
      <w:hyperlink w:anchor="_Toc158372749" w:history="1">
        <w:r w:rsidR="00F8051B" w:rsidRPr="00025CE3">
          <w:rPr>
            <w:rStyle w:val="Hyperlink"/>
            <w:noProof/>
          </w:rPr>
          <w:t>Terms</w:t>
        </w:r>
        <w:r w:rsidR="00F8051B">
          <w:rPr>
            <w:noProof/>
            <w:webHidden/>
          </w:rPr>
          <w:tab/>
        </w:r>
        <w:r w:rsidR="00F8051B">
          <w:rPr>
            <w:noProof/>
            <w:webHidden/>
          </w:rPr>
          <w:fldChar w:fldCharType="begin"/>
        </w:r>
        <w:r w:rsidR="00F8051B">
          <w:rPr>
            <w:noProof/>
            <w:webHidden/>
          </w:rPr>
          <w:instrText xml:space="preserve"> PAGEREF _Toc158372749 \h </w:instrText>
        </w:r>
        <w:r w:rsidR="00F8051B">
          <w:rPr>
            <w:noProof/>
            <w:webHidden/>
          </w:rPr>
        </w:r>
        <w:r w:rsidR="00F8051B">
          <w:rPr>
            <w:noProof/>
            <w:webHidden/>
          </w:rPr>
          <w:fldChar w:fldCharType="separate"/>
        </w:r>
        <w:r w:rsidR="00F8051B">
          <w:rPr>
            <w:noProof/>
            <w:webHidden/>
          </w:rPr>
          <w:t>83</w:t>
        </w:r>
        <w:r w:rsidR="00F8051B">
          <w:rPr>
            <w:noProof/>
            <w:webHidden/>
          </w:rPr>
          <w:fldChar w:fldCharType="end"/>
        </w:r>
      </w:hyperlink>
    </w:p>
    <w:p w14:paraId="0E0A526D" w14:textId="318F4BFB"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50" w:history="1">
        <w:r w:rsidR="00F8051B" w:rsidRPr="00025CE3">
          <w:rPr>
            <w:rStyle w:val="Hyperlink"/>
            <w:noProof/>
          </w:rPr>
          <w:t>Appendix B – FAQ</w:t>
        </w:r>
        <w:r w:rsidR="00F8051B">
          <w:rPr>
            <w:noProof/>
            <w:webHidden/>
          </w:rPr>
          <w:tab/>
        </w:r>
        <w:r w:rsidR="00F8051B">
          <w:rPr>
            <w:noProof/>
            <w:webHidden/>
          </w:rPr>
          <w:fldChar w:fldCharType="begin"/>
        </w:r>
        <w:r w:rsidR="00F8051B">
          <w:rPr>
            <w:noProof/>
            <w:webHidden/>
          </w:rPr>
          <w:instrText xml:space="preserve"> PAGEREF _Toc158372750 \h </w:instrText>
        </w:r>
        <w:r w:rsidR="00F8051B">
          <w:rPr>
            <w:noProof/>
            <w:webHidden/>
          </w:rPr>
        </w:r>
        <w:r w:rsidR="00F8051B">
          <w:rPr>
            <w:noProof/>
            <w:webHidden/>
          </w:rPr>
          <w:fldChar w:fldCharType="separate"/>
        </w:r>
        <w:r w:rsidR="00F8051B">
          <w:rPr>
            <w:noProof/>
            <w:webHidden/>
          </w:rPr>
          <w:t>84</w:t>
        </w:r>
        <w:r w:rsidR="00F8051B">
          <w:rPr>
            <w:noProof/>
            <w:webHidden/>
          </w:rPr>
          <w:fldChar w:fldCharType="end"/>
        </w:r>
      </w:hyperlink>
    </w:p>
    <w:p w14:paraId="3D08C86F" w14:textId="3F086A4C"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51" w:history="1">
        <w:r w:rsidR="00F8051B" w:rsidRPr="00025CE3">
          <w:rPr>
            <w:rStyle w:val="Hyperlink"/>
            <w:noProof/>
          </w:rPr>
          <w:t>Appendix C – Requirement Record Template</w:t>
        </w:r>
        <w:r w:rsidR="00F8051B">
          <w:rPr>
            <w:noProof/>
            <w:webHidden/>
          </w:rPr>
          <w:tab/>
        </w:r>
        <w:r w:rsidR="00F8051B">
          <w:rPr>
            <w:noProof/>
            <w:webHidden/>
          </w:rPr>
          <w:fldChar w:fldCharType="begin"/>
        </w:r>
        <w:r w:rsidR="00F8051B">
          <w:rPr>
            <w:noProof/>
            <w:webHidden/>
          </w:rPr>
          <w:instrText xml:space="preserve"> PAGEREF _Toc158372751 \h </w:instrText>
        </w:r>
        <w:r w:rsidR="00F8051B">
          <w:rPr>
            <w:noProof/>
            <w:webHidden/>
          </w:rPr>
        </w:r>
        <w:r w:rsidR="00F8051B">
          <w:rPr>
            <w:noProof/>
            <w:webHidden/>
          </w:rPr>
          <w:fldChar w:fldCharType="separate"/>
        </w:r>
        <w:r w:rsidR="00F8051B">
          <w:rPr>
            <w:noProof/>
            <w:webHidden/>
          </w:rPr>
          <w:t>85</w:t>
        </w:r>
        <w:r w:rsidR="00F8051B">
          <w:rPr>
            <w:noProof/>
            <w:webHidden/>
          </w:rPr>
          <w:fldChar w:fldCharType="end"/>
        </w:r>
      </w:hyperlink>
    </w:p>
    <w:p w14:paraId="14FE23F1" w14:textId="5737CFB4"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52" w:history="1">
        <w:r w:rsidR="00F8051B" w:rsidRPr="00025CE3">
          <w:rPr>
            <w:rStyle w:val="Hyperlink"/>
            <w:noProof/>
          </w:rPr>
          <w:t>Appendix D – Continuous Improvements</w:t>
        </w:r>
        <w:r w:rsidR="00F8051B">
          <w:rPr>
            <w:noProof/>
            <w:webHidden/>
          </w:rPr>
          <w:tab/>
        </w:r>
        <w:r w:rsidR="00F8051B">
          <w:rPr>
            <w:noProof/>
            <w:webHidden/>
          </w:rPr>
          <w:fldChar w:fldCharType="begin"/>
        </w:r>
        <w:r w:rsidR="00F8051B">
          <w:rPr>
            <w:noProof/>
            <w:webHidden/>
          </w:rPr>
          <w:instrText xml:space="preserve"> PAGEREF _Toc158372752 \h </w:instrText>
        </w:r>
        <w:r w:rsidR="00F8051B">
          <w:rPr>
            <w:noProof/>
            <w:webHidden/>
          </w:rPr>
        </w:r>
        <w:r w:rsidR="00F8051B">
          <w:rPr>
            <w:noProof/>
            <w:webHidden/>
          </w:rPr>
          <w:fldChar w:fldCharType="separate"/>
        </w:r>
        <w:r w:rsidR="00F8051B">
          <w:rPr>
            <w:noProof/>
            <w:webHidden/>
          </w:rPr>
          <w:t>86</w:t>
        </w:r>
        <w:r w:rsidR="00F8051B">
          <w:rPr>
            <w:noProof/>
            <w:webHidden/>
          </w:rPr>
          <w:fldChar w:fldCharType="end"/>
        </w:r>
      </w:hyperlink>
    </w:p>
    <w:p w14:paraId="74B59151" w14:textId="76C76FE3" w:rsidR="00F8051B" w:rsidRDefault="00000000" w:rsidP="00806AB4">
      <w:pPr>
        <w:pStyle w:val="TOC2"/>
        <w:rPr>
          <w:rFonts w:asciiTheme="minorHAnsi" w:eastAsiaTheme="minorEastAsia" w:hAnsiTheme="minorHAnsi" w:cstheme="minorBidi"/>
          <w:noProof/>
          <w:kern w:val="2"/>
          <w:sz w:val="22"/>
          <w:szCs w:val="22"/>
          <w:lang w:eastAsia="en-NZ"/>
          <w14:ligatures w14:val="standardContextual"/>
        </w:rPr>
      </w:pPr>
      <w:hyperlink w:anchor="_Toc158372753" w:history="1">
        <w:r w:rsidR="00F8051B" w:rsidRPr="00025CE3">
          <w:rPr>
            <w:rStyle w:val="Hyperlink"/>
            <w:noProof/>
          </w:rPr>
          <w:t>Appendix E - TODO</w:t>
        </w:r>
        <w:r w:rsidR="00F8051B">
          <w:rPr>
            <w:noProof/>
            <w:webHidden/>
          </w:rPr>
          <w:tab/>
        </w:r>
        <w:r w:rsidR="00F8051B">
          <w:rPr>
            <w:noProof/>
            <w:webHidden/>
          </w:rPr>
          <w:fldChar w:fldCharType="begin"/>
        </w:r>
        <w:r w:rsidR="00F8051B">
          <w:rPr>
            <w:noProof/>
            <w:webHidden/>
          </w:rPr>
          <w:instrText xml:space="preserve"> PAGEREF _Toc158372753 \h </w:instrText>
        </w:r>
        <w:r w:rsidR="00F8051B">
          <w:rPr>
            <w:noProof/>
            <w:webHidden/>
          </w:rPr>
        </w:r>
        <w:r w:rsidR="00F8051B">
          <w:rPr>
            <w:noProof/>
            <w:webHidden/>
          </w:rPr>
          <w:fldChar w:fldCharType="separate"/>
        </w:r>
        <w:r w:rsidR="00F8051B">
          <w:rPr>
            <w:noProof/>
            <w:webHidden/>
          </w:rPr>
          <w:t>87</w:t>
        </w:r>
        <w:r w:rsidR="00F8051B">
          <w:rPr>
            <w:noProof/>
            <w:webHidden/>
          </w:rPr>
          <w:fldChar w:fldCharType="end"/>
        </w:r>
      </w:hyperlink>
    </w:p>
    <w:p w14:paraId="133427FB" w14:textId="046C6212" w:rsidR="005432E3" w:rsidRDefault="009824E0" w:rsidP="00B64AAB">
      <w:r>
        <w:rPr>
          <w:sz w:val="20"/>
        </w:rPr>
        <w:fldChar w:fldCharType="end"/>
      </w:r>
    </w:p>
    <w:p w14:paraId="4103C6D6" w14:textId="77777777" w:rsidR="00456F6C" w:rsidRDefault="00456F6C">
      <w:pPr>
        <w:rPr>
          <w:rFonts w:eastAsiaTheme="majorEastAsia" w:cstheme="majorBidi"/>
          <w:b/>
          <w:color w:val="2F5496" w:themeColor="accent1" w:themeShade="BF"/>
          <w:sz w:val="32"/>
          <w:szCs w:val="26"/>
        </w:rPr>
      </w:pPr>
      <w:r>
        <w:br w:type="page"/>
      </w:r>
    </w:p>
    <w:p w14:paraId="7A69033F" w14:textId="13B27A20" w:rsidR="00B64AAB" w:rsidRDefault="00B64AAB" w:rsidP="00456F6C">
      <w:pPr>
        <w:pStyle w:val="Heading2"/>
      </w:pPr>
      <w:bookmarkStart w:id="11" w:name="_Toc158372653"/>
      <w:r>
        <w:lastRenderedPageBreak/>
        <w:t>Background</w:t>
      </w:r>
      <w:bookmarkEnd w:id="11"/>
    </w:p>
    <w:p w14:paraId="54EB2CA7" w14:textId="0D7A7917" w:rsidR="008D790A" w:rsidRDefault="00CC1AAD" w:rsidP="008D790A">
      <w:pPr>
        <w:pStyle w:val="BodyText"/>
        <w:keepNext/>
        <w:jc w:val="center"/>
      </w:pPr>
      <w:r>
        <w:rPr>
          <w:noProof/>
        </w:rPr>
        <w:drawing>
          <wp:inline distT="0" distB="0" distL="0" distR="0" wp14:anchorId="7214E290" wp14:editId="672D41A4">
            <wp:extent cx="5943600"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5D1CF575" w14:textId="5C9C69A6" w:rsidR="008D790A" w:rsidRDefault="008D790A" w:rsidP="008D790A">
      <w:pPr>
        <w:pStyle w:val="Caption"/>
        <w:jc w:val="center"/>
      </w:pPr>
      <w:bookmarkStart w:id="12" w:name="_Toc157583988"/>
      <w:r>
        <w:t xml:space="preserve">Figure </w:t>
      </w:r>
      <w:fldSimple w:instr=" SEQ Figure \* ARABIC ">
        <w:r w:rsidR="00374EA8">
          <w:rPr>
            <w:noProof/>
          </w:rPr>
          <w:t>1</w:t>
        </w:r>
      </w:fldSimple>
      <w:r>
        <w:t xml:space="preserve">: IIBA's BABOK defined Requirement </w:t>
      </w:r>
      <w:proofErr w:type="gramStart"/>
      <w:r>
        <w:t>types</w:t>
      </w:r>
      <w:bookmarkEnd w:id="12"/>
      <w:proofErr w:type="gramEnd"/>
    </w:p>
    <w:p w14:paraId="45A5DB1A" w14:textId="3E7CCDAD" w:rsidR="008D790A" w:rsidRDefault="008D790A" w:rsidP="00B64AAB">
      <w:pPr>
        <w:pStyle w:val="BodyText"/>
      </w:pPr>
      <w:r>
        <w:t xml:space="preserve"> </w:t>
      </w:r>
    </w:p>
    <w:p w14:paraId="2FEAF44F" w14:textId="00AB45EA" w:rsidR="00B64AAB" w:rsidRDefault="00B64AAB" w:rsidP="00B64AAB">
      <w:pPr>
        <w:pStyle w:val="BodyText"/>
      </w:pPr>
      <w:r>
        <w:t>Non-Functional Requirements</w:t>
      </w:r>
      <w:r w:rsidR="00987937">
        <w:t xml:space="preserve"> (NFRs)</w:t>
      </w:r>
      <w:r>
        <w:t xml:space="preserve"> are one of the 5</w:t>
      </w:r>
      <w:r>
        <w:rPr>
          <w:rStyle w:val="FootnoteReference"/>
        </w:rPr>
        <w:footnoteReference w:id="2"/>
      </w:r>
      <w:r>
        <w:t xml:space="preserve"> types of requirements defined within the </w:t>
      </w:r>
      <w:hyperlink w:anchor="Term_IIBA" w:history="1">
        <w:r w:rsidRPr="005E49D2">
          <w:rPr>
            <w:rStyle w:val="Hyperlink"/>
          </w:rPr>
          <w:t>International Institute of Business Analysis (IIBA)</w:t>
        </w:r>
      </w:hyperlink>
      <w:r>
        <w:t xml:space="preserve">’s latest version of the </w:t>
      </w:r>
      <w:hyperlink w:anchor="Term_BABOK" w:history="1">
        <w:r w:rsidRPr="005E49D2">
          <w:rPr>
            <w:rStyle w:val="Hyperlink"/>
          </w:rPr>
          <w:t>Business Analysis Body of Knowledge (BABOK)</w:t>
        </w:r>
      </w:hyperlink>
      <w:r>
        <w:t>.</w:t>
      </w:r>
    </w:p>
    <w:p w14:paraId="335D8E2B" w14:textId="6D513682" w:rsidR="008D790A" w:rsidRDefault="00987937" w:rsidP="00B64AAB">
      <w:pPr>
        <w:pStyle w:val="BodyText"/>
      </w:pPr>
      <w:r>
        <w:t xml:space="preserve">NFRs have a notable history of </w:t>
      </w:r>
      <w:ins w:id="13" w:author="Jeremy Hayes" w:date="2024-02-09T08:43:00Z">
        <w:r w:rsidR="00021A04">
          <w:t xml:space="preserve">being </w:t>
        </w:r>
      </w:ins>
      <w:r w:rsidR="00CC1AAD">
        <w:t xml:space="preserve">unclear </w:t>
      </w:r>
      <w:del w:id="14" w:author="Jeremy Hayes" w:date="2024-02-09T08:43:00Z">
        <w:r w:rsidR="00CC1AAD" w:rsidDel="00021A04">
          <w:delText>as to</w:delText>
        </w:r>
      </w:del>
      <w:ins w:id="15" w:author="Jeremy Hayes" w:date="2024-02-09T08:43:00Z">
        <w:r w:rsidR="00021A04">
          <w:t>about</w:t>
        </w:r>
      </w:ins>
      <w:r w:rsidR="00CC1AAD">
        <w:t xml:space="preserve"> their scope, leading to being </w:t>
      </w:r>
      <w:r>
        <w:t>defined poorly</w:t>
      </w:r>
      <w:del w:id="16" w:author="Jeremy Hayes" w:date="2024-02-09T08:44:00Z">
        <w:r w:rsidDel="00021A04">
          <w:delText xml:space="preserve">, </w:delText>
        </w:r>
      </w:del>
      <w:ins w:id="17" w:author="Jeremy Hayes" w:date="2024-02-09T08:44:00Z">
        <w:r w:rsidR="00021A04">
          <w:t xml:space="preserve"> and </w:t>
        </w:r>
      </w:ins>
      <w:r>
        <w:t>adding risk to project delivery.</w:t>
      </w:r>
      <w:r w:rsidR="00D531D4">
        <w:t xml:space="preserve"> The reasons for this </w:t>
      </w:r>
      <w:r w:rsidR="008D790A">
        <w:t>are</w:t>
      </w:r>
      <w:r w:rsidR="00D531D4">
        <w:t xml:space="preserve"> more fully </w:t>
      </w:r>
      <w:r w:rsidR="008D790A">
        <w:t>covered</w:t>
      </w:r>
      <w:r w:rsidR="00D531D4">
        <w:t xml:space="preserve"> in another document [</w:t>
      </w:r>
      <w:proofErr w:type="gramStart"/>
      <w:r w:rsidR="008D790A">
        <w:t>TODO:</w:t>
      </w:r>
      <w:r w:rsidR="00D531D4">
        <w:t>LINK</w:t>
      </w:r>
      <w:proofErr w:type="gramEnd"/>
      <w:r w:rsidR="00D531D4">
        <w:t xml:space="preserve">]. </w:t>
      </w:r>
    </w:p>
    <w:p w14:paraId="20175744" w14:textId="4AE13C1D" w:rsidR="006D1824" w:rsidRDefault="00D531D4" w:rsidP="006D1824">
      <w:pPr>
        <w:pStyle w:val="BodyText"/>
      </w:pPr>
      <w:r>
        <w:t>A solution for developing valuable NFRs is following the guidance and organisation defined by ISO-25010, ISO-25012, ISO-25022.</w:t>
      </w:r>
    </w:p>
    <w:p w14:paraId="7CBAF896" w14:textId="5B6F0A6F" w:rsidR="006D1824" w:rsidRDefault="006D1824" w:rsidP="00B64AAB">
      <w:pPr>
        <w:pStyle w:val="Heading2"/>
      </w:pPr>
      <w:bookmarkStart w:id="18" w:name="_Toc158372654"/>
      <w:r>
        <w:t>Methodology</w:t>
      </w:r>
      <w:bookmarkEnd w:id="18"/>
      <w:r>
        <w:t xml:space="preserve"> </w:t>
      </w:r>
    </w:p>
    <w:p w14:paraId="37821113" w14:textId="724A3994" w:rsidR="006D1824" w:rsidRDefault="006D1824" w:rsidP="006D1824">
      <w:pPr>
        <w:pStyle w:val="BodyText"/>
      </w:pPr>
      <w:r>
        <w:t xml:space="preserve">This document was developed according to guidance </w:t>
      </w:r>
      <w:r w:rsidR="00456F6C">
        <w:t>given within:</w:t>
      </w:r>
    </w:p>
    <w:p w14:paraId="6AE429AE" w14:textId="77777777" w:rsidR="006D1824" w:rsidRDefault="006D1824">
      <w:pPr>
        <w:pStyle w:val="BodyText"/>
        <w:numPr>
          <w:ilvl w:val="0"/>
          <w:numId w:val="7"/>
        </w:numPr>
      </w:pPr>
      <w:r>
        <w:t>ITC Project Guidance – Definition – Requirements Development</w:t>
      </w:r>
    </w:p>
    <w:p w14:paraId="5EABFCCD" w14:textId="17A2B5AC" w:rsidR="006D1824" w:rsidRPr="006D1824" w:rsidRDefault="006D1824">
      <w:pPr>
        <w:pStyle w:val="BodyText"/>
        <w:numPr>
          <w:ilvl w:val="0"/>
          <w:numId w:val="7"/>
        </w:numPr>
      </w:pPr>
      <w:r>
        <w:t>ITC Project Guidance – Definition – Requirements Development – System Non</w:t>
      </w:r>
      <w:r w:rsidR="00456F6C">
        <w:t>-</w:t>
      </w:r>
      <w:r>
        <w:t>Functional Requirements</w:t>
      </w:r>
    </w:p>
    <w:p w14:paraId="70D2D784" w14:textId="1BE35EDD" w:rsidR="00B64AAB" w:rsidRDefault="00B64AAB" w:rsidP="00B64AAB">
      <w:pPr>
        <w:pStyle w:val="Heading2"/>
      </w:pPr>
      <w:bookmarkStart w:id="19" w:name="_Toc158372655"/>
      <w:r>
        <w:lastRenderedPageBreak/>
        <w:t>Organisation</w:t>
      </w:r>
      <w:bookmarkEnd w:id="19"/>
    </w:p>
    <w:p w14:paraId="78CC5378" w14:textId="4378AAA6" w:rsidR="00D531D4" w:rsidRDefault="00D531D4" w:rsidP="00B64AAB">
      <w:pPr>
        <w:pStyle w:val="BodyText"/>
      </w:pPr>
      <w:r>
        <w:t>As per the above, this document</w:t>
      </w:r>
      <w:r w:rsidR="00E74D18">
        <w:t xml:space="preserve">’s is structured to first define target </w:t>
      </w:r>
      <w:r w:rsidR="00E74D18" w:rsidRPr="00E74D18">
        <w:rPr>
          <w:i/>
          <w:iCs/>
        </w:rPr>
        <w:t>quantitative</w:t>
      </w:r>
      <w:r w:rsidR="00E74D18">
        <w:t xml:space="preserve"> values, then the </w:t>
      </w:r>
      <w:r>
        <w:t xml:space="preserve">NFRs </w:t>
      </w:r>
      <w:r w:rsidR="00E74D18">
        <w:t xml:space="preserve">that reference them, organised as per the International Standards Organisation (ISO)s </w:t>
      </w:r>
      <w:r w:rsidR="00343D9D">
        <w:t>specific to defining Quality based NFRs</w:t>
      </w:r>
      <w:r>
        <w:t>:</w:t>
      </w:r>
    </w:p>
    <w:p w14:paraId="2DFC25FD" w14:textId="705A6DB6" w:rsidR="00B64AAB" w:rsidRDefault="00B64AAB">
      <w:pPr>
        <w:pStyle w:val="BodyText"/>
        <w:numPr>
          <w:ilvl w:val="0"/>
          <w:numId w:val="6"/>
        </w:numPr>
      </w:pPr>
      <w:r w:rsidRPr="00B64AAB">
        <w:rPr>
          <w:i/>
          <w:iCs/>
        </w:rPr>
        <w:t>ISO-25010 – Qualities of Systems</w:t>
      </w:r>
      <w:r w:rsidR="00D531D4">
        <w:rPr>
          <w:rStyle w:val="FootnoteReference"/>
          <w:i/>
          <w:iCs/>
        </w:rPr>
        <w:footnoteReference w:id="3"/>
      </w:r>
      <w:r w:rsidR="00D531D4">
        <w:t>, supporting</w:t>
      </w:r>
      <w:r w:rsidR="00343D9D">
        <w:t>:</w:t>
      </w:r>
    </w:p>
    <w:p w14:paraId="6312EC5B" w14:textId="3E1A9427" w:rsidR="00D531D4" w:rsidRDefault="00D531D4">
      <w:pPr>
        <w:pStyle w:val="BodyText"/>
        <w:numPr>
          <w:ilvl w:val="0"/>
          <w:numId w:val="6"/>
        </w:numPr>
      </w:pPr>
      <w:r w:rsidRPr="00D531D4">
        <w:rPr>
          <w:i/>
          <w:iCs/>
        </w:rPr>
        <w:t xml:space="preserve">ISO-25012 – Qualities of </w:t>
      </w:r>
      <w:r>
        <w:rPr>
          <w:i/>
          <w:iCs/>
        </w:rPr>
        <w:t>[</w:t>
      </w:r>
      <w:r w:rsidRPr="00D531D4">
        <w:rPr>
          <w:i/>
          <w:iCs/>
        </w:rPr>
        <w:t>System</w:t>
      </w:r>
      <w:r>
        <w:rPr>
          <w:i/>
          <w:iCs/>
        </w:rPr>
        <w:t>]</w:t>
      </w:r>
      <w:r w:rsidRPr="00D531D4">
        <w:rPr>
          <w:i/>
          <w:iCs/>
        </w:rPr>
        <w:t xml:space="preserve"> Data</w:t>
      </w:r>
      <w:r>
        <w:rPr>
          <w:rStyle w:val="FootnoteReference"/>
          <w:i/>
          <w:iCs/>
        </w:rPr>
        <w:footnoteReference w:id="4"/>
      </w:r>
      <w:ins w:id="20" w:author="Jeremy Hayes" w:date="2024-02-09T09:05:00Z">
        <w:r w:rsidR="005A087E">
          <w:rPr>
            <w:i/>
            <w:iCs/>
          </w:rPr>
          <w:t>]</w:t>
        </w:r>
      </w:ins>
      <w:r>
        <w:t>, both supporting</w:t>
      </w:r>
      <w:r w:rsidR="00343D9D">
        <w:t>:</w:t>
      </w:r>
    </w:p>
    <w:p w14:paraId="48C9A828" w14:textId="0A940D03" w:rsidR="00D531D4" w:rsidRDefault="00D531D4">
      <w:pPr>
        <w:pStyle w:val="BodyText"/>
        <w:numPr>
          <w:ilvl w:val="0"/>
          <w:numId w:val="6"/>
        </w:numPr>
      </w:pPr>
      <w:r w:rsidRPr="00D531D4">
        <w:rPr>
          <w:i/>
          <w:iCs/>
        </w:rPr>
        <w:t xml:space="preserve">ISO-25022 – Qualities of </w:t>
      </w:r>
      <w:r>
        <w:rPr>
          <w:i/>
          <w:iCs/>
        </w:rPr>
        <w:t>[</w:t>
      </w:r>
      <w:r w:rsidRPr="00D531D4">
        <w:rPr>
          <w:i/>
          <w:iCs/>
        </w:rPr>
        <w:t>System Experience</w:t>
      </w:r>
      <w:r w:rsidR="00343D9D">
        <w:rPr>
          <w:i/>
          <w:iCs/>
        </w:rPr>
        <w:t xml:space="preserve"> of</w:t>
      </w:r>
      <w:r>
        <w:rPr>
          <w:i/>
          <w:iCs/>
        </w:rPr>
        <w:t>]</w:t>
      </w:r>
      <w:r w:rsidR="00343D9D">
        <w:rPr>
          <w:i/>
          <w:iCs/>
        </w:rPr>
        <w:t xml:space="preserve"> Systems in Use</w:t>
      </w:r>
      <w:r>
        <w:rPr>
          <w:rStyle w:val="FootnoteReference"/>
          <w:i/>
          <w:iCs/>
        </w:rPr>
        <w:footnoteReference w:id="5"/>
      </w:r>
      <w:r>
        <w:t>.</w:t>
      </w:r>
    </w:p>
    <w:p w14:paraId="2445B8DF" w14:textId="2A3497F2" w:rsidR="00343D9D" w:rsidRDefault="00343D9D" w:rsidP="00343D9D">
      <w:pPr>
        <w:pStyle w:val="Heading2"/>
      </w:pPr>
      <w:bookmarkStart w:id="21" w:name="_Toc158372656"/>
      <w:r>
        <w:t>Transitional Requirements</w:t>
      </w:r>
      <w:bookmarkEnd w:id="21"/>
    </w:p>
    <w:p w14:paraId="45B937E2" w14:textId="633113C9" w:rsidR="00343D9D" w:rsidRDefault="00343D9D" w:rsidP="00343D9D">
      <w:pPr>
        <w:pStyle w:val="BodyText"/>
      </w:pPr>
      <w:r>
        <w:t xml:space="preserve">The document concludes by listing </w:t>
      </w:r>
      <w:r w:rsidR="008D790A">
        <w:t xml:space="preserve">a default set of </w:t>
      </w:r>
      <w:r>
        <w:t xml:space="preserve">Transitional Requirements. </w:t>
      </w:r>
    </w:p>
    <w:p w14:paraId="7756A3A4" w14:textId="2CF13097" w:rsidR="00343D9D" w:rsidRDefault="00343D9D" w:rsidP="00343D9D">
      <w:pPr>
        <w:pStyle w:val="BodyText"/>
      </w:pPr>
      <w:r>
        <w:t xml:space="preserve">Transitional requirements are often incorrectly included in NFR </w:t>
      </w:r>
      <w:r w:rsidR="00F52C96">
        <w:t>documents but</w:t>
      </w:r>
      <w:r>
        <w:t xml:space="preserve"> require distinction. Specifically, Transitional Requirements do not describe the solution’s system(s</w:t>
      </w:r>
      <w:r w:rsidR="008D790A">
        <w:t>) but</w:t>
      </w:r>
      <w:r>
        <w:t xml:space="preserve"> describe expectations of how the solution is to be delivered, covering setup, collaboration, development, assessment, certification &amp; accreditation, </w:t>
      </w:r>
      <w:proofErr w:type="gramStart"/>
      <w:r>
        <w:t>delivery</w:t>
      </w:r>
      <w:proofErr w:type="gramEnd"/>
      <w:r>
        <w:t xml:space="preserve"> and maintenance expectations.</w:t>
      </w:r>
    </w:p>
    <w:p w14:paraId="52B87B4E" w14:textId="3C76EE30" w:rsidR="00343D9D" w:rsidRDefault="00343D9D" w:rsidP="00343D9D">
      <w:pPr>
        <w:pStyle w:val="Heading2"/>
      </w:pPr>
      <w:bookmarkStart w:id="22" w:name="_Toc158372657"/>
      <w:r>
        <w:t>Abstraction</w:t>
      </w:r>
      <w:bookmarkEnd w:id="22"/>
    </w:p>
    <w:p w14:paraId="14B719C6" w14:textId="13F39200" w:rsidR="008E4D17" w:rsidRDefault="00343D9D" w:rsidP="00343D9D">
      <w:pPr>
        <w:pStyle w:val="BodyText"/>
      </w:pPr>
      <w:r>
        <w:t xml:space="preserve">The requirements are intentionally abstract for purpose for reuse from project to project, to be of value whether the proposed solution’s system(s) are rented </w:t>
      </w:r>
      <w:r w:rsidR="008E4D17">
        <w:t>Software as a Service (</w:t>
      </w:r>
      <w:hyperlink w:anchor="Term_SaaS" w:history="1">
        <w:r w:rsidRPr="001B2972">
          <w:rPr>
            <w:rStyle w:val="Hyperlink"/>
          </w:rPr>
          <w:t>SaaS</w:t>
        </w:r>
      </w:hyperlink>
      <w:r w:rsidR="008E4D17">
        <w:t>)</w:t>
      </w:r>
      <w:del w:id="23" w:author="Jeremy Hayes" w:date="2024-02-09T09:14:00Z">
        <w:r w:rsidDel="005A087E">
          <w:delText xml:space="preserve"> or</w:delText>
        </w:r>
      </w:del>
      <w:ins w:id="24" w:author="Jeremy Hayes" w:date="2024-02-09T09:14:00Z">
        <w:r w:rsidR="005A087E">
          <w:t xml:space="preserve">, </w:t>
        </w:r>
      </w:ins>
      <w:del w:id="25" w:author="Jeremy Hayes" w:date="2024-02-09T09:14:00Z">
        <w:r w:rsidDel="005A087E">
          <w:delText xml:space="preserve"> </w:delText>
        </w:r>
      </w:del>
      <w:r>
        <w:t xml:space="preserve">purchased </w:t>
      </w:r>
      <w:r w:rsidR="008E4D17">
        <w:t>Software as a Product (</w:t>
      </w:r>
      <w:hyperlink w:anchor="Term_SaaP" w:history="1">
        <w:r w:rsidRPr="001B2972">
          <w:rPr>
            <w:rStyle w:val="Hyperlink"/>
          </w:rPr>
          <w:t>SaaP</w:t>
        </w:r>
      </w:hyperlink>
      <w:r w:rsidR="008E4D17">
        <w:t>), custom developed</w:t>
      </w:r>
      <w:del w:id="26" w:author="Jeremy Hayes" w:date="2024-02-09T09:15:00Z">
        <w:r w:rsidR="008E4D17" w:rsidDel="00182541">
          <w:delText xml:space="preserve"> or</w:delText>
        </w:r>
      </w:del>
      <w:ins w:id="27" w:author="Jeremy Hayes" w:date="2024-02-09T09:15:00Z">
        <w:r w:rsidR="00182541">
          <w:t xml:space="preserve">, </w:t>
        </w:r>
      </w:ins>
      <w:del w:id="28" w:author="Jeremy Hayes" w:date="2024-02-09T09:15:00Z">
        <w:r w:rsidR="008E4D17" w:rsidDel="00182541">
          <w:delText xml:space="preserve"> </w:delText>
        </w:r>
      </w:del>
      <w:r w:rsidR="008E4D17">
        <w:t>Off the Shelf (</w:t>
      </w:r>
      <w:hyperlink w:anchor="Term_OTS" w:history="1">
        <w:r w:rsidR="008E4D17" w:rsidRPr="0067634F">
          <w:rPr>
            <w:rStyle w:val="Hyperlink"/>
          </w:rPr>
          <w:t>OTS</w:t>
        </w:r>
      </w:hyperlink>
      <w:r w:rsidR="008E4D17">
        <w:t>)</w:t>
      </w:r>
      <w:r>
        <w:t xml:space="preserve">, </w:t>
      </w:r>
      <w:r w:rsidR="008E4D17">
        <w:t xml:space="preserve">extendable </w:t>
      </w:r>
      <w:hyperlink w:anchor="Term_Platform" w:history="1">
        <w:r w:rsidR="008E4D17" w:rsidRPr="001B2972">
          <w:rPr>
            <w:rStyle w:val="Hyperlink"/>
          </w:rPr>
          <w:t>platform</w:t>
        </w:r>
      </w:hyperlink>
      <w:r w:rsidR="008E4D17">
        <w:t xml:space="preserve"> or not</w:t>
      </w:r>
      <w:r>
        <w:t xml:space="preserve">. </w:t>
      </w:r>
    </w:p>
    <w:p w14:paraId="54137E27" w14:textId="3086FB80" w:rsidR="008E4D17" w:rsidRDefault="008E4D17" w:rsidP="008E4D17">
      <w:r>
        <w:t xml:space="preserve">The requirements </w:t>
      </w:r>
      <w:r w:rsidRPr="008E4D17">
        <w:t xml:space="preserve">intentionally avoid specific reference to </w:t>
      </w:r>
      <w:r w:rsidR="00125E54">
        <w:t xml:space="preserve">a </w:t>
      </w:r>
      <w:r w:rsidR="00C12605">
        <w:t>specific</w:t>
      </w:r>
      <w:r w:rsidRPr="008E4D17">
        <w:t xml:space="preserve"> </w:t>
      </w:r>
      <w:r w:rsidR="00C12605">
        <w:t xml:space="preserve">sponsor or </w:t>
      </w:r>
      <w:r w:rsidR="002639B0">
        <w:t>supplier</w:t>
      </w:r>
      <w:r w:rsidR="00C12605">
        <w:t xml:space="preserve"> </w:t>
      </w:r>
      <w:r w:rsidRPr="008E4D17">
        <w:t xml:space="preserve">organization, </w:t>
      </w:r>
      <w:r w:rsidR="00125E54">
        <w:t xml:space="preserve">specific </w:t>
      </w:r>
      <w:r w:rsidRPr="008E4D17">
        <w:t>project</w:t>
      </w:r>
      <w:r w:rsidR="00125E54">
        <w:t>s</w:t>
      </w:r>
      <w:r w:rsidRPr="008E4D17">
        <w:t xml:space="preserve">, </w:t>
      </w:r>
      <w:del w:id="29" w:author="Jeremy Hayes" w:date="2024-02-09T09:15:00Z">
        <w:r w:rsidRPr="008E4D17" w:rsidDel="00182541">
          <w:delText xml:space="preserve">or </w:delText>
        </w:r>
      </w:del>
      <w:r w:rsidRPr="008E4D17">
        <w:t xml:space="preserve">local </w:t>
      </w:r>
      <w:r w:rsidR="00C12605">
        <w:t>conditions and/or internal systems</w:t>
      </w:r>
      <w:r w:rsidRPr="008E4D17">
        <w:t xml:space="preserve">. The </w:t>
      </w:r>
      <w:r w:rsidR="00C12605">
        <w:t>objective</w:t>
      </w:r>
      <w:r w:rsidRPr="008E4D17">
        <w:t xml:space="preserve"> is to focus on achieving durable and valuable outcomes, adhering to </w:t>
      </w:r>
      <w:hyperlink w:anchor="Value_Standards" w:history="1">
        <w:r w:rsidR="00125E54" w:rsidRPr="00125E54">
          <w:rPr>
            <w:rStyle w:val="Hyperlink"/>
          </w:rPr>
          <w:t>international</w:t>
        </w:r>
      </w:hyperlink>
      <w:r w:rsidR="00125E54">
        <w:t xml:space="preserve"> and </w:t>
      </w:r>
      <w:hyperlink w:anchor="Value_Standards_Industry" w:history="1">
        <w:r w:rsidRPr="00125E54">
          <w:rPr>
            <w:rStyle w:val="Hyperlink"/>
          </w:rPr>
          <w:t xml:space="preserve">industry </w:t>
        </w:r>
        <w:r w:rsidR="001376D2" w:rsidRPr="00125E54">
          <w:rPr>
            <w:rStyle w:val="Hyperlink"/>
          </w:rPr>
          <w:t>standards</w:t>
        </w:r>
      </w:hyperlink>
      <w:r w:rsidR="001376D2" w:rsidRPr="008E4D17">
        <w:t>,</w:t>
      </w:r>
      <w:r w:rsidRPr="008E4D17">
        <w:t xml:space="preserve"> and established </w:t>
      </w:r>
      <w:r w:rsidR="001376D2">
        <w:t xml:space="preserve">maintainable </w:t>
      </w:r>
      <w:r w:rsidRPr="008E4D17">
        <w:t xml:space="preserve">patterns, while minimizing the influence of </w:t>
      </w:r>
      <w:r>
        <w:t xml:space="preserve">local </w:t>
      </w:r>
      <w:r w:rsidR="00125E54">
        <w:t>and</w:t>
      </w:r>
      <w:r>
        <w:t xml:space="preserve"> </w:t>
      </w:r>
      <w:r w:rsidRPr="008E4D17">
        <w:t xml:space="preserve">transient </w:t>
      </w:r>
      <w:r>
        <w:t>limitations.</w:t>
      </w:r>
    </w:p>
    <w:p w14:paraId="06D10ACE" w14:textId="62300930" w:rsidR="00102947" w:rsidRDefault="00374EA8" w:rsidP="00102947">
      <w:pPr>
        <w:pStyle w:val="Heading2"/>
      </w:pPr>
      <w:bookmarkStart w:id="30" w:name="_Toc158372658"/>
      <w:r>
        <w:lastRenderedPageBreak/>
        <w:t>Tier</w:t>
      </w:r>
      <w:r w:rsidR="00504B54">
        <w:t>ing</w:t>
      </w:r>
      <w:bookmarkEnd w:id="30"/>
    </w:p>
    <w:p w14:paraId="37AADEF2" w14:textId="77777777" w:rsidR="00374EA8" w:rsidRDefault="00102947" w:rsidP="00374EA8">
      <w:pPr>
        <w:pStyle w:val="BodyText"/>
        <w:keepNext/>
      </w:pPr>
      <w:commentRangeStart w:id="31"/>
      <w:r>
        <w:rPr>
          <w:noProof/>
        </w:rPr>
        <w:drawing>
          <wp:inline distT="0" distB="0" distL="0" distR="0" wp14:anchorId="74DD6C82" wp14:editId="72207316">
            <wp:extent cx="604774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491615"/>
                    </a:xfrm>
                    <a:prstGeom prst="rect">
                      <a:avLst/>
                    </a:prstGeom>
                    <a:noFill/>
                    <a:ln>
                      <a:noFill/>
                    </a:ln>
                  </pic:spPr>
                </pic:pic>
              </a:graphicData>
            </a:graphic>
          </wp:inline>
        </w:drawing>
      </w:r>
      <w:commentRangeEnd w:id="31"/>
      <w:r w:rsidR="00182541">
        <w:rPr>
          <w:rStyle w:val="CommentReference"/>
        </w:rPr>
        <w:commentReference w:id="31"/>
      </w:r>
    </w:p>
    <w:p w14:paraId="37D1A089" w14:textId="3310F7C4" w:rsidR="00102947" w:rsidRDefault="00374EA8" w:rsidP="00374EA8">
      <w:pPr>
        <w:pStyle w:val="Caption"/>
      </w:pPr>
      <w:r>
        <w:t xml:space="preserve">Figure </w:t>
      </w:r>
      <w:fldSimple w:instr=" SEQ Figure \* ARABIC ">
        <w:r>
          <w:rPr>
            <w:noProof/>
          </w:rPr>
          <w:t>2</w:t>
        </w:r>
      </w:fldSimple>
      <w:r>
        <w:t>: Hierarchical Stacked Requirements</w:t>
      </w:r>
    </w:p>
    <w:p w14:paraId="625E56AA" w14:textId="61EC0D93" w:rsidR="00102947" w:rsidRDefault="00102947" w:rsidP="00102947">
      <w:pPr>
        <w:pStyle w:val="BodyText"/>
      </w:pPr>
      <w:r>
        <w:t xml:space="preserve">As described within </w:t>
      </w:r>
      <w:r w:rsidRPr="00102947">
        <w:rPr>
          <w:i/>
          <w:iCs/>
        </w:rPr>
        <w:t>ITC Project Guidance – Definition – Requirements Development</w:t>
      </w:r>
      <w:r>
        <w:t xml:space="preserve"> there exists a natural tiering of scope.</w:t>
      </w:r>
    </w:p>
    <w:p w14:paraId="232EBD35" w14:textId="77777777" w:rsidR="00102947" w:rsidRDefault="00102947" w:rsidP="00102947">
      <w:pPr>
        <w:pStyle w:val="BodyText"/>
      </w:pPr>
    </w:p>
    <w:p w14:paraId="780F7824" w14:textId="76996C48" w:rsidR="00374EA8" w:rsidRDefault="00374EA8" w:rsidP="00374EA8">
      <w:r>
        <w:t>Requirements benefit from being organised according to tiered Scopes -- each tier extending or superseding one or more requirements inherited from a more general tier.</w:t>
      </w:r>
    </w:p>
    <w:p w14:paraId="4A95E79A" w14:textId="5EFB83FA" w:rsidR="00374EA8" w:rsidRDefault="00374EA8" w:rsidP="00374EA8">
      <w:pPr>
        <w:pStyle w:val="BodyText"/>
      </w:pPr>
      <w:r>
        <w:t>A</w:t>
      </w:r>
      <w:r w:rsidR="00102947">
        <w:t>t the bottom</w:t>
      </w:r>
      <w:r>
        <w:t xml:space="preserve"> is this document, suitable for use in most scenarios. Projects and/or organisations develops the more specialised overriding requirements documents.</w:t>
      </w:r>
    </w:p>
    <w:p w14:paraId="746FB0B6" w14:textId="798E7659" w:rsidR="00374EA8" w:rsidRDefault="00374EA8" w:rsidP="00374EA8">
      <w:pPr>
        <w:pStyle w:val="BodyText"/>
      </w:pPr>
      <w:r>
        <w:t>A detailed diagram of these areas co-existing is shown below.</w:t>
      </w:r>
    </w:p>
    <w:p w14:paraId="7E939294" w14:textId="77777777" w:rsidR="00374EA8" w:rsidRDefault="00374EA8" w:rsidP="00374EA8">
      <w:pPr>
        <w:keepNext/>
        <w:jc w:val="center"/>
      </w:pPr>
      <w:r>
        <w:rPr>
          <w:noProof/>
        </w:rPr>
        <w:drawing>
          <wp:inline distT="0" distB="0" distL="0" distR="0" wp14:anchorId="6833A0CA" wp14:editId="1FAC52A2">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320EE6D0" w14:textId="72881B05" w:rsidR="00374EA8" w:rsidRDefault="00374EA8" w:rsidP="00374EA8">
      <w:pPr>
        <w:pStyle w:val="Caption"/>
        <w:jc w:val="center"/>
      </w:pPr>
      <w:r>
        <w:t xml:space="preserve">Figure </w:t>
      </w:r>
      <w:fldSimple w:instr=" SEQ Figure \* ARABIC ">
        <w:r>
          <w:rPr>
            <w:noProof/>
          </w:rPr>
          <w:t>3</w:t>
        </w:r>
      </w:fldSimple>
      <w:r>
        <w:t>: Pyramid of Requirements</w:t>
      </w:r>
    </w:p>
    <w:p w14:paraId="50B11C3B" w14:textId="77777777" w:rsidR="00182541" w:rsidRDefault="00182541">
      <w:pPr>
        <w:rPr>
          <w:rFonts w:eastAsiaTheme="majorEastAsia" w:cstheme="majorBidi"/>
          <w:b/>
          <w:color w:val="2F5496" w:themeColor="accent1" w:themeShade="BF"/>
          <w:sz w:val="32"/>
          <w:szCs w:val="26"/>
        </w:rPr>
      </w:pPr>
      <w:r>
        <w:br w:type="page"/>
      </w:r>
    </w:p>
    <w:p w14:paraId="31049386" w14:textId="28AEB060" w:rsidR="00B64AAB" w:rsidRDefault="00B64AAB" w:rsidP="00B64AAB">
      <w:pPr>
        <w:pStyle w:val="Heading2"/>
      </w:pPr>
      <w:bookmarkStart w:id="32" w:name="_Toc158372659"/>
      <w:r>
        <w:lastRenderedPageBreak/>
        <w:t>Terms</w:t>
      </w:r>
      <w:bookmarkEnd w:id="32"/>
    </w:p>
    <w:p w14:paraId="24080417" w14:textId="77777777" w:rsidR="00182541" w:rsidRDefault="00000000" w:rsidP="00B64AAB">
      <w:pPr>
        <w:pStyle w:val="BodyText"/>
      </w:pPr>
      <w:hyperlink w:anchor="Term_Requirement" w:history="1">
        <w:r w:rsidR="005653FE">
          <w:rPr>
            <w:rStyle w:val="Hyperlink"/>
          </w:rPr>
          <w:t>R</w:t>
        </w:r>
        <w:r w:rsidR="00343D9D" w:rsidRPr="005653FE">
          <w:rPr>
            <w:rStyle w:val="Hyperlink"/>
          </w:rPr>
          <w:t>equirements</w:t>
        </w:r>
      </w:hyperlink>
      <w:r w:rsidR="00343D9D">
        <w:t xml:space="preserve"> are developed using terms that </w:t>
      </w:r>
      <w:r w:rsidR="00B64AAB">
        <w:t>have specific meanings</w:t>
      </w:r>
      <w:r w:rsidR="001376D2">
        <w:t>, listed below.</w:t>
      </w:r>
      <w:r w:rsidR="00FA79BC">
        <w:br/>
      </w:r>
      <w:bookmarkStart w:id="33" w:name="Term_AcceptanceCriteria"/>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4" w:author="Jeremy Hayes" w:date="2024-02-09T12:05:00Z">
          <w:tblPr>
            <w:tblStyle w:val="Table-Default-Mauv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972"/>
        <w:gridCol w:w="1785"/>
        <w:gridCol w:w="4757"/>
        <w:tblGridChange w:id="35">
          <w:tblGrid>
            <w:gridCol w:w="2972"/>
            <w:gridCol w:w="1785"/>
            <w:gridCol w:w="4757"/>
          </w:tblGrid>
        </w:tblGridChange>
      </w:tblGrid>
      <w:tr w:rsidR="00182541" w:rsidRPr="00F8051B" w14:paraId="5C77D840" w14:textId="77777777" w:rsidTr="00F8051B">
        <w:tc>
          <w:tcPr>
            <w:tcW w:w="4757" w:type="dxa"/>
            <w:gridSpan w:val="2"/>
            <w:shd w:val="clear" w:color="auto" w:fill="4C1F41"/>
            <w:tcPrChange w:id="36" w:author="Jeremy Hayes" w:date="2024-02-09T12:05:00Z">
              <w:tcPr>
                <w:tcW w:w="4757" w:type="dxa"/>
                <w:gridSpan w:val="2"/>
              </w:tcPr>
            </w:tcPrChange>
          </w:tcPr>
          <w:p w14:paraId="21787465" w14:textId="4CDF80D3" w:rsidR="00182541" w:rsidRPr="00F8051B" w:rsidRDefault="00182541" w:rsidP="00182541">
            <w:pPr>
              <w:pStyle w:val="TableHeading"/>
              <w:rPr>
                <w:b/>
                <w:bCs/>
                <w:rPrChange w:id="37" w:author="Jeremy Hayes" w:date="2024-02-09T12:05:00Z">
                  <w:rPr/>
                </w:rPrChange>
              </w:rPr>
            </w:pPr>
            <w:r w:rsidRPr="00F8051B">
              <w:rPr>
                <w:b/>
                <w:bCs/>
                <w:rPrChange w:id="38" w:author="Jeremy Hayes" w:date="2024-02-09T12:05:00Z">
                  <w:rPr/>
                </w:rPrChange>
              </w:rPr>
              <w:t>Term</w:t>
            </w:r>
          </w:p>
        </w:tc>
        <w:tc>
          <w:tcPr>
            <w:tcW w:w="4757" w:type="dxa"/>
            <w:shd w:val="clear" w:color="auto" w:fill="4C1F41"/>
            <w:tcPrChange w:id="39" w:author="Jeremy Hayes" w:date="2024-02-09T12:05:00Z">
              <w:tcPr>
                <w:tcW w:w="4757" w:type="dxa"/>
              </w:tcPr>
            </w:tcPrChange>
          </w:tcPr>
          <w:p w14:paraId="25161D89" w14:textId="4F958B45" w:rsidR="00182541" w:rsidRPr="00F8051B" w:rsidRDefault="00182541" w:rsidP="00182541">
            <w:pPr>
              <w:pStyle w:val="TableHeading"/>
              <w:rPr>
                <w:b/>
                <w:bCs/>
                <w:rPrChange w:id="40" w:author="Jeremy Hayes" w:date="2024-02-09T12:05:00Z">
                  <w:rPr/>
                </w:rPrChange>
              </w:rPr>
            </w:pPr>
            <w:r w:rsidRPr="00F8051B">
              <w:rPr>
                <w:b/>
                <w:bCs/>
                <w:rPrChange w:id="41" w:author="Jeremy Hayes" w:date="2024-02-09T12:05:00Z">
                  <w:rPr/>
                </w:rPrChange>
              </w:rPr>
              <w:t>Definition</w:t>
            </w:r>
          </w:p>
        </w:tc>
      </w:tr>
      <w:tr w:rsidR="00182541" w14:paraId="5A59EEF8" w14:textId="77777777" w:rsidTr="00F8051B">
        <w:tc>
          <w:tcPr>
            <w:tcW w:w="2972" w:type="dxa"/>
            <w:shd w:val="clear" w:color="auto" w:fill="auto"/>
            <w:tcPrChange w:id="42" w:author="Jeremy Hayes" w:date="2024-02-09T12:05:00Z">
              <w:tcPr>
                <w:tcW w:w="2972" w:type="dxa"/>
              </w:tcPr>
            </w:tcPrChange>
          </w:tcPr>
          <w:p w14:paraId="5DD4CE7D" w14:textId="77777777" w:rsidR="00182541" w:rsidRPr="00182541" w:rsidRDefault="00182541" w:rsidP="00182541">
            <w:pPr>
              <w:pStyle w:val="Tabletext"/>
              <w:rPr>
                <w:specVanish/>
              </w:rPr>
            </w:pPr>
            <w:r w:rsidRPr="00182541">
              <w:t>Acceptance Criteria</w:t>
            </w:r>
          </w:p>
          <w:p w14:paraId="7CAFF406" w14:textId="77777777" w:rsidR="00182541" w:rsidRPr="00182541" w:rsidRDefault="00182541" w:rsidP="00182541">
            <w:pPr>
              <w:pStyle w:val="Tabletext"/>
            </w:pPr>
          </w:p>
        </w:tc>
        <w:tc>
          <w:tcPr>
            <w:tcW w:w="6542" w:type="dxa"/>
            <w:gridSpan w:val="2"/>
            <w:shd w:val="clear" w:color="auto" w:fill="auto"/>
            <w:tcPrChange w:id="43" w:author="Jeremy Hayes" w:date="2024-02-09T12:05:00Z">
              <w:tcPr>
                <w:tcW w:w="6542" w:type="dxa"/>
                <w:gridSpan w:val="2"/>
              </w:tcPr>
            </w:tcPrChange>
          </w:tcPr>
          <w:p w14:paraId="05319626" w14:textId="0783109B" w:rsidR="00182541" w:rsidRDefault="00182541" w:rsidP="00182541">
            <w:pPr>
              <w:pStyle w:val="Tabletext"/>
            </w:pPr>
            <w:r>
              <w:t xml:space="preserve">The set of individual </w:t>
            </w:r>
            <w:r w:rsidRPr="005653FE">
              <w:rPr>
                <w:i/>
                <w:iCs/>
              </w:rPr>
              <w:t>Acceptance Criterion</w:t>
            </w:r>
            <w:r>
              <w:t xml:space="preserve">s used to determine if a </w:t>
            </w:r>
            <w:r>
              <w:fldChar w:fldCharType="begin"/>
            </w:r>
            <w:r>
              <w:instrText>HYPERLINK \l "Term_Requirement"</w:instrText>
            </w:r>
            <w:r>
              <w:fldChar w:fldCharType="separate"/>
            </w:r>
            <w:r w:rsidRPr="005653FE">
              <w:rPr>
                <w:rStyle w:val="Hyperlink"/>
              </w:rPr>
              <w:t>Requirement</w:t>
            </w:r>
            <w:r>
              <w:rPr>
                <w:rStyle w:val="Hyperlink"/>
              </w:rPr>
              <w:fldChar w:fldCharType="end"/>
            </w:r>
            <w:r>
              <w:t xml:space="preserve"> has been sufficiently met. Sometimes referred to as </w:t>
            </w:r>
            <w:r>
              <w:fldChar w:fldCharType="begin"/>
            </w:r>
            <w:r>
              <w:instrText>HYPERLINK \l "Term_Fit"</w:instrText>
            </w:r>
            <w:r>
              <w:fldChar w:fldCharType="separate"/>
            </w:r>
            <w:r w:rsidRPr="005653FE">
              <w:rPr>
                <w:rStyle w:val="Hyperlink"/>
                <w:i/>
                <w:iCs/>
              </w:rPr>
              <w:t>Fit</w:t>
            </w:r>
            <w:r>
              <w:rPr>
                <w:rStyle w:val="Hyperlink"/>
                <w:i/>
                <w:iCs/>
              </w:rPr>
              <w:fldChar w:fldCharType="end"/>
            </w:r>
            <w:r>
              <w:t xml:space="preserve"> statements.</w:t>
            </w:r>
          </w:p>
        </w:tc>
      </w:tr>
      <w:tr w:rsidR="00182541" w14:paraId="0A57CBA4" w14:textId="77777777" w:rsidTr="00F8051B">
        <w:tc>
          <w:tcPr>
            <w:tcW w:w="2972" w:type="dxa"/>
            <w:tcPrChange w:id="44" w:author="Jeremy Hayes" w:date="2024-02-09T12:05:00Z">
              <w:tcPr>
                <w:tcW w:w="2972" w:type="dxa"/>
              </w:tcPr>
            </w:tcPrChange>
          </w:tcPr>
          <w:p w14:paraId="47317EA7" w14:textId="2857A0DF" w:rsidR="00182541" w:rsidRPr="00182541" w:rsidRDefault="00182541" w:rsidP="00182541">
            <w:pPr>
              <w:pStyle w:val="Tabletext"/>
            </w:pPr>
            <w:r w:rsidRPr="00182541">
              <w:t>Access Level</w:t>
            </w:r>
          </w:p>
        </w:tc>
        <w:tc>
          <w:tcPr>
            <w:tcW w:w="6542" w:type="dxa"/>
            <w:gridSpan w:val="2"/>
            <w:tcPrChange w:id="45" w:author="Jeremy Hayes" w:date="2024-02-09T12:05:00Z">
              <w:tcPr>
                <w:tcW w:w="6542" w:type="dxa"/>
                <w:gridSpan w:val="2"/>
              </w:tcPr>
            </w:tcPrChange>
          </w:tcPr>
          <w:p w14:paraId="50D4AF59" w14:textId="7105A771" w:rsidR="00182541" w:rsidRDefault="00182541" w:rsidP="00182541">
            <w:pPr>
              <w:pStyle w:val="Tabletext"/>
            </w:pPr>
            <w:r>
              <w:t xml:space="preserve">A system defined collection of permissions. Access levels are often mapped one to one to business </w:t>
            </w:r>
            <w:del w:id="46" w:author="Jeremy Hayes" w:date="2024-02-09T11:16:00Z">
              <w:r w:rsidDel="009F0BCC">
                <w:delText>Roles</w:delText>
              </w:r>
            </w:del>
            <w:ins w:id="47" w:author="Jeremy Hayes" w:date="2024-02-09T11:16:00Z">
              <w:r w:rsidR="009F0BCC">
                <w:t>roles</w:t>
              </w:r>
            </w:ins>
            <w:r>
              <w:t xml:space="preserve">, so other than in </w:t>
            </w:r>
            <w:r>
              <w:fldChar w:fldCharType="begin"/>
            </w:r>
            <w:r>
              <w:instrText>HYPERLINK \l "Term_UserRoleMatrix"</w:instrText>
            </w:r>
            <w:r>
              <w:fldChar w:fldCharType="separate"/>
            </w:r>
            <w:r w:rsidRPr="00900B7B">
              <w:rPr>
                <w:rStyle w:val="Hyperlink"/>
              </w:rPr>
              <w:t>Role Matrixes</w:t>
            </w:r>
            <w:r>
              <w:rPr>
                <w:rStyle w:val="Hyperlink"/>
              </w:rPr>
              <w:fldChar w:fldCharType="end"/>
            </w:r>
            <w:r>
              <w:t>, people skip the precision and simply call them ‘</w:t>
            </w:r>
            <w:r>
              <w:fldChar w:fldCharType="begin"/>
            </w:r>
            <w:r>
              <w:instrText>HYPERLINK \l "Term_Role"</w:instrText>
            </w:r>
            <w:r>
              <w:fldChar w:fldCharType="separate"/>
            </w:r>
            <w:r w:rsidRPr="00900B7B">
              <w:rPr>
                <w:rStyle w:val="Hyperlink"/>
              </w:rPr>
              <w:t xml:space="preserve">System </w:t>
            </w:r>
            <w:del w:id="48" w:author="Jeremy Hayes" w:date="2024-02-09T11:16:00Z">
              <w:r w:rsidRPr="00900B7B" w:rsidDel="009F0BCC">
                <w:rPr>
                  <w:rStyle w:val="Hyperlink"/>
                </w:rPr>
                <w:delText>Roles</w:delText>
              </w:r>
            </w:del>
            <w:ins w:id="49" w:author="Jeremy Hayes" w:date="2024-02-09T11:16:00Z">
              <w:r w:rsidR="009F0BCC">
                <w:rPr>
                  <w:rStyle w:val="Hyperlink"/>
                </w:rPr>
                <w:t>roles</w:t>
              </w:r>
            </w:ins>
            <w:r>
              <w:rPr>
                <w:rStyle w:val="Hyperlink"/>
              </w:rPr>
              <w:fldChar w:fldCharType="end"/>
            </w:r>
            <w:r>
              <w:t>’.</w:t>
            </w:r>
          </w:p>
        </w:tc>
      </w:tr>
    </w:tbl>
    <w:p w14:paraId="3F359009" w14:textId="4170EB84" w:rsidR="00182541" w:rsidRDefault="00182541" w:rsidP="00B64AAB">
      <w:pPr>
        <w:pStyle w:val="BodyText"/>
      </w:pPr>
    </w:p>
    <w:p w14:paraId="33D485E7" w14:textId="659278EA" w:rsidR="005653FE" w:rsidRPr="005653FE" w:rsidRDefault="005653FE" w:rsidP="00B64AAB">
      <w:pPr>
        <w:pStyle w:val="BodyText"/>
        <w:rPr>
          <w:b/>
          <w:bCs/>
          <w:vanish/>
          <w:specVanish/>
        </w:rPr>
      </w:pPr>
      <w:commentRangeStart w:id="50"/>
      <w:commentRangeStart w:id="51"/>
      <w:r w:rsidRPr="005653FE">
        <w:rPr>
          <w:b/>
          <w:bCs/>
        </w:rPr>
        <w:t>Acceptance Criteria</w:t>
      </w:r>
      <w:commentRangeEnd w:id="50"/>
      <w:r w:rsidR="00466E26">
        <w:rPr>
          <w:rStyle w:val="CommentReference"/>
        </w:rPr>
        <w:commentReference w:id="50"/>
      </w:r>
      <w:commentRangeEnd w:id="51"/>
      <w:r w:rsidR="00D4208B">
        <w:rPr>
          <w:rStyle w:val="CommentReference"/>
        </w:rPr>
        <w:commentReference w:id="51"/>
      </w:r>
    </w:p>
    <w:p w14:paraId="730AB285" w14:textId="0843C7A3" w:rsidR="005653FE" w:rsidRDefault="005653FE" w:rsidP="00B64AAB">
      <w:pPr>
        <w:pStyle w:val="BodyText"/>
      </w:pPr>
      <w:r>
        <w:t xml:space="preserve"> : the set of individual </w:t>
      </w:r>
      <w:r w:rsidRPr="005653FE">
        <w:rPr>
          <w:i/>
          <w:iCs/>
        </w:rPr>
        <w:t>Acceptance Criterion</w:t>
      </w:r>
      <w:r>
        <w:t xml:space="preserve">s used to determine if a </w:t>
      </w:r>
      <w:hyperlink w:anchor="Term_Requirement" w:history="1">
        <w:r w:rsidRPr="005653FE">
          <w:rPr>
            <w:rStyle w:val="Hyperlink"/>
          </w:rPr>
          <w:t>Requirement</w:t>
        </w:r>
      </w:hyperlink>
      <w:r>
        <w:t xml:space="preserve"> has been sufficiently met. Sometimes referred to as </w:t>
      </w:r>
      <w:hyperlink w:anchor="Term_Fit" w:history="1">
        <w:r w:rsidRPr="005653FE">
          <w:rPr>
            <w:rStyle w:val="Hyperlink"/>
            <w:i/>
            <w:iCs/>
          </w:rPr>
          <w:t>Fit</w:t>
        </w:r>
      </w:hyperlink>
      <w:r>
        <w:t xml:space="preserve"> statements.</w:t>
      </w:r>
    </w:p>
    <w:p w14:paraId="7774EC0C" w14:textId="77777777" w:rsidR="00900B7B" w:rsidRPr="00900B7B" w:rsidRDefault="00900B7B" w:rsidP="00B64AAB">
      <w:pPr>
        <w:pStyle w:val="BodyText"/>
        <w:rPr>
          <w:b/>
          <w:bCs/>
          <w:vanish/>
          <w:specVanish/>
        </w:rPr>
      </w:pPr>
      <w:bookmarkStart w:id="52" w:name="Term_AccessLevel"/>
      <w:bookmarkEnd w:id="52"/>
      <w:r w:rsidRPr="00900B7B">
        <w:rPr>
          <w:b/>
          <w:bCs/>
        </w:rPr>
        <w:t>Access Level</w:t>
      </w:r>
    </w:p>
    <w:p w14:paraId="616D1C01" w14:textId="666B411E" w:rsidR="00900B7B" w:rsidRDefault="00900B7B" w:rsidP="00B64AAB">
      <w:pPr>
        <w:pStyle w:val="BodyText"/>
      </w:pPr>
      <w:r>
        <w:t xml:space="preserve"> : a system defined collection of permissions. Access levels are often mapped one to one to business </w:t>
      </w:r>
      <w:del w:id="53" w:author="Jeremy Hayes" w:date="2024-02-09T11:16:00Z">
        <w:r w:rsidDel="009F0BCC">
          <w:delText>Roles</w:delText>
        </w:r>
      </w:del>
      <w:ins w:id="54" w:author="Jeremy Hayes" w:date="2024-02-09T11:16:00Z">
        <w:r w:rsidR="009F0BCC">
          <w:t>roles</w:t>
        </w:r>
      </w:ins>
      <w:r>
        <w:t xml:space="preserve">, so other than in </w:t>
      </w:r>
      <w:hyperlink w:anchor="Term_UserRoleMatrix" w:history="1">
        <w:r w:rsidRPr="00900B7B">
          <w:rPr>
            <w:rStyle w:val="Hyperlink"/>
          </w:rPr>
          <w:t>Role Matrixes</w:t>
        </w:r>
      </w:hyperlink>
      <w:r>
        <w:t>, people skip the precision and simply call them ‘</w:t>
      </w:r>
      <w:r>
        <w:fldChar w:fldCharType="begin"/>
      </w:r>
      <w:r>
        <w:instrText>HYPERLINK \l "Term_Role"</w:instrText>
      </w:r>
      <w:r>
        <w:fldChar w:fldCharType="separate"/>
      </w:r>
      <w:r w:rsidRPr="00900B7B">
        <w:rPr>
          <w:rStyle w:val="Hyperlink"/>
        </w:rPr>
        <w:t xml:space="preserve">System </w:t>
      </w:r>
      <w:del w:id="55" w:author="Jeremy Hayes" w:date="2024-02-09T11:16:00Z">
        <w:r w:rsidRPr="00900B7B" w:rsidDel="009F0BCC">
          <w:rPr>
            <w:rStyle w:val="Hyperlink"/>
          </w:rPr>
          <w:delText>Roles</w:delText>
        </w:r>
      </w:del>
      <w:ins w:id="56" w:author="Jeremy Hayes" w:date="2024-02-09T11:16:00Z">
        <w:r w:rsidR="009F0BCC">
          <w:rPr>
            <w:rStyle w:val="Hyperlink"/>
          </w:rPr>
          <w:t>roles</w:t>
        </w:r>
      </w:ins>
      <w:r>
        <w:rPr>
          <w:rStyle w:val="Hyperlink"/>
        </w:rPr>
        <w:fldChar w:fldCharType="end"/>
      </w:r>
      <w:r>
        <w:t xml:space="preserve">’. </w:t>
      </w:r>
    </w:p>
    <w:p w14:paraId="0B63AAB5" w14:textId="09989BC1" w:rsidR="00430B89" w:rsidRPr="00430B89" w:rsidRDefault="00430B89" w:rsidP="00B64AAB">
      <w:pPr>
        <w:pStyle w:val="BodyText"/>
        <w:rPr>
          <w:b/>
          <w:bCs/>
          <w:vanish/>
          <w:specVanish/>
        </w:rPr>
      </w:pPr>
      <w:bookmarkStart w:id="57" w:name="Term_Agile"/>
      <w:bookmarkEnd w:id="57"/>
      <w:r w:rsidRPr="00430B89">
        <w:rPr>
          <w:b/>
          <w:bCs/>
        </w:rPr>
        <w:t>Agile</w:t>
      </w:r>
    </w:p>
    <w:p w14:paraId="7CC143AF" w14:textId="0D608FCA" w:rsidR="00430B89" w:rsidRDefault="00430B89" w:rsidP="00B64AAB">
      <w:pPr>
        <w:pStyle w:val="BodyText"/>
      </w:pPr>
      <w:r>
        <w:t xml:space="preserve"> : an oft misunderstood and misapplied delivery methodology, abused to deliver Missing Valuable Planning (</w:t>
      </w:r>
      <w:hyperlink w:anchor="Term_MVP" w:history="1">
        <w:r w:rsidRPr="00430B89">
          <w:rPr>
            <w:rStyle w:val="Hyperlink"/>
          </w:rPr>
          <w:t>MVP</w:t>
        </w:r>
      </w:hyperlink>
      <w:r>
        <w:t>) outcomes.</w:t>
      </w:r>
    </w:p>
    <w:p w14:paraId="0F7AF597" w14:textId="71AC157A" w:rsidR="00852CF1" w:rsidRPr="00CF1A70" w:rsidRDefault="00852CF1" w:rsidP="00B64AAB">
      <w:pPr>
        <w:pStyle w:val="BodyText"/>
        <w:rPr>
          <w:b/>
          <w:bCs/>
          <w:vanish/>
          <w:specVanish/>
        </w:rPr>
      </w:pPr>
      <w:bookmarkStart w:id="58" w:name="Term_API"/>
      <w:bookmarkEnd w:id="58"/>
      <w:r w:rsidRPr="00CF1A70">
        <w:rPr>
          <w:b/>
          <w:bCs/>
        </w:rPr>
        <w:t>Application Programming Interface (API)</w:t>
      </w:r>
    </w:p>
    <w:p w14:paraId="0EA0C477" w14:textId="0B366A83" w:rsidR="00852CF1" w:rsidRDefault="00CF1A70" w:rsidP="00B64AAB">
      <w:pPr>
        <w:pStyle w:val="BodyText"/>
      </w:pPr>
      <w:r>
        <w:t xml:space="preserve"> </w:t>
      </w:r>
      <w:r w:rsidR="00852CF1">
        <w:t xml:space="preserve">: an interface for use by authenticated remote systems to use as permitted. Contrast with </w:t>
      </w:r>
      <w:r>
        <w:fldChar w:fldCharType="begin"/>
      </w:r>
      <w:r>
        <w:instrText>HYPERLINK \l "Term_UserInterface"</w:instrText>
      </w:r>
      <w:r>
        <w:fldChar w:fldCharType="separate"/>
      </w:r>
      <w:del w:id="59" w:author="Jeremy Hayes" w:date="2024-02-09T11:16:00Z">
        <w:r w:rsidR="00852CF1" w:rsidRPr="002E02EF" w:rsidDel="009F0BCC">
          <w:rPr>
            <w:rStyle w:val="Hyperlink"/>
            <w:i/>
            <w:iCs/>
          </w:rPr>
          <w:delText>User</w:delText>
        </w:r>
      </w:del>
      <w:ins w:id="60" w:author="Jeremy Hayes" w:date="2024-02-09T11:16:00Z">
        <w:r w:rsidR="009F0BCC">
          <w:rPr>
            <w:rStyle w:val="Hyperlink"/>
            <w:i/>
            <w:iCs/>
          </w:rPr>
          <w:t>user</w:t>
        </w:r>
      </w:ins>
      <w:r w:rsidR="00852CF1" w:rsidRPr="002E02EF">
        <w:rPr>
          <w:rStyle w:val="Hyperlink"/>
          <w:i/>
          <w:iCs/>
        </w:rPr>
        <w:t xml:space="preserve"> Interface</w:t>
      </w:r>
      <w:r>
        <w:rPr>
          <w:rStyle w:val="Hyperlink"/>
          <w:i/>
          <w:iCs/>
        </w:rPr>
        <w:fldChar w:fldCharType="end"/>
      </w:r>
      <w:r w:rsidR="00852CF1">
        <w:t>.</w:t>
      </w:r>
    </w:p>
    <w:p w14:paraId="047C5949" w14:textId="5AEEA385" w:rsidR="00AD66EE" w:rsidRPr="00AD66EE" w:rsidRDefault="00AD66EE" w:rsidP="00B64AAB">
      <w:pPr>
        <w:pStyle w:val="BodyText"/>
        <w:rPr>
          <w:b/>
          <w:bCs/>
          <w:vanish/>
          <w:specVanish/>
        </w:rPr>
      </w:pPr>
      <w:bookmarkStart w:id="61" w:name="Term_ArchitecturallySignificant"/>
      <w:bookmarkEnd w:id="61"/>
      <w:r w:rsidRPr="00AD66EE">
        <w:rPr>
          <w:b/>
          <w:bCs/>
        </w:rPr>
        <w:t>Architecturally Significant</w:t>
      </w:r>
    </w:p>
    <w:p w14:paraId="2EFA5C7C" w14:textId="77777777" w:rsidR="00AD66EE" w:rsidRPr="00AD66EE" w:rsidRDefault="00AD66EE" w:rsidP="00B64AAB">
      <w:pPr>
        <w:pStyle w:val="BodyText"/>
        <w:rPr>
          <w:b/>
          <w:bCs/>
          <w:vanish/>
          <w:specVanish/>
        </w:rPr>
      </w:pPr>
      <w:r w:rsidRPr="00AD66EE">
        <w:rPr>
          <w:b/>
          <w:bCs/>
        </w:rPr>
        <w:t xml:space="preserve"> [Changes]</w:t>
      </w:r>
    </w:p>
    <w:p w14:paraId="03B6DAD6" w14:textId="15E60788" w:rsidR="00AD66EE" w:rsidRDefault="00AD66EE" w:rsidP="00B64AAB">
      <w:pPr>
        <w:pStyle w:val="BodyText"/>
      </w:pPr>
      <w:r>
        <w:t xml:space="preserve"> </w:t>
      </w:r>
      <w:r w:rsidRPr="00AD66EE">
        <w:t xml:space="preserve">: </w:t>
      </w:r>
      <w:r>
        <w:t xml:space="preserve">change to a solution’s </w:t>
      </w:r>
      <w:hyperlink w:anchor="Term_SaaP" w:history="1">
        <w:r w:rsidRPr="00AD66EE">
          <w:rPr>
            <w:rStyle w:val="Hyperlink"/>
          </w:rPr>
          <w:t>SaaP</w:t>
        </w:r>
      </w:hyperlink>
      <w:r>
        <w:t xml:space="preserve"> system(s) topology, devices, internal component types, </w:t>
      </w:r>
      <w:hyperlink w:anchor="Term_DependentService" w:history="1">
        <w:r w:rsidRPr="003A6C52">
          <w:rPr>
            <w:rStyle w:val="Hyperlink"/>
          </w:rPr>
          <w:t>dependent service</w:t>
        </w:r>
      </w:hyperlink>
      <w:r>
        <w:t xml:space="preserve"> integrations, </w:t>
      </w:r>
      <w:r w:rsidR="00E23A97">
        <w:t xml:space="preserve">security controls, or </w:t>
      </w:r>
      <w:r>
        <w:t xml:space="preserve">privacy or security impacting information. </w:t>
      </w:r>
    </w:p>
    <w:p w14:paraId="18B769E0" w14:textId="4F65650E" w:rsidR="006E6983" w:rsidRPr="006E6983" w:rsidRDefault="006E6983" w:rsidP="00B64AAB">
      <w:pPr>
        <w:pStyle w:val="BodyText"/>
        <w:rPr>
          <w:b/>
          <w:bCs/>
          <w:vanish/>
          <w:specVanish/>
        </w:rPr>
      </w:pPr>
      <w:bookmarkStart w:id="62" w:name="Term_Archiving"/>
      <w:bookmarkEnd w:id="62"/>
      <w:r w:rsidRPr="006E6983">
        <w:rPr>
          <w:b/>
          <w:bCs/>
        </w:rPr>
        <w:t>Archiving</w:t>
      </w:r>
    </w:p>
    <w:p w14:paraId="35A62209" w14:textId="6A8C0ACF" w:rsidR="006E6983" w:rsidRDefault="006E6983" w:rsidP="00B64AAB">
      <w:pPr>
        <w:pStyle w:val="BodyText"/>
      </w:pPr>
      <w:r>
        <w:t xml:space="preserve"> : the process of reducing the number of records to find results, by either physical or logical deletion of records</w:t>
      </w:r>
      <w:r>
        <w:rPr>
          <w:rStyle w:val="FootnoteReference"/>
        </w:rPr>
        <w:footnoteReference w:id="6"/>
      </w:r>
      <w:r>
        <w:t xml:space="preserve">. </w:t>
      </w:r>
    </w:p>
    <w:p w14:paraId="60785F8D" w14:textId="2B8968D1" w:rsidR="00D5232F" w:rsidRPr="00D5232F" w:rsidRDefault="00D5232F" w:rsidP="00B64AAB">
      <w:pPr>
        <w:pStyle w:val="BodyText"/>
        <w:rPr>
          <w:b/>
          <w:bCs/>
          <w:vanish/>
          <w:specVanish/>
        </w:rPr>
      </w:pPr>
      <w:bookmarkStart w:id="63" w:name="Value_Atypical"/>
      <w:bookmarkEnd w:id="63"/>
      <w:r w:rsidRPr="00D5232F">
        <w:rPr>
          <w:b/>
          <w:bCs/>
        </w:rPr>
        <w:t xml:space="preserve">Atypical </w:t>
      </w:r>
    </w:p>
    <w:p w14:paraId="57B1651D" w14:textId="5043C923" w:rsidR="00D5232F" w:rsidRDefault="00D5232F" w:rsidP="00B64AAB">
      <w:pPr>
        <w:pStyle w:val="BodyText"/>
      </w:pPr>
      <w:r>
        <w:t xml:space="preserve"> : a condition outside of a typical condition.</w:t>
      </w:r>
    </w:p>
    <w:p w14:paraId="691973D6" w14:textId="41A0DE09" w:rsidR="00164788" w:rsidRPr="00164788" w:rsidRDefault="00164788" w:rsidP="00B64AAB">
      <w:pPr>
        <w:pStyle w:val="BodyText"/>
        <w:rPr>
          <w:b/>
          <w:bCs/>
          <w:vanish/>
          <w:specVanish/>
        </w:rPr>
      </w:pPr>
      <w:bookmarkStart w:id="64" w:name="Value_Typical"/>
      <w:bookmarkStart w:id="65" w:name="Term_AuthenticatedUser"/>
      <w:bookmarkEnd w:id="64"/>
      <w:bookmarkEnd w:id="65"/>
      <w:r w:rsidRPr="00164788">
        <w:rPr>
          <w:b/>
          <w:bCs/>
        </w:rPr>
        <w:t xml:space="preserve">Authenticated </w:t>
      </w:r>
      <w:del w:id="66" w:author="Jeremy Hayes" w:date="2024-02-09T11:16:00Z">
        <w:r w:rsidRPr="00164788" w:rsidDel="009F0BCC">
          <w:rPr>
            <w:b/>
            <w:bCs/>
          </w:rPr>
          <w:delText>User</w:delText>
        </w:r>
      </w:del>
      <w:ins w:id="67" w:author="Jeremy Hayes" w:date="2024-02-09T11:16:00Z">
        <w:r w:rsidR="009F0BCC">
          <w:rPr>
            <w:b/>
            <w:bCs/>
          </w:rPr>
          <w:t>user</w:t>
        </w:r>
      </w:ins>
    </w:p>
    <w:p w14:paraId="4618997A" w14:textId="76286E0D" w:rsidR="00164788" w:rsidRDefault="00164788" w:rsidP="00B64AAB">
      <w:pPr>
        <w:pStyle w:val="BodyText"/>
      </w:pPr>
      <w:r>
        <w:t xml:space="preserve"> : a </w:t>
      </w:r>
      <w:r>
        <w:fldChar w:fldCharType="begin"/>
      </w:r>
      <w:r>
        <w:instrText>HYPERLINK \l "Term_SystemUser"</w:instrText>
      </w:r>
      <w:r>
        <w:fldChar w:fldCharType="separate"/>
      </w:r>
      <w:r w:rsidRPr="00164788">
        <w:rPr>
          <w:rStyle w:val="Hyperlink"/>
        </w:rPr>
        <w:t xml:space="preserve">System </w:t>
      </w:r>
      <w:del w:id="68" w:author="Jeremy Hayes" w:date="2024-02-09T11:16:00Z">
        <w:r w:rsidRPr="00164788" w:rsidDel="009F0BCC">
          <w:rPr>
            <w:rStyle w:val="Hyperlink"/>
          </w:rPr>
          <w:delText>User</w:delText>
        </w:r>
      </w:del>
      <w:ins w:id="69" w:author="Jeremy Hayes" w:date="2024-02-09T11:16:00Z">
        <w:r w:rsidR="009F0BCC">
          <w:rPr>
            <w:rStyle w:val="Hyperlink"/>
          </w:rPr>
          <w:t>user</w:t>
        </w:r>
      </w:ins>
      <w:r>
        <w:rPr>
          <w:rStyle w:val="Hyperlink"/>
        </w:rPr>
        <w:fldChar w:fldCharType="end"/>
      </w:r>
      <w:r>
        <w:t xml:space="preserve"> who has signed </w:t>
      </w:r>
      <w:r w:rsidR="00F52C96">
        <w:t>into</w:t>
      </w:r>
      <w:r>
        <w:t xml:space="preserve"> the system. Contrast to </w:t>
      </w:r>
      <w:r>
        <w:fldChar w:fldCharType="begin"/>
      </w:r>
      <w:r>
        <w:instrText>HYPERLINK \l "Term_UnAuthenticatedUser"</w:instrText>
      </w:r>
      <w:r>
        <w:fldChar w:fldCharType="separate"/>
      </w:r>
      <w:r w:rsidRPr="00164788">
        <w:rPr>
          <w:rStyle w:val="Hyperlink"/>
        </w:rPr>
        <w:t xml:space="preserve">Unauthenticated </w:t>
      </w:r>
      <w:del w:id="70" w:author="Jeremy Hayes" w:date="2024-02-09T11:16:00Z">
        <w:r w:rsidRPr="00164788" w:rsidDel="009F0BCC">
          <w:rPr>
            <w:rStyle w:val="Hyperlink"/>
          </w:rPr>
          <w:delText>User</w:delText>
        </w:r>
      </w:del>
      <w:ins w:id="71" w:author="Jeremy Hayes" w:date="2024-02-09T11:16:00Z">
        <w:r w:rsidR="009F0BCC">
          <w:rPr>
            <w:rStyle w:val="Hyperlink"/>
          </w:rPr>
          <w:t>user</w:t>
        </w:r>
      </w:ins>
      <w:r>
        <w:rPr>
          <w:rStyle w:val="Hyperlink"/>
        </w:rPr>
        <w:fldChar w:fldCharType="end"/>
      </w:r>
      <w:r>
        <w:t>.</w:t>
      </w:r>
    </w:p>
    <w:p w14:paraId="4C1E4983" w14:textId="77777777" w:rsidR="008F7CD2" w:rsidRPr="008F7CD2" w:rsidRDefault="008F7CD2" w:rsidP="00B64AAB">
      <w:pPr>
        <w:pStyle w:val="BodyText"/>
        <w:rPr>
          <w:b/>
          <w:bCs/>
          <w:vanish/>
          <w:specVanish/>
        </w:rPr>
      </w:pPr>
      <w:bookmarkStart w:id="72" w:name="Term_Control"/>
      <w:bookmarkEnd w:id="72"/>
      <w:r w:rsidRPr="008F7CD2">
        <w:rPr>
          <w:b/>
          <w:bCs/>
        </w:rPr>
        <w:t xml:space="preserve">Control </w:t>
      </w:r>
    </w:p>
    <w:p w14:paraId="07516936" w14:textId="5D292108" w:rsidR="008F7CD2" w:rsidRDefault="008F7CD2" w:rsidP="00B64AAB">
      <w:pPr>
        <w:pStyle w:val="BodyText"/>
      </w:pPr>
      <w:r>
        <w:t>: limit operations to authenticated and permitted persons or users.</w:t>
      </w:r>
    </w:p>
    <w:p w14:paraId="613F3B5E" w14:textId="77777777" w:rsidR="00B64AAB" w:rsidRPr="00162571" w:rsidRDefault="00B64AAB" w:rsidP="00B64AAB">
      <w:pPr>
        <w:pStyle w:val="BodyText"/>
        <w:rPr>
          <w:b/>
          <w:bCs/>
          <w:vanish/>
          <w:specVanish/>
        </w:rPr>
      </w:pPr>
      <w:bookmarkStart w:id="73" w:name="Term_CustomCode"/>
      <w:bookmarkEnd w:id="73"/>
      <w:r w:rsidRPr="00162571">
        <w:rPr>
          <w:b/>
          <w:bCs/>
        </w:rPr>
        <w:t>Custom Code</w:t>
      </w:r>
    </w:p>
    <w:p w14:paraId="51D5819B" w14:textId="7D7E397F" w:rsidR="00B64AAB" w:rsidRDefault="00B64AAB" w:rsidP="00B64AAB">
      <w:pPr>
        <w:pStyle w:val="BodyText"/>
      </w:pPr>
      <w:r>
        <w:t xml:space="preserve"> : include</w:t>
      </w:r>
      <w:r w:rsidR="003E5882">
        <w:t>s</w:t>
      </w:r>
      <w:r>
        <w:t xml:space="preserve"> any of the following:</w:t>
      </w:r>
    </w:p>
    <w:p w14:paraId="06D9E5D6" w14:textId="77777777" w:rsidR="00B64AAB" w:rsidRDefault="00000000">
      <w:pPr>
        <w:pStyle w:val="BodyText"/>
        <w:numPr>
          <w:ilvl w:val="0"/>
          <w:numId w:val="4"/>
        </w:numPr>
      </w:pPr>
      <w:hyperlink w:anchor="Term_CustomSystemCode" w:history="1">
        <w:r w:rsidR="00B64AAB" w:rsidRPr="00A13BFC">
          <w:rPr>
            <w:rStyle w:val="Hyperlink"/>
          </w:rPr>
          <w:t>Custom System Code</w:t>
        </w:r>
      </w:hyperlink>
      <w:r w:rsidR="00B64AAB">
        <w:t xml:space="preserve">, </w:t>
      </w:r>
    </w:p>
    <w:p w14:paraId="70530401" w14:textId="4630274C" w:rsidR="00B64AAB" w:rsidRDefault="00000000">
      <w:pPr>
        <w:pStyle w:val="BodyText"/>
        <w:numPr>
          <w:ilvl w:val="0"/>
          <w:numId w:val="4"/>
        </w:numPr>
      </w:pPr>
      <w:hyperlink w:anchor="Term_CustomExtensionCode" w:history="1">
        <w:r w:rsidR="001376D2" w:rsidRPr="001376D2">
          <w:rPr>
            <w:rStyle w:val="Hyperlink"/>
          </w:rPr>
          <w:t>Custom Extension Code</w:t>
        </w:r>
      </w:hyperlink>
      <w:r w:rsidR="00B64AAB">
        <w:t xml:space="preserve">, </w:t>
      </w:r>
    </w:p>
    <w:p w14:paraId="3D36FB67" w14:textId="1900197E" w:rsidR="00552B50" w:rsidRDefault="00000000">
      <w:pPr>
        <w:pStyle w:val="BodyText"/>
        <w:numPr>
          <w:ilvl w:val="0"/>
          <w:numId w:val="4"/>
        </w:numPr>
      </w:pPr>
      <w:hyperlink w:anchor="Term_CustomSupportingCode" w:history="1">
        <w:r w:rsidR="00552B50" w:rsidRPr="00552B50">
          <w:rPr>
            <w:rStyle w:val="Hyperlink"/>
          </w:rPr>
          <w:t>Custom Supporting Code</w:t>
        </w:r>
      </w:hyperlink>
      <w:r w:rsidR="00C12605">
        <w:t>.</w:t>
      </w:r>
    </w:p>
    <w:p w14:paraId="2CE8CB36" w14:textId="4D2E92F9" w:rsidR="00AC3BCB" w:rsidRPr="00AC3BCB" w:rsidRDefault="00AC3BCB" w:rsidP="00AC3BCB">
      <w:pPr>
        <w:pStyle w:val="BodyText"/>
        <w:rPr>
          <w:b/>
          <w:bCs/>
          <w:vanish/>
          <w:specVanish/>
        </w:rPr>
      </w:pPr>
      <w:bookmarkStart w:id="74" w:name="Term_Average"/>
      <w:bookmarkEnd w:id="74"/>
      <w:r w:rsidRPr="00AC3BCB">
        <w:rPr>
          <w:b/>
          <w:bCs/>
        </w:rPr>
        <w:t>Average</w:t>
      </w:r>
    </w:p>
    <w:p w14:paraId="5AB0F935" w14:textId="0EAB665B" w:rsidR="00AC3BCB" w:rsidRDefault="00AC3BCB" w:rsidP="00AC3BCB">
      <w:pPr>
        <w:pStyle w:val="BodyText"/>
      </w:pPr>
      <w:r>
        <w:t xml:space="preserve"> : see </w:t>
      </w:r>
      <w:hyperlink w:anchor="Term_Mean" w:history="1">
        <w:r w:rsidRPr="00AC3BCB">
          <w:rPr>
            <w:rStyle w:val="Hyperlink"/>
          </w:rPr>
          <w:t>Mean</w:t>
        </w:r>
      </w:hyperlink>
      <w:r>
        <w:t>.</w:t>
      </w:r>
    </w:p>
    <w:p w14:paraId="311B44A4" w14:textId="77777777" w:rsidR="00456F6C" w:rsidRPr="00AE03A2" w:rsidRDefault="00456F6C" w:rsidP="00456F6C">
      <w:pPr>
        <w:pStyle w:val="BodyText"/>
        <w:rPr>
          <w:b/>
          <w:bCs/>
          <w:vanish/>
          <w:specVanish/>
        </w:rPr>
      </w:pPr>
      <w:bookmarkStart w:id="75" w:name="Term_BABOK"/>
      <w:bookmarkEnd w:id="75"/>
      <w:r w:rsidRPr="00AE03A2">
        <w:rPr>
          <w:b/>
          <w:bCs/>
        </w:rPr>
        <w:t>BREAD</w:t>
      </w:r>
    </w:p>
    <w:p w14:paraId="7E251114" w14:textId="75C012F4" w:rsidR="00456F6C" w:rsidRDefault="00456F6C" w:rsidP="00456F6C">
      <w:pPr>
        <w:pStyle w:val="BodyText"/>
      </w:pPr>
      <w:r>
        <w:t xml:space="preserve"> : an acronym for the most common operations a system user does with data managed by the system: </w:t>
      </w:r>
      <w:r w:rsidR="00BD25F5">
        <w:t xml:space="preserve">search and/or </w:t>
      </w:r>
      <w:r w:rsidR="00BD25F5" w:rsidRPr="00BD25F5">
        <w:rPr>
          <w:b/>
          <w:bCs/>
        </w:rPr>
        <w:t>B</w:t>
      </w:r>
      <w:r>
        <w:t xml:space="preserve">rowse a </w:t>
      </w:r>
      <w:r w:rsidR="00BD25F5">
        <w:t>[</w:t>
      </w:r>
      <w:hyperlink w:anchor="Term_Queryable" w:history="1">
        <w:r w:rsidR="00BD25F5" w:rsidRPr="00BD25F5">
          <w:rPr>
            <w:rStyle w:val="Hyperlink"/>
          </w:rPr>
          <w:t>querable</w:t>
        </w:r>
      </w:hyperlink>
      <w:r w:rsidR="00BD25F5">
        <w:t>] set</w:t>
      </w:r>
      <w:r>
        <w:t xml:space="preserve"> of the record types, </w:t>
      </w:r>
      <w:r w:rsidR="00BD25F5" w:rsidRPr="00BD25F5">
        <w:rPr>
          <w:b/>
          <w:bCs/>
        </w:rPr>
        <w:t>R</w:t>
      </w:r>
      <w:r>
        <w:t xml:space="preserve">ead or view a single record, </w:t>
      </w:r>
      <w:r w:rsidR="00BD25F5" w:rsidRPr="00BD25F5">
        <w:rPr>
          <w:b/>
          <w:bCs/>
        </w:rPr>
        <w:t>E</w:t>
      </w:r>
      <w:r>
        <w:t xml:space="preserve">dit it, add a new one, or </w:t>
      </w:r>
      <w:r w:rsidR="00BD25F5">
        <w:t xml:space="preserve">[logically] </w:t>
      </w:r>
      <w:r w:rsidR="00BD25F5" w:rsidRPr="00BD25F5">
        <w:rPr>
          <w:b/>
          <w:bCs/>
        </w:rPr>
        <w:t>D</w:t>
      </w:r>
      <w:r>
        <w:t xml:space="preserve">elete an existing one. The acronym is closely related to </w:t>
      </w:r>
      <w:hyperlink w:anchor="Term_Crud" w:history="1">
        <w:r w:rsidRPr="00AE03A2">
          <w:rPr>
            <w:rStyle w:val="Hyperlink"/>
          </w:rPr>
          <w:t>CRUD</w:t>
        </w:r>
      </w:hyperlink>
      <w:r w:rsidR="00BD25F5">
        <w:t xml:space="preserve"> but broader in scope.</w:t>
      </w:r>
    </w:p>
    <w:p w14:paraId="014C3886" w14:textId="77777777" w:rsidR="005E49D2" w:rsidRPr="005E49D2" w:rsidRDefault="005E49D2" w:rsidP="00AC3BCB">
      <w:pPr>
        <w:pStyle w:val="BodyText"/>
        <w:rPr>
          <w:b/>
          <w:bCs/>
          <w:vanish/>
          <w:specVanish/>
        </w:rPr>
      </w:pPr>
      <w:r w:rsidRPr="005E49D2">
        <w:rPr>
          <w:b/>
          <w:bCs/>
        </w:rPr>
        <w:t>Business Analyst Body of Knowledge (BABOK)</w:t>
      </w:r>
    </w:p>
    <w:p w14:paraId="26D00B57" w14:textId="50FDDE20" w:rsidR="005E49D2" w:rsidRDefault="005E49D2" w:rsidP="00AC3BCB">
      <w:pPr>
        <w:pStyle w:val="BodyText"/>
      </w:pPr>
      <w:r>
        <w:t xml:space="preserve"> : developed by the </w:t>
      </w:r>
      <w:hyperlink w:anchor="Term_IIBA" w:history="1">
        <w:r w:rsidRPr="005E49D2">
          <w:rPr>
            <w:rStyle w:val="Hyperlink"/>
          </w:rPr>
          <w:t>IIBA</w:t>
        </w:r>
      </w:hyperlink>
      <w:r>
        <w:t>, the industry’s authoritative source of guidance on resource elucidation and definition.</w:t>
      </w:r>
    </w:p>
    <w:p w14:paraId="37E4DB52" w14:textId="0FBB7ECD" w:rsidR="00C03124" w:rsidRPr="00C03124" w:rsidRDefault="00C03124" w:rsidP="00AC3BCB">
      <w:pPr>
        <w:pStyle w:val="BodyText"/>
        <w:rPr>
          <w:b/>
          <w:bCs/>
          <w:vanish/>
          <w:specVanish/>
        </w:rPr>
      </w:pPr>
      <w:bookmarkStart w:id="76" w:name="Term_BusinessRequirements"/>
      <w:bookmarkEnd w:id="76"/>
      <w:r w:rsidRPr="00C03124">
        <w:rPr>
          <w:b/>
          <w:bCs/>
        </w:rPr>
        <w:t>Business Requirements</w:t>
      </w:r>
    </w:p>
    <w:p w14:paraId="64176A62" w14:textId="25DD1617" w:rsidR="00C03124" w:rsidRDefault="00C03124" w:rsidP="00AC3BCB">
      <w:pPr>
        <w:pStyle w:val="BodyText"/>
        <w:rPr>
          <w:i/>
          <w:iCs/>
        </w:rPr>
      </w:pPr>
      <w:r>
        <w:t xml:space="preserve"> : a catalogue of the sponsor’s reasons for a new solution. The </w:t>
      </w:r>
      <w:r w:rsidRPr="00C03124">
        <w:rPr>
          <w:i/>
          <w:iCs/>
        </w:rPr>
        <w:t>why</w:t>
      </w:r>
      <w:r>
        <w:rPr>
          <w:i/>
          <w:iCs/>
        </w:rPr>
        <w:t xml:space="preserve">, </w:t>
      </w:r>
      <w:r w:rsidRPr="00C03124">
        <w:t xml:space="preserve">devoid of defining </w:t>
      </w:r>
      <w:r>
        <w:rPr>
          <w:i/>
          <w:iCs/>
        </w:rPr>
        <w:t xml:space="preserve">what </w:t>
      </w:r>
      <w:r w:rsidRPr="00C03124">
        <w:t xml:space="preserve">is required, which is defined in </w:t>
      </w:r>
      <w:hyperlink w:anchor="Term_StakeholderRequirements" w:history="1">
        <w:r w:rsidRPr="00C03124">
          <w:rPr>
            <w:rStyle w:val="Hyperlink"/>
          </w:rPr>
          <w:t>Stakeholder Requirements</w:t>
        </w:r>
      </w:hyperlink>
      <w:r>
        <w:rPr>
          <w:i/>
          <w:iCs/>
        </w:rPr>
        <w:t>.</w:t>
      </w:r>
    </w:p>
    <w:p w14:paraId="2D1E8D7E" w14:textId="77777777" w:rsidR="00456F6C" w:rsidRPr="00456F6C" w:rsidRDefault="00456F6C" w:rsidP="00AC3BCB">
      <w:pPr>
        <w:pStyle w:val="BodyText"/>
        <w:rPr>
          <w:b/>
          <w:bCs/>
          <w:vanish/>
          <w:specVanish/>
        </w:rPr>
      </w:pPr>
      <w:bookmarkStart w:id="77" w:name="Term_BusinessSupportSpecialist"/>
      <w:bookmarkEnd w:id="77"/>
      <w:r w:rsidRPr="00456F6C">
        <w:rPr>
          <w:b/>
          <w:bCs/>
        </w:rPr>
        <w:t xml:space="preserve">Business Support Specialist </w:t>
      </w:r>
    </w:p>
    <w:p w14:paraId="4F618279" w14:textId="572FF77A" w:rsidR="00456F6C" w:rsidRDefault="00456F6C" w:rsidP="00AC3BCB">
      <w:pPr>
        <w:pStyle w:val="BodyText"/>
      </w:pPr>
      <w:r>
        <w:t xml:space="preserve">: a support role dedicated to support business service consumers. Handed off to by a </w:t>
      </w:r>
      <w:hyperlink w:anchor="Term_SupportSpecialist" w:history="1">
        <w:r w:rsidRPr="00456F6C">
          <w:rPr>
            <w:rStyle w:val="Hyperlink"/>
          </w:rPr>
          <w:t>Customer Support Specialist</w:t>
        </w:r>
      </w:hyperlink>
      <w:r>
        <w:t>.</w:t>
      </w:r>
    </w:p>
    <w:p w14:paraId="0CF5FCD2" w14:textId="082622EA" w:rsidR="00891AD3" w:rsidRPr="00891AD3" w:rsidRDefault="00891AD3" w:rsidP="00AC3BCB">
      <w:pPr>
        <w:pStyle w:val="BodyText"/>
        <w:rPr>
          <w:b/>
          <w:bCs/>
          <w:vanish/>
          <w:specVanish/>
        </w:rPr>
      </w:pPr>
      <w:bookmarkStart w:id="78" w:name="Term_Bread"/>
      <w:bookmarkStart w:id="79" w:name="Term_Channel"/>
      <w:bookmarkEnd w:id="78"/>
      <w:bookmarkEnd w:id="79"/>
      <w:r w:rsidRPr="00891AD3">
        <w:rPr>
          <w:b/>
          <w:bCs/>
        </w:rPr>
        <w:t>Channel</w:t>
      </w:r>
    </w:p>
    <w:p w14:paraId="7B77456B" w14:textId="444F84A8" w:rsidR="00891AD3" w:rsidRDefault="00891AD3" w:rsidP="00AC3BCB">
      <w:pPr>
        <w:pStyle w:val="BodyText"/>
      </w:pPr>
      <w:r>
        <w:t xml:space="preserve"> : a communication pathway between devices and or Persons, using a common protocol or pattern to transmit messages back and forth.</w:t>
      </w:r>
    </w:p>
    <w:p w14:paraId="577D3ED4" w14:textId="6066E8E2" w:rsidR="00687FBF" w:rsidRPr="0014632E" w:rsidRDefault="00687FBF" w:rsidP="00AC3BCB">
      <w:pPr>
        <w:pStyle w:val="BodyText"/>
        <w:rPr>
          <w:b/>
          <w:bCs/>
          <w:vanish/>
          <w:specVanish/>
        </w:rPr>
      </w:pPr>
      <w:bookmarkStart w:id="80" w:name="Term_Claim"/>
      <w:bookmarkEnd w:id="80"/>
      <w:r w:rsidRPr="0014632E">
        <w:rPr>
          <w:b/>
          <w:bCs/>
        </w:rPr>
        <w:t>Claim</w:t>
      </w:r>
    </w:p>
    <w:p w14:paraId="30D13F66" w14:textId="1E9A29F7" w:rsidR="00687FBF" w:rsidRDefault="0014632E" w:rsidP="00AC3BCB">
      <w:pPr>
        <w:pStyle w:val="BodyText"/>
      </w:pPr>
      <w:r>
        <w:t xml:space="preserve"> </w:t>
      </w:r>
      <w:r w:rsidR="00687FBF">
        <w:t>:</w:t>
      </w:r>
      <w:r>
        <w:t xml:space="preserve"> a </w:t>
      </w:r>
      <w:hyperlink w:anchor="Term_Credential" w:history="1">
        <w:r w:rsidRPr="0014632E">
          <w:rPr>
            <w:rStyle w:val="Hyperlink"/>
          </w:rPr>
          <w:t>Credential</w:t>
        </w:r>
      </w:hyperlink>
      <w:r>
        <w:t xml:space="preserve"> about a person, made by trusted 3</w:t>
      </w:r>
      <w:r w:rsidRPr="0014632E">
        <w:rPr>
          <w:vertAlign w:val="superscript"/>
        </w:rPr>
        <w:t>rd</w:t>
      </w:r>
      <w:r>
        <w:t xml:space="preserve"> party (e.g., an </w:t>
      </w:r>
      <w:hyperlink w:anchor="Term_IdP" w:history="1">
        <w:r w:rsidRPr="003E3AC0">
          <w:rPr>
            <w:rStyle w:val="Hyperlink"/>
          </w:rPr>
          <w:t>Identity Provider (IdP)</w:t>
        </w:r>
      </w:hyperlink>
      <w:r>
        <w:t>).</w:t>
      </w:r>
    </w:p>
    <w:p w14:paraId="75242C8C" w14:textId="35F1BB5D" w:rsidR="00E721F6" w:rsidRPr="00E721F6" w:rsidRDefault="00E721F6" w:rsidP="00AC3BCB">
      <w:pPr>
        <w:pStyle w:val="BodyText"/>
        <w:rPr>
          <w:b/>
          <w:bCs/>
          <w:vanish/>
          <w:specVanish/>
        </w:rPr>
      </w:pPr>
      <w:bookmarkStart w:id="81" w:name="Term_CLEAR"/>
      <w:bookmarkEnd w:id="81"/>
      <w:r w:rsidRPr="00E721F6">
        <w:rPr>
          <w:b/>
          <w:bCs/>
        </w:rPr>
        <w:t>CLEAR</w:t>
      </w:r>
    </w:p>
    <w:p w14:paraId="45C15617" w14:textId="336D7783" w:rsidR="00E721F6" w:rsidRDefault="00E721F6" w:rsidP="00AC3BCB">
      <w:pPr>
        <w:pStyle w:val="BodyText"/>
      </w:pPr>
      <w:r>
        <w:t xml:space="preserve"> : acronym for characteristics of valuable requirements gathering: Collaborative/Consensus developed, Limited scope, Evaluated, Appropriate, Resource conscience. See </w:t>
      </w:r>
      <w:hyperlink w:anchor="Term_SMART" w:history="1">
        <w:r w:rsidRPr="00E721F6">
          <w:rPr>
            <w:rStyle w:val="Hyperlink"/>
          </w:rPr>
          <w:t>SMART</w:t>
        </w:r>
      </w:hyperlink>
      <w:r>
        <w:t xml:space="preserve"> and </w:t>
      </w:r>
      <w:hyperlink w:anchor="Term_StakeholderRequirements" w:history="1">
        <w:r w:rsidRPr="00E721F6">
          <w:rPr>
            <w:rStyle w:val="Hyperlink"/>
          </w:rPr>
          <w:t>Stakeholder Requirements</w:t>
        </w:r>
      </w:hyperlink>
      <w:r>
        <w:t>.</w:t>
      </w:r>
    </w:p>
    <w:p w14:paraId="1EDDE463" w14:textId="25C57D48" w:rsidR="00891AD3" w:rsidRPr="00891AD3" w:rsidRDefault="00891AD3" w:rsidP="00AC3BCB">
      <w:pPr>
        <w:pStyle w:val="BodyText"/>
        <w:rPr>
          <w:b/>
          <w:bCs/>
          <w:vanish/>
          <w:specVanish/>
        </w:rPr>
      </w:pPr>
      <w:bookmarkStart w:id="82" w:name="Term_ClearText"/>
      <w:bookmarkEnd w:id="82"/>
      <w:r w:rsidRPr="00891AD3">
        <w:rPr>
          <w:b/>
          <w:bCs/>
        </w:rPr>
        <w:t>ClearText</w:t>
      </w:r>
    </w:p>
    <w:p w14:paraId="2C1CF247" w14:textId="7AD194B1" w:rsidR="00891AD3" w:rsidRDefault="00891AD3" w:rsidP="00AC3BCB">
      <w:pPr>
        <w:pStyle w:val="BodyText"/>
      </w:pPr>
      <w:r>
        <w:t xml:space="preserve"> : non encrypted text, generally used in the context of discussions about avoiding transmitting confidential credentials over insecure channels.</w:t>
      </w:r>
    </w:p>
    <w:p w14:paraId="20847B0D" w14:textId="4C8EA69C" w:rsidR="00687FBF" w:rsidRPr="00782503" w:rsidRDefault="00687FBF" w:rsidP="00AC3BCB">
      <w:pPr>
        <w:pStyle w:val="BodyText"/>
        <w:rPr>
          <w:b/>
          <w:bCs/>
          <w:vanish/>
          <w:specVanish/>
        </w:rPr>
      </w:pPr>
      <w:bookmarkStart w:id="83" w:name="Term_ConfidentialInformation"/>
      <w:bookmarkEnd w:id="83"/>
      <w:r w:rsidRPr="00687FBF">
        <w:rPr>
          <w:b/>
          <w:bCs/>
        </w:rPr>
        <w:t>Confidential</w:t>
      </w:r>
      <w:r>
        <w:rPr>
          <w:b/>
          <w:bCs/>
        </w:rPr>
        <w:t xml:space="preserve"> Information</w:t>
      </w:r>
    </w:p>
    <w:p w14:paraId="16DAC4F1" w14:textId="19ED8F81" w:rsidR="00687FBF" w:rsidRDefault="00782503" w:rsidP="00AC3BCB">
      <w:pPr>
        <w:pStyle w:val="BodyText"/>
      </w:pPr>
      <w:r>
        <w:t xml:space="preserve"> </w:t>
      </w:r>
      <w:r w:rsidR="00687FBF">
        <w:t xml:space="preserve">: </w:t>
      </w:r>
      <w:r>
        <w:t xml:space="preserve">any information whose dissemination should be limited and not be openly accessed. Contrast with </w:t>
      </w:r>
      <w:hyperlink w:anchor="Term_OpenInformation" w:history="1">
        <w:r w:rsidRPr="00782503">
          <w:rPr>
            <w:rStyle w:val="Hyperlink"/>
          </w:rPr>
          <w:t>Open Information</w:t>
        </w:r>
      </w:hyperlink>
      <w:r>
        <w:t>.</w:t>
      </w:r>
    </w:p>
    <w:p w14:paraId="4D8716E2" w14:textId="77777777" w:rsidR="00AF1082" w:rsidRPr="00AF1082" w:rsidRDefault="00AF1082" w:rsidP="00AF1082">
      <w:pPr>
        <w:pStyle w:val="BodyText"/>
        <w:rPr>
          <w:b/>
          <w:bCs/>
          <w:vanish/>
          <w:specVanish/>
        </w:rPr>
      </w:pPr>
      <w:bookmarkStart w:id="84" w:name="Term_UTC"/>
      <w:bookmarkEnd w:id="84"/>
      <w:r w:rsidRPr="00AF1082">
        <w:rPr>
          <w:b/>
          <w:bCs/>
        </w:rPr>
        <w:t>Coordinated Universal Time (UTC)</w:t>
      </w:r>
    </w:p>
    <w:p w14:paraId="454D9CD9" w14:textId="5FDA920B" w:rsidR="00AF1082" w:rsidRDefault="00AF1082" w:rsidP="00AC3BCB">
      <w:pPr>
        <w:pStyle w:val="BodyText"/>
      </w:pPr>
      <w:r>
        <w:t xml:space="preserve"> : the primary time standard. See also </w:t>
      </w:r>
      <w:hyperlink w:anchor="Term_UCS" w:history="1">
        <w:r w:rsidRPr="00F35359">
          <w:rPr>
            <w:rStyle w:val="Hyperlink"/>
          </w:rPr>
          <w:t>UCS</w:t>
        </w:r>
      </w:hyperlink>
      <w:r>
        <w:t xml:space="preserve"> and </w:t>
      </w:r>
      <w:hyperlink w:anchor="Term_UTF" w:history="1">
        <w:r w:rsidRPr="00AF1082">
          <w:rPr>
            <w:rStyle w:val="Hyperlink"/>
          </w:rPr>
          <w:t>UTF</w:t>
        </w:r>
      </w:hyperlink>
      <w:r w:rsidR="00F35359">
        <w:t>.</w:t>
      </w:r>
    </w:p>
    <w:p w14:paraId="1D238A65" w14:textId="0A12F733" w:rsidR="00687FBF" w:rsidRPr="00782503" w:rsidRDefault="00687FBF" w:rsidP="00AC3BCB">
      <w:pPr>
        <w:pStyle w:val="BodyText"/>
        <w:rPr>
          <w:b/>
          <w:bCs/>
          <w:vanish/>
          <w:specVanish/>
        </w:rPr>
      </w:pPr>
      <w:bookmarkStart w:id="85" w:name="Term_Credential"/>
      <w:bookmarkEnd w:id="85"/>
      <w:r w:rsidRPr="00782503">
        <w:rPr>
          <w:b/>
          <w:bCs/>
        </w:rPr>
        <w:t>Credential</w:t>
      </w:r>
    </w:p>
    <w:p w14:paraId="51DA8AA5" w14:textId="0812D9CB" w:rsidR="00687FBF" w:rsidRDefault="00782503" w:rsidP="00AC3BCB">
      <w:pPr>
        <w:pStyle w:val="BodyText"/>
      </w:pPr>
      <w:r>
        <w:t xml:space="preserve"> </w:t>
      </w:r>
      <w:r w:rsidR="00687FBF">
        <w:t xml:space="preserve">: </w:t>
      </w:r>
      <w:r>
        <w:t xml:space="preserve">information about a Person that may be </w:t>
      </w:r>
      <w:hyperlink w:anchor="Term_OpenInformation" w:history="1">
        <w:r w:rsidRPr="00782503">
          <w:rPr>
            <w:rStyle w:val="Hyperlink"/>
          </w:rPr>
          <w:t>Open</w:t>
        </w:r>
      </w:hyperlink>
      <w:r>
        <w:t xml:space="preserve"> or </w:t>
      </w:r>
      <w:hyperlink w:anchor="Term_ConfidentialInformation" w:history="1">
        <w:r w:rsidRPr="00782503">
          <w:rPr>
            <w:rStyle w:val="Hyperlink"/>
          </w:rPr>
          <w:t>Confidential</w:t>
        </w:r>
      </w:hyperlink>
      <w:r>
        <w:t xml:space="preserve">. The most common credentials are </w:t>
      </w:r>
      <w:del w:id="86" w:author="Jeremy Hayes" w:date="2024-02-09T11:16:00Z">
        <w:r w:rsidDel="009F0BCC">
          <w:delText>User</w:delText>
        </w:r>
      </w:del>
      <w:ins w:id="87" w:author="Jeremy Hayes" w:date="2024-02-09T11:16:00Z">
        <w:r w:rsidR="009F0BCC">
          <w:t>user</w:t>
        </w:r>
      </w:ins>
      <w:r>
        <w:t xml:space="preserve">name (an example of </w:t>
      </w:r>
      <w:hyperlink w:anchor="Term_OpenInformation" w:history="1">
        <w:r w:rsidRPr="00782503">
          <w:rPr>
            <w:rStyle w:val="Hyperlink"/>
          </w:rPr>
          <w:t>open information</w:t>
        </w:r>
      </w:hyperlink>
      <w:r>
        <w:t xml:space="preserve">) and Password (an example of </w:t>
      </w:r>
      <w:hyperlink w:anchor="Term_ConfidentialInformation" w:history="1">
        <w:r w:rsidRPr="00782503">
          <w:rPr>
            <w:rStyle w:val="Hyperlink"/>
          </w:rPr>
          <w:t>confidential information</w:t>
        </w:r>
      </w:hyperlink>
      <w:r>
        <w:t>).</w:t>
      </w:r>
    </w:p>
    <w:p w14:paraId="0EAA92B5" w14:textId="3CF4959B" w:rsidR="00AE03A2" w:rsidRPr="00AE03A2" w:rsidRDefault="00AE03A2" w:rsidP="00AC3BCB">
      <w:pPr>
        <w:pStyle w:val="BodyText"/>
        <w:rPr>
          <w:b/>
          <w:bCs/>
          <w:vanish/>
          <w:specVanish/>
        </w:rPr>
      </w:pPr>
      <w:bookmarkStart w:id="88" w:name="Term_Crud"/>
      <w:bookmarkEnd w:id="88"/>
      <w:r w:rsidRPr="00AE03A2">
        <w:rPr>
          <w:b/>
          <w:bCs/>
        </w:rPr>
        <w:t>CRUD</w:t>
      </w:r>
    </w:p>
    <w:p w14:paraId="6B01C68B" w14:textId="2AC503DF" w:rsidR="00AE03A2" w:rsidRDefault="00AE03A2" w:rsidP="00AC3BCB">
      <w:pPr>
        <w:pStyle w:val="BodyText"/>
      </w:pPr>
      <w:r>
        <w:t xml:space="preserve"> : an acronym for common operations done to data in a </w:t>
      </w:r>
      <w:hyperlink w:anchor="Term_DataStore" w:history="1">
        <w:r w:rsidRPr="00AE03A2">
          <w:rPr>
            <w:rStyle w:val="Hyperlink"/>
          </w:rPr>
          <w:t>datastore</w:t>
        </w:r>
      </w:hyperlink>
      <w:r>
        <w:t xml:space="preserve">: Create a new record, </w:t>
      </w:r>
      <w:proofErr w:type="gramStart"/>
      <w:r>
        <w:t>Read</w:t>
      </w:r>
      <w:proofErr w:type="gramEnd"/>
      <w:r>
        <w:t xml:space="preserve"> an existing set of one or more result items, Update an existing record, or Delete an existing set of record. While commonly used, our reference is to use the  </w:t>
      </w:r>
      <w:hyperlink w:anchor="Term_Bread" w:history="1">
        <w:r w:rsidRPr="00AE03A2">
          <w:rPr>
            <w:rStyle w:val="Hyperlink"/>
          </w:rPr>
          <w:t>BREAD</w:t>
        </w:r>
      </w:hyperlink>
      <w:r>
        <w:t xml:space="preserve"> when describing user accessible functionality.</w:t>
      </w:r>
    </w:p>
    <w:p w14:paraId="3F35DB10" w14:textId="77777777" w:rsidR="001376D2" w:rsidRPr="001376D2" w:rsidRDefault="001376D2" w:rsidP="001376D2">
      <w:pPr>
        <w:pStyle w:val="BodyText"/>
        <w:rPr>
          <w:b/>
          <w:bCs/>
          <w:vanish/>
          <w:specVanish/>
        </w:rPr>
      </w:pPr>
      <w:bookmarkStart w:id="89" w:name="Term_CustomExtensionCode"/>
      <w:bookmarkEnd w:id="89"/>
      <w:r w:rsidRPr="001376D2">
        <w:rPr>
          <w:b/>
          <w:bCs/>
        </w:rPr>
        <w:t>Custom Extension Code</w:t>
      </w:r>
    </w:p>
    <w:p w14:paraId="36F40605" w14:textId="7AD63DA6" w:rsidR="001376D2" w:rsidRDefault="001376D2" w:rsidP="001376D2">
      <w:pPr>
        <w:pStyle w:val="BodyText"/>
      </w:pPr>
      <w:r>
        <w:t xml:space="preserve"> : Custom Code commissioned to extend a </w:t>
      </w:r>
      <w:hyperlink w:anchor="Term_SaaS" w:history="1">
        <w:r w:rsidR="00710561" w:rsidRPr="00C12605">
          <w:rPr>
            <w:rStyle w:val="Hyperlink"/>
          </w:rPr>
          <w:t>SaaS</w:t>
        </w:r>
      </w:hyperlink>
      <w:r w:rsidR="00710561">
        <w:t xml:space="preserve"> or </w:t>
      </w:r>
      <w:hyperlink w:anchor="Term_SaaP" w:history="1">
        <w:r w:rsidRPr="00C12605">
          <w:rPr>
            <w:rStyle w:val="Hyperlink"/>
          </w:rPr>
          <w:t>SaaP</w:t>
        </w:r>
      </w:hyperlink>
      <w:r>
        <w:t xml:space="preserve"> </w:t>
      </w:r>
      <w:hyperlink w:anchor="Term_Platform" w:history="1">
        <w:r w:rsidRPr="001376D2">
          <w:rPr>
            <w:rStyle w:val="Hyperlink"/>
          </w:rPr>
          <w:t>platform</w:t>
        </w:r>
      </w:hyperlink>
      <w:r>
        <w:t xml:space="preserve"> with a separately deployed custom functional extension or plugin. </w:t>
      </w:r>
    </w:p>
    <w:p w14:paraId="552352E0" w14:textId="25956F6A" w:rsidR="00B64AAB" w:rsidRPr="00162571" w:rsidRDefault="003E5882" w:rsidP="00B64AAB">
      <w:pPr>
        <w:pStyle w:val="BodyText"/>
        <w:rPr>
          <w:b/>
          <w:bCs/>
          <w:vanish/>
          <w:specVanish/>
        </w:rPr>
      </w:pPr>
      <w:bookmarkStart w:id="90" w:name="Term_CustomSystem"/>
      <w:bookmarkEnd w:id="90"/>
      <w:r>
        <w:rPr>
          <w:b/>
          <w:bCs/>
        </w:rPr>
        <w:t>Custo</w:t>
      </w:r>
      <w:r w:rsidR="00B64AAB" w:rsidRPr="00162571">
        <w:rPr>
          <w:b/>
          <w:bCs/>
        </w:rPr>
        <w:t>m System</w:t>
      </w:r>
    </w:p>
    <w:p w14:paraId="472F2FBF" w14:textId="331F2AC6" w:rsidR="00B64AAB" w:rsidRDefault="00B64AAB" w:rsidP="00B64AAB">
      <w:pPr>
        <w:pStyle w:val="BodyText"/>
      </w:pPr>
      <w:r>
        <w:t xml:space="preserve"> : a custom </w:t>
      </w:r>
      <w:hyperlink w:anchor="Term_SaaP" w:history="1">
        <w:r w:rsidRPr="009C5B95">
          <w:rPr>
            <w:rStyle w:val="Hyperlink"/>
          </w:rPr>
          <w:t>SaaP</w:t>
        </w:r>
      </w:hyperlink>
      <w:r>
        <w:t xml:space="preserve">, developed via </w:t>
      </w:r>
      <w:hyperlink w:anchor="Term_CustomSystemCode" w:history="1">
        <w:r w:rsidR="00FA79BC" w:rsidRPr="00A13BFC">
          <w:rPr>
            <w:rStyle w:val="Hyperlink"/>
          </w:rPr>
          <w:t>Custom System Code</w:t>
        </w:r>
      </w:hyperlink>
      <w:r>
        <w:rPr>
          <w:i/>
          <w:iCs/>
        </w:rPr>
        <w:t>.</w:t>
      </w:r>
    </w:p>
    <w:p w14:paraId="78477A17" w14:textId="77777777" w:rsidR="00B64AAB" w:rsidRPr="00162571" w:rsidRDefault="00B64AAB" w:rsidP="00B64AAB">
      <w:pPr>
        <w:pStyle w:val="BodyText"/>
        <w:rPr>
          <w:b/>
          <w:bCs/>
          <w:vanish/>
          <w:specVanish/>
        </w:rPr>
      </w:pPr>
      <w:bookmarkStart w:id="91" w:name="Term_CustomSystemCode"/>
      <w:bookmarkEnd w:id="91"/>
      <w:r w:rsidRPr="00162571">
        <w:rPr>
          <w:b/>
          <w:bCs/>
        </w:rPr>
        <w:lastRenderedPageBreak/>
        <w:t>Custom System Code</w:t>
      </w:r>
    </w:p>
    <w:p w14:paraId="6923BE09" w14:textId="4C75C52F" w:rsidR="00B64AAB" w:rsidRDefault="00B64AAB" w:rsidP="00B64AAB">
      <w:pPr>
        <w:pStyle w:val="BodyText"/>
      </w:pPr>
      <w:r>
        <w:t xml:space="preserve"> : </w:t>
      </w:r>
      <w:hyperlink w:anchor="Term_CustomCode" w:history="1">
        <w:r w:rsidRPr="00A13BFC">
          <w:rPr>
            <w:rStyle w:val="Hyperlink"/>
          </w:rPr>
          <w:t>Custom Code</w:t>
        </w:r>
      </w:hyperlink>
      <w:r>
        <w:t xml:space="preserve"> commissioned to develop a</w:t>
      </w:r>
      <w:r w:rsidR="0067634F">
        <w:t xml:space="preserve"> </w:t>
      </w:r>
      <w:hyperlink w:anchor="Term_CustomSystem" w:history="1">
        <w:r w:rsidR="0067634F" w:rsidRPr="0067634F">
          <w:rPr>
            <w:rStyle w:val="Hyperlink"/>
          </w:rPr>
          <w:t>Custom System</w:t>
        </w:r>
      </w:hyperlink>
      <w:r>
        <w:t>.</w:t>
      </w:r>
    </w:p>
    <w:p w14:paraId="5C282C4D" w14:textId="77777777" w:rsidR="00552B50" w:rsidRPr="00552B50" w:rsidRDefault="00552B50" w:rsidP="00B64AAB">
      <w:pPr>
        <w:pStyle w:val="BodyText"/>
        <w:rPr>
          <w:b/>
          <w:bCs/>
          <w:vanish/>
          <w:specVanish/>
        </w:rPr>
      </w:pPr>
      <w:bookmarkStart w:id="92" w:name="Term_CustomSupportingCode"/>
      <w:bookmarkEnd w:id="92"/>
      <w:r w:rsidRPr="00552B50">
        <w:rPr>
          <w:b/>
          <w:bCs/>
        </w:rPr>
        <w:t>Custom Supporting Code</w:t>
      </w:r>
    </w:p>
    <w:p w14:paraId="4BB62B5B" w14:textId="25F3EEB0" w:rsidR="00552B50" w:rsidRDefault="00552B50" w:rsidP="00B64AAB">
      <w:pPr>
        <w:pStyle w:val="BodyText"/>
      </w:pPr>
      <w:r>
        <w:t xml:space="preserve"> : code to develop</w:t>
      </w:r>
      <w:r w:rsidR="00164788">
        <w:t xml:space="preserve"> transitional tasks, including</w:t>
      </w:r>
      <w:r>
        <w:t xml:space="preserve"> </w:t>
      </w:r>
      <w:hyperlink w:anchor="Term_Pipeline" w:history="1">
        <w:r w:rsidRPr="00552B50">
          <w:rPr>
            <w:rStyle w:val="Hyperlink"/>
          </w:rPr>
          <w:t>automation pipelines</w:t>
        </w:r>
      </w:hyperlink>
      <w:r>
        <w:t xml:space="preserve"> and one or more of the following tasks (depending on whether the system is a SaaS or custom SaaP): </w:t>
      </w:r>
      <w:hyperlink w:anchor="Term_CustomSystemCode" w:history="1">
        <w:r w:rsidRPr="00552B50">
          <w:rPr>
            <w:rStyle w:val="Hyperlink"/>
          </w:rPr>
          <w:t>custom system code</w:t>
        </w:r>
      </w:hyperlink>
      <w:r>
        <w:t xml:space="preserve"> compilation</w:t>
      </w:r>
      <w:r w:rsidR="00710561">
        <w:t xml:space="preserve"> instructions</w:t>
      </w:r>
      <w:r>
        <w:t xml:space="preserve">, static testing thereof, packaging, target infrastructure development using </w:t>
      </w:r>
      <w:hyperlink w:anchor="Term_InfrastructureAsCode" w:history="1">
        <w:r w:rsidRPr="00552B50">
          <w:rPr>
            <w:rStyle w:val="Hyperlink"/>
          </w:rPr>
          <w:t>Infrastructure as Code</w:t>
        </w:r>
      </w:hyperlink>
      <w:r>
        <w:t xml:space="preserve">, developing database schemas </w:t>
      </w:r>
      <w:r w:rsidR="003E5882">
        <w:t xml:space="preserve">within developed database infrastructure </w:t>
      </w:r>
      <w:r>
        <w:t xml:space="preserve">using </w:t>
      </w:r>
      <w:hyperlink w:anchor="Term_DbSchemaAsCode" w:history="1">
        <w:r w:rsidRPr="00552B50">
          <w:rPr>
            <w:rStyle w:val="Hyperlink"/>
          </w:rPr>
          <w:t>Database Schemas as Code</w:t>
        </w:r>
      </w:hyperlink>
      <w:r>
        <w:t xml:space="preserve">, deploying </w:t>
      </w:r>
      <w:r w:rsidR="00710561">
        <w:t xml:space="preserve">and unpacking </w:t>
      </w:r>
      <w:r>
        <w:t xml:space="preserve">packages </w:t>
      </w:r>
      <w:r w:rsidR="00710561">
        <w:t xml:space="preserve">on </w:t>
      </w:r>
      <w:r>
        <w:t>the target infrastructure, configuring integrations</w:t>
      </w:r>
      <w:r w:rsidR="00710561">
        <w:t xml:space="preserve"> between components and/or 3</w:t>
      </w:r>
      <w:r w:rsidR="00710561" w:rsidRPr="00710561">
        <w:rPr>
          <w:vertAlign w:val="superscript"/>
        </w:rPr>
        <w:t>rd</w:t>
      </w:r>
      <w:r w:rsidR="00710561">
        <w:t xml:space="preserve"> party dependency services</w:t>
      </w:r>
      <w:r>
        <w:t xml:space="preserve">, initialising the system, configuring </w:t>
      </w:r>
      <w:r w:rsidR="00710561">
        <w:t xml:space="preserve">all of </w:t>
      </w:r>
      <w:r>
        <w:t xml:space="preserve">system settings via </w:t>
      </w:r>
      <w:hyperlink w:anchor="Term_API" w:history="1">
        <w:r w:rsidRPr="000F39EE">
          <w:rPr>
            <w:rStyle w:val="Hyperlink"/>
          </w:rPr>
          <w:t>API</w:t>
        </w:r>
      </w:hyperlink>
      <w:r>
        <w:t xml:space="preserve">s, provisioning reference data, </w:t>
      </w:r>
      <w:hyperlink w:anchor="Term_SystemUser" w:history="1">
        <w:r w:rsidRPr="00C12605">
          <w:rPr>
            <w:rStyle w:val="Hyperlink"/>
          </w:rPr>
          <w:t>user</w:t>
        </w:r>
      </w:hyperlink>
      <w:r>
        <w:t xml:space="preserve">s and </w:t>
      </w:r>
      <w:hyperlink w:anchor="Term_SystemData" w:history="1">
        <w:r w:rsidR="00465682" w:rsidRPr="00465682">
          <w:rPr>
            <w:rStyle w:val="Hyperlink"/>
          </w:rPr>
          <w:t>System Data</w:t>
        </w:r>
      </w:hyperlink>
      <w:r>
        <w:t xml:space="preserve">, and/or performing dynamic tests. </w:t>
      </w:r>
    </w:p>
    <w:p w14:paraId="6872A1B7" w14:textId="5F7BA1A0" w:rsidR="003826B8" w:rsidRPr="003826B8" w:rsidRDefault="003826B8" w:rsidP="00B64AAB">
      <w:pPr>
        <w:pStyle w:val="BodyText"/>
        <w:rPr>
          <w:b/>
          <w:bCs/>
          <w:vanish/>
          <w:specVanish/>
        </w:rPr>
      </w:pPr>
      <w:bookmarkStart w:id="93" w:name="Term_DPIA"/>
      <w:bookmarkEnd w:id="93"/>
      <w:r w:rsidRPr="003826B8">
        <w:rPr>
          <w:b/>
          <w:bCs/>
        </w:rPr>
        <w:t>Data Projection Impact Assessment (DPIA)</w:t>
      </w:r>
    </w:p>
    <w:p w14:paraId="50846F58" w14:textId="6FBEF1C3" w:rsidR="003826B8" w:rsidRDefault="003826B8" w:rsidP="00B64AAB">
      <w:pPr>
        <w:pStyle w:val="BodyText"/>
      </w:pPr>
      <w:r>
        <w:t xml:space="preserve"> : Includes an </w:t>
      </w:r>
      <w:hyperlink w:anchor="Term_PIA" w:history="1">
        <w:r w:rsidRPr="003826B8">
          <w:rPr>
            <w:rStyle w:val="Hyperlink"/>
          </w:rPr>
          <w:t>Privacy Impact Assessment (PIA)</w:t>
        </w:r>
      </w:hyperlink>
      <w:r>
        <w:t>.</w:t>
      </w:r>
    </w:p>
    <w:p w14:paraId="136F6874" w14:textId="206AF308" w:rsidR="0039312E" w:rsidRPr="0039312E" w:rsidRDefault="0039312E" w:rsidP="0039312E">
      <w:pPr>
        <w:pStyle w:val="BodyText"/>
        <w:rPr>
          <w:b/>
          <w:bCs/>
          <w:vanish/>
          <w:specVanish/>
        </w:rPr>
      </w:pPr>
      <w:bookmarkStart w:id="94" w:name="Term_DataStore"/>
      <w:bookmarkEnd w:id="94"/>
      <w:r w:rsidRPr="0039312E">
        <w:rPr>
          <w:b/>
          <w:bCs/>
        </w:rPr>
        <w:t>Datastore</w:t>
      </w:r>
    </w:p>
    <w:p w14:paraId="39355189" w14:textId="36502088" w:rsidR="0039312E" w:rsidRDefault="0039312E" w:rsidP="00B64AAB">
      <w:pPr>
        <w:pStyle w:val="BodyText"/>
      </w:pPr>
      <w:r>
        <w:t xml:space="preserve"> : any store of data within an </w:t>
      </w:r>
      <w:hyperlink w:anchor="Term_Environment" w:history="1">
        <w:r w:rsidRPr="0039312E">
          <w:rPr>
            <w:rStyle w:val="Hyperlink"/>
          </w:rPr>
          <w:t>environment</w:t>
        </w:r>
      </w:hyperlink>
      <w:r>
        <w:t>. Includes secure data store, relational databases, non-relational datastores (e.g., blob, table, file, document) and variants, including graph databases.</w:t>
      </w:r>
    </w:p>
    <w:p w14:paraId="4D4AAED9" w14:textId="63AE9ECA" w:rsidR="00552B50" w:rsidRPr="00552B50" w:rsidRDefault="00552B50" w:rsidP="00B64AAB">
      <w:pPr>
        <w:pStyle w:val="BodyText"/>
        <w:rPr>
          <w:b/>
          <w:bCs/>
          <w:vanish/>
          <w:specVanish/>
        </w:rPr>
      </w:pPr>
      <w:bookmarkStart w:id="95" w:name="Term_DbSchemaAsCode"/>
      <w:bookmarkEnd w:id="95"/>
      <w:r w:rsidRPr="00552B50">
        <w:rPr>
          <w:b/>
          <w:bCs/>
        </w:rPr>
        <w:t xml:space="preserve">Database </w:t>
      </w:r>
      <w:r w:rsidR="00C12605">
        <w:rPr>
          <w:b/>
          <w:bCs/>
        </w:rPr>
        <w:t>[</w:t>
      </w:r>
      <w:r w:rsidRPr="00552B50">
        <w:rPr>
          <w:b/>
          <w:bCs/>
        </w:rPr>
        <w:t>Schema</w:t>
      </w:r>
      <w:r w:rsidR="00C12605">
        <w:rPr>
          <w:b/>
          <w:bCs/>
        </w:rPr>
        <w:t>]</w:t>
      </w:r>
      <w:r w:rsidRPr="00552B50">
        <w:rPr>
          <w:b/>
          <w:bCs/>
        </w:rPr>
        <w:t xml:space="preserve"> </w:t>
      </w:r>
      <w:r w:rsidR="003E5882">
        <w:rPr>
          <w:b/>
          <w:bCs/>
        </w:rPr>
        <w:t>a</w:t>
      </w:r>
      <w:r w:rsidRPr="00552B50">
        <w:rPr>
          <w:b/>
          <w:bCs/>
        </w:rPr>
        <w:t>s Code</w:t>
      </w:r>
      <w:r>
        <w:rPr>
          <w:b/>
          <w:bCs/>
        </w:rPr>
        <w:t xml:space="preserve"> (DsaC</w:t>
      </w:r>
      <w:r w:rsidR="00C12605">
        <w:rPr>
          <w:b/>
          <w:bCs/>
        </w:rPr>
        <w:t>/DaC</w:t>
      </w:r>
      <w:r>
        <w:rPr>
          <w:b/>
          <w:bCs/>
        </w:rPr>
        <w:t>)</w:t>
      </w:r>
    </w:p>
    <w:p w14:paraId="12A74367" w14:textId="58F6928F" w:rsidR="00552B50" w:rsidRDefault="00552B50" w:rsidP="00B64AAB">
      <w:pPr>
        <w:pStyle w:val="BodyText"/>
      </w:pPr>
      <w:r>
        <w:t xml:space="preserve"> : code to instruct the development of a relational database’s schema</w:t>
      </w:r>
      <w:r w:rsidR="00C12605">
        <w:t xml:space="preserve"> within a relational database</w:t>
      </w:r>
      <w:r>
        <w:t xml:space="preserve">. See </w:t>
      </w:r>
      <w:hyperlink w:anchor="Term_InfrastructureAsCode" w:history="1">
        <w:r w:rsidRPr="00552B50">
          <w:rPr>
            <w:rStyle w:val="Hyperlink"/>
          </w:rPr>
          <w:t>Infrastructure as Code</w:t>
        </w:r>
      </w:hyperlink>
      <w:r>
        <w:t xml:space="preserve">. </w:t>
      </w:r>
    </w:p>
    <w:p w14:paraId="7D41F463" w14:textId="78A9AFD3" w:rsidR="007C181A" w:rsidRPr="007C181A" w:rsidRDefault="007C181A" w:rsidP="00B64AAB">
      <w:pPr>
        <w:pStyle w:val="BodyText"/>
        <w:rPr>
          <w:b/>
          <w:bCs/>
          <w:vanish/>
          <w:specVanish/>
        </w:rPr>
      </w:pPr>
      <w:bookmarkStart w:id="96" w:name="Term_DDoS"/>
      <w:bookmarkEnd w:id="96"/>
      <w:r w:rsidRPr="007C181A">
        <w:rPr>
          <w:b/>
          <w:bCs/>
        </w:rPr>
        <w:t>Distributed Denial of Service (DDoS) Attack</w:t>
      </w:r>
    </w:p>
    <w:p w14:paraId="67250E30" w14:textId="47D09989" w:rsidR="007C181A" w:rsidRPr="007C181A" w:rsidRDefault="007C181A" w:rsidP="007C181A">
      <w:r>
        <w:t xml:space="preserve"> </w:t>
      </w:r>
      <w:r w:rsidRPr="007C181A">
        <w:t>: a cybercrime in which attacker</w:t>
      </w:r>
      <w:r>
        <w:t>s</w:t>
      </w:r>
      <w:r w:rsidRPr="007C181A">
        <w:t xml:space="preserve"> floods a server with internet traffic </w:t>
      </w:r>
      <w:r>
        <w:t>from an array of compromised computers they control, to</w:t>
      </w:r>
      <w:r w:rsidRPr="007C181A">
        <w:t xml:space="preserve"> prevent </w:t>
      </w:r>
      <w:r>
        <w:t>legitimate service consumers</w:t>
      </w:r>
      <w:r w:rsidRPr="007C181A">
        <w:t xml:space="preserve"> from accessing </w:t>
      </w:r>
      <w:r>
        <w:t>the server’s service</w:t>
      </w:r>
      <w:r w:rsidRPr="007C181A">
        <w:t>.</w:t>
      </w:r>
    </w:p>
    <w:p w14:paraId="0A572AFF" w14:textId="032E8F8B" w:rsidR="00663AF7" w:rsidRPr="00663AF7" w:rsidRDefault="00663AF7" w:rsidP="00B64AAB">
      <w:pPr>
        <w:pStyle w:val="BodyText"/>
        <w:rPr>
          <w:b/>
          <w:bCs/>
          <w:vanish/>
          <w:specVanish/>
        </w:rPr>
      </w:pPr>
      <w:r w:rsidRPr="00663AF7">
        <w:rPr>
          <w:b/>
          <w:bCs/>
        </w:rPr>
        <w:t>Domain Driven Development (DDD)</w:t>
      </w:r>
    </w:p>
    <w:p w14:paraId="747844AD" w14:textId="457986B3" w:rsidR="00663AF7" w:rsidRDefault="00663AF7" w:rsidP="00B64AAB">
      <w:pPr>
        <w:pStyle w:val="BodyText"/>
      </w:pPr>
      <w:r>
        <w:t xml:space="preserve"> : an approach to system definition, design and development that keeps areas of code separated by </w:t>
      </w:r>
      <w:hyperlink w:anchor="Term_Domain" w:history="1">
        <w:r w:rsidRPr="00663AF7">
          <w:rPr>
            <w:rStyle w:val="Hyperlink"/>
          </w:rPr>
          <w:t>domain</w:t>
        </w:r>
      </w:hyperlink>
      <w:r>
        <w:t xml:space="preserve"> to promote maintainability and extensibility of systems. Recommended for medium to complex systems</w:t>
      </w:r>
      <w:r>
        <w:rPr>
          <w:rStyle w:val="FootnoteReference"/>
        </w:rPr>
        <w:footnoteReference w:id="7"/>
      </w:r>
      <w:r>
        <w:t xml:space="preserve">. </w:t>
      </w:r>
    </w:p>
    <w:p w14:paraId="6BC9CEDE" w14:textId="118996E8" w:rsidR="0014632E" w:rsidRPr="0014632E" w:rsidRDefault="0014632E" w:rsidP="00B64AAB">
      <w:pPr>
        <w:pStyle w:val="BodyText"/>
        <w:rPr>
          <w:b/>
          <w:bCs/>
          <w:vanish/>
          <w:specVanish/>
        </w:rPr>
      </w:pPr>
      <w:bookmarkStart w:id="97" w:name="Term_DependentService"/>
      <w:bookmarkEnd w:id="97"/>
      <w:r w:rsidRPr="0014632E">
        <w:rPr>
          <w:b/>
          <w:bCs/>
        </w:rPr>
        <w:t>Dependent Service</w:t>
      </w:r>
    </w:p>
    <w:p w14:paraId="046BE084" w14:textId="689D9DD6" w:rsidR="0014632E" w:rsidRDefault="0014632E" w:rsidP="00B64AAB">
      <w:pPr>
        <w:pStyle w:val="BodyText"/>
      </w:pPr>
      <w:r>
        <w:t xml:space="preserve"> : a system that depends on </w:t>
      </w:r>
      <w:r w:rsidR="003A6C52">
        <w:t xml:space="preserve">the service. Term often used to describe a service that relies on </w:t>
      </w:r>
      <w:r>
        <w:t>an external dedicated 3</w:t>
      </w:r>
      <w:r w:rsidRPr="0014632E">
        <w:rPr>
          <w:vertAlign w:val="superscript"/>
        </w:rPr>
        <w:t>rd</w:t>
      </w:r>
      <w:r>
        <w:t xml:space="preserve"> party </w:t>
      </w:r>
      <w:hyperlink w:anchor="Term_IdP" w:history="1">
        <w:r w:rsidRPr="0014632E">
          <w:rPr>
            <w:rStyle w:val="Hyperlink"/>
          </w:rPr>
          <w:t>IdP</w:t>
        </w:r>
      </w:hyperlink>
      <w:r>
        <w:t xml:space="preserve"> service to authenticate </w:t>
      </w:r>
      <w:hyperlink w:anchor="Term_SystemUser" w:history="1">
        <w:r w:rsidRPr="0014632E">
          <w:rPr>
            <w:rStyle w:val="Hyperlink"/>
          </w:rPr>
          <w:t>users</w:t>
        </w:r>
      </w:hyperlink>
      <w:r w:rsidR="003A6C52">
        <w:t>.</w:t>
      </w:r>
    </w:p>
    <w:p w14:paraId="7793FACC" w14:textId="754779F7" w:rsidR="00125E54" w:rsidRPr="00125E54" w:rsidRDefault="00125E54" w:rsidP="00B64AAB">
      <w:pPr>
        <w:pStyle w:val="BodyText"/>
        <w:rPr>
          <w:b/>
          <w:bCs/>
          <w:vanish/>
          <w:specVanish/>
        </w:rPr>
      </w:pPr>
      <w:bookmarkStart w:id="98" w:name="Term_DigitalIdentity"/>
      <w:bookmarkEnd w:id="98"/>
      <w:r w:rsidRPr="00125E54">
        <w:rPr>
          <w:b/>
          <w:bCs/>
        </w:rPr>
        <w:t>Digital Identity</w:t>
      </w:r>
    </w:p>
    <w:p w14:paraId="06E235CA" w14:textId="02F57C9E" w:rsidR="00125E54" w:rsidRDefault="00125E54" w:rsidP="00B64AAB">
      <w:pPr>
        <w:pStyle w:val="BodyText"/>
      </w:pPr>
      <w:r>
        <w:t xml:space="preserve"> : A </w:t>
      </w:r>
      <w:hyperlink w:anchor="Term_Person" w:history="1">
        <w:r w:rsidRPr="00125E54">
          <w:rPr>
            <w:rStyle w:val="Hyperlink"/>
          </w:rPr>
          <w:t>Person</w:t>
        </w:r>
      </w:hyperlink>
      <w:r>
        <w:t xml:space="preserve">’s proof of membership within an external trusted system (often an </w:t>
      </w:r>
      <w:hyperlink w:anchor="Term_IdP" w:history="1">
        <w:r w:rsidRPr="00125E54">
          <w:rPr>
            <w:rStyle w:val="Hyperlink"/>
          </w:rPr>
          <w:t>IdP</w:t>
        </w:r>
      </w:hyperlink>
      <w:r>
        <w:t xml:space="preserve">). A </w:t>
      </w:r>
      <w:hyperlink w:anchor="Term_SystemUser" w:history="1">
        <w:r w:rsidRPr="00125E54">
          <w:rPr>
            <w:rStyle w:val="Hyperlink"/>
          </w:rPr>
          <w:t>system user</w:t>
        </w:r>
      </w:hyperlink>
      <w:r>
        <w:t xml:space="preserve"> may have one or more external digital identities associated to them. Disambiguate from </w:t>
      </w:r>
      <w:hyperlink w:anchor="Term_Identity" w:history="1">
        <w:r w:rsidRPr="00125E54">
          <w:rPr>
            <w:rStyle w:val="Hyperlink"/>
          </w:rPr>
          <w:t>Identity</w:t>
        </w:r>
      </w:hyperlink>
      <w:r>
        <w:t>.</w:t>
      </w:r>
    </w:p>
    <w:p w14:paraId="3E8EAA53" w14:textId="6F106969" w:rsidR="00AF5246" w:rsidRPr="00AF5246" w:rsidRDefault="00AF5246" w:rsidP="00B64AAB">
      <w:pPr>
        <w:pStyle w:val="BodyText"/>
        <w:rPr>
          <w:b/>
          <w:bCs/>
          <w:vanish/>
          <w:specVanish/>
        </w:rPr>
      </w:pPr>
      <w:bookmarkStart w:id="99" w:name="Term_DisasterEvent"/>
      <w:bookmarkEnd w:id="99"/>
      <w:r w:rsidRPr="00AF5246">
        <w:rPr>
          <w:b/>
          <w:bCs/>
        </w:rPr>
        <w:t>Disaster Event (DE)</w:t>
      </w:r>
    </w:p>
    <w:p w14:paraId="5E2DC3DB" w14:textId="773D961D" w:rsidR="00AF5246" w:rsidRDefault="00AF5246" w:rsidP="00B64AAB">
      <w:pPr>
        <w:pStyle w:val="BodyText"/>
      </w:pPr>
      <w:r>
        <w:t xml:space="preserve"> : a </w:t>
      </w:r>
      <w:hyperlink w:anchor="Term_ErrorSeverity" w:history="1">
        <w:r w:rsidRPr="00AF5246">
          <w:rPr>
            <w:rStyle w:val="Hyperlink"/>
          </w:rPr>
          <w:t>critical error</w:t>
        </w:r>
      </w:hyperlink>
      <w:r>
        <w:t xml:space="preserve"> that leads to requiring a </w:t>
      </w:r>
      <w:hyperlink w:anchor="Term_DisasterRecovery" w:history="1">
        <w:r w:rsidRPr="00AF5246">
          <w:rPr>
            <w:rStyle w:val="Hyperlink"/>
          </w:rPr>
          <w:t>Disaster Recovery</w:t>
        </w:r>
      </w:hyperlink>
      <w:r>
        <w:t xml:space="preserve"> process being initiated.</w:t>
      </w:r>
    </w:p>
    <w:p w14:paraId="7C4D6304" w14:textId="5864C276" w:rsidR="00AF5246" w:rsidRPr="00AF5246" w:rsidRDefault="00AF5246" w:rsidP="00B64AAB">
      <w:pPr>
        <w:pStyle w:val="BodyText"/>
        <w:rPr>
          <w:b/>
          <w:bCs/>
          <w:vanish/>
          <w:specVanish/>
        </w:rPr>
      </w:pPr>
      <w:bookmarkStart w:id="100" w:name="Term_DisasterRecovery"/>
      <w:bookmarkEnd w:id="100"/>
      <w:r w:rsidRPr="00AF5246">
        <w:rPr>
          <w:b/>
          <w:bCs/>
        </w:rPr>
        <w:t>Disaster Recovery (DR)</w:t>
      </w:r>
    </w:p>
    <w:p w14:paraId="07E2131E" w14:textId="7EADCD1A" w:rsidR="00AF5246" w:rsidRDefault="00AF5246" w:rsidP="00B64AAB">
      <w:pPr>
        <w:pStyle w:val="BodyText"/>
      </w:pPr>
      <w:r>
        <w:t xml:space="preserve"> : the process of restoring a system to a state usable by system users after a </w:t>
      </w:r>
      <w:hyperlink w:anchor="Term_DisasterEvent" w:history="1">
        <w:r w:rsidRPr="00AF5246">
          <w:rPr>
            <w:rStyle w:val="Hyperlink"/>
          </w:rPr>
          <w:t>disaster event</w:t>
        </w:r>
      </w:hyperlink>
      <w:r>
        <w:t xml:space="preserve">. See </w:t>
      </w:r>
      <w:hyperlink w:anchor="Term_RPO" w:history="1">
        <w:r w:rsidRPr="00AF5246">
          <w:rPr>
            <w:rStyle w:val="Hyperlink"/>
          </w:rPr>
          <w:t>RPO</w:t>
        </w:r>
      </w:hyperlink>
      <w:r>
        <w:t xml:space="preserve"> and </w:t>
      </w:r>
      <w:hyperlink w:anchor="Term_WRT" w:history="1">
        <w:r w:rsidRPr="00AF5246">
          <w:rPr>
            <w:rStyle w:val="Hyperlink"/>
          </w:rPr>
          <w:t>WRT</w:t>
        </w:r>
      </w:hyperlink>
      <w:r>
        <w:t>.</w:t>
      </w:r>
    </w:p>
    <w:p w14:paraId="2CA044FD" w14:textId="1C6AD9CD" w:rsidR="003F62EF" w:rsidRPr="003F62EF" w:rsidRDefault="003F62EF" w:rsidP="00B64AAB">
      <w:pPr>
        <w:pStyle w:val="BodyText"/>
        <w:rPr>
          <w:b/>
          <w:bCs/>
          <w:vanish/>
          <w:specVanish/>
        </w:rPr>
      </w:pPr>
      <w:bookmarkStart w:id="101" w:name="Term_Documentation"/>
      <w:bookmarkEnd w:id="101"/>
      <w:r w:rsidRPr="003F62EF">
        <w:rPr>
          <w:b/>
          <w:bCs/>
        </w:rPr>
        <w:t>Documentation</w:t>
      </w:r>
    </w:p>
    <w:p w14:paraId="07F7B92A" w14:textId="5B84D8E1" w:rsidR="003F62EF" w:rsidRDefault="003F62EF" w:rsidP="00B64AAB">
      <w:pPr>
        <w:pStyle w:val="BodyText"/>
      </w:pPr>
      <w:r>
        <w:t xml:space="preserve"> : </w:t>
      </w:r>
      <w:hyperlink w:anchor="Term_System" w:history="1">
        <w:r w:rsidRPr="003F62EF">
          <w:rPr>
            <w:rStyle w:val="Hyperlink"/>
          </w:rPr>
          <w:t>systems</w:t>
        </w:r>
      </w:hyperlink>
      <w:r>
        <w:t xml:space="preserve"> require being delivered with accessible documentation </w:t>
      </w:r>
      <w:r w:rsidR="00D90D14">
        <w:t xml:space="preserve">sufficient to develop, </w:t>
      </w:r>
      <w:r>
        <w:t xml:space="preserve">deploy, </w:t>
      </w:r>
      <w:r w:rsidR="00D90D14">
        <w:t xml:space="preserve">integrate, </w:t>
      </w:r>
      <w:r>
        <w:t>provision, support, operat</w:t>
      </w:r>
      <w:r w:rsidR="00D90D14">
        <w:t>e</w:t>
      </w:r>
      <w:r>
        <w:t xml:space="preserve">, </w:t>
      </w:r>
      <w:r w:rsidR="00D90D14">
        <w:t xml:space="preserve">and </w:t>
      </w:r>
      <w:r>
        <w:t>maintain</w:t>
      </w:r>
      <w:r w:rsidR="00D90D14">
        <w:t xml:space="preserve"> them</w:t>
      </w:r>
      <w:r>
        <w:t>.</w:t>
      </w:r>
    </w:p>
    <w:p w14:paraId="195A721E" w14:textId="5A12F95B" w:rsidR="00663AF7" w:rsidRPr="00663AF7" w:rsidRDefault="00663AF7" w:rsidP="00B64AAB">
      <w:pPr>
        <w:pStyle w:val="BodyText"/>
        <w:rPr>
          <w:b/>
          <w:bCs/>
          <w:vanish/>
          <w:specVanish/>
        </w:rPr>
      </w:pPr>
      <w:bookmarkStart w:id="102" w:name="Term_Domain"/>
      <w:bookmarkEnd w:id="102"/>
      <w:r w:rsidRPr="00663AF7">
        <w:rPr>
          <w:b/>
          <w:bCs/>
        </w:rPr>
        <w:lastRenderedPageBreak/>
        <w:t>Domain</w:t>
      </w:r>
    </w:p>
    <w:p w14:paraId="6316600E" w14:textId="22456B79" w:rsidR="00663AF7" w:rsidRDefault="00663AF7" w:rsidP="00B64AAB">
      <w:pPr>
        <w:pStyle w:val="BodyText"/>
      </w:pPr>
      <w:r>
        <w:t xml:space="preserve"> : shorthand for “domain of knowledge”.</w:t>
      </w:r>
    </w:p>
    <w:p w14:paraId="0C4CBF1E" w14:textId="774C8AA8" w:rsidR="003E3AC0" w:rsidRPr="003E3AC0" w:rsidRDefault="003E3AC0" w:rsidP="00B64AAB">
      <w:pPr>
        <w:pStyle w:val="BodyText"/>
        <w:rPr>
          <w:b/>
          <w:bCs/>
          <w:vanish/>
          <w:specVanish/>
        </w:rPr>
      </w:pPr>
      <w:bookmarkStart w:id="103" w:name="Term_Duty"/>
      <w:bookmarkEnd w:id="103"/>
      <w:r w:rsidRPr="003E3AC0">
        <w:rPr>
          <w:b/>
          <w:bCs/>
        </w:rPr>
        <w:t>Duty</w:t>
      </w:r>
    </w:p>
    <w:p w14:paraId="44888EF5" w14:textId="49B1ED7A" w:rsidR="003E3AC0" w:rsidRDefault="003E3AC0" w:rsidP="00B64AAB">
      <w:pPr>
        <w:pStyle w:val="BodyText"/>
      </w:pPr>
      <w:r>
        <w:t xml:space="preserve"> : an obligation on a Person within a system, irrespective of accepting</w:t>
      </w:r>
      <w:r w:rsidR="00AE03A2">
        <w:t xml:space="preserve"> a </w:t>
      </w:r>
      <w:hyperlink w:anchor="Term_Role" w:history="1">
        <w:r w:rsidR="00AE03A2" w:rsidRPr="009F6745">
          <w:rPr>
            <w:rStyle w:val="Hyperlink"/>
          </w:rPr>
          <w:t>Role</w:t>
        </w:r>
      </w:hyperlink>
      <w:r w:rsidR="00AE03A2">
        <w:t xml:space="preserve"> or</w:t>
      </w:r>
      <w:r>
        <w:t xml:space="preserve"> </w:t>
      </w:r>
      <w:hyperlink w:anchor="Term_Responsibility" w:history="1">
        <w:r w:rsidRPr="00AE03A2">
          <w:rPr>
            <w:rStyle w:val="Hyperlink"/>
          </w:rPr>
          <w:t>Responsibilities</w:t>
        </w:r>
      </w:hyperlink>
      <w:r>
        <w:t xml:space="preserve">. Contrast with </w:t>
      </w:r>
      <w:hyperlink w:anchor="Term_Responsibility" w:history="1">
        <w:r w:rsidRPr="003E3AC0">
          <w:rPr>
            <w:rStyle w:val="Hyperlink"/>
          </w:rPr>
          <w:t>Responsibilities</w:t>
        </w:r>
      </w:hyperlink>
      <w:r>
        <w:t>. Terms and Conditions commonly define Duties.</w:t>
      </w:r>
    </w:p>
    <w:p w14:paraId="441D0FE9" w14:textId="47E3F130" w:rsidR="007918E2" w:rsidRPr="00745BD7" w:rsidRDefault="007918E2" w:rsidP="007918E2">
      <w:pPr>
        <w:pStyle w:val="BodyText"/>
        <w:rPr>
          <w:b/>
          <w:bCs/>
          <w:vanish/>
          <w:specVanish/>
        </w:rPr>
      </w:pPr>
      <w:bookmarkStart w:id="104" w:name="Term_ErrorSeverity"/>
      <w:bookmarkStart w:id="105" w:name="Term_Environment"/>
      <w:bookmarkEnd w:id="104"/>
      <w:bookmarkEnd w:id="105"/>
      <w:r w:rsidRPr="007918E2">
        <w:rPr>
          <w:b/>
          <w:bCs/>
        </w:rPr>
        <w:t>Environments</w:t>
      </w:r>
    </w:p>
    <w:p w14:paraId="4C681BFA" w14:textId="610EF967" w:rsidR="007918E2" w:rsidRDefault="00745BD7" w:rsidP="007918E2">
      <w:pPr>
        <w:pStyle w:val="BodyText"/>
      </w:pPr>
      <w:r>
        <w:t xml:space="preserve"> </w:t>
      </w:r>
      <w:r w:rsidR="007918E2">
        <w:t xml:space="preserve">: a distinct set of infrastructure components developed and assembled to support a single discoverable and addressable service. </w:t>
      </w:r>
      <w:r>
        <w:t>Environments are deployed to be managed via different network Directory Domain Services (</w:t>
      </w:r>
      <w:del w:id="106" w:author="Jeremy Hayes" w:date="2024-02-09T10:50:00Z">
        <w:r w:rsidDel="00A76E67">
          <w:delText>e.g.:</w:delText>
        </w:r>
      </w:del>
      <w:ins w:id="107" w:author="Jeremy Hayes" w:date="2024-02-09T10:50:00Z">
        <w:r w:rsidR="00A76E67" w:rsidRPr="00A76E67">
          <w:t>e.g.,</w:t>
        </w:r>
      </w:ins>
      <w:r>
        <w:t xml:space="preserve"> Active Directory). Only PROD is a Production Data Environment. Environment</w:t>
      </w:r>
      <w:r w:rsidR="007918E2">
        <w:t xml:space="preserve"> types are:</w:t>
      </w:r>
    </w:p>
    <w:p w14:paraId="1BCB48A4" w14:textId="2BEA806D" w:rsidR="00745BD7" w:rsidRDefault="007918E2" w:rsidP="005150F5">
      <w:pPr>
        <w:pStyle w:val="BodyText"/>
        <w:tabs>
          <w:tab w:val="left" w:pos="7665"/>
        </w:tabs>
        <w:ind w:left="720"/>
      </w:pPr>
      <w:r>
        <w:t xml:space="preserve">- </w:t>
      </w:r>
      <w:r w:rsidR="00745BD7" w:rsidRPr="002A5CB2">
        <w:rPr>
          <w:b/>
          <w:bCs/>
          <w:rPrChange w:id="108" w:author="Jeremy Hayes" w:date="2024-02-09T09:33:00Z">
            <w:rPr>
              <w:u w:val="single"/>
            </w:rPr>
          </w:rPrChange>
        </w:rPr>
        <w:t>Test</w:t>
      </w:r>
      <w:r w:rsidR="00745BD7">
        <w:t xml:space="preserve"> Directory Domain Service (AD):</w:t>
      </w:r>
      <w:r w:rsidR="005150F5">
        <w:tab/>
      </w:r>
    </w:p>
    <w:p w14:paraId="1642C163" w14:textId="6A53F859" w:rsidR="00745BD7" w:rsidRDefault="00745BD7" w:rsidP="00745BD7">
      <w:pPr>
        <w:pStyle w:val="BodyText"/>
        <w:ind w:left="1440"/>
      </w:pPr>
      <w:r>
        <w:t xml:space="preserve">- </w:t>
      </w:r>
      <w:r w:rsidR="007918E2" w:rsidRPr="00745BD7">
        <w:rPr>
          <w:b/>
          <w:bCs/>
        </w:rPr>
        <w:t>Build Test (BT)</w:t>
      </w:r>
      <w:r w:rsidR="007918E2">
        <w:t>: for dynamic</w:t>
      </w:r>
      <w:r>
        <w:t xml:space="preserve"> tests by automation </w:t>
      </w:r>
      <w:hyperlink w:anchor="Term_Pipeline" w:history="1">
        <w:r w:rsidRPr="00745BD7">
          <w:rPr>
            <w:rStyle w:val="Hyperlink"/>
          </w:rPr>
          <w:t>pipelines</w:t>
        </w:r>
      </w:hyperlink>
      <w:r w:rsidR="007918E2">
        <w:t>,</w:t>
      </w:r>
    </w:p>
    <w:p w14:paraId="502CA192" w14:textId="0D181DE6" w:rsidR="00745BD7" w:rsidRDefault="007918E2" w:rsidP="00745BD7">
      <w:pPr>
        <w:pStyle w:val="BodyText"/>
        <w:ind w:left="1440"/>
      </w:pPr>
      <w:r>
        <w:t xml:space="preserve">- </w:t>
      </w:r>
      <w:r w:rsidRPr="00745BD7">
        <w:rPr>
          <w:b/>
          <w:bCs/>
        </w:rPr>
        <w:t>Developers Test (DT)</w:t>
      </w:r>
      <w:r>
        <w:t xml:space="preserve">: for </w:t>
      </w:r>
      <w:r w:rsidR="00745BD7">
        <w:t>exploratory testing by developers</w:t>
      </w:r>
      <w:r>
        <w:t>,</w:t>
      </w:r>
    </w:p>
    <w:p w14:paraId="62BA30F0" w14:textId="279AFD46" w:rsidR="00745BD7" w:rsidRDefault="007918E2" w:rsidP="00745BD7">
      <w:pPr>
        <w:pStyle w:val="BodyText"/>
        <w:ind w:left="1440"/>
      </w:pPr>
      <w:r>
        <w:t xml:space="preserve">- </w:t>
      </w:r>
      <w:r w:rsidRPr="00745BD7">
        <w:rPr>
          <w:b/>
          <w:bCs/>
        </w:rPr>
        <w:t>System Test (ST)</w:t>
      </w:r>
      <w:r>
        <w:t xml:space="preserve">: for </w:t>
      </w:r>
      <w:r w:rsidR="00745BD7">
        <w:t xml:space="preserve">exploratory testing by </w:t>
      </w:r>
      <w:r>
        <w:t>quality assessors (testers),</w:t>
      </w:r>
    </w:p>
    <w:p w14:paraId="0C04A78D" w14:textId="146ADD58" w:rsidR="00745BD7" w:rsidRDefault="00745BD7" w:rsidP="00745BD7">
      <w:pPr>
        <w:pStyle w:val="BodyText"/>
        <w:ind w:left="720"/>
      </w:pPr>
      <w:r>
        <w:t xml:space="preserve">- </w:t>
      </w:r>
      <w:r w:rsidRPr="002A5CB2">
        <w:rPr>
          <w:b/>
          <w:bCs/>
          <w:rPrChange w:id="109" w:author="Jeremy Hayes" w:date="2024-02-09T09:33:00Z">
            <w:rPr>
              <w:u w:val="single"/>
            </w:rPr>
          </w:rPrChange>
        </w:rPr>
        <w:t>Production</w:t>
      </w:r>
      <w:r>
        <w:t xml:space="preserve"> Directory Domain Service (AD):</w:t>
      </w:r>
    </w:p>
    <w:p w14:paraId="6FD7DF6E" w14:textId="6F42FB6B" w:rsidR="00745BD7" w:rsidRDefault="007918E2" w:rsidP="00745BD7">
      <w:pPr>
        <w:pStyle w:val="BodyText"/>
        <w:ind w:left="1440"/>
      </w:pPr>
      <w:r>
        <w:t xml:space="preserve">- </w:t>
      </w:r>
      <w:r w:rsidRPr="00745BD7">
        <w:rPr>
          <w:b/>
          <w:bCs/>
        </w:rPr>
        <w:t>User [SME] Test (UT</w:t>
      </w:r>
      <w:r w:rsidR="00745BD7">
        <w:rPr>
          <w:b/>
          <w:bCs/>
        </w:rPr>
        <w:t>)</w:t>
      </w:r>
      <w:r w:rsidR="00745BD7" w:rsidRPr="0039312E">
        <w:t xml:space="preserve">: for </w:t>
      </w:r>
      <w:r w:rsidR="0039312E">
        <w:t>exploratory testing by service user SMEs,</w:t>
      </w:r>
    </w:p>
    <w:p w14:paraId="2B1B6A2D" w14:textId="74D3F886" w:rsidR="00745BD7" w:rsidRDefault="007918E2" w:rsidP="00745BD7">
      <w:pPr>
        <w:pStyle w:val="BodyText"/>
        <w:ind w:left="1440"/>
      </w:pPr>
      <w:r>
        <w:t xml:space="preserve">- </w:t>
      </w:r>
      <w:r w:rsidRPr="00745BD7">
        <w:rPr>
          <w:b/>
          <w:bCs/>
        </w:rPr>
        <w:t>Interoperability Test (IT)</w:t>
      </w:r>
      <w:r>
        <w:t>: for</w:t>
      </w:r>
      <w:r w:rsidR="00745BD7">
        <w:t xml:space="preserve"> </w:t>
      </w:r>
      <w:r w:rsidR="0039312E" w:rsidRPr="002A5CB2">
        <w:rPr>
          <w:b/>
          <w:bCs/>
          <w:rPrChange w:id="110" w:author="Jeremy Hayes" w:date="2024-02-09T09:33:00Z">
            <w:rPr>
              <w:u w:val="single"/>
            </w:rPr>
          </w:rPrChange>
        </w:rPr>
        <w:t>integration</w:t>
      </w:r>
      <w:r w:rsidR="0039312E">
        <w:t xml:space="preserve"> testing by </w:t>
      </w:r>
      <w:r w:rsidR="00745BD7">
        <w:t>remote 3</w:t>
      </w:r>
      <w:r w:rsidR="00745BD7" w:rsidRPr="00745BD7">
        <w:rPr>
          <w:vertAlign w:val="superscript"/>
        </w:rPr>
        <w:t>rd</w:t>
      </w:r>
      <w:r w:rsidR="00745BD7">
        <w:t xml:space="preserve"> parties,</w:t>
      </w:r>
    </w:p>
    <w:p w14:paraId="4143CF7A" w14:textId="3B35E68B" w:rsidR="00745BD7" w:rsidRDefault="00745BD7" w:rsidP="00745BD7">
      <w:pPr>
        <w:pStyle w:val="BodyText"/>
        <w:ind w:left="1440"/>
      </w:pPr>
      <w:r>
        <w:t xml:space="preserve">- </w:t>
      </w:r>
      <w:r w:rsidRPr="00745BD7">
        <w:rPr>
          <w:b/>
          <w:bCs/>
        </w:rPr>
        <w:t>Training Environment (TR)</w:t>
      </w:r>
      <w:r w:rsidRPr="00745BD7">
        <w:t xml:space="preserve">: </w:t>
      </w:r>
      <w:r>
        <w:t>for training users on system functionality,</w:t>
      </w:r>
    </w:p>
    <w:p w14:paraId="15915389" w14:textId="158725C3" w:rsidR="00745BD7" w:rsidRDefault="00745BD7" w:rsidP="00745BD7">
      <w:pPr>
        <w:pStyle w:val="BodyText"/>
        <w:ind w:left="1440"/>
      </w:pPr>
      <w:r>
        <w:t xml:space="preserve">- </w:t>
      </w:r>
      <w:r w:rsidRPr="00745BD7">
        <w:rPr>
          <w:b/>
          <w:bCs/>
        </w:rPr>
        <w:t>PreProd Environment (PP)</w:t>
      </w:r>
      <w:r w:rsidRPr="00745BD7">
        <w:t>:</w:t>
      </w:r>
      <w:r>
        <w:t xml:space="preserve"> </w:t>
      </w:r>
      <w:r w:rsidRPr="00745BD7">
        <w:t xml:space="preserve"> </w:t>
      </w:r>
      <w:r w:rsidR="0039312E">
        <w:t xml:space="preserve">final </w:t>
      </w:r>
      <w:r w:rsidR="0039312E" w:rsidRPr="002A5CB2">
        <w:rPr>
          <w:b/>
          <w:bCs/>
          <w:rPrChange w:id="111" w:author="Jeremy Hayes" w:date="2024-02-09T09:33:00Z">
            <w:rPr>
              <w:u w:val="single"/>
            </w:rPr>
          </w:rPrChange>
        </w:rPr>
        <w:t>smoke</w:t>
      </w:r>
      <w:r w:rsidR="0039312E">
        <w:t xml:space="preserve"> test environment prior to PROD deployment,</w:t>
      </w:r>
    </w:p>
    <w:p w14:paraId="5CAE64CD" w14:textId="2781DEA2" w:rsidR="007918E2" w:rsidRDefault="00745BD7" w:rsidP="00745BD7">
      <w:pPr>
        <w:pStyle w:val="BodyText"/>
        <w:ind w:left="1440"/>
      </w:pPr>
      <w:r w:rsidRPr="00745BD7">
        <w:rPr>
          <w:b/>
          <w:bCs/>
        </w:rPr>
        <w:t>Production (PROD)</w:t>
      </w:r>
      <w:r w:rsidRPr="00745BD7">
        <w:t xml:space="preserve">: </w:t>
      </w:r>
      <w:r w:rsidR="00642407">
        <w:t xml:space="preserve">a </w:t>
      </w:r>
      <w:hyperlink w:anchor="Term_ProductionDataEnvironment" w:history="1">
        <w:r w:rsidRPr="00642407">
          <w:rPr>
            <w:rStyle w:val="Hyperlink"/>
          </w:rPr>
          <w:t>production data environment</w:t>
        </w:r>
      </w:hyperlink>
      <w:r w:rsidRPr="00745BD7">
        <w:t xml:space="preserve"> for use by service consumers.</w:t>
      </w:r>
    </w:p>
    <w:p w14:paraId="44B597A2" w14:textId="77777777" w:rsidR="00F55B75" w:rsidRPr="000F39EE" w:rsidRDefault="00F55B75" w:rsidP="00F55B75">
      <w:pPr>
        <w:pStyle w:val="BodyText"/>
        <w:rPr>
          <w:vanish/>
          <w:specVanish/>
        </w:rPr>
      </w:pPr>
      <w:bookmarkStart w:id="112" w:name="Term_Fit"/>
      <w:bookmarkEnd w:id="112"/>
      <w:r w:rsidRPr="00A33F52">
        <w:rPr>
          <w:b/>
          <w:bCs/>
        </w:rPr>
        <w:t>Error</w:t>
      </w:r>
      <w:r>
        <w:rPr>
          <w:b/>
          <w:bCs/>
        </w:rPr>
        <w:t xml:space="preserve"> Severity</w:t>
      </w:r>
    </w:p>
    <w:p w14:paraId="0586FCBE" w14:textId="77777777" w:rsidR="00F55B75" w:rsidRDefault="00F55B75" w:rsidP="00F55B75">
      <w:pPr>
        <w:pStyle w:val="BodyText"/>
      </w:pPr>
      <w:r>
        <w:t xml:space="preserve"> : the severity of system errors is rated as follows:</w:t>
      </w:r>
    </w:p>
    <w:p w14:paraId="269AC52A" w14:textId="77777777" w:rsidR="00F55B75" w:rsidRDefault="00F55B75" w:rsidP="00F55B75">
      <w:pPr>
        <w:pStyle w:val="BodyText"/>
        <w:ind w:left="720"/>
      </w:pPr>
      <w:r>
        <w:t xml:space="preserve">- </w:t>
      </w:r>
      <w:r w:rsidRPr="00A13BFC">
        <w:rPr>
          <w:b/>
          <w:bCs/>
        </w:rPr>
        <w:t>Critical</w:t>
      </w:r>
      <w:r>
        <w:t xml:space="preserve">:  system </w:t>
      </w:r>
      <w:hyperlink w:anchor="Term_SystemUser" w:history="1">
        <w:r w:rsidRPr="00C12605">
          <w:rPr>
            <w:rStyle w:val="Hyperlink"/>
          </w:rPr>
          <w:t>user</w:t>
        </w:r>
      </w:hyperlink>
      <w:r>
        <w:t xml:space="preserve"> harm by disclosure, corruption, theft. Or shutdown.</w:t>
      </w:r>
      <w:r>
        <w:br/>
        <w:t xml:space="preserve">- </w:t>
      </w:r>
      <w:r w:rsidRPr="00A13BFC">
        <w:rPr>
          <w:b/>
          <w:bCs/>
        </w:rPr>
        <w:t>High</w:t>
      </w:r>
      <w:r>
        <w:t>: business reputation impact. Or service operation incompletable.</w:t>
      </w:r>
      <w:r>
        <w:br/>
        <w:t xml:space="preserve">- </w:t>
      </w:r>
      <w:r w:rsidRPr="00A13BFC">
        <w:rPr>
          <w:b/>
          <w:bCs/>
        </w:rPr>
        <w:t>Medium</w:t>
      </w:r>
      <w:r>
        <w:t>: business cost impact. Or service operation completion is delayed, or only partially achievable.</w:t>
      </w:r>
      <w:r>
        <w:br/>
        <w:t xml:space="preserve">- </w:t>
      </w:r>
      <w:r w:rsidRPr="00A13BFC">
        <w:rPr>
          <w:b/>
          <w:bCs/>
        </w:rPr>
        <w:t>Low</w:t>
      </w:r>
      <w:r>
        <w:t>: no business risk or service impacts.</w:t>
      </w:r>
    </w:p>
    <w:p w14:paraId="10E9F810" w14:textId="2508CF11" w:rsidR="00F55B75" w:rsidRPr="00F55B75" w:rsidRDefault="00F55B75" w:rsidP="00F55B75">
      <w:pPr>
        <w:pStyle w:val="BodyText"/>
        <w:rPr>
          <w:b/>
          <w:bCs/>
          <w:vanish/>
          <w:specVanish/>
        </w:rPr>
      </w:pPr>
      <w:bookmarkStart w:id="113" w:name="Term_ETL"/>
      <w:bookmarkEnd w:id="113"/>
      <w:r w:rsidRPr="00F55B75">
        <w:rPr>
          <w:b/>
          <w:bCs/>
        </w:rPr>
        <w:t>Extract Transform Load (ETL)</w:t>
      </w:r>
    </w:p>
    <w:p w14:paraId="3AA18D00" w14:textId="7C67A55F" w:rsidR="00F55B75" w:rsidRDefault="00F55B75" w:rsidP="00F55B75">
      <w:pPr>
        <w:pStyle w:val="BodyText"/>
      </w:pPr>
      <w:r>
        <w:t xml:space="preserve"> : the process of extracting information from a remote source system – preferably its APIs as opposed to its underlying, non-auditing, </w:t>
      </w:r>
      <w:hyperlink w:anchor="Term_DataStore" w:history="1">
        <w:r w:rsidRPr="00F55B75">
          <w:rPr>
            <w:rStyle w:val="Hyperlink"/>
          </w:rPr>
          <w:t xml:space="preserve">data </w:t>
        </w:r>
        <w:r>
          <w:rPr>
            <w:rStyle w:val="Hyperlink"/>
          </w:rPr>
          <w:t>store</w:t>
        </w:r>
      </w:hyperlink>
      <w:r>
        <w:t xml:space="preserve">), transforming it to be acceptable to a remote target system, and loading it into it via its audited and validated </w:t>
      </w:r>
      <w:hyperlink w:anchor="Term_API" w:history="1">
        <w:r w:rsidRPr="00F55B75">
          <w:rPr>
            <w:rStyle w:val="Hyperlink"/>
          </w:rPr>
          <w:t>API</w:t>
        </w:r>
      </w:hyperlink>
      <w:r>
        <w:t xml:space="preserve">s. </w:t>
      </w:r>
    </w:p>
    <w:p w14:paraId="52786F46" w14:textId="6C1241DD" w:rsidR="005653FE" w:rsidRPr="005653FE" w:rsidRDefault="005653FE" w:rsidP="005653FE">
      <w:pPr>
        <w:pStyle w:val="BodyText"/>
        <w:rPr>
          <w:b/>
          <w:bCs/>
          <w:vanish/>
          <w:specVanish/>
        </w:rPr>
      </w:pPr>
      <w:r>
        <w:rPr>
          <w:b/>
          <w:bCs/>
        </w:rPr>
        <w:t>Fit</w:t>
      </w:r>
    </w:p>
    <w:p w14:paraId="23D4FC8B" w14:textId="68B56027" w:rsidR="005653FE" w:rsidRDefault="005653FE" w:rsidP="005653FE">
      <w:pPr>
        <w:pStyle w:val="BodyText"/>
      </w:pPr>
      <w:r>
        <w:t xml:space="preserve"> </w:t>
      </w:r>
      <w:r w:rsidRPr="005653FE">
        <w:t xml:space="preserve">: see </w:t>
      </w:r>
      <w:hyperlink w:anchor="Term_AcceptanceCriteria" w:history="1">
        <w:r w:rsidRPr="005653FE">
          <w:rPr>
            <w:rStyle w:val="Hyperlink"/>
          </w:rPr>
          <w:t>Acceptance Criteria</w:t>
        </w:r>
      </w:hyperlink>
      <w:r w:rsidRPr="005653FE">
        <w:t>.</w:t>
      </w:r>
    </w:p>
    <w:p w14:paraId="5B8A256A" w14:textId="7582D559" w:rsidR="00272A1C" w:rsidRPr="00F55B75" w:rsidRDefault="00272A1C" w:rsidP="005653FE">
      <w:pPr>
        <w:pStyle w:val="BodyText"/>
        <w:rPr>
          <w:b/>
          <w:bCs/>
          <w:vanish/>
          <w:specVanish/>
        </w:rPr>
      </w:pPr>
      <w:bookmarkStart w:id="114" w:name="Term_GDPR"/>
      <w:bookmarkEnd w:id="114"/>
      <w:r w:rsidRPr="00272A1C">
        <w:rPr>
          <w:b/>
          <w:bCs/>
        </w:rPr>
        <w:t>General Data Protection Regulation (GDPR)</w:t>
      </w:r>
    </w:p>
    <w:p w14:paraId="1EF5BC9C" w14:textId="2F4017D6" w:rsidR="00272A1C" w:rsidRPr="005653FE" w:rsidRDefault="00F55B75" w:rsidP="005653FE">
      <w:pPr>
        <w:pStyle w:val="BodyText"/>
      </w:pPr>
      <w:r>
        <w:t xml:space="preserve"> </w:t>
      </w:r>
      <w:r w:rsidR="00272A1C">
        <w:t>: Regulation (EU) 2016/679.</w:t>
      </w:r>
    </w:p>
    <w:p w14:paraId="7D6CA718" w14:textId="65BC541E" w:rsidR="00F35359" w:rsidRPr="00F35359" w:rsidRDefault="00F35359" w:rsidP="00F35359">
      <w:pPr>
        <w:pStyle w:val="BodyText"/>
        <w:rPr>
          <w:b/>
          <w:bCs/>
          <w:vanish/>
          <w:specVanish/>
        </w:rPr>
      </w:pPr>
      <w:r>
        <w:rPr>
          <w:b/>
          <w:bCs/>
        </w:rPr>
        <w:t>Globally Unique Identifier (GUID)</w:t>
      </w:r>
    </w:p>
    <w:p w14:paraId="2027CE1F" w14:textId="1433DFB3" w:rsidR="00F35359" w:rsidRDefault="00F35359" w:rsidP="00F35359">
      <w:pPr>
        <w:pStyle w:val="BodyText"/>
      </w:pPr>
      <w:r>
        <w:t xml:space="preserve"> </w:t>
      </w:r>
      <w:r w:rsidRPr="00F35359">
        <w:t xml:space="preserve">: incorrect term for a </w:t>
      </w:r>
      <w:hyperlink w:anchor="Term_UUID" w:history="1">
        <w:r w:rsidRPr="00F35359">
          <w:rPr>
            <w:rStyle w:val="Hyperlink"/>
          </w:rPr>
          <w:t>UUID</w:t>
        </w:r>
      </w:hyperlink>
      <w:r w:rsidRPr="00F35359">
        <w:t>.</w:t>
      </w:r>
      <w:r>
        <w:t xml:space="preserve"> Do not use.</w:t>
      </w:r>
    </w:p>
    <w:p w14:paraId="1CC051CF" w14:textId="190F2CDF" w:rsidR="003A1AEB" w:rsidRPr="003A1AEB" w:rsidRDefault="003A1AEB" w:rsidP="00F35359">
      <w:pPr>
        <w:pStyle w:val="BodyText"/>
        <w:rPr>
          <w:b/>
          <w:bCs/>
          <w:vanish/>
          <w:specVanish/>
        </w:rPr>
      </w:pPr>
      <w:bookmarkStart w:id="115" w:name="Term_GraphQL"/>
      <w:bookmarkEnd w:id="115"/>
      <w:r w:rsidRPr="003A1AEB">
        <w:rPr>
          <w:b/>
          <w:bCs/>
        </w:rPr>
        <w:t>GraphQL</w:t>
      </w:r>
    </w:p>
    <w:p w14:paraId="09049037" w14:textId="12435EA1" w:rsidR="003A1AEB" w:rsidRDefault="003A1AEB" w:rsidP="00F35359">
      <w:pPr>
        <w:pStyle w:val="BodyText"/>
      </w:pPr>
      <w:r>
        <w:t xml:space="preserve"> : an </w:t>
      </w:r>
      <w:r w:rsidRPr="003A1AEB">
        <w:rPr>
          <w:i/>
          <w:iCs/>
        </w:rPr>
        <w:t>industry</w:t>
      </w:r>
      <w:r>
        <w:t xml:space="preserve"> standard (as opposed to an </w:t>
      </w:r>
      <w:hyperlink w:anchor="Term_ISO" w:history="1">
        <w:r w:rsidRPr="003A1AEB">
          <w:rPr>
            <w:rStyle w:val="Hyperlink"/>
            <w:i/>
            <w:iCs/>
          </w:rPr>
          <w:t>international</w:t>
        </w:r>
        <w:r w:rsidRPr="003A1AEB">
          <w:rPr>
            <w:rStyle w:val="Hyperlink"/>
          </w:rPr>
          <w:t xml:space="preserve"> standard</w:t>
        </w:r>
      </w:hyperlink>
      <w:r>
        <w:t xml:space="preserve">) based protocol for requesting data from a </w:t>
      </w:r>
      <w:hyperlink w:anchor="Term_GraphQL" w:history="1">
        <w:r w:rsidRPr="003A1AEB">
          <w:rPr>
            <w:rStyle w:val="Hyperlink"/>
          </w:rPr>
          <w:t>queryable</w:t>
        </w:r>
      </w:hyperlink>
      <w:r>
        <w:t xml:space="preserve"> API endpoint.  Note: while similar, GraphQL is not </w:t>
      </w:r>
      <w:hyperlink w:anchor="Term_REST" w:history="1">
        <w:r w:rsidRPr="003A1AEB">
          <w:rPr>
            <w:rStyle w:val="Hyperlink"/>
          </w:rPr>
          <w:t>REST</w:t>
        </w:r>
      </w:hyperlink>
      <w:r>
        <w:t xml:space="preserve"> compliant. To be internationally standards compliant, a system is expected to provide </w:t>
      </w:r>
      <w:hyperlink w:anchor="Term_ODATA" w:history="1">
        <w:r w:rsidRPr="003A1AEB">
          <w:rPr>
            <w:rStyle w:val="Hyperlink"/>
          </w:rPr>
          <w:t>ODATA</w:t>
        </w:r>
      </w:hyperlink>
      <w:r>
        <w:t xml:space="preserve"> based APIs first, then (optionally) GraphQL based </w:t>
      </w:r>
      <w:hyperlink w:anchor="Term_API" w:history="1">
        <w:r w:rsidRPr="003A1AEB">
          <w:rPr>
            <w:rStyle w:val="Hyperlink"/>
          </w:rPr>
          <w:t>API</w:t>
        </w:r>
      </w:hyperlink>
      <w:r>
        <w:t xml:space="preserve"> endpoints.</w:t>
      </w:r>
    </w:p>
    <w:p w14:paraId="59D0960B" w14:textId="45E0C1FA" w:rsidR="000D069D" w:rsidRPr="000D069D" w:rsidRDefault="000D069D" w:rsidP="00F35359">
      <w:pPr>
        <w:pStyle w:val="BodyText"/>
        <w:rPr>
          <w:b/>
          <w:bCs/>
          <w:vanish/>
          <w:specVanish/>
        </w:rPr>
      </w:pPr>
      <w:bookmarkStart w:id="116" w:name="Term_GUID"/>
      <w:bookmarkEnd w:id="116"/>
      <w:r w:rsidRPr="000D069D">
        <w:rPr>
          <w:b/>
          <w:bCs/>
        </w:rPr>
        <w:t>GUID</w:t>
      </w:r>
    </w:p>
    <w:p w14:paraId="421BDD38" w14:textId="0F5C0015" w:rsidR="000D069D" w:rsidRDefault="000D069D" w:rsidP="00F35359">
      <w:pPr>
        <w:pStyle w:val="BodyText"/>
      </w:pPr>
      <w:r>
        <w:t xml:space="preserve"> : </w:t>
      </w:r>
      <w:proofErr w:type="gramStart"/>
      <w:r>
        <w:t>an</w:t>
      </w:r>
      <w:proofErr w:type="gramEnd"/>
      <w:r>
        <w:t xml:space="preserve"> vendor specific term for a UUID. Avoid using, preferring the correct term.</w:t>
      </w:r>
    </w:p>
    <w:p w14:paraId="1118DB38" w14:textId="7390BE30" w:rsidR="00620632" w:rsidRPr="00620632" w:rsidRDefault="00620632" w:rsidP="00F35359">
      <w:pPr>
        <w:pStyle w:val="BodyText"/>
        <w:rPr>
          <w:b/>
          <w:bCs/>
          <w:vanish/>
          <w:specVanish/>
        </w:rPr>
      </w:pPr>
      <w:bookmarkStart w:id="117" w:name="Term_Identity"/>
      <w:bookmarkEnd w:id="117"/>
      <w:r w:rsidRPr="00620632">
        <w:rPr>
          <w:b/>
          <w:bCs/>
        </w:rPr>
        <w:t>Identity</w:t>
      </w:r>
    </w:p>
    <w:p w14:paraId="493F7C42" w14:textId="6E2C7EDC" w:rsidR="00620632" w:rsidRPr="00F35359" w:rsidRDefault="00620632" w:rsidP="00F35359">
      <w:pPr>
        <w:pStyle w:val="BodyText"/>
      </w:pPr>
      <w:r>
        <w:t xml:space="preserve"> : one of many ways a </w:t>
      </w:r>
      <w:hyperlink w:anchor="Term_Person" w:history="1">
        <w:r w:rsidRPr="00620632">
          <w:rPr>
            <w:rStyle w:val="Hyperlink"/>
          </w:rPr>
          <w:t>Person</w:t>
        </w:r>
      </w:hyperlink>
      <w:r>
        <w:t xml:space="preserve"> can present themselves within different systems and/or groups. A physical </w:t>
      </w:r>
      <w:hyperlink w:anchor="Term_Person" w:history="1">
        <w:r w:rsidRPr="00620632">
          <w:rPr>
            <w:rStyle w:val="Hyperlink"/>
          </w:rPr>
          <w:t>person</w:t>
        </w:r>
      </w:hyperlink>
      <w:r>
        <w:t xml:space="preserve">’s identity may have multiple names used within different groups, as well as a </w:t>
      </w:r>
      <w:r w:rsidRPr="00620632">
        <w:rPr>
          <w:i/>
          <w:iCs/>
        </w:rPr>
        <w:t>gender</w:t>
      </w:r>
      <w:r>
        <w:t xml:space="preserve">, not necessarily the same as the Person’s biological </w:t>
      </w:r>
      <w:r w:rsidRPr="00620632">
        <w:rPr>
          <w:i/>
          <w:iCs/>
        </w:rPr>
        <w:t>sex</w:t>
      </w:r>
      <w:r>
        <w:t xml:space="preserve"> at birth. Identities may have different communication channels (mail, email, phone, </w:t>
      </w:r>
      <w:r w:rsidR="00125E54">
        <w:t>SMS</w:t>
      </w:r>
      <w:r>
        <w:t xml:space="preserve">, Instagram, etc.) associated to them, as well as a current location (their GPS location, distinct than their address). Disambiguate from Digital Identity. See </w:t>
      </w:r>
      <w:hyperlink w:anchor="Term_Person" w:history="1">
        <w:r w:rsidRPr="00620632">
          <w:rPr>
            <w:rStyle w:val="Hyperlink"/>
          </w:rPr>
          <w:t>Person</w:t>
        </w:r>
      </w:hyperlink>
      <w:r>
        <w:t>.</w:t>
      </w:r>
    </w:p>
    <w:p w14:paraId="41D2D7C5" w14:textId="3EF49BA6" w:rsidR="0014632E" w:rsidRPr="0014632E" w:rsidRDefault="0014632E" w:rsidP="0014632E">
      <w:pPr>
        <w:pStyle w:val="BodyText"/>
        <w:rPr>
          <w:b/>
          <w:bCs/>
          <w:vanish/>
          <w:specVanish/>
        </w:rPr>
      </w:pPr>
      <w:bookmarkStart w:id="118" w:name="Term_IdP"/>
      <w:bookmarkEnd w:id="118"/>
      <w:r>
        <w:rPr>
          <w:b/>
          <w:bCs/>
        </w:rPr>
        <w:t>Identity Provider (IdP)</w:t>
      </w:r>
    </w:p>
    <w:p w14:paraId="3A55A852" w14:textId="0F9ED220" w:rsidR="0014632E" w:rsidRDefault="0014632E" w:rsidP="0014632E">
      <w:pPr>
        <w:pStyle w:val="BodyText"/>
      </w:pPr>
      <w:r>
        <w:t xml:space="preserve"> </w:t>
      </w:r>
      <w:r w:rsidRPr="0014632E">
        <w:t xml:space="preserve">: a service that manages a person’s credentials, and can use them to validate username and passwords, to return access and/or identity tokens </w:t>
      </w:r>
      <w:r w:rsidR="003A6C52">
        <w:t xml:space="preserve">that cannot be tampered with and are </w:t>
      </w:r>
      <w:r w:rsidRPr="0014632E">
        <w:t xml:space="preserve">trusted by a </w:t>
      </w:r>
      <w:hyperlink w:anchor="Term_DependentService" w:history="1">
        <w:r w:rsidRPr="003A6C52">
          <w:rPr>
            <w:rStyle w:val="Hyperlink"/>
          </w:rPr>
          <w:t>dependent service</w:t>
        </w:r>
      </w:hyperlink>
      <w:r w:rsidRPr="0014632E">
        <w:t xml:space="preserve">, that can be used by </w:t>
      </w:r>
      <w:hyperlink w:anchor="Term_SystemUser" w:history="1">
        <w:r w:rsidRPr="0014632E">
          <w:rPr>
            <w:rStyle w:val="Hyperlink"/>
          </w:rPr>
          <w:t>system users</w:t>
        </w:r>
      </w:hyperlink>
      <w:r w:rsidRPr="0014632E">
        <w:t xml:space="preserve"> without disclosing </w:t>
      </w:r>
      <w:hyperlink w:anchor="Term_ConfidentialInformation" w:history="1">
        <w:r w:rsidRPr="0014632E">
          <w:rPr>
            <w:rStyle w:val="Hyperlink"/>
          </w:rPr>
          <w:t>confidential</w:t>
        </w:r>
      </w:hyperlink>
      <w:r w:rsidRPr="0014632E">
        <w:t xml:space="preserve"> </w:t>
      </w:r>
      <w:hyperlink w:anchor="Term_Credential" w:history="1">
        <w:r w:rsidRPr="0014632E">
          <w:rPr>
            <w:rStyle w:val="Hyperlink"/>
          </w:rPr>
          <w:t>credentials</w:t>
        </w:r>
      </w:hyperlink>
      <w:r w:rsidRPr="0014632E">
        <w:t xml:space="preserve"> to </w:t>
      </w:r>
      <w:hyperlink w:anchor="Term_DependentService" w:history="1">
        <w:r w:rsidR="003A6C52" w:rsidRPr="003A6C52">
          <w:rPr>
            <w:rStyle w:val="Hyperlink"/>
          </w:rPr>
          <w:t>dependent service</w:t>
        </w:r>
      </w:hyperlink>
      <w:r w:rsidRPr="0014632E">
        <w:t xml:space="preserve">s. </w:t>
      </w:r>
      <w:r>
        <w:t xml:space="preserve">A more descriptive term for an IdP might be </w:t>
      </w:r>
      <w:r w:rsidRPr="0014632E">
        <w:rPr>
          <w:i/>
          <w:iCs/>
        </w:rPr>
        <w:t xml:space="preserve">“Identity </w:t>
      </w:r>
      <w:r w:rsidRPr="0014632E">
        <w:rPr>
          <w:u w:val="single"/>
        </w:rPr>
        <w:t>Token</w:t>
      </w:r>
      <w:r w:rsidRPr="0014632E">
        <w:rPr>
          <w:i/>
          <w:iCs/>
        </w:rPr>
        <w:t xml:space="preserve"> Provider”</w:t>
      </w:r>
      <w:r>
        <w:t>.</w:t>
      </w:r>
    </w:p>
    <w:p w14:paraId="6A29F39C" w14:textId="77777777" w:rsidR="00AC3BCB" w:rsidRPr="00AC3BCB" w:rsidRDefault="00AC3BCB" w:rsidP="00AC3BCB">
      <w:pPr>
        <w:pStyle w:val="BodyText"/>
        <w:rPr>
          <w:b/>
          <w:bCs/>
          <w:vanish/>
          <w:specVanish/>
        </w:rPr>
      </w:pPr>
      <w:bookmarkStart w:id="119" w:name="Term_ITC"/>
      <w:bookmarkStart w:id="120" w:name="Term_InfrastructureAsCode"/>
      <w:bookmarkEnd w:id="119"/>
      <w:r w:rsidRPr="00AC3BCB">
        <w:rPr>
          <w:b/>
          <w:bCs/>
        </w:rPr>
        <w:t xml:space="preserve">Information Technology &amp; Communication (ITC) </w:t>
      </w:r>
    </w:p>
    <w:p w14:paraId="66738E06" w14:textId="171AF479" w:rsidR="00AC3BCB" w:rsidRDefault="00AC3BCB" w:rsidP="007918E2">
      <w:pPr>
        <w:pStyle w:val="BodyText"/>
      </w:pPr>
      <w:r>
        <w:t>: the domain of using technology to manage information and communicate it between devices for access by system users.</w:t>
      </w:r>
      <w:r>
        <w:br/>
        <w:t>Specifically, it is about integrating and orchestrating technology (</w:t>
      </w:r>
      <w:hyperlink w:anchor="Term_Infrastructure" w:history="1">
        <w:r w:rsidRPr="00642407">
          <w:rPr>
            <w:rStyle w:val="Hyperlink"/>
          </w:rPr>
          <w:t>infrastructure</w:t>
        </w:r>
      </w:hyperlink>
      <w:r>
        <w:t xml:space="preserve">, </w:t>
      </w:r>
      <w:hyperlink w:anchor="Term_DataStore" w:history="1">
        <w:r w:rsidRPr="00642407">
          <w:rPr>
            <w:rStyle w:val="Hyperlink"/>
          </w:rPr>
          <w:t>data storage</w:t>
        </w:r>
      </w:hyperlink>
      <w:r>
        <w:t xml:space="preserve">, local and remote services) to be put to the use of managing system state data, to in turn manage the communication from and responses back from service clients devices to </w:t>
      </w:r>
      <w:r w:rsidR="007918E2">
        <w:t xml:space="preserve">source </w:t>
      </w:r>
      <w:r>
        <w:t xml:space="preserve">information </w:t>
      </w:r>
      <w:r w:rsidR="007918E2">
        <w:t>systems</w:t>
      </w:r>
      <w:r>
        <w:t xml:space="preserve"> of user </w:t>
      </w:r>
      <w:r w:rsidR="007918E2">
        <w:t>requests to submit or</w:t>
      </w:r>
      <w:r>
        <w:t xml:space="preserve"> access data.</w:t>
      </w:r>
    </w:p>
    <w:p w14:paraId="3A66B0FC" w14:textId="6DEEA539" w:rsidR="007918E2" w:rsidRPr="007918E2" w:rsidRDefault="007918E2" w:rsidP="007918E2">
      <w:pPr>
        <w:pStyle w:val="BodyText"/>
        <w:rPr>
          <w:b/>
          <w:bCs/>
          <w:vanish/>
          <w:specVanish/>
        </w:rPr>
      </w:pPr>
      <w:bookmarkStart w:id="121" w:name="Term_Infrastructure"/>
      <w:bookmarkEnd w:id="121"/>
      <w:r w:rsidRPr="007918E2">
        <w:rPr>
          <w:b/>
          <w:bCs/>
        </w:rPr>
        <w:t>Infrastructure</w:t>
      </w:r>
    </w:p>
    <w:p w14:paraId="3E7ED007" w14:textId="1FF53E87" w:rsidR="007918E2" w:rsidRDefault="007918E2" w:rsidP="007918E2">
      <w:pPr>
        <w:pStyle w:val="BodyText"/>
      </w:pPr>
      <w:r>
        <w:t xml:space="preserve"> : the technology components required to host one or more solution service system(s) in one or more </w:t>
      </w:r>
      <w:hyperlink w:anchor="Term_Environment" w:history="1">
        <w:r w:rsidRPr="00642407">
          <w:rPr>
            <w:rStyle w:val="Hyperlink"/>
          </w:rPr>
          <w:t>environments</w:t>
        </w:r>
      </w:hyperlink>
      <w:r>
        <w:t xml:space="preserve">. Traditionally developed by hand, current best practice is to build it solely with </w:t>
      </w:r>
      <w:hyperlink w:anchor="Term_CustomSupportingCode" w:history="1">
        <w:r w:rsidRPr="007918E2">
          <w:rPr>
            <w:rStyle w:val="Hyperlink"/>
          </w:rPr>
          <w:t>Custom Support</w:t>
        </w:r>
        <w:r>
          <w:rPr>
            <w:rStyle w:val="Hyperlink"/>
          </w:rPr>
          <w:t>ing</w:t>
        </w:r>
        <w:r w:rsidRPr="007918E2">
          <w:rPr>
            <w:rStyle w:val="Hyperlink"/>
          </w:rPr>
          <w:t xml:space="preserve"> Code</w:t>
        </w:r>
      </w:hyperlink>
      <w:r>
        <w:t xml:space="preserve"> (</w:t>
      </w:r>
      <w:hyperlink w:anchor="Term_InfrastructureAsCode" w:history="1">
        <w:r w:rsidRPr="007918E2">
          <w:rPr>
            <w:rStyle w:val="Hyperlink"/>
          </w:rPr>
          <w:t>Infrastructure as Code</w:t>
        </w:r>
      </w:hyperlink>
      <w:r>
        <w:t xml:space="preserve"> and </w:t>
      </w:r>
      <w:hyperlink w:anchor="Term_DbSchemaAsCode" w:history="1">
        <w:r w:rsidRPr="007918E2">
          <w:rPr>
            <w:rStyle w:val="Hyperlink"/>
          </w:rPr>
          <w:t>Database Schema as Code</w:t>
        </w:r>
      </w:hyperlink>
      <w:r>
        <w:t xml:space="preserve"> running within </w:t>
      </w:r>
      <w:hyperlink w:anchor="Term_Pipeline" w:history="1">
        <w:r w:rsidRPr="007918E2">
          <w:rPr>
            <w:rStyle w:val="Hyperlink"/>
          </w:rPr>
          <w:t>pipelines</w:t>
        </w:r>
      </w:hyperlink>
      <w:r>
        <w:t>).</w:t>
      </w:r>
    </w:p>
    <w:p w14:paraId="778A7CDB" w14:textId="4D35BDE1" w:rsidR="00552B50" w:rsidRPr="00552B50" w:rsidRDefault="00552B50" w:rsidP="00B64AAB">
      <w:pPr>
        <w:pStyle w:val="BodyText"/>
        <w:rPr>
          <w:b/>
          <w:bCs/>
          <w:vanish/>
          <w:specVanish/>
        </w:rPr>
      </w:pPr>
      <w:r>
        <w:rPr>
          <w:b/>
          <w:bCs/>
        </w:rPr>
        <w:t>Infrastructure as Code</w:t>
      </w:r>
      <w:r w:rsidR="001B2972">
        <w:rPr>
          <w:b/>
          <w:bCs/>
        </w:rPr>
        <w:t xml:space="preserve"> (IaC)</w:t>
      </w:r>
    </w:p>
    <w:p w14:paraId="4C796492" w14:textId="19D4BE4E" w:rsidR="00552B50" w:rsidRPr="00552B50" w:rsidRDefault="00552B50" w:rsidP="00B64AAB">
      <w:pPr>
        <w:pStyle w:val="BodyText"/>
      </w:pPr>
      <w:r>
        <w:t xml:space="preserve"> </w:t>
      </w:r>
      <w:bookmarkEnd w:id="120"/>
      <w:r w:rsidRPr="00552B50">
        <w:t>: code instructions to build target infrastructure, usually in cloud environments.</w:t>
      </w:r>
      <w:r w:rsidR="001B2972">
        <w:t xml:space="preserve"> See </w:t>
      </w:r>
      <w:hyperlink w:anchor="Term_DbSchemaAsCode" w:history="1">
        <w:r w:rsidR="001B2972" w:rsidRPr="001B2972">
          <w:rPr>
            <w:rStyle w:val="Hyperlink"/>
            <w:i/>
            <w:iCs/>
          </w:rPr>
          <w:t>DsaC</w:t>
        </w:r>
      </w:hyperlink>
      <w:r w:rsidR="001B2972">
        <w:t>.</w:t>
      </w:r>
    </w:p>
    <w:p w14:paraId="6C5D88C0" w14:textId="3A4EAE88" w:rsidR="00B64AAB" w:rsidRPr="00162571" w:rsidRDefault="00B64AAB" w:rsidP="00B64AAB">
      <w:pPr>
        <w:pStyle w:val="BodyText"/>
        <w:rPr>
          <w:b/>
          <w:bCs/>
          <w:vanish/>
          <w:specVanish/>
        </w:rPr>
      </w:pPr>
      <w:r w:rsidRPr="00162571">
        <w:rPr>
          <w:b/>
          <w:bCs/>
        </w:rPr>
        <w:t xml:space="preserve">Installed </w:t>
      </w:r>
    </w:p>
    <w:p w14:paraId="5B541F57" w14:textId="7A82D412" w:rsidR="00B64AAB" w:rsidRDefault="00B64AAB" w:rsidP="00B64AAB">
      <w:pPr>
        <w:pStyle w:val="BodyText"/>
      </w:pPr>
      <w:r>
        <w:t xml:space="preserve"> :</w:t>
      </w:r>
      <w:r w:rsidR="00B53BDE">
        <w:t xml:space="preserve"> a SaaP. Could be </w:t>
      </w:r>
      <w:proofErr w:type="gramStart"/>
      <w:r w:rsidR="00B53BDE">
        <w:t>a</w:t>
      </w:r>
      <w:proofErr w:type="gramEnd"/>
      <w:r w:rsidR="00B53BDE">
        <w:t xml:space="preserve"> either a </w:t>
      </w:r>
      <w:hyperlink w:anchor="Term_CustomSystem" w:history="1">
        <w:r w:rsidR="00B53BDE" w:rsidRPr="00B53BDE">
          <w:rPr>
            <w:rStyle w:val="Hyperlink"/>
          </w:rPr>
          <w:t>custom system</w:t>
        </w:r>
      </w:hyperlink>
      <w:r w:rsidR="00B53BDE">
        <w:t xml:space="preserve"> or finished </w:t>
      </w:r>
      <w:hyperlink w:anchor="Term_OTS" w:history="1">
        <w:r w:rsidR="00B53BDE" w:rsidRPr="00B53BDE">
          <w:rPr>
            <w:rStyle w:val="Hyperlink"/>
          </w:rPr>
          <w:t>Off the Shelf (OTS)</w:t>
        </w:r>
      </w:hyperlink>
      <w:r w:rsidR="00B53BDE">
        <w:t xml:space="preserve"> product.</w:t>
      </w:r>
    </w:p>
    <w:p w14:paraId="228F6FD1" w14:textId="49136CBC" w:rsidR="000A77B9" w:rsidRDefault="000A77B9" w:rsidP="00B64AAB">
      <w:pPr>
        <w:pStyle w:val="BodyText"/>
      </w:pPr>
      <w:bookmarkStart w:id="122" w:name="Term_Interface"/>
      <w:bookmarkEnd w:id="122"/>
      <w:r w:rsidRPr="000A77B9">
        <w:rPr>
          <w:b/>
          <w:bCs/>
        </w:rPr>
        <w:t>Interface</w:t>
      </w:r>
      <w:r>
        <w:rPr>
          <w:b/>
          <w:bCs/>
        </w:rPr>
        <w:t xml:space="preserve"> </w:t>
      </w:r>
      <w:r>
        <w:t xml:space="preserve">: may be a </w:t>
      </w:r>
      <w:r>
        <w:fldChar w:fldCharType="begin"/>
      </w:r>
      <w:r>
        <w:instrText>HYPERLINK \l "Term_UserInterface"</w:instrText>
      </w:r>
      <w:r>
        <w:fldChar w:fldCharType="separate"/>
      </w:r>
      <w:del w:id="123" w:author="Jeremy Hayes" w:date="2024-02-09T11:16:00Z">
        <w:r w:rsidRPr="002E02EF" w:rsidDel="009F0BCC">
          <w:rPr>
            <w:rStyle w:val="Hyperlink"/>
          </w:rPr>
          <w:delText>User</w:delText>
        </w:r>
      </w:del>
      <w:ins w:id="124" w:author="Jeremy Hayes" w:date="2024-02-09T11:16:00Z">
        <w:r w:rsidR="009F0BCC">
          <w:rPr>
            <w:rStyle w:val="Hyperlink"/>
          </w:rPr>
          <w:t>user</w:t>
        </w:r>
      </w:ins>
      <w:r w:rsidRPr="002E02EF">
        <w:rPr>
          <w:rStyle w:val="Hyperlink"/>
        </w:rPr>
        <w:t xml:space="preserve"> Interface</w:t>
      </w:r>
      <w:r>
        <w:rPr>
          <w:rStyle w:val="Hyperlink"/>
        </w:rPr>
        <w:fldChar w:fldCharType="end"/>
      </w:r>
      <w:r>
        <w:t xml:space="preserve"> (Graphical (GUI) or Textual (TUI)) for use by </w:t>
      </w:r>
      <w:r>
        <w:fldChar w:fldCharType="begin"/>
      </w:r>
      <w:r>
        <w:instrText>HYPERLINK \l "Term_SystemUser"</w:instrText>
      </w:r>
      <w:r>
        <w:fldChar w:fldCharType="separate"/>
      </w:r>
      <w:del w:id="125" w:author="Jeremy Hayes" w:date="2024-02-09T12:05:00Z">
        <w:r w:rsidRPr="006E4A4D" w:rsidDel="00587796">
          <w:rPr>
            <w:rStyle w:val="Hyperlink"/>
          </w:rPr>
          <w:delText>S</w:delText>
        </w:r>
      </w:del>
      <w:ins w:id="126" w:author="Jeremy Hayes" w:date="2024-02-09T12:05:00Z">
        <w:r w:rsidR="00587796">
          <w:rPr>
            <w:rStyle w:val="Hyperlink"/>
          </w:rPr>
          <w:t>s</w:t>
        </w:r>
      </w:ins>
      <w:r w:rsidRPr="006E4A4D">
        <w:rPr>
          <w:rStyle w:val="Hyperlink"/>
        </w:rPr>
        <w:t xml:space="preserve">ystem </w:t>
      </w:r>
      <w:del w:id="127" w:author="Jeremy Hayes" w:date="2024-02-09T11:16:00Z">
        <w:r w:rsidRPr="006E4A4D" w:rsidDel="009F0BCC">
          <w:rPr>
            <w:rStyle w:val="Hyperlink"/>
          </w:rPr>
          <w:delText>User</w:delText>
        </w:r>
      </w:del>
      <w:ins w:id="128" w:author="Jeremy Hayes" w:date="2024-02-09T11:16:00Z">
        <w:r w:rsidR="009F0BCC">
          <w:rPr>
            <w:rStyle w:val="Hyperlink"/>
          </w:rPr>
          <w:t>user</w:t>
        </w:r>
      </w:ins>
      <w:r w:rsidRPr="006E4A4D">
        <w:rPr>
          <w:rStyle w:val="Hyperlink"/>
        </w:rPr>
        <w:t>s</w:t>
      </w:r>
      <w:r>
        <w:rPr>
          <w:rStyle w:val="Hyperlink"/>
        </w:rPr>
        <w:fldChar w:fldCharType="end"/>
      </w:r>
      <w:r>
        <w:t>, or Application Programming Interfaces (</w:t>
      </w:r>
      <w:hyperlink w:anchor="Term_API" w:history="1">
        <w:r w:rsidRPr="000F39EE">
          <w:rPr>
            <w:rStyle w:val="Hyperlink"/>
          </w:rPr>
          <w:t>API</w:t>
        </w:r>
      </w:hyperlink>
      <w:r>
        <w:t xml:space="preserve">) for use by third party service consumers to submit Operation </w:t>
      </w:r>
      <w:r w:rsidRPr="000A77B9">
        <w:rPr>
          <w:i/>
          <w:iCs/>
        </w:rPr>
        <w:t>Requests</w:t>
      </w:r>
      <w:r w:rsidRPr="000A77B9">
        <w:t xml:space="preserve"> within a </w:t>
      </w:r>
      <w:r>
        <w:rPr>
          <w:i/>
          <w:iCs/>
        </w:rPr>
        <w:t>Session</w:t>
      </w:r>
      <w:r>
        <w:t xml:space="preserve">. See </w:t>
      </w:r>
      <w:hyperlink w:anchor="Term_View" w:history="1">
        <w:r w:rsidRPr="002E02EF">
          <w:rPr>
            <w:rStyle w:val="Hyperlink"/>
            <w:i/>
            <w:iCs/>
          </w:rPr>
          <w:t>View</w:t>
        </w:r>
      </w:hyperlink>
      <w:r>
        <w:t>.</w:t>
      </w:r>
    </w:p>
    <w:p w14:paraId="616C0F51" w14:textId="54E4737E" w:rsidR="005E49D2" w:rsidRPr="005E49D2" w:rsidRDefault="005E49D2" w:rsidP="00B64AAB">
      <w:pPr>
        <w:pStyle w:val="BodyText"/>
        <w:rPr>
          <w:b/>
          <w:bCs/>
          <w:vanish/>
          <w:specVanish/>
        </w:rPr>
      </w:pPr>
      <w:bookmarkStart w:id="129" w:name="Term_IIBA"/>
      <w:bookmarkEnd w:id="129"/>
      <w:r w:rsidRPr="005E49D2">
        <w:rPr>
          <w:b/>
          <w:bCs/>
        </w:rPr>
        <w:t>International Institute of Business Analysis (IIBA)</w:t>
      </w:r>
    </w:p>
    <w:p w14:paraId="02547020" w14:textId="4A959CAD" w:rsidR="005E49D2" w:rsidRDefault="005E49D2" w:rsidP="00B64AAB">
      <w:pPr>
        <w:pStyle w:val="BodyText"/>
      </w:pPr>
      <w:r>
        <w:t xml:space="preserve"> : stewards of the </w:t>
      </w:r>
      <w:hyperlink w:anchor="Term_BABOK" w:history="1">
        <w:r w:rsidRPr="005E49D2">
          <w:rPr>
            <w:rStyle w:val="Hyperlink"/>
          </w:rPr>
          <w:t>BABOK</w:t>
        </w:r>
      </w:hyperlink>
      <w:r>
        <w:t>, the industry source of best practices for requirement elucidation &amp; defining.</w:t>
      </w:r>
    </w:p>
    <w:p w14:paraId="784BD5F8" w14:textId="022E49C2" w:rsidR="00E74D18" w:rsidRPr="00E74D18" w:rsidRDefault="00E74D18" w:rsidP="00B64AAB">
      <w:pPr>
        <w:pStyle w:val="BodyText"/>
        <w:rPr>
          <w:b/>
          <w:bCs/>
          <w:vanish/>
          <w:specVanish/>
        </w:rPr>
      </w:pPr>
      <w:bookmarkStart w:id="130" w:name="Term_ISO"/>
      <w:bookmarkEnd w:id="130"/>
      <w:r w:rsidRPr="00E74D18">
        <w:rPr>
          <w:b/>
          <w:bCs/>
        </w:rPr>
        <w:t xml:space="preserve">International Standards Organisation (ISO) </w:t>
      </w:r>
    </w:p>
    <w:p w14:paraId="05CCC4D6" w14:textId="036857B9" w:rsidR="00E74D18" w:rsidRDefault="00E74D18" w:rsidP="00B64AAB">
      <w:pPr>
        <w:pStyle w:val="BodyText"/>
      </w:pPr>
      <w:r>
        <w:t>: the international body in charge of developing and maintaining internationally agreed standards, including ones for assessment, development, delivery, storage, transmission, and interoperability.</w:t>
      </w:r>
    </w:p>
    <w:p w14:paraId="41ACB844" w14:textId="6F440D76" w:rsidR="00504B54" w:rsidRPr="00504B54" w:rsidRDefault="00504B54" w:rsidP="00B64AAB">
      <w:pPr>
        <w:pStyle w:val="BodyText"/>
        <w:rPr>
          <w:b/>
          <w:bCs/>
          <w:vanish/>
          <w:specVanish/>
        </w:rPr>
      </w:pPr>
      <w:bookmarkStart w:id="131" w:name="Term_Invitation"/>
      <w:bookmarkEnd w:id="131"/>
      <w:r w:rsidRPr="00504B54">
        <w:rPr>
          <w:b/>
          <w:bCs/>
        </w:rPr>
        <w:t>Invitations</w:t>
      </w:r>
    </w:p>
    <w:p w14:paraId="4C175BAC" w14:textId="0751C5DE" w:rsidR="00504B54" w:rsidRDefault="00504B54" w:rsidP="00B64AAB">
      <w:pPr>
        <w:pStyle w:val="BodyText"/>
      </w:pPr>
      <w:r>
        <w:t xml:space="preserve"> : in the case of systems, a part of the process by which a Person – whether already an existing system user or not -- [optionally Applies to] be Invited to Accept a Role </w:t>
      </w:r>
      <w:r>
        <w:lastRenderedPageBreak/>
        <w:t xml:space="preserve">within a system, at which point an internal authenticated user record is created </w:t>
      </w:r>
      <w:hyperlink w:anchor="Term_JIT" w:history="1">
        <w:r w:rsidRPr="00504B54">
          <w:rPr>
            <w:rStyle w:val="Hyperlink"/>
          </w:rPr>
          <w:t>JIT</w:t>
        </w:r>
      </w:hyperlink>
      <w:r>
        <w:t xml:space="preserve"> if required. </w:t>
      </w:r>
      <w:r w:rsidR="00CC7AB4">
        <w:t xml:space="preserve">See </w:t>
      </w:r>
      <w:hyperlink w:anchor="Term_JIT" w:history="1">
        <w:r w:rsidR="00CC7AB4" w:rsidRPr="00CC7AB4">
          <w:rPr>
            <w:rStyle w:val="Hyperlink"/>
          </w:rPr>
          <w:t>JIT</w:t>
        </w:r>
      </w:hyperlink>
      <w:r w:rsidR="00CC7AB4">
        <w:t xml:space="preserve"> and </w:t>
      </w:r>
      <w:hyperlink w:anchor="Term_SCIM" w:history="1">
        <w:r w:rsidR="00CC7AB4" w:rsidRPr="00CC7AB4">
          <w:rPr>
            <w:rStyle w:val="Hyperlink"/>
          </w:rPr>
          <w:t>SCIM</w:t>
        </w:r>
      </w:hyperlink>
      <w:r w:rsidR="00CC7AB4">
        <w:t>.</w:t>
      </w:r>
      <w:r>
        <w:t xml:space="preserve"> </w:t>
      </w:r>
    </w:p>
    <w:p w14:paraId="0DBD6A7D" w14:textId="2919AEB4" w:rsidR="00CC7AB4" w:rsidRPr="00CC7AB4" w:rsidRDefault="00CC7AB4" w:rsidP="00B64AAB">
      <w:pPr>
        <w:pStyle w:val="BodyText"/>
        <w:rPr>
          <w:b/>
          <w:bCs/>
          <w:vanish/>
          <w:specVanish/>
        </w:rPr>
      </w:pPr>
      <w:bookmarkStart w:id="132" w:name="Term_ISO_25010"/>
      <w:bookmarkEnd w:id="132"/>
      <w:r w:rsidRPr="00CC7AB4">
        <w:rPr>
          <w:b/>
          <w:bCs/>
        </w:rPr>
        <w:t>ISO-25010</w:t>
      </w:r>
    </w:p>
    <w:p w14:paraId="6D9EB831" w14:textId="19FAE462" w:rsidR="00CC7AB4" w:rsidRDefault="00CC7AB4" w:rsidP="00B64AAB">
      <w:pPr>
        <w:pStyle w:val="BodyText"/>
      </w:pPr>
      <w:r>
        <w:t xml:space="preserve"> : international standard defining desirable Qualities of </w:t>
      </w:r>
      <w:r w:rsidRPr="000B6666">
        <w:rPr>
          <w:i/>
          <w:iCs/>
          <w:u w:val="single"/>
        </w:rPr>
        <w:t>Systems</w:t>
      </w:r>
      <w:r w:rsidR="000B6666">
        <w:rPr>
          <w:i/>
          <w:iCs/>
        </w:rPr>
        <w:t>,</w:t>
      </w:r>
      <w:r w:rsidR="000B6666">
        <w:t xml:space="preserve"> in turn supporting qualities of data (see </w:t>
      </w:r>
      <w:hyperlink w:anchor="Term_ISO_25012" w:history="1">
        <w:r w:rsidR="000B6666" w:rsidRPr="000B6666">
          <w:rPr>
            <w:rStyle w:val="Hyperlink"/>
          </w:rPr>
          <w:t>ISO-25012</w:t>
        </w:r>
      </w:hyperlink>
      <w:r w:rsidR="000B6666">
        <w:t xml:space="preserve">), and ultimately user experience (see </w:t>
      </w:r>
      <w:hyperlink w:anchor="Term_ISO_25022" w:history="1">
        <w:r w:rsidR="000B6666" w:rsidRPr="000B6666">
          <w:rPr>
            <w:rStyle w:val="Hyperlink"/>
          </w:rPr>
          <w:t>ISO-25022</w:t>
        </w:r>
      </w:hyperlink>
      <w:r w:rsidR="000B6666">
        <w:t>).</w:t>
      </w:r>
    </w:p>
    <w:p w14:paraId="5C0A4425" w14:textId="7F0215AA" w:rsidR="00CC7AB4" w:rsidRPr="00CC7AB4" w:rsidRDefault="00CC7AB4" w:rsidP="00B64AAB">
      <w:pPr>
        <w:pStyle w:val="BodyText"/>
        <w:rPr>
          <w:b/>
          <w:bCs/>
          <w:vanish/>
          <w:specVanish/>
        </w:rPr>
      </w:pPr>
      <w:bookmarkStart w:id="133" w:name="Term_ISO_25012"/>
      <w:bookmarkEnd w:id="133"/>
      <w:r w:rsidRPr="00CC7AB4">
        <w:rPr>
          <w:b/>
          <w:bCs/>
        </w:rPr>
        <w:t>ISO-25012</w:t>
      </w:r>
    </w:p>
    <w:p w14:paraId="723FDE68" w14:textId="03D7BC03" w:rsidR="00CC7AB4" w:rsidRDefault="00CC7AB4" w:rsidP="00B64AAB">
      <w:pPr>
        <w:pStyle w:val="BodyText"/>
      </w:pPr>
      <w:r>
        <w:t xml:space="preserve"> : international standard defining desirable Qualities of System </w:t>
      </w:r>
      <w:r w:rsidRPr="000B6666">
        <w:rPr>
          <w:i/>
          <w:iCs/>
          <w:u w:val="single"/>
        </w:rPr>
        <w:t>Data</w:t>
      </w:r>
      <w:r>
        <w:t>.</w:t>
      </w:r>
    </w:p>
    <w:p w14:paraId="11F1DEB0" w14:textId="1B3C8A3B" w:rsidR="00CC7AB4" w:rsidRPr="00CC7AB4" w:rsidRDefault="00CC7AB4" w:rsidP="00B64AAB">
      <w:pPr>
        <w:pStyle w:val="BodyText"/>
        <w:rPr>
          <w:b/>
          <w:bCs/>
          <w:vanish/>
          <w:specVanish/>
        </w:rPr>
      </w:pPr>
      <w:bookmarkStart w:id="134" w:name="Term_ISO_25022"/>
      <w:bookmarkEnd w:id="134"/>
      <w:r w:rsidRPr="00CC7AB4">
        <w:rPr>
          <w:b/>
          <w:bCs/>
        </w:rPr>
        <w:t>ISO-25022</w:t>
      </w:r>
    </w:p>
    <w:p w14:paraId="32F129E4" w14:textId="67FE32DA" w:rsidR="00CC7AB4" w:rsidRDefault="00CC7AB4" w:rsidP="00B64AAB">
      <w:pPr>
        <w:pStyle w:val="BodyText"/>
      </w:pPr>
      <w:r>
        <w:t xml:space="preserve"> : international standard defining desirable Qualities of the Experience </w:t>
      </w:r>
      <w:del w:id="135" w:author="Jeremy Hayes" w:date="2024-02-09T11:16:00Z">
        <w:r w:rsidDel="009F0BCC">
          <w:delText>User</w:delText>
        </w:r>
      </w:del>
      <w:ins w:id="136" w:author="Jeremy Hayes" w:date="2024-02-09T11:16:00Z">
        <w:r w:rsidR="009F0BCC">
          <w:t>user</w:t>
        </w:r>
      </w:ins>
      <w:r>
        <w:t xml:space="preserve">s have when using </w:t>
      </w:r>
      <w:r w:rsidRPr="000B6666">
        <w:rPr>
          <w:i/>
          <w:iCs/>
          <w:u w:val="single"/>
        </w:rPr>
        <w:t>Systems</w:t>
      </w:r>
      <w:r>
        <w:t xml:space="preserve"> (see </w:t>
      </w:r>
      <w:hyperlink w:anchor="Term_ISO_25010" w:history="1">
        <w:r w:rsidRPr="000B6666">
          <w:rPr>
            <w:rStyle w:val="Hyperlink"/>
          </w:rPr>
          <w:t>ISO-25010</w:t>
        </w:r>
      </w:hyperlink>
      <w:r>
        <w:t xml:space="preserve">) to </w:t>
      </w:r>
      <w:r w:rsidR="000B6666">
        <w:t>access and manage</w:t>
      </w:r>
      <w:r>
        <w:t xml:space="preserve"> </w:t>
      </w:r>
      <w:r w:rsidRPr="000B6666">
        <w:rPr>
          <w:i/>
          <w:iCs/>
          <w:u w:val="single"/>
        </w:rPr>
        <w:t>Data</w:t>
      </w:r>
      <w:r>
        <w:t xml:space="preserve"> (see </w:t>
      </w:r>
      <w:hyperlink w:anchor="Term_ISO_25012" w:history="1">
        <w:r w:rsidRPr="000B6666">
          <w:rPr>
            <w:rStyle w:val="Hyperlink"/>
          </w:rPr>
          <w:t>ISO-25012</w:t>
        </w:r>
      </w:hyperlink>
      <w:r>
        <w:t>).</w:t>
      </w:r>
    </w:p>
    <w:p w14:paraId="7FC3ECD2" w14:textId="64F941EC" w:rsidR="00CC7AB4" w:rsidRPr="00CC7AB4" w:rsidRDefault="00CC7AB4" w:rsidP="00B64AAB">
      <w:pPr>
        <w:pStyle w:val="BodyText"/>
        <w:rPr>
          <w:b/>
          <w:bCs/>
          <w:vanish/>
          <w:specVanish/>
        </w:rPr>
      </w:pPr>
      <w:bookmarkStart w:id="137" w:name="Term_ISO_27001"/>
      <w:bookmarkEnd w:id="137"/>
      <w:r w:rsidRPr="00CC7AB4">
        <w:rPr>
          <w:b/>
          <w:bCs/>
        </w:rPr>
        <w:t xml:space="preserve">ISO-27001 </w:t>
      </w:r>
      <w:r>
        <w:rPr>
          <w:b/>
          <w:bCs/>
        </w:rPr>
        <w:t xml:space="preserve">Information Security, </w:t>
      </w:r>
      <w:proofErr w:type="gramStart"/>
      <w:r>
        <w:rPr>
          <w:b/>
          <w:bCs/>
        </w:rPr>
        <w:t>Cybersecurity</w:t>
      </w:r>
      <w:proofErr w:type="gramEnd"/>
      <w:r>
        <w:rPr>
          <w:b/>
          <w:bCs/>
        </w:rPr>
        <w:t xml:space="preserve"> and privacy protection</w:t>
      </w:r>
      <w:r w:rsidRPr="00CC7AB4">
        <w:rPr>
          <w:b/>
          <w:bCs/>
        </w:rPr>
        <w:t xml:space="preserve"> </w:t>
      </w:r>
    </w:p>
    <w:p w14:paraId="54F4E0DA" w14:textId="71336291" w:rsidR="00CC7AB4" w:rsidRDefault="00CC7AB4" w:rsidP="00CC7AB4">
      <w:pPr>
        <w:pStyle w:val="BodyText"/>
        <w:ind w:left="720"/>
      </w:pPr>
      <w:r>
        <w:t xml:space="preserve"> : </w:t>
      </w:r>
      <w:r w:rsidRPr="00CC7AB4">
        <w:t xml:space="preserve">guidance for companies of any size and from all sectors of activity on establishing, implementing, </w:t>
      </w:r>
      <w:proofErr w:type="gramStart"/>
      <w:r w:rsidRPr="00CC7AB4">
        <w:t>maintaining</w:t>
      </w:r>
      <w:proofErr w:type="gramEnd"/>
      <w:r w:rsidRPr="00CC7AB4">
        <w:t xml:space="preserve"> and continually improving an information security management system.</w:t>
      </w:r>
    </w:p>
    <w:p w14:paraId="22E7DC1A" w14:textId="09C17407" w:rsidR="00CC7AB4" w:rsidRDefault="00CC7AB4" w:rsidP="00CC7AB4">
      <w:pPr>
        <w:pStyle w:val="BodyText"/>
        <w:ind w:left="720"/>
      </w:pPr>
      <w:r w:rsidRPr="00CC7AB4">
        <w:rPr>
          <w:b/>
          <w:bCs/>
        </w:rPr>
        <w:t>Important:</w:t>
      </w:r>
      <w:r>
        <w:t xml:space="preserve"> While </w:t>
      </w:r>
      <w:r w:rsidRPr="00CC7AB4">
        <w:rPr>
          <w:i/>
          <w:iCs/>
        </w:rPr>
        <w:t>Level 1</w:t>
      </w:r>
      <w:r>
        <w:t xml:space="preserve"> means a company has self</w:t>
      </w:r>
      <w:r w:rsidR="000B6666">
        <w:t>-</w:t>
      </w:r>
      <w:r>
        <w:t xml:space="preserve">assessed their capability of adhering to ISO-27001 outcomes, </w:t>
      </w:r>
      <w:r w:rsidRPr="00CC7AB4">
        <w:rPr>
          <w:i/>
          <w:iCs/>
        </w:rPr>
        <w:t>Level 2</w:t>
      </w:r>
      <w:r>
        <w:t xml:space="preserve"> indicates the assessment has been done </w:t>
      </w:r>
      <w:r w:rsidRPr="00CC7AB4">
        <w:rPr>
          <w:i/>
          <w:iCs/>
        </w:rPr>
        <w:t>by a</w:t>
      </w:r>
      <w:r>
        <w:rPr>
          <w:i/>
          <w:iCs/>
        </w:rPr>
        <w:t>n independent</w:t>
      </w:r>
      <w:r w:rsidRPr="00CC7AB4">
        <w:rPr>
          <w:i/>
          <w:iCs/>
        </w:rPr>
        <w:t xml:space="preserve"> 3</w:t>
      </w:r>
      <w:r w:rsidRPr="00CC7AB4">
        <w:rPr>
          <w:i/>
          <w:iCs/>
          <w:vertAlign w:val="superscript"/>
        </w:rPr>
        <w:t>rd</w:t>
      </w:r>
      <w:r w:rsidRPr="00CC7AB4">
        <w:rPr>
          <w:i/>
          <w:iCs/>
        </w:rPr>
        <w:t xml:space="preserve"> party</w:t>
      </w:r>
      <w:r>
        <w:rPr>
          <w:i/>
          <w:iCs/>
        </w:rPr>
        <w:t>.</w:t>
      </w:r>
    </w:p>
    <w:p w14:paraId="627B7B3E" w14:textId="6FD07839" w:rsidR="00504B54" w:rsidRPr="00504B54" w:rsidRDefault="00504B54" w:rsidP="00B64AAB">
      <w:pPr>
        <w:pStyle w:val="BodyText"/>
        <w:rPr>
          <w:b/>
          <w:bCs/>
          <w:vanish/>
          <w:specVanish/>
        </w:rPr>
      </w:pPr>
      <w:bookmarkStart w:id="138" w:name="Term_JIT"/>
      <w:bookmarkEnd w:id="138"/>
      <w:r w:rsidRPr="00504B54">
        <w:rPr>
          <w:b/>
          <w:bCs/>
        </w:rPr>
        <w:t>Just In Time (JIT)</w:t>
      </w:r>
    </w:p>
    <w:p w14:paraId="5E4F6734" w14:textId="0FE9C1E0" w:rsidR="00504B54" w:rsidRDefault="00504B54" w:rsidP="00B64AAB">
      <w:pPr>
        <w:pStyle w:val="BodyText"/>
      </w:pPr>
      <w:r>
        <w:t xml:space="preserve"> : in the case of system user creation, this means than the creation of an internal authenticated </w:t>
      </w:r>
      <w:r>
        <w:fldChar w:fldCharType="begin"/>
      </w:r>
      <w:r>
        <w:instrText>HYPERLINK \l "Term_SystemUser"</w:instrText>
      </w:r>
      <w:r>
        <w:fldChar w:fldCharType="separate"/>
      </w:r>
      <w:del w:id="139" w:author="Jeremy Hayes" w:date="2024-02-09T12:06:00Z">
        <w:r w:rsidRPr="00504B54" w:rsidDel="00587796">
          <w:rPr>
            <w:rStyle w:val="Hyperlink"/>
          </w:rPr>
          <w:delText>S</w:delText>
        </w:r>
      </w:del>
      <w:ins w:id="140" w:author="Jeremy Hayes" w:date="2024-02-09T12:06:00Z">
        <w:r w:rsidR="00587796">
          <w:rPr>
            <w:rStyle w:val="Hyperlink"/>
          </w:rPr>
          <w:t>s</w:t>
        </w:r>
      </w:ins>
      <w:r w:rsidRPr="00504B54">
        <w:rPr>
          <w:rStyle w:val="Hyperlink"/>
        </w:rPr>
        <w:t xml:space="preserve">ystem </w:t>
      </w:r>
      <w:del w:id="141" w:author="Jeremy Hayes" w:date="2024-02-09T11:16:00Z">
        <w:r w:rsidRPr="00504B54" w:rsidDel="009F0BCC">
          <w:rPr>
            <w:rStyle w:val="Hyperlink"/>
          </w:rPr>
          <w:delText>User</w:delText>
        </w:r>
      </w:del>
      <w:ins w:id="142" w:author="Jeremy Hayes" w:date="2024-02-09T11:16:00Z">
        <w:r w:rsidR="009F0BCC">
          <w:rPr>
            <w:rStyle w:val="Hyperlink"/>
          </w:rPr>
          <w:t>user</w:t>
        </w:r>
      </w:ins>
      <w:r>
        <w:rPr>
          <w:rStyle w:val="Hyperlink"/>
        </w:rPr>
        <w:fldChar w:fldCharType="end"/>
      </w:r>
      <w:r>
        <w:t xml:space="preserve"> record is deferred until </w:t>
      </w:r>
      <w:proofErr w:type="gramStart"/>
      <w:r>
        <w:t>an</w:t>
      </w:r>
      <w:proofErr w:type="gramEnd"/>
      <w:r>
        <w:t xml:space="preserve"> user authenticates themselves and actually begins using the system. Most often associated to </w:t>
      </w:r>
      <w:hyperlink w:anchor="Term_Invitation" w:history="1">
        <w:r w:rsidRPr="00504B54">
          <w:rPr>
            <w:rStyle w:val="Hyperlink"/>
          </w:rPr>
          <w:t>Invitations</w:t>
        </w:r>
      </w:hyperlink>
      <w:r>
        <w:t xml:space="preserve">. See </w:t>
      </w:r>
      <w:hyperlink w:anchor="Term_SCIM" w:history="1">
        <w:r w:rsidRPr="00504B54">
          <w:rPr>
            <w:rStyle w:val="Hyperlink"/>
          </w:rPr>
          <w:t>SCIM</w:t>
        </w:r>
      </w:hyperlink>
      <w:r>
        <w:t>.</w:t>
      </w:r>
    </w:p>
    <w:p w14:paraId="5B757D67" w14:textId="1BE552E9" w:rsidR="006E6983" w:rsidRPr="006E6983" w:rsidRDefault="006E6983" w:rsidP="00B64AAB">
      <w:pPr>
        <w:pStyle w:val="BodyText"/>
        <w:rPr>
          <w:b/>
          <w:bCs/>
          <w:vanish/>
          <w:specVanish/>
        </w:rPr>
      </w:pPr>
      <w:bookmarkStart w:id="143" w:name="Term_LogicalDelete"/>
      <w:bookmarkEnd w:id="143"/>
      <w:r w:rsidRPr="006E6983">
        <w:rPr>
          <w:b/>
          <w:bCs/>
        </w:rPr>
        <w:t>Logical Deletion</w:t>
      </w:r>
    </w:p>
    <w:p w14:paraId="71B3A48C" w14:textId="1AB37B48" w:rsidR="006E6983" w:rsidRDefault="006E6983" w:rsidP="00B64AAB">
      <w:pPr>
        <w:pStyle w:val="BodyText"/>
      </w:pPr>
      <w:r>
        <w:t xml:space="preserve"> : the act of changing a state flag on a record to remove it from future returns. Often the basis of providing end users Undo capabilities. See </w:t>
      </w:r>
      <w:hyperlink w:anchor="Term_Archiving" w:history="1">
        <w:r w:rsidRPr="006E6983">
          <w:rPr>
            <w:rStyle w:val="Hyperlink"/>
          </w:rPr>
          <w:t>Archiving</w:t>
        </w:r>
      </w:hyperlink>
      <w:r>
        <w:t>.</w:t>
      </w:r>
    </w:p>
    <w:p w14:paraId="0A46B9BF" w14:textId="0FCDC36E" w:rsidR="006E6983" w:rsidRPr="006E6983" w:rsidRDefault="006E6983" w:rsidP="00B64AAB">
      <w:pPr>
        <w:pStyle w:val="BodyText"/>
        <w:rPr>
          <w:b/>
          <w:bCs/>
          <w:vanish/>
          <w:specVanish/>
        </w:rPr>
      </w:pPr>
      <w:bookmarkStart w:id="144" w:name="Term_LogicalStateChange"/>
      <w:bookmarkEnd w:id="144"/>
      <w:r w:rsidRPr="006E6983">
        <w:rPr>
          <w:b/>
          <w:bCs/>
        </w:rPr>
        <w:t xml:space="preserve">Logical State Change </w:t>
      </w:r>
    </w:p>
    <w:p w14:paraId="17E08C3E" w14:textId="60FA0999" w:rsidR="006E6983" w:rsidRDefault="006E6983" w:rsidP="00B64AAB">
      <w:pPr>
        <w:pStyle w:val="BodyText"/>
      </w:pPr>
      <w:r>
        <w:t xml:space="preserve"> : a flag-based method of </w:t>
      </w:r>
      <w:r w:rsidR="0032591D">
        <w:t>controlling</w:t>
      </w:r>
      <w:r>
        <w:t xml:space="preserve"> the inclusion of records in search operations. See </w:t>
      </w:r>
      <w:hyperlink w:anchor="Term_Archiving" w:history="1">
        <w:r w:rsidRPr="006E6983">
          <w:rPr>
            <w:rStyle w:val="Hyperlink"/>
          </w:rPr>
          <w:t>Archiving</w:t>
        </w:r>
      </w:hyperlink>
      <w:r>
        <w:t xml:space="preserve"> , </w:t>
      </w:r>
      <w:hyperlink w:anchor="Term_LogicalDelete" w:history="1">
        <w:r w:rsidRPr="006E6983">
          <w:rPr>
            <w:rStyle w:val="Hyperlink"/>
          </w:rPr>
          <w:t>Logical Deletion</w:t>
        </w:r>
      </w:hyperlink>
      <w:r>
        <w:t xml:space="preserve"> and </w:t>
      </w:r>
      <w:hyperlink w:anchor="Term_Workflow" w:history="1">
        <w:r w:rsidR="00272A1C" w:rsidRPr="00272A1C">
          <w:rPr>
            <w:rStyle w:val="Hyperlink"/>
          </w:rPr>
          <w:t>workflow</w:t>
        </w:r>
      </w:hyperlink>
      <w:r>
        <w:t xml:space="preserve"> management.</w:t>
      </w:r>
    </w:p>
    <w:p w14:paraId="5C7DC2AB" w14:textId="13E4A1B7" w:rsidR="003178FD" w:rsidRPr="00F20E3F" w:rsidRDefault="003178FD" w:rsidP="003178FD">
      <w:pPr>
        <w:pStyle w:val="BodyText"/>
        <w:rPr>
          <w:b/>
          <w:bCs/>
          <w:vanish/>
          <w:specVanish/>
        </w:rPr>
      </w:pPr>
      <w:r w:rsidRPr="00F20E3F">
        <w:rPr>
          <w:b/>
          <w:bCs/>
        </w:rPr>
        <w:t>[Logical] User Role Catalogue</w:t>
      </w:r>
    </w:p>
    <w:p w14:paraId="5FA20677" w14:textId="01F14326" w:rsidR="003178FD" w:rsidRDefault="003178FD" w:rsidP="003178FD">
      <w:pPr>
        <w:pStyle w:val="BodyText"/>
      </w:pPr>
      <w:r>
        <w:t xml:space="preserve"> : a list or catalogue of logical </w:t>
      </w:r>
      <w:del w:id="145" w:author="Jeremy Hayes" w:date="2024-02-09T11:16:00Z">
        <w:r w:rsidDel="009F0BCC">
          <w:delText>Roles</w:delText>
        </w:r>
      </w:del>
      <w:ins w:id="146" w:author="Jeremy Hayes" w:date="2024-02-09T11:16:00Z">
        <w:r w:rsidR="009F0BCC">
          <w:t>roles</w:t>
        </w:r>
      </w:ins>
      <w:r>
        <w:t xml:space="preserve">, used to develop a </w:t>
      </w:r>
      <w:hyperlink w:anchor="Term_LogicalUserRoleMatrix" w:history="1">
        <w:r w:rsidRPr="00736F99">
          <w:rPr>
            <w:rStyle w:val="Hyperlink"/>
          </w:rPr>
          <w:t>Logical User Role Matrix</w:t>
        </w:r>
      </w:hyperlink>
      <w:r>
        <w:t>.</w:t>
      </w:r>
    </w:p>
    <w:p w14:paraId="65DEF618" w14:textId="2571B396" w:rsidR="003178FD" w:rsidRPr="00F20E3F" w:rsidRDefault="003178FD" w:rsidP="003178FD">
      <w:pPr>
        <w:pStyle w:val="BodyText"/>
        <w:rPr>
          <w:b/>
          <w:bCs/>
          <w:vanish/>
          <w:specVanish/>
        </w:rPr>
      </w:pPr>
      <w:bookmarkStart w:id="147" w:name="Term_UserRoleMatrix"/>
      <w:bookmarkStart w:id="148" w:name="Term_LogicalUserRoleMatrix"/>
      <w:bookmarkEnd w:id="147"/>
      <w:bookmarkEnd w:id="148"/>
      <w:r>
        <w:rPr>
          <w:b/>
          <w:bCs/>
        </w:rPr>
        <w:t xml:space="preserve">[Logical] </w:t>
      </w:r>
      <w:r w:rsidRPr="00F20E3F">
        <w:rPr>
          <w:b/>
          <w:bCs/>
        </w:rPr>
        <w:t xml:space="preserve">User Role Matrix </w:t>
      </w:r>
    </w:p>
    <w:p w14:paraId="5EB4E338" w14:textId="184F8D3D" w:rsidR="003178FD" w:rsidRDefault="003178FD" w:rsidP="00B64AAB">
      <w:pPr>
        <w:pStyle w:val="BodyText"/>
      </w:pPr>
      <w:r>
        <w:t xml:space="preserve">: developed from a </w:t>
      </w:r>
      <w:hyperlink w:anchor="Term_LogicalUserRoleCatalogue" w:history="1">
        <w:r w:rsidRPr="00736F99">
          <w:rPr>
            <w:rStyle w:val="Hyperlink"/>
          </w:rPr>
          <w:t>Logical User Role Catalogue</w:t>
        </w:r>
      </w:hyperlink>
      <w:r>
        <w:t xml:space="preserve">, a matrix of logical roles to logical permissions. Used to develop RFPs. Based on Respondents, progressed to a </w:t>
      </w:r>
      <w:hyperlink w:anchor="Term_UserRoleMatrix" w:history="1">
        <w:r w:rsidRPr="00736F99">
          <w:rPr>
            <w:rStyle w:val="Hyperlink"/>
          </w:rPr>
          <w:t>[System] User Role Matrix</w:t>
        </w:r>
      </w:hyperlink>
      <w:r>
        <w:t>.</w:t>
      </w:r>
    </w:p>
    <w:p w14:paraId="290D8577" w14:textId="2BD97740" w:rsidR="005E2F80" w:rsidRPr="005E2F80" w:rsidRDefault="005E2F80" w:rsidP="00B64AAB">
      <w:pPr>
        <w:pStyle w:val="BodyText"/>
        <w:rPr>
          <w:b/>
          <w:bCs/>
          <w:vanish/>
          <w:specVanish/>
        </w:rPr>
      </w:pPr>
      <w:bookmarkStart w:id="149" w:name="Term_MailServer"/>
      <w:bookmarkEnd w:id="149"/>
      <w:r w:rsidRPr="005E2F80">
        <w:rPr>
          <w:b/>
          <w:bCs/>
        </w:rPr>
        <w:t>Mail Server</w:t>
      </w:r>
    </w:p>
    <w:p w14:paraId="05AE988C" w14:textId="029D70F7" w:rsidR="005E2F80" w:rsidRDefault="005E2F80" w:rsidP="00B64AAB">
      <w:pPr>
        <w:pStyle w:val="BodyText"/>
      </w:pPr>
      <w:r>
        <w:t xml:space="preserve"> : combination of an </w:t>
      </w:r>
      <w:hyperlink w:anchor="Term_Mail_MTA" w:history="1">
        <w:r w:rsidRPr="005E2F80">
          <w:rPr>
            <w:rStyle w:val="Hyperlink"/>
          </w:rPr>
          <w:t>MTA</w:t>
        </w:r>
      </w:hyperlink>
      <w:r>
        <w:t xml:space="preserve"> and </w:t>
      </w:r>
      <w:hyperlink w:anchor="Term_Mail_MDA" w:history="1">
        <w:r w:rsidRPr="005E2F80">
          <w:rPr>
            <w:rStyle w:val="Hyperlink"/>
          </w:rPr>
          <w:t>MDA</w:t>
        </w:r>
      </w:hyperlink>
      <w:r>
        <w:t>.</w:t>
      </w:r>
    </w:p>
    <w:p w14:paraId="2B3EE49C" w14:textId="74D9D076" w:rsidR="005E2F80" w:rsidRPr="005E2F80" w:rsidRDefault="005E2F80" w:rsidP="00B64AAB">
      <w:pPr>
        <w:pStyle w:val="BodyText"/>
        <w:rPr>
          <w:b/>
          <w:bCs/>
          <w:vanish/>
          <w:specVanish/>
        </w:rPr>
      </w:pPr>
      <w:bookmarkStart w:id="150" w:name="Term_Mail_MDA"/>
      <w:bookmarkEnd w:id="150"/>
      <w:r w:rsidRPr="005E2F80">
        <w:rPr>
          <w:b/>
          <w:bCs/>
        </w:rPr>
        <w:t>Mail Delivery Agent (MDA)</w:t>
      </w:r>
    </w:p>
    <w:p w14:paraId="052A1A36" w14:textId="0B8DB87C" w:rsidR="005E2F80" w:rsidRDefault="005E2F80" w:rsidP="00B64AAB">
      <w:pPr>
        <w:pStyle w:val="BodyText"/>
      </w:pPr>
      <w:r>
        <w:t xml:space="preserve"> :  most </w:t>
      </w:r>
      <w:hyperlink w:anchor="Term_MailServer" w:history="1">
        <w:r w:rsidRPr="005E2F80">
          <w:rPr>
            <w:rStyle w:val="Hyperlink"/>
          </w:rPr>
          <w:t>email servers</w:t>
        </w:r>
      </w:hyperlink>
      <w:r>
        <w:t xml:space="preserve"> are both an </w:t>
      </w:r>
      <w:hyperlink w:anchor="Term_Mail_MTA" w:history="1">
        <w:r w:rsidRPr="005E2F80">
          <w:rPr>
            <w:rStyle w:val="Hyperlink"/>
          </w:rPr>
          <w:t>MTA</w:t>
        </w:r>
      </w:hyperlink>
      <w:r>
        <w:t xml:space="preserve"> and an </w:t>
      </w:r>
      <w:hyperlink w:anchor="Term_Mail_MDA" w:history="1">
        <w:r w:rsidRPr="005E2F80">
          <w:rPr>
            <w:rStyle w:val="Hyperlink"/>
          </w:rPr>
          <w:t>MDA</w:t>
        </w:r>
      </w:hyperlink>
      <w:r>
        <w:t xml:space="preserve">, but most services don’t receive messages, only send them, so only need integration to </w:t>
      </w:r>
      <w:hyperlink w:anchor="Term_Mail_MTA" w:history="1">
        <w:r w:rsidRPr="005E2F80">
          <w:rPr>
            <w:rStyle w:val="Hyperlink"/>
          </w:rPr>
          <w:t>MTA</w:t>
        </w:r>
      </w:hyperlink>
      <w:r>
        <w:t xml:space="preserve"> functionality (using SMTP, not POP/IMAP). </w:t>
      </w:r>
    </w:p>
    <w:p w14:paraId="64BD5069" w14:textId="7A0DD629" w:rsidR="005E2F80" w:rsidRPr="005E2F80" w:rsidRDefault="005E2F80" w:rsidP="00B64AAB">
      <w:pPr>
        <w:pStyle w:val="BodyText"/>
        <w:rPr>
          <w:b/>
          <w:bCs/>
          <w:vanish/>
          <w:specVanish/>
        </w:rPr>
      </w:pPr>
      <w:bookmarkStart w:id="151" w:name="Term_Mail_MTA"/>
      <w:bookmarkEnd w:id="151"/>
      <w:r w:rsidRPr="005E2F80">
        <w:rPr>
          <w:b/>
          <w:bCs/>
        </w:rPr>
        <w:t>Mail Transfer Agent (MTA)</w:t>
      </w:r>
    </w:p>
    <w:p w14:paraId="7B16AD97" w14:textId="6AEF1374" w:rsidR="005E2F80" w:rsidRDefault="005E2F80" w:rsidP="00B64AAB">
      <w:pPr>
        <w:pStyle w:val="BodyText"/>
      </w:pPr>
      <w:r>
        <w:t xml:space="preserve"> : most </w:t>
      </w:r>
      <w:hyperlink w:anchor="Term_MailServer" w:history="1">
        <w:r w:rsidRPr="005E2F80">
          <w:rPr>
            <w:rStyle w:val="Hyperlink"/>
          </w:rPr>
          <w:t>email servers</w:t>
        </w:r>
      </w:hyperlink>
      <w:r>
        <w:t xml:space="preserve"> are both an </w:t>
      </w:r>
      <w:hyperlink w:anchor="Term_Mail_MTA" w:history="1">
        <w:r w:rsidRPr="005E2F80">
          <w:rPr>
            <w:rStyle w:val="Hyperlink"/>
          </w:rPr>
          <w:t>MTA</w:t>
        </w:r>
      </w:hyperlink>
      <w:r>
        <w:t xml:space="preserve"> and an </w:t>
      </w:r>
      <w:hyperlink w:anchor="Term_Mail_MDA" w:history="1">
        <w:r w:rsidRPr="005E2F80">
          <w:rPr>
            <w:rStyle w:val="Hyperlink"/>
          </w:rPr>
          <w:t>MDA</w:t>
        </w:r>
      </w:hyperlink>
      <w:r>
        <w:t xml:space="preserve">, but most services only require integration with the </w:t>
      </w:r>
      <w:hyperlink w:anchor="Term_Mail_MTA" w:history="1">
        <w:r w:rsidRPr="005E2F80">
          <w:rPr>
            <w:rStyle w:val="Hyperlink"/>
          </w:rPr>
          <w:t>MTA</w:t>
        </w:r>
      </w:hyperlink>
      <w:r>
        <w:t xml:space="preserve"> part (using SMTP, not POP/IMAP).</w:t>
      </w:r>
    </w:p>
    <w:p w14:paraId="63F5593B" w14:textId="3F63A9EB" w:rsidR="0002448A" w:rsidRPr="0002448A" w:rsidRDefault="0002448A" w:rsidP="00B64AAB">
      <w:pPr>
        <w:pStyle w:val="BodyText"/>
        <w:rPr>
          <w:b/>
          <w:bCs/>
          <w:vanish/>
          <w:specVanish/>
        </w:rPr>
      </w:pPr>
      <w:bookmarkStart w:id="152" w:name="Term_Majority"/>
      <w:bookmarkEnd w:id="152"/>
      <w:r w:rsidRPr="0002448A">
        <w:rPr>
          <w:b/>
          <w:bCs/>
        </w:rPr>
        <w:t>Majority</w:t>
      </w:r>
    </w:p>
    <w:p w14:paraId="0EAB4091" w14:textId="4FB42783" w:rsidR="0002448A" w:rsidRDefault="0002448A" w:rsidP="00B64AAB">
      <w:pPr>
        <w:pStyle w:val="BodyText"/>
      </w:pPr>
      <w:r>
        <w:t xml:space="preserve"> : the mid value of a data set, plus a small value (e.g., +1). See </w:t>
      </w:r>
      <w:hyperlink w:anchor="Term_QualifiedMajority" w:history="1">
        <w:r w:rsidRPr="0002448A">
          <w:rPr>
            <w:rStyle w:val="Hyperlink"/>
          </w:rPr>
          <w:t>Qualified Majority</w:t>
        </w:r>
      </w:hyperlink>
      <w:r>
        <w:t xml:space="preserve">, </w:t>
      </w:r>
      <w:hyperlink w:anchor="Term_Mean" w:history="1">
        <w:r w:rsidRPr="0002448A">
          <w:rPr>
            <w:rStyle w:val="Hyperlink"/>
          </w:rPr>
          <w:t>Mean</w:t>
        </w:r>
      </w:hyperlink>
      <w:r>
        <w:t xml:space="preserve"> and </w:t>
      </w:r>
      <w:hyperlink w:anchor="Term_Median" w:history="1">
        <w:r w:rsidRPr="0002448A">
          <w:rPr>
            <w:rStyle w:val="Hyperlink"/>
          </w:rPr>
          <w:t>Median</w:t>
        </w:r>
      </w:hyperlink>
      <w:r>
        <w:t>.</w:t>
      </w:r>
    </w:p>
    <w:p w14:paraId="11DED55B" w14:textId="27BBF879" w:rsidR="00697A17" w:rsidRPr="00697A17" w:rsidRDefault="00697A17" w:rsidP="00B64AAB">
      <w:pPr>
        <w:pStyle w:val="BodyText"/>
        <w:rPr>
          <w:b/>
          <w:bCs/>
          <w:vanish/>
          <w:specVanish/>
        </w:rPr>
      </w:pPr>
      <w:bookmarkStart w:id="153" w:name="Term_MASO"/>
      <w:bookmarkEnd w:id="153"/>
      <w:r w:rsidRPr="00697A17">
        <w:rPr>
          <w:b/>
          <w:bCs/>
        </w:rPr>
        <w:t>Maximum Allowable System Outage (MASO)</w:t>
      </w:r>
    </w:p>
    <w:p w14:paraId="09DEAA06" w14:textId="7DDD74F0" w:rsidR="00697A17" w:rsidRDefault="00697A17" w:rsidP="00B64AAB">
      <w:pPr>
        <w:pStyle w:val="BodyText"/>
      </w:pPr>
      <w:r>
        <w:t xml:space="preserve"> : TODO</w:t>
      </w:r>
    </w:p>
    <w:p w14:paraId="0B252742" w14:textId="2F613E6D" w:rsidR="00366AAA" w:rsidRPr="00FE43F0" w:rsidRDefault="00366AAA" w:rsidP="00B64AAB">
      <w:pPr>
        <w:pStyle w:val="BodyText"/>
        <w:rPr>
          <w:b/>
          <w:bCs/>
          <w:vanish/>
          <w:specVanish/>
        </w:rPr>
      </w:pPr>
      <w:bookmarkStart w:id="154" w:name="Term_MTD"/>
      <w:bookmarkEnd w:id="154"/>
      <w:r w:rsidRPr="00366AAA">
        <w:rPr>
          <w:b/>
          <w:bCs/>
        </w:rPr>
        <w:lastRenderedPageBreak/>
        <w:t>Maximum Tolerable Downtime (MTD)</w:t>
      </w:r>
    </w:p>
    <w:p w14:paraId="07D4A942" w14:textId="45B5DBAB" w:rsidR="00366AAA" w:rsidRDefault="00FE43F0" w:rsidP="00B64AAB">
      <w:pPr>
        <w:pStyle w:val="BodyText"/>
      </w:pPr>
      <w:r>
        <w:t xml:space="preserve"> </w:t>
      </w:r>
      <w:r w:rsidR="00366AAA">
        <w:t>: the duration of time between an event and when users can return to using the system. It is composed of RTO plus WRT.</w:t>
      </w:r>
    </w:p>
    <w:p w14:paraId="776A1931" w14:textId="406B5703" w:rsidR="007C181A" w:rsidRPr="007C181A" w:rsidRDefault="007C181A" w:rsidP="00B64AAB">
      <w:pPr>
        <w:pStyle w:val="BodyText"/>
        <w:rPr>
          <w:b/>
          <w:bCs/>
          <w:vanish/>
          <w:specVanish/>
        </w:rPr>
      </w:pPr>
      <w:bookmarkStart w:id="155" w:name="Term_MADL"/>
      <w:bookmarkEnd w:id="155"/>
      <w:r w:rsidRPr="007C181A">
        <w:rPr>
          <w:b/>
          <w:bCs/>
        </w:rPr>
        <w:t>Maximum Allowable Data Low (MADL)</w:t>
      </w:r>
    </w:p>
    <w:p w14:paraId="2656558C" w14:textId="5DC4FA0E" w:rsidR="007C181A" w:rsidRDefault="007C181A" w:rsidP="00B64AAB">
      <w:pPr>
        <w:pStyle w:val="BodyText"/>
      </w:pPr>
      <w:r>
        <w:t xml:space="preserve"> : See </w:t>
      </w:r>
      <w:hyperlink w:anchor="Term_RPO" w:history="1">
        <w:r w:rsidR="00697A17" w:rsidRPr="00697A17">
          <w:rPr>
            <w:rStyle w:val="Hyperlink"/>
          </w:rPr>
          <w:t>R</w:t>
        </w:r>
        <w:r w:rsidRPr="00697A17">
          <w:rPr>
            <w:rStyle w:val="Hyperlink"/>
          </w:rPr>
          <w:t>TO</w:t>
        </w:r>
      </w:hyperlink>
      <w:r>
        <w:t>.</w:t>
      </w:r>
    </w:p>
    <w:p w14:paraId="4E69C3B9" w14:textId="328C3D31" w:rsidR="00AC3BCB" w:rsidRPr="00AC3BCB" w:rsidRDefault="00AC3BCB" w:rsidP="00B64AAB">
      <w:pPr>
        <w:pStyle w:val="BodyText"/>
        <w:rPr>
          <w:b/>
          <w:bCs/>
          <w:vanish/>
          <w:specVanish/>
        </w:rPr>
      </w:pPr>
      <w:bookmarkStart w:id="156" w:name="Term_Mean"/>
      <w:bookmarkEnd w:id="156"/>
      <w:r w:rsidRPr="00AC3BCB">
        <w:rPr>
          <w:b/>
          <w:bCs/>
        </w:rPr>
        <w:t>Mean</w:t>
      </w:r>
    </w:p>
    <w:p w14:paraId="35CD1086" w14:textId="1B36E7B7" w:rsidR="00AC3BCB" w:rsidRDefault="00AC3BCB" w:rsidP="00B64AAB">
      <w:pPr>
        <w:pStyle w:val="BodyText"/>
      </w:pPr>
      <w:r>
        <w:t xml:space="preserve"> : the result of summing all numbers in a data set and dividing them by the number of values in the set. See </w:t>
      </w:r>
      <w:hyperlink w:anchor="Term_Average" w:history="1">
        <w:r w:rsidRPr="00AC3BCB">
          <w:rPr>
            <w:rStyle w:val="Hyperlink"/>
          </w:rPr>
          <w:t>Average</w:t>
        </w:r>
      </w:hyperlink>
      <w:r w:rsidR="00B26348">
        <w:t xml:space="preserve"> and </w:t>
      </w:r>
      <w:hyperlink w:anchor="Term_Quartile" w:history="1">
        <w:r w:rsidR="00B26348" w:rsidRPr="00B26348">
          <w:rPr>
            <w:rStyle w:val="Hyperlink"/>
          </w:rPr>
          <w:t>Quartile</w:t>
        </w:r>
      </w:hyperlink>
      <w:r>
        <w:t xml:space="preserve">. Contrast with </w:t>
      </w:r>
      <w:hyperlink w:anchor="Term_Median" w:history="1">
        <w:r w:rsidRPr="00AC3BCB">
          <w:rPr>
            <w:rStyle w:val="Hyperlink"/>
          </w:rPr>
          <w:t>Median</w:t>
        </w:r>
      </w:hyperlink>
      <w:r>
        <w:t>.</w:t>
      </w:r>
    </w:p>
    <w:p w14:paraId="3D48ACAF" w14:textId="77777777" w:rsidR="00FA258D" w:rsidRPr="00FA258D" w:rsidRDefault="00FA258D" w:rsidP="00B64AAB">
      <w:pPr>
        <w:pStyle w:val="BodyText"/>
        <w:rPr>
          <w:b/>
          <w:bCs/>
          <w:vanish/>
          <w:specVanish/>
        </w:rPr>
      </w:pPr>
      <w:bookmarkStart w:id="157" w:name="Term_Media"/>
      <w:bookmarkEnd w:id="157"/>
      <w:r w:rsidRPr="00FA258D">
        <w:rPr>
          <w:b/>
          <w:bCs/>
        </w:rPr>
        <w:t>Media</w:t>
      </w:r>
    </w:p>
    <w:p w14:paraId="63E69069" w14:textId="0F605119" w:rsidR="00FA258D" w:rsidRDefault="00FA258D" w:rsidP="00B64AAB">
      <w:pPr>
        <w:pStyle w:val="BodyText"/>
      </w:pPr>
      <w:r>
        <w:t xml:space="preserve"> : text, images, sound, video, 3d models, virtual experiences uploaded to systems, usually described using </w:t>
      </w:r>
      <w:hyperlink w:anchor="Term_Metadata" w:history="1">
        <w:r w:rsidRPr="00FA258D">
          <w:rPr>
            <w:rStyle w:val="Hyperlink"/>
          </w:rPr>
          <w:t>metadata</w:t>
        </w:r>
      </w:hyperlink>
      <w:r>
        <w:t xml:space="preserve"> records for later re-discovery.</w:t>
      </w:r>
    </w:p>
    <w:p w14:paraId="568CD056" w14:textId="08FFA195" w:rsidR="00AC3BCB" w:rsidRPr="00AC3BCB" w:rsidRDefault="00AC3BCB" w:rsidP="00B64AAB">
      <w:pPr>
        <w:pStyle w:val="BodyText"/>
        <w:rPr>
          <w:b/>
          <w:bCs/>
          <w:vanish/>
          <w:specVanish/>
        </w:rPr>
      </w:pPr>
      <w:bookmarkStart w:id="158" w:name="Term_Median"/>
      <w:bookmarkEnd w:id="158"/>
      <w:r w:rsidRPr="00AC3BCB">
        <w:rPr>
          <w:b/>
          <w:bCs/>
        </w:rPr>
        <w:t>Median</w:t>
      </w:r>
    </w:p>
    <w:p w14:paraId="12A8296D" w14:textId="10984C34" w:rsidR="00AC3BCB" w:rsidRDefault="00AC3BCB" w:rsidP="00B64AAB">
      <w:pPr>
        <w:pStyle w:val="BodyText"/>
      </w:pPr>
      <w:r>
        <w:t xml:space="preserve"> : the middle value when a data set is ordered from least to greatest. See </w:t>
      </w:r>
      <w:hyperlink w:anchor="Term_MidwayPoint" w:history="1">
        <w:r w:rsidRPr="00AC3BCB">
          <w:rPr>
            <w:rStyle w:val="Hyperlink"/>
          </w:rPr>
          <w:t>Midway Point</w:t>
        </w:r>
      </w:hyperlink>
      <w:r>
        <w:t xml:space="preserve">. </w:t>
      </w:r>
      <w:r>
        <w:tab/>
        <w:t xml:space="preserve">Contrast with </w:t>
      </w:r>
      <w:hyperlink w:anchor="Term_Mean" w:history="1">
        <w:r w:rsidRPr="00AC3BCB">
          <w:rPr>
            <w:rStyle w:val="Hyperlink"/>
          </w:rPr>
          <w:t>Mean</w:t>
        </w:r>
      </w:hyperlink>
      <w:r>
        <w:t>.</w:t>
      </w:r>
    </w:p>
    <w:p w14:paraId="18653875" w14:textId="416940EA" w:rsidR="00FA258D" w:rsidRPr="00FA258D" w:rsidRDefault="00FA258D" w:rsidP="00B64AAB">
      <w:pPr>
        <w:pStyle w:val="BodyText"/>
        <w:rPr>
          <w:b/>
          <w:bCs/>
          <w:vanish/>
          <w:specVanish/>
        </w:rPr>
      </w:pPr>
      <w:bookmarkStart w:id="159" w:name="Term_Metadata"/>
      <w:bookmarkEnd w:id="159"/>
      <w:r w:rsidRPr="00FA258D">
        <w:rPr>
          <w:b/>
          <w:bCs/>
        </w:rPr>
        <w:t>Metadata</w:t>
      </w:r>
    </w:p>
    <w:p w14:paraId="66462EBF" w14:textId="278FB40B" w:rsidR="00FA258D" w:rsidRDefault="00FA258D" w:rsidP="00B64AAB">
      <w:pPr>
        <w:pStyle w:val="BodyText"/>
      </w:pPr>
      <w:r>
        <w:t xml:space="preserve"> : information about another entity (in the context of </w:t>
      </w:r>
      <w:hyperlink w:anchor="Term_System" w:history="1">
        <w:r w:rsidRPr="00FA258D">
          <w:rPr>
            <w:rStyle w:val="Hyperlink"/>
          </w:rPr>
          <w:t>systems</w:t>
        </w:r>
      </w:hyperlink>
      <w:r>
        <w:t xml:space="preserve">, this is often </w:t>
      </w:r>
      <w:hyperlink w:anchor="Term_Media" w:history="1">
        <w:r w:rsidRPr="00FA258D">
          <w:rPr>
            <w:rStyle w:val="Hyperlink"/>
          </w:rPr>
          <w:t>media</w:t>
        </w:r>
      </w:hyperlink>
      <w:r>
        <w:t xml:space="preserve">). Metadata for </w:t>
      </w:r>
      <w:hyperlink w:anchor="Term_Resource" w:history="1">
        <w:r w:rsidRPr="00E213A8">
          <w:rPr>
            <w:rStyle w:val="Hyperlink"/>
          </w:rPr>
          <w:t>resource</w:t>
        </w:r>
      </w:hyperlink>
      <w:r>
        <w:t>s may include but is not limited to:</w:t>
      </w:r>
    </w:p>
    <w:p w14:paraId="62544A8A" w14:textId="53CC971B" w:rsidR="00587796" w:rsidRPr="00587796" w:rsidRDefault="00E213A8">
      <w:pPr>
        <w:pStyle w:val="BodyText"/>
        <w:numPr>
          <w:ilvl w:val="0"/>
          <w:numId w:val="9"/>
        </w:numPr>
      </w:pPr>
      <w:r w:rsidRPr="00587796">
        <w:t>Classification (Security, Curriculum, etc.)</w:t>
      </w:r>
    </w:p>
    <w:p w14:paraId="10EC8C00" w14:textId="76B0FAEE" w:rsidR="00587796" w:rsidRPr="00587796" w:rsidRDefault="00FA258D">
      <w:pPr>
        <w:pStyle w:val="BodyText"/>
        <w:numPr>
          <w:ilvl w:val="0"/>
          <w:numId w:val="9"/>
        </w:numPr>
      </w:pPr>
      <w:r w:rsidRPr="00587796">
        <w:t xml:space="preserve">State (Draft, Rejected Accepted, Released, etc.), </w:t>
      </w:r>
    </w:p>
    <w:p w14:paraId="01039519" w14:textId="0A7D74BB" w:rsidR="00587796" w:rsidRPr="00587796" w:rsidRDefault="00FA258D">
      <w:pPr>
        <w:pStyle w:val="BodyText"/>
        <w:numPr>
          <w:ilvl w:val="0"/>
          <w:numId w:val="9"/>
        </w:numPr>
      </w:pPr>
      <w:r w:rsidRPr="00587796">
        <w:t>Technical (Size, Dimensions, Type)</w:t>
      </w:r>
    </w:p>
    <w:p w14:paraId="1EF39524" w14:textId="1F354572" w:rsidR="00587796" w:rsidRPr="00587796" w:rsidRDefault="00FA258D">
      <w:pPr>
        <w:pStyle w:val="BodyText"/>
        <w:numPr>
          <w:ilvl w:val="0"/>
          <w:numId w:val="9"/>
        </w:numPr>
      </w:pPr>
      <w:r w:rsidRPr="00587796">
        <w:t>Source Information (Original Name, Source Identifier(s),</w:t>
      </w:r>
      <w:r w:rsidR="00125E54" w:rsidRPr="00587796">
        <w:t xml:space="preserve"> </w:t>
      </w:r>
      <w:r w:rsidRPr="00587796">
        <w:t>GPS</w:t>
      </w:r>
      <w:r w:rsidR="00E74D18" w:rsidRPr="00587796">
        <w:t xml:space="preserve"> coordinates, etc.</w:t>
      </w:r>
      <w:r w:rsidRPr="00587796">
        <w:t>)</w:t>
      </w:r>
    </w:p>
    <w:p w14:paraId="284BB832" w14:textId="04A817D7" w:rsidR="00587796" w:rsidRPr="00587796" w:rsidRDefault="00FA258D">
      <w:pPr>
        <w:pStyle w:val="BodyText"/>
        <w:numPr>
          <w:ilvl w:val="0"/>
          <w:numId w:val="9"/>
        </w:numPr>
      </w:pPr>
      <w:r w:rsidRPr="00587796">
        <w:t>Current Context (Folder, Tags)</w:t>
      </w:r>
    </w:p>
    <w:p w14:paraId="62ACE20B" w14:textId="2191C40D" w:rsidR="00587796" w:rsidRPr="00587796" w:rsidRDefault="00FA258D">
      <w:pPr>
        <w:pStyle w:val="BodyText"/>
        <w:numPr>
          <w:ilvl w:val="0"/>
          <w:numId w:val="9"/>
        </w:numPr>
      </w:pPr>
      <w:r w:rsidRPr="00587796">
        <w:t>Description (Title, Description)</w:t>
      </w:r>
    </w:p>
    <w:p w14:paraId="7B5BA215" w14:textId="6E0A6153" w:rsidR="00FA258D" w:rsidRPr="00587796" w:rsidRDefault="00FA258D">
      <w:pPr>
        <w:pStyle w:val="BodyText"/>
        <w:numPr>
          <w:ilvl w:val="0"/>
          <w:numId w:val="9"/>
        </w:numPr>
      </w:pPr>
      <w:r w:rsidRPr="00587796">
        <w:t>Content (Summary)</w:t>
      </w:r>
    </w:p>
    <w:p w14:paraId="5AB41A53" w14:textId="2CF62AD0" w:rsidR="00AC3BCB" w:rsidRPr="00AC3BCB" w:rsidRDefault="00AC3BCB" w:rsidP="00B64AAB">
      <w:pPr>
        <w:pStyle w:val="BodyText"/>
        <w:rPr>
          <w:b/>
          <w:bCs/>
          <w:vanish/>
          <w:specVanish/>
        </w:rPr>
      </w:pPr>
      <w:bookmarkStart w:id="160" w:name="Term_MidwayPoint"/>
      <w:bookmarkEnd w:id="160"/>
      <w:r w:rsidRPr="00AC3BCB">
        <w:rPr>
          <w:b/>
          <w:bCs/>
        </w:rPr>
        <w:t>Midway Point</w:t>
      </w:r>
    </w:p>
    <w:p w14:paraId="694A38CD" w14:textId="18FB48BF" w:rsidR="00AC3BCB" w:rsidRDefault="00AC3BCB" w:rsidP="00B64AAB">
      <w:pPr>
        <w:pStyle w:val="BodyText"/>
      </w:pPr>
      <w:r>
        <w:t xml:space="preserve"> : See </w:t>
      </w:r>
      <w:hyperlink w:anchor="Term_Median" w:history="1">
        <w:r w:rsidRPr="00AC3BCB">
          <w:rPr>
            <w:rStyle w:val="Hyperlink"/>
          </w:rPr>
          <w:t>Median</w:t>
        </w:r>
      </w:hyperlink>
      <w:r w:rsidR="00B26348">
        <w:t xml:space="preserve"> and </w:t>
      </w:r>
      <w:hyperlink w:anchor="Term_Quartile" w:history="1">
        <w:r w:rsidR="00B26348" w:rsidRPr="00B26348">
          <w:rPr>
            <w:rStyle w:val="Hyperlink"/>
          </w:rPr>
          <w:t>Quartile</w:t>
        </w:r>
      </w:hyperlink>
      <w:r>
        <w:t xml:space="preserve">. Contrast with </w:t>
      </w:r>
      <w:hyperlink w:anchor="Term_Average" w:history="1">
        <w:r w:rsidRPr="00AC3BCB">
          <w:rPr>
            <w:rStyle w:val="Hyperlink"/>
          </w:rPr>
          <w:t>Average</w:t>
        </w:r>
      </w:hyperlink>
      <w:r>
        <w:t>.</w:t>
      </w:r>
    </w:p>
    <w:p w14:paraId="4678B44A" w14:textId="3287A240" w:rsidR="005150F5" w:rsidRPr="005150F5" w:rsidRDefault="005150F5" w:rsidP="00B64AAB">
      <w:pPr>
        <w:pStyle w:val="BodyText"/>
        <w:rPr>
          <w:b/>
          <w:bCs/>
          <w:vanish/>
          <w:specVanish/>
        </w:rPr>
      </w:pPr>
      <w:bookmarkStart w:id="161" w:name="Term_MPA"/>
      <w:bookmarkEnd w:id="161"/>
      <w:r w:rsidRPr="005150F5">
        <w:rPr>
          <w:b/>
          <w:bCs/>
        </w:rPr>
        <w:t>Multi-Page App (MPA)</w:t>
      </w:r>
    </w:p>
    <w:p w14:paraId="74CD7ABF" w14:textId="37CEBAD0" w:rsidR="005150F5" w:rsidRDefault="005150F5" w:rsidP="00B64AAB">
      <w:pPr>
        <w:pStyle w:val="BodyText"/>
      </w:pPr>
      <w:r>
        <w:t xml:space="preserve"> : a traditional approach to developing service </w:t>
      </w:r>
      <w:r w:rsidR="00D20472">
        <w:t xml:space="preserve">graphical user </w:t>
      </w:r>
      <w:r>
        <w:t>interfaces</w:t>
      </w:r>
      <w:r w:rsidR="00D20472">
        <w:t xml:space="preserve"> (GUIs)</w:t>
      </w:r>
      <w:r>
        <w:t xml:space="preserve">, developing a new view on the server for each request. Consumes more resources. Contrast with </w:t>
      </w:r>
      <w:hyperlink w:anchor="Term_SPA" w:history="1">
        <w:r w:rsidRPr="005150F5">
          <w:rPr>
            <w:rStyle w:val="Hyperlink"/>
          </w:rPr>
          <w:t>SPA</w:t>
        </w:r>
      </w:hyperlink>
      <w:r>
        <w:t>.</w:t>
      </w:r>
    </w:p>
    <w:p w14:paraId="31673493" w14:textId="4BBAD1E2" w:rsidR="00113DB2" w:rsidRPr="003778EA" w:rsidRDefault="00113DB2" w:rsidP="00B64AAB">
      <w:pPr>
        <w:pStyle w:val="BodyText"/>
        <w:rPr>
          <w:b/>
          <w:bCs/>
          <w:vanish/>
          <w:specVanish/>
        </w:rPr>
      </w:pPr>
      <w:bookmarkStart w:id="162" w:name="Term_MIME"/>
      <w:bookmarkEnd w:id="162"/>
      <w:r w:rsidRPr="003778EA">
        <w:rPr>
          <w:b/>
          <w:bCs/>
        </w:rPr>
        <w:t>Multipurpose Internet Mail Extensions (MIME)</w:t>
      </w:r>
      <w:r w:rsidR="003778EA">
        <w:rPr>
          <w:b/>
          <w:bCs/>
        </w:rPr>
        <w:t xml:space="preserve"> type</w:t>
      </w:r>
    </w:p>
    <w:p w14:paraId="246525EC" w14:textId="4A6EDFC5" w:rsidR="00113DB2" w:rsidRDefault="003778EA" w:rsidP="00B64AAB">
      <w:pPr>
        <w:pStyle w:val="BodyText"/>
      </w:pPr>
      <w:r>
        <w:t xml:space="preserve"> </w:t>
      </w:r>
      <w:r w:rsidR="00113DB2">
        <w:t xml:space="preserve">: as defined by RFC 2045, </w:t>
      </w:r>
      <w:r>
        <w:t xml:space="preserve">the nature and format of a document. </w:t>
      </w:r>
      <w:r w:rsidR="00113DB2">
        <w:t xml:space="preserve"> </w:t>
      </w:r>
    </w:p>
    <w:p w14:paraId="0EC4A5F0" w14:textId="13CDAC90" w:rsidR="00663AF7" w:rsidRPr="00430B89" w:rsidRDefault="00663AF7" w:rsidP="00B64AAB">
      <w:pPr>
        <w:pStyle w:val="BodyText"/>
        <w:rPr>
          <w:b/>
          <w:bCs/>
          <w:vanish/>
          <w:specVanish/>
        </w:rPr>
      </w:pPr>
      <w:bookmarkStart w:id="163" w:name="Term_MVP"/>
      <w:bookmarkEnd w:id="163"/>
      <w:r w:rsidRPr="00430B89">
        <w:rPr>
          <w:b/>
          <w:bCs/>
        </w:rPr>
        <w:t>MVP</w:t>
      </w:r>
    </w:p>
    <w:p w14:paraId="44B538A9" w14:textId="2490E22C" w:rsidR="00663AF7" w:rsidRDefault="00430B89" w:rsidP="00B64AAB">
      <w:pPr>
        <w:pStyle w:val="BodyText"/>
      </w:pPr>
      <w:r>
        <w:t xml:space="preserve"> </w:t>
      </w:r>
      <w:r w:rsidR="00663AF7">
        <w:t xml:space="preserve">: acronym for </w:t>
      </w:r>
      <w:r w:rsidR="00663AF7" w:rsidRPr="00430B89">
        <w:rPr>
          <w:i/>
          <w:iCs/>
        </w:rPr>
        <w:t>Minimum Viable Product</w:t>
      </w:r>
      <w:r w:rsidR="00663AF7">
        <w:t xml:space="preserve">, but too often </w:t>
      </w:r>
      <w:r>
        <w:t xml:space="preserve">-- due to a fundamental misunderstanding and misapplication of </w:t>
      </w:r>
      <w:hyperlink w:anchor="Term_Agile" w:history="1">
        <w:r w:rsidRPr="00430B89">
          <w:rPr>
            <w:rStyle w:val="Hyperlink"/>
          </w:rPr>
          <w:t>Agile</w:t>
        </w:r>
      </w:hyperlink>
      <w:r>
        <w:t xml:space="preserve"> methodologies -- becomes instead the acronym for </w:t>
      </w:r>
      <w:r w:rsidRPr="00430B89">
        <w:rPr>
          <w:i/>
          <w:iCs/>
        </w:rPr>
        <w:t>Missing Valuable Planning</w:t>
      </w:r>
      <w:r>
        <w:t>.</w:t>
      </w:r>
    </w:p>
    <w:p w14:paraId="4FD49906" w14:textId="64E73009" w:rsidR="00F76BDF" w:rsidRPr="00F76BDF" w:rsidRDefault="00F76BDF" w:rsidP="00B64AAB">
      <w:pPr>
        <w:pStyle w:val="BodyText"/>
        <w:rPr>
          <w:b/>
          <w:bCs/>
          <w:vanish/>
          <w:specVanish/>
        </w:rPr>
      </w:pPr>
      <w:bookmarkStart w:id="164" w:name="Term_NonFunctionalRequirements"/>
      <w:bookmarkEnd w:id="164"/>
      <w:r w:rsidRPr="00F76BDF">
        <w:rPr>
          <w:b/>
          <w:bCs/>
        </w:rPr>
        <w:t xml:space="preserve">Non-Functional Requirements </w:t>
      </w:r>
    </w:p>
    <w:p w14:paraId="1F16B23C" w14:textId="7CB53602" w:rsidR="00F76BDF" w:rsidRDefault="00F76BDF" w:rsidP="00B64AAB">
      <w:pPr>
        <w:pStyle w:val="BodyText"/>
      </w:pPr>
      <w:r>
        <w:t xml:space="preserve"> : requirements defining the system, </w:t>
      </w:r>
      <w:proofErr w:type="gramStart"/>
      <w:r>
        <w:t>data</w:t>
      </w:r>
      <w:proofErr w:type="gramEnd"/>
      <w:r>
        <w:t xml:space="preserve"> and user experience quality obligations.</w:t>
      </w:r>
    </w:p>
    <w:p w14:paraId="57F46417" w14:textId="55B0B912" w:rsidR="0039312E" w:rsidRPr="0039312E" w:rsidRDefault="0039312E" w:rsidP="00B64AAB">
      <w:pPr>
        <w:pStyle w:val="BodyText"/>
        <w:rPr>
          <w:b/>
          <w:bCs/>
          <w:vanish/>
          <w:specVanish/>
        </w:rPr>
      </w:pPr>
      <w:bookmarkStart w:id="165" w:name="Term_NonProductionDataEnvironment"/>
      <w:bookmarkEnd w:id="165"/>
      <w:r w:rsidRPr="0039312E">
        <w:rPr>
          <w:b/>
          <w:bCs/>
        </w:rPr>
        <w:t>Non-Production Data Environment</w:t>
      </w:r>
    </w:p>
    <w:p w14:paraId="081E5E0C" w14:textId="365222F9" w:rsidR="0039312E" w:rsidRDefault="0039312E" w:rsidP="00B64AAB">
      <w:pPr>
        <w:pStyle w:val="BodyText"/>
      </w:pPr>
      <w:r>
        <w:t xml:space="preserve"> : </w:t>
      </w:r>
      <w:hyperlink w:anchor="Term_Environment" w:history="1">
        <w:r w:rsidRPr="0039312E">
          <w:rPr>
            <w:rStyle w:val="Hyperlink"/>
          </w:rPr>
          <w:t>environments</w:t>
        </w:r>
      </w:hyperlink>
      <w:r>
        <w:t xml:space="preserve"> whose datastores contain test data specifically developed to test and/or demonstrate system functionality. Best practice is to NEVER use production data, even if it is truncated, obfuscated, or old. Contrast with </w:t>
      </w:r>
      <w:hyperlink w:anchor="Term_ProductionDataEnvironment" w:history="1">
        <w:r w:rsidRPr="0039312E">
          <w:rPr>
            <w:rStyle w:val="Hyperlink"/>
          </w:rPr>
          <w:t>Production Data Environment</w:t>
        </w:r>
      </w:hyperlink>
      <w:r>
        <w:t>.</w:t>
      </w:r>
    </w:p>
    <w:p w14:paraId="5A08D575" w14:textId="2E18F8B5" w:rsidR="00BF0CC0" w:rsidRPr="00BF0CC0" w:rsidRDefault="00BF0CC0" w:rsidP="00B64AAB">
      <w:pPr>
        <w:pStyle w:val="BodyText"/>
        <w:rPr>
          <w:b/>
          <w:bCs/>
          <w:vanish/>
          <w:specVanish/>
        </w:rPr>
      </w:pPr>
      <w:bookmarkStart w:id="166" w:name="Term_OAuth"/>
      <w:bookmarkEnd w:id="166"/>
      <w:r w:rsidRPr="00BF0CC0">
        <w:rPr>
          <w:b/>
          <w:bCs/>
        </w:rPr>
        <w:t>OAuth</w:t>
      </w:r>
    </w:p>
    <w:p w14:paraId="11011E01" w14:textId="70877FC0" w:rsidR="00BF0CC0" w:rsidRDefault="00BF0CC0" w:rsidP="00B64AAB">
      <w:pPr>
        <w:pStyle w:val="BodyText"/>
      </w:pPr>
      <w:r>
        <w:t xml:space="preserve"> : an </w:t>
      </w:r>
      <w:proofErr w:type="gramStart"/>
      <w:r>
        <w:t>HTTP/S based authentication standards</w:t>
      </w:r>
      <w:proofErr w:type="gramEnd"/>
      <w:r>
        <w:t xml:space="preserve">. See </w:t>
      </w:r>
      <w:hyperlink w:anchor="Term_OIDC" w:history="1">
        <w:r w:rsidRPr="00BF0CC0">
          <w:rPr>
            <w:rStyle w:val="Hyperlink"/>
          </w:rPr>
          <w:t>OIDC</w:t>
        </w:r>
      </w:hyperlink>
      <w:r>
        <w:t>.</w:t>
      </w:r>
    </w:p>
    <w:p w14:paraId="4F07F1A0" w14:textId="0F9D0C5B" w:rsidR="00C87EB0" w:rsidRPr="003A1AEB" w:rsidRDefault="00C87EB0" w:rsidP="00B64AAB">
      <w:pPr>
        <w:pStyle w:val="BodyText"/>
        <w:rPr>
          <w:b/>
          <w:bCs/>
          <w:vanish/>
          <w:specVanish/>
        </w:rPr>
      </w:pPr>
      <w:bookmarkStart w:id="167" w:name="Term_ODATA"/>
      <w:bookmarkEnd w:id="167"/>
      <w:r w:rsidRPr="003A1AEB">
        <w:rPr>
          <w:b/>
          <w:bCs/>
        </w:rPr>
        <w:lastRenderedPageBreak/>
        <w:t xml:space="preserve">ODATA </w:t>
      </w:r>
    </w:p>
    <w:p w14:paraId="03259484" w14:textId="5CCF734F" w:rsidR="00C87EB0" w:rsidRDefault="00C87EB0" w:rsidP="00B64AAB">
      <w:pPr>
        <w:pStyle w:val="BodyText"/>
      </w:pPr>
      <w:r>
        <w:t xml:space="preserve">: an </w:t>
      </w:r>
      <w:hyperlink w:anchor="Term_ISO" w:history="1">
        <w:r w:rsidRPr="003A1AEB">
          <w:rPr>
            <w:rStyle w:val="Hyperlink"/>
          </w:rPr>
          <w:t>international standards</w:t>
        </w:r>
      </w:hyperlink>
      <w:r>
        <w:t xml:space="preserve"> based </w:t>
      </w:r>
      <w:hyperlink w:anchor="Term_Queryable" w:history="1">
        <w:r w:rsidR="003A1AEB" w:rsidRPr="003A1AEB">
          <w:rPr>
            <w:rStyle w:val="Hyperlink"/>
          </w:rPr>
          <w:t>querable</w:t>
        </w:r>
      </w:hyperlink>
      <w:r w:rsidR="003A1AEB">
        <w:t xml:space="preserve"> extension to </w:t>
      </w:r>
      <w:hyperlink w:anchor="Term_REST" w:history="1">
        <w:r w:rsidR="003A1AEB" w:rsidRPr="003A1AEB">
          <w:rPr>
            <w:rStyle w:val="Hyperlink"/>
          </w:rPr>
          <w:t>REST</w:t>
        </w:r>
      </w:hyperlink>
      <w:r w:rsidR="003A1AEB">
        <w:t xml:space="preserve"> based </w:t>
      </w:r>
      <w:hyperlink w:anchor="Term_API" w:history="1">
        <w:r w:rsidR="003A1AEB" w:rsidRPr="003A1AEB">
          <w:rPr>
            <w:rStyle w:val="Hyperlink"/>
          </w:rPr>
          <w:t>APIs</w:t>
        </w:r>
      </w:hyperlink>
      <w:r w:rsidR="003A1AEB">
        <w:t xml:space="preserve">. See </w:t>
      </w:r>
      <w:hyperlink w:anchor="Term_GraphQL" w:history="1">
        <w:r w:rsidR="003A1AEB" w:rsidRPr="003A1AEB">
          <w:rPr>
            <w:rStyle w:val="Hyperlink"/>
          </w:rPr>
          <w:t>GraphQL</w:t>
        </w:r>
      </w:hyperlink>
      <w:r w:rsidR="003A1AEB">
        <w:t>.</w:t>
      </w:r>
    </w:p>
    <w:p w14:paraId="20590D99" w14:textId="299DE28C" w:rsidR="001B2972" w:rsidRPr="001B2972" w:rsidRDefault="001B2972" w:rsidP="00B64AAB">
      <w:pPr>
        <w:pStyle w:val="BodyText"/>
        <w:rPr>
          <w:b/>
          <w:bCs/>
          <w:vanish/>
          <w:specVanish/>
        </w:rPr>
      </w:pPr>
      <w:bookmarkStart w:id="168" w:name="Term_OTS"/>
      <w:bookmarkEnd w:id="168"/>
      <w:r w:rsidRPr="001B2972">
        <w:rPr>
          <w:b/>
          <w:bCs/>
        </w:rPr>
        <w:t>Off the Shelf (OTS)</w:t>
      </w:r>
    </w:p>
    <w:p w14:paraId="547B3490" w14:textId="5949111B" w:rsidR="001B2972" w:rsidRPr="000A77B9" w:rsidRDefault="001B2972" w:rsidP="00B64AAB">
      <w:pPr>
        <w:pStyle w:val="BodyText"/>
        <w:rPr>
          <w:b/>
          <w:bCs/>
        </w:rPr>
      </w:pPr>
      <w:r>
        <w:t xml:space="preserve"> : a </w:t>
      </w:r>
      <w:hyperlink w:anchor="Term_SaaP" w:history="1">
        <w:r w:rsidRPr="001B2972">
          <w:rPr>
            <w:rStyle w:val="Hyperlink"/>
          </w:rPr>
          <w:t>SaaP</w:t>
        </w:r>
      </w:hyperlink>
      <w:r>
        <w:t xml:space="preserve"> that is not a </w:t>
      </w:r>
      <w:hyperlink w:anchor="Term_CustomSystem" w:history="1">
        <w:r w:rsidRPr="001B2972">
          <w:rPr>
            <w:rStyle w:val="Hyperlink"/>
          </w:rPr>
          <w:t>Custom System</w:t>
        </w:r>
      </w:hyperlink>
      <w:r>
        <w:t>.</w:t>
      </w:r>
    </w:p>
    <w:p w14:paraId="45433488" w14:textId="77777777" w:rsidR="00B64AAB" w:rsidRPr="00315829" w:rsidRDefault="00B64AAB" w:rsidP="00B64AAB">
      <w:pPr>
        <w:pStyle w:val="BodyText"/>
        <w:rPr>
          <w:b/>
          <w:bCs/>
          <w:vanish/>
          <w:specVanish/>
        </w:rPr>
      </w:pPr>
      <w:r w:rsidRPr="00315829">
        <w:rPr>
          <w:b/>
          <w:bCs/>
        </w:rPr>
        <w:t>On-Premises System</w:t>
      </w:r>
    </w:p>
    <w:p w14:paraId="3E431CC6" w14:textId="0D4DEA3B" w:rsidR="00B64AAB" w:rsidRDefault="00B64AAB" w:rsidP="00B64AAB">
      <w:pPr>
        <w:pStyle w:val="BodyText"/>
      </w:pPr>
      <w:r>
        <w:t xml:space="preserve"> : see </w:t>
      </w:r>
      <w:hyperlink w:anchor="Term_SelfHosted" w:history="1">
        <w:r w:rsidRPr="00F644AB">
          <w:rPr>
            <w:rStyle w:val="Hyperlink"/>
          </w:rPr>
          <w:t>Self-Hosted</w:t>
        </w:r>
      </w:hyperlink>
      <w:r>
        <w:t xml:space="preserve"> System.</w:t>
      </w:r>
    </w:p>
    <w:p w14:paraId="53281789" w14:textId="6779FFE5" w:rsidR="00BF0CC0" w:rsidRPr="00BF0CC0" w:rsidRDefault="00BF0CC0" w:rsidP="00B64AAB">
      <w:pPr>
        <w:pStyle w:val="BodyText"/>
        <w:rPr>
          <w:b/>
          <w:bCs/>
          <w:vanish/>
          <w:specVanish/>
        </w:rPr>
      </w:pPr>
      <w:bookmarkStart w:id="169" w:name="Term_OIDC"/>
      <w:bookmarkEnd w:id="169"/>
      <w:r w:rsidRPr="00BF0CC0">
        <w:rPr>
          <w:b/>
          <w:bCs/>
        </w:rPr>
        <w:t>Open Identity Connect (OIDC)</w:t>
      </w:r>
    </w:p>
    <w:p w14:paraId="1227FAD3" w14:textId="5EAAE26D" w:rsidR="00BF0CC0" w:rsidRDefault="00BF0CC0" w:rsidP="00B64AAB">
      <w:pPr>
        <w:pStyle w:val="BodyText"/>
      </w:pPr>
      <w:r>
        <w:t xml:space="preserve"> : an </w:t>
      </w:r>
      <w:hyperlink w:anchor="Term_OAuth" w:history="1">
        <w:r w:rsidRPr="00BF0CC0">
          <w:rPr>
            <w:rStyle w:val="Hyperlink"/>
          </w:rPr>
          <w:t>OAuth</w:t>
        </w:r>
      </w:hyperlink>
      <w:r>
        <w:t xml:space="preserve"> based </w:t>
      </w:r>
      <w:r w:rsidRPr="00BF0CC0">
        <w:rPr>
          <w:i/>
          <w:iCs/>
        </w:rPr>
        <w:t>authentication</w:t>
      </w:r>
      <w:r>
        <w:t xml:space="preserve"> (as opposed to </w:t>
      </w:r>
      <w:r w:rsidRPr="00BF0CC0">
        <w:rPr>
          <w:i/>
          <w:iCs/>
        </w:rPr>
        <w:t>authorisation</w:t>
      </w:r>
      <w:r>
        <w:t>) system.</w:t>
      </w:r>
    </w:p>
    <w:p w14:paraId="637820AF" w14:textId="4877A64A" w:rsidR="00782503" w:rsidRPr="00782503" w:rsidRDefault="00782503" w:rsidP="00B64AAB">
      <w:pPr>
        <w:pStyle w:val="BodyText"/>
        <w:rPr>
          <w:b/>
          <w:bCs/>
          <w:vanish/>
          <w:specVanish/>
        </w:rPr>
      </w:pPr>
      <w:bookmarkStart w:id="170" w:name="Term_OpenInformation"/>
      <w:bookmarkEnd w:id="170"/>
      <w:r w:rsidRPr="00782503">
        <w:rPr>
          <w:b/>
          <w:bCs/>
        </w:rPr>
        <w:t>Open Information</w:t>
      </w:r>
    </w:p>
    <w:p w14:paraId="13C98A1A" w14:textId="423582F4" w:rsidR="00782503" w:rsidRDefault="00782503" w:rsidP="00B64AAB">
      <w:pPr>
        <w:pStyle w:val="BodyText"/>
      </w:pPr>
      <w:r>
        <w:t xml:space="preserve"> : information that is openly accessible. Contrast with </w:t>
      </w:r>
      <w:hyperlink w:anchor="Term_ConfidentialInformation" w:history="1">
        <w:r w:rsidRPr="00782503">
          <w:rPr>
            <w:rStyle w:val="Hyperlink"/>
          </w:rPr>
          <w:t>Confidential Information</w:t>
        </w:r>
      </w:hyperlink>
      <w:r>
        <w:t>.</w:t>
      </w:r>
    </w:p>
    <w:p w14:paraId="63FACDE4" w14:textId="47F920CD" w:rsidR="00AE03A2" w:rsidRPr="00C83E0E" w:rsidRDefault="00AE03A2" w:rsidP="00B64AAB">
      <w:pPr>
        <w:pStyle w:val="BodyText"/>
        <w:rPr>
          <w:b/>
          <w:bCs/>
          <w:vanish/>
          <w:specVanish/>
        </w:rPr>
      </w:pPr>
      <w:bookmarkStart w:id="171" w:name="Term_Operation"/>
      <w:bookmarkEnd w:id="171"/>
      <w:r w:rsidRPr="00C83E0E">
        <w:rPr>
          <w:b/>
          <w:bCs/>
        </w:rPr>
        <w:t>Operation</w:t>
      </w:r>
    </w:p>
    <w:p w14:paraId="3E439639" w14:textId="51D2C856" w:rsidR="00AE03A2" w:rsidRDefault="00C83E0E" w:rsidP="00B64AAB">
      <w:pPr>
        <w:pStyle w:val="BodyText"/>
      </w:pPr>
      <w:r>
        <w:t xml:space="preserve"> </w:t>
      </w:r>
      <w:r w:rsidR="00AE03A2">
        <w:t xml:space="preserve">: an act within a </w:t>
      </w:r>
      <w:hyperlink w:anchor="Term_System" w:history="1">
        <w:r w:rsidR="00AE03A2" w:rsidRPr="00AE03A2">
          <w:rPr>
            <w:rStyle w:val="Hyperlink"/>
          </w:rPr>
          <w:t>system</w:t>
        </w:r>
      </w:hyperlink>
      <w:r w:rsidR="00AE03A2">
        <w:t xml:space="preserve"> requested by a </w:t>
      </w:r>
      <w:hyperlink w:anchor="Term_SystemUser" w:history="1">
        <w:r w:rsidR="00AE03A2" w:rsidRPr="00AE03A2">
          <w:rPr>
            <w:rStyle w:val="Hyperlink"/>
          </w:rPr>
          <w:t>user</w:t>
        </w:r>
      </w:hyperlink>
      <w:r>
        <w:t xml:space="preserve"> within a session</w:t>
      </w:r>
      <w:r w:rsidR="00AE03A2">
        <w:t>. Most often the act is one to Browse, Read/View, Edit, Add, Delete (BREAD) a Resource.</w:t>
      </w:r>
    </w:p>
    <w:p w14:paraId="2FB3A9D4" w14:textId="77777777" w:rsidR="00B64AAB" w:rsidRPr="00162571" w:rsidRDefault="00B64AAB" w:rsidP="00B64AAB">
      <w:pPr>
        <w:pStyle w:val="BodyText"/>
        <w:rPr>
          <w:b/>
          <w:bCs/>
          <w:vanish/>
          <w:specVanish/>
        </w:rPr>
      </w:pPr>
      <w:r w:rsidRPr="00162571">
        <w:rPr>
          <w:b/>
          <w:bCs/>
        </w:rPr>
        <w:t>Organisation Managed</w:t>
      </w:r>
    </w:p>
    <w:p w14:paraId="1A86F1F3" w14:textId="77777777" w:rsidR="00B64AAB" w:rsidRDefault="00B64AAB" w:rsidP="00B64AAB">
      <w:pPr>
        <w:pStyle w:val="BodyText"/>
      </w:pPr>
      <w:r>
        <w:t xml:space="preserve"> : the service’s systems are purchased, </w:t>
      </w:r>
      <w:proofErr w:type="gramStart"/>
      <w:r>
        <w:t>installed</w:t>
      </w:r>
      <w:proofErr w:type="gramEnd"/>
      <w:r>
        <w:t xml:space="preserve"> and managed on </w:t>
      </w:r>
      <w:hyperlink w:anchor="Term_SponsorOrganisation" w:history="1">
        <w:r w:rsidRPr="009C5B95">
          <w:rPr>
            <w:rStyle w:val="Hyperlink"/>
          </w:rPr>
          <w:t>Sponsor Organisation</w:t>
        </w:r>
      </w:hyperlink>
      <w:r>
        <w:t xml:space="preserve">’s infrastructure. Contrast with the </w:t>
      </w:r>
      <w:hyperlink w:anchor="Term_SaaS" w:history="1">
        <w:r w:rsidRPr="00A13BFC">
          <w:rPr>
            <w:rStyle w:val="Hyperlink"/>
          </w:rPr>
          <w:t>SaaS</w:t>
        </w:r>
      </w:hyperlink>
      <w:r>
        <w:t xml:space="preserve"> based services.</w:t>
      </w:r>
    </w:p>
    <w:p w14:paraId="28CECF5E" w14:textId="68C849EC" w:rsidR="000F39EE" w:rsidRPr="000F39EE" w:rsidRDefault="000F39EE" w:rsidP="00B64AAB">
      <w:pPr>
        <w:pStyle w:val="BodyText"/>
        <w:rPr>
          <w:b/>
          <w:bCs/>
          <w:vanish/>
          <w:specVanish/>
        </w:rPr>
      </w:pPr>
      <w:r w:rsidRPr="000F39EE">
        <w:rPr>
          <w:b/>
          <w:bCs/>
        </w:rPr>
        <w:t>OWASP</w:t>
      </w:r>
    </w:p>
    <w:p w14:paraId="646F750D" w14:textId="6C381A21" w:rsidR="000F39EE" w:rsidRDefault="000F39EE" w:rsidP="00B64AAB">
      <w:pPr>
        <w:pStyle w:val="BodyText"/>
      </w:pPr>
      <w:r>
        <w:t xml:space="preserve"> : The </w:t>
      </w:r>
      <w:r w:rsidRPr="000F39EE">
        <w:rPr>
          <w:i/>
          <w:iCs/>
        </w:rPr>
        <w:t>Open Worldwide Application Security Project</w:t>
      </w:r>
      <w:r>
        <w:rPr>
          <w:rStyle w:val="FootnoteReference"/>
          <w:i/>
          <w:iCs/>
        </w:rPr>
        <w:footnoteReference w:id="8"/>
      </w:r>
      <w:r>
        <w:t xml:space="preserve"> is a non-profit Foundation that both publishes the “Top Ten” security risk report and the WAF “Core Rule Set”. </w:t>
      </w:r>
    </w:p>
    <w:p w14:paraId="665DE3EB" w14:textId="263CE672" w:rsidR="004E2C0B" w:rsidRPr="004E2C0B" w:rsidRDefault="004E2C0B" w:rsidP="00B64AAB">
      <w:pPr>
        <w:pStyle w:val="BodyText"/>
        <w:rPr>
          <w:b/>
          <w:bCs/>
          <w:vanish/>
          <w:specVanish/>
        </w:rPr>
      </w:pPr>
      <w:bookmarkStart w:id="172" w:name="Term_PaaS"/>
      <w:bookmarkEnd w:id="172"/>
      <w:r w:rsidRPr="004E2C0B">
        <w:rPr>
          <w:b/>
          <w:bCs/>
        </w:rPr>
        <w:t>Platforms as a Service (PaaS)</w:t>
      </w:r>
    </w:p>
    <w:p w14:paraId="787A0189" w14:textId="05253134" w:rsidR="004E2C0B" w:rsidRDefault="004E2C0B" w:rsidP="00B64AAB">
      <w:pPr>
        <w:pStyle w:val="BodyText"/>
      </w:pPr>
      <w:r>
        <w:t xml:space="preserve"> : cloud infrastructure that is managed as a service platform. Not to be confused with </w:t>
      </w:r>
      <w:hyperlink w:anchor="Term_SaaP" w:history="1">
        <w:r w:rsidRPr="004E2C0B">
          <w:rPr>
            <w:rStyle w:val="Hyperlink"/>
          </w:rPr>
          <w:t>SaaP</w:t>
        </w:r>
      </w:hyperlink>
      <w:r>
        <w:t>.</w:t>
      </w:r>
    </w:p>
    <w:p w14:paraId="763DB48C" w14:textId="7D5AC187" w:rsidR="00AE03A2" w:rsidRPr="00AE03A2" w:rsidRDefault="00AE03A2" w:rsidP="00B64AAB">
      <w:pPr>
        <w:pStyle w:val="BodyText"/>
        <w:rPr>
          <w:b/>
          <w:bCs/>
          <w:vanish/>
          <w:specVanish/>
        </w:rPr>
      </w:pPr>
      <w:bookmarkStart w:id="173" w:name="Term_Permission"/>
      <w:bookmarkEnd w:id="173"/>
      <w:r w:rsidRPr="00AE03A2">
        <w:rPr>
          <w:b/>
          <w:bCs/>
        </w:rPr>
        <w:t>Permission</w:t>
      </w:r>
    </w:p>
    <w:p w14:paraId="5016A127" w14:textId="6BA3B55E" w:rsidR="00AE03A2" w:rsidRDefault="00AE03A2" w:rsidP="00B64AAB">
      <w:pPr>
        <w:pStyle w:val="BodyText"/>
      </w:pPr>
      <w:r>
        <w:t xml:space="preserve"> : a credential that a </w:t>
      </w:r>
      <w:hyperlink w:anchor="Term_SystemUser" w:history="1">
        <w:r w:rsidRPr="00AE03A2">
          <w:rPr>
            <w:rStyle w:val="Hyperlink"/>
          </w:rPr>
          <w:t>system user</w:t>
        </w:r>
      </w:hyperlink>
      <w:r>
        <w:t xml:space="preserve"> may have that is verified by a </w:t>
      </w:r>
      <w:hyperlink w:anchor="Term_System" w:history="1">
        <w:r w:rsidRPr="00AE03A2">
          <w:rPr>
            <w:rStyle w:val="Hyperlink"/>
          </w:rPr>
          <w:t>system</w:t>
        </w:r>
      </w:hyperlink>
      <w:r>
        <w:t xml:space="preserve"> before it grants an operation requested by the user.</w:t>
      </w:r>
    </w:p>
    <w:p w14:paraId="44383773" w14:textId="1BEA19C2" w:rsidR="00E74D18" w:rsidRPr="00620632" w:rsidRDefault="00E74D18" w:rsidP="00B64AAB">
      <w:pPr>
        <w:pStyle w:val="BodyText"/>
        <w:rPr>
          <w:b/>
          <w:bCs/>
          <w:vanish/>
          <w:specVanish/>
        </w:rPr>
      </w:pPr>
      <w:bookmarkStart w:id="174" w:name="Term_Person"/>
      <w:bookmarkEnd w:id="174"/>
      <w:r w:rsidRPr="00620632">
        <w:rPr>
          <w:b/>
          <w:bCs/>
        </w:rPr>
        <w:t>Person</w:t>
      </w:r>
    </w:p>
    <w:p w14:paraId="16FAA4FB" w14:textId="5CABBE98" w:rsidR="00E74D18" w:rsidRDefault="00620632" w:rsidP="00B64AAB">
      <w:pPr>
        <w:pStyle w:val="BodyText"/>
      </w:pPr>
      <w:r>
        <w:t xml:space="preserve"> </w:t>
      </w:r>
      <w:r w:rsidR="00E74D18">
        <w:t xml:space="preserve">: a physical or </w:t>
      </w:r>
      <w:r>
        <w:t>juridical</w:t>
      </w:r>
      <w:r w:rsidR="00E74D18">
        <w:t xml:space="preserve"> entity</w:t>
      </w:r>
      <w:r>
        <w:t xml:space="preserve">, that may have multiple Identities, may be a </w:t>
      </w:r>
      <w:hyperlink w:anchor="Term_SystemUser" w:history="1">
        <w:r w:rsidRPr="00620632">
          <w:rPr>
            <w:rStyle w:val="Hyperlink"/>
          </w:rPr>
          <w:t>system user</w:t>
        </w:r>
      </w:hyperlink>
      <w:r>
        <w:t xml:space="preserve"> and become authenticated within the system using one or more digital identities developed by trusted 3</w:t>
      </w:r>
      <w:r w:rsidRPr="00620632">
        <w:rPr>
          <w:vertAlign w:val="superscript"/>
        </w:rPr>
        <w:t>rd</w:t>
      </w:r>
      <w:r>
        <w:t xml:space="preserve"> party systems.</w:t>
      </w:r>
    </w:p>
    <w:p w14:paraId="2D26CE84" w14:textId="6F3BB018" w:rsidR="00096565" w:rsidRPr="00096565" w:rsidRDefault="00096565" w:rsidP="00B64AAB">
      <w:pPr>
        <w:pStyle w:val="BodyText"/>
        <w:rPr>
          <w:b/>
          <w:bCs/>
          <w:vanish/>
          <w:specVanish/>
        </w:rPr>
      </w:pPr>
      <w:bookmarkStart w:id="175" w:name="Term_PersonalData"/>
      <w:bookmarkEnd w:id="175"/>
      <w:r w:rsidRPr="00096565">
        <w:rPr>
          <w:b/>
          <w:bCs/>
        </w:rPr>
        <w:t>Personal Data</w:t>
      </w:r>
    </w:p>
    <w:p w14:paraId="1D2A3C58" w14:textId="51BE0B18" w:rsidR="00096565" w:rsidRDefault="00096565" w:rsidP="00096565">
      <w:r>
        <w:t xml:space="preserve"> </w:t>
      </w:r>
      <w:r w:rsidRPr="00096565">
        <w:t>: as per the GDPR “Any information relating to an identified / identifiable individual, whether it relates to his or her private, professional, or public life. Can be anything from a name, photo, email address, bank details, posts on social networking sites, medical information, IP address, or a combination of the data that directly or indirectly identifies the person.”</w:t>
      </w:r>
      <w:r>
        <w:t xml:space="preserve">. See Sensitive Personal Data. </w:t>
      </w:r>
    </w:p>
    <w:p w14:paraId="00094B01" w14:textId="25E624D3" w:rsidR="003826B8" w:rsidRPr="003826B8" w:rsidRDefault="003826B8" w:rsidP="003826B8">
      <w:pPr>
        <w:rPr>
          <w:vanish/>
          <w:specVanish/>
        </w:rPr>
      </w:pPr>
      <w:bookmarkStart w:id="176" w:name="Term_PIA"/>
      <w:bookmarkEnd w:id="176"/>
      <w:r w:rsidRPr="003826B8">
        <w:rPr>
          <w:b/>
          <w:bCs/>
        </w:rPr>
        <w:t>Privacy Impact Assessment (PIA)</w:t>
      </w:r>
    </w:p>
    <w:p w14:paraId="159AC648" w14:textId="40EAEBB9" w:rsidR="003826B8" w:rsidRPr="00096565" w:rsidRDefault="003826B8" w:rsidP="00096565">
      <w:r>
        <w:t xml:space="preserve"> : </w:t>
      </w:r>
      <w:r w:rsidRPr="003826B8">
        <w:t xml:space="preserve">a process </w:t>
      </w:r>
      <w:r>
        <w:t xml:space="preserve">to </w:t>
      </w:r>
      <w:r w:rsidRPr="003826B8">
        <w:t>identify and manag</w:t>
      </w:r>
      <w:r>
        <w:t>e</w:t>
      </w:r>
      <w:r w:rsidRPr="003826B8">
        <w:t xml:space="preserve"> </w:t>
      </w:r>
      <w:r>
        <w:t xml:space="preserve">risks to </w:t>
      </w:r>
      <w:r w:rsidRPr="003826B8">
        <w:t xml:space="preserve">privacy </w:t>
      </w:r>
      <w:r>
        <w:t xml:space="preserve">of persons. </w:t>
      </w:r>
      <w:proofErr w:type="gramStart"/>
      <w:r>
        <w:t>An</w:t>
      </w:r>
      <w:proofErr w:type="gramEnd"/>
      <w:r>
        <w:t xml:space="preserve"> sub aspect of a </w:t>
      </w:r>
      <w:hyperlink w:anchor="Term_DPIA" w:history="1">
        <w:r w:rsidRPr="003826B8">
          <w:rPr>
            <w:rStyle w:val="Hyperlink"/>
          </w:rPr>
          <w:t>Data Projection Impact Assessment (DPIA)</w:t>
        </w:r>
      </w:hyperlink>
      <w:r>
        <w:t xml:space="preserve">. </w:t>
      </w:r>
    </w:p>
    <w:p w14:paraId="45FCB924" w14:textId="77777777" w:rsidR="00B64AAB" w:rsidRPr="005A70C7" w:rsidRDefault="00B64AAB" w:rsidP="00B64AAB">
      <w:pPr>
        <w:pStyle w:val="BodyText"/>
        <w:rPr>
          <w:b/>
          <w:bCs/>
          <w:vanish/>
          <w:specVanish/>
        </w:rPr>
      </w:pPr>
      <w:bookmarkStart w:id="177" w:name="Term_Pipeline"/>
      <w:bookmarkEnd w:id="177"/>
      <w:r w:rsidRPr="005A70C7">
        <w:rPr>
          <w:b/>
          <w:bCs/>
        </w:rPr>
        <w:t>Pipeline [Automation]</w:t>
      </w:r>
    </w:p>
    <w:p w14:paraId="0B5766F5" w14:textId="5CF4AF43" w:rsidR="00B64AAB" w:rsidRDefault="00B64AAB" w:rsidP="00B64AAB">
      <w:pPr>
        <w:pStyle w:val="BodyText"/>
      </w:pPr>
      <w:r>
        <w:t xml:space="preserve"> : custom developed automation logic to do any one or more of the following: </w:t>
      </w:r>
      <w:hyperlink w:anchor="Term_CustomSystemCode" w:history="1">
        <w:r w:rsidRPr="00A13BFC">
          <w:rPr>
            <w:rStyle w:val="Hyperlink"/>
          </w:rPr>
          <w:t>Custom System Code</w:t>
        </w:r>
      </w:hyperlink>
      <w:r>
        <w:t xml:space="preserve"> Compilation, Static Testing, Packaging, Infrastructure creation, Deployment, [Integration] Configuration, [System Settings] Setup, [Users &amp; Data] Provisioning, and/or Dynamic Testing.</w:t>
      </w:r>
    </w:p>
    <w:p w14:paraId="3315866B" w14:textId="77777777" w:rsidR="00B64AAB" w:rsidRPr="006F688D" w:rsidRDefault="00B64AAB" w:rsidP="00B64AAB">
      <w:pPr>
        <w:pStyle w:val="BodyText"/>
        <w:rPr>
          <w:b/>
          <w:bCs/>
          <w:vanish/>
          <w:specVanish/>
        </w:rPr>
      </w:pPr>
      <w:bookmarkStart w:id="178" w:name="Term_Platform"/>
      <w:bookmarkEnd w:id="178"/>
      <w:r w:rsidRPr="006F688D">
        <w:rPr>
          <w:b/>
          <w:bCs/>
        </w:rPr>
        <w:t>Platform</w:t>
      </w:r>
    </w:p>
    <w:p w14:paraId="5BD2804D" w14:textId="40E4EAA4" w:rsidR="00B64AAB" w:rsidRDefault="00B64AAB" w:rsidP="00CF1A70">
      <w:pPr>
        <w:pStyle w:val="BodyText"/>
        <w:jc w:val="both"/>
      </w:pPr>
      <w:r>
        <w:t xml:space="preserve"> : </w:t>
      </w:r>
      <w:r w:rsidR="00A060E0">
        <w:t xml:space="preserve">in the context of software, </w:t>
      </w:r>
      <w:r>
        <w:t>a</w:t>
      </w:r>
      <w:r w:rsidR="00C414B9">
        <w:t xml:space="preserve"> </w:t>
      </w:r>
      <w:hyperlink w:anchor="Term_SaaS" w:history="1">
        <w:r w:rsidR="00CF1A70" w:rsidRPr="00CF1A70">
          <w:rPr>
            <w:rStyle w:val="Hyperlink"/>
          </w:rPr>
          <w:t>SaaS</w:t>
        </w:r>
      </w:hyperlink>
      <w:r w:rsidR="00CF1A70">
        <w:t xml:space="preserve"> or </w:t>
      </w:r>
      <w:hyperlink w:anchor="Term_SaaP" w:history="1">
        <w:r w:rsidR="00CF1A70" w:rsidRPr="00CF1A70">
          <w:rPr>
            <w:rStyle w:val="Hyperlink"/>
          </w:rPr>
          <w:t>SaaP</w:t>
        </w:r>
      </w:hyperlink>
      <w:r w:rsidR="00CF1A70">
        <w:t xml:space="preserve"> </w:t>
      </w:r>
      <w:hyperlink w:anchor="Term_System" w:history="1">
        <w:r w:rsidR="00C414B9" w:rsidRPr="00C414B9">
          <w:rPr>
            <w:rStyle w:val="Hyperlink"/>
          </w:rPr>
          <w:t>system</w:t>
        </w:r>
      </w:hyperlink>
      <w:r w:rsidR="00C414B9">
        <w:t xml:space="preserve"> </w:t>
      </w:r>
      <w:r>
        <w:t>to which can be deployed extensions developed by 3</w:t>
      </w:r>
      <w:r w:rsidRPr="006F688D">
        <w:rPr>
          <w:vertAlign w:val="superscript"/>
        </w:rPr>
        <w:t>rd</w:t>
      </w:r>
      <w:r>
        <w:t xml:space="preserve"> parties without assistance from the service’s</w:t>
      </w:r>
      <w:r w:rsidR="00A060E0">
        <w:t xml:space="preserve"> developers</w:t>
      </w:r>
      <w:r>
        <w:t>.</w:t>
      </w:r>
      <w:r w:rsidR="00A060E0">
        <w:t xml:space="preserve"> In </w:t>
      </w:r>
      <w:r w:rsidR="00A060E0">
        <w:lastRenderedPageBreak/>
        <w:t xml:space="preserve">the case of infrastructure, a platform that can be remotely managed to create, configure, monitor, and remove infrastructure without assistance from the infrastructure provider – mostly cloud infrastructure and services providers. </w:t>
      </w:r>
    </w:p>
    <w:p w14:paraId="5499F4A9" w14:textId="0910AAA2" w:rsidR="00F4099E" w:rsidRPr="00F4099E" w:rsidRDefault="00F4099E" w:rsidP="00CF1A70">
      <w:pPr>
        <w:pStyle w:val="BodyText"/>
        <w:jc w:val="both"/>
        <w:rPr>
          <w:b/>
          <w:bCs/>
          <w:vanish/>
          <w:specVanish/>
        </w:rPr>
      </w:pPr>
      <w:bookmarkStart w:id="179" w:name="Term_ProductionData"/>
      <w:bookmarkEnd w:id="179"/>
      <w:r w:rsidRPr="00F4099E">
        <w:rPr>
          <w:b/>
          <w:bCs/>
        </w:rPr>
        <w:t>Production Data</w:t>
      </w:r>
    </w:p>
    <w:p w14:paraId="37F94025" w14:textId="220BE80F" w:rsidR="00F4099E" w:rsidRDefault="00F4099E" w:rsidP="00CF1A70">
      <w:pPr>
        <w:pStyle w:val="BodyText"/>
        <w:jc w:val="both"/>
      </w:pPr>
      <w:r>
        <w:t xml:space="preserve"> : data developed by business service consumers and business service providers within a </w:t>
      </w:r>
      <w:hyperlink w:anchor="Term_ProductionDataEnvironment" w:history="1">
        <w:r w:rsidRPr="00F4099E">
          <w:rPr>
            <w:rStyle w:val="Hyperlink"/>
          </w:rPr>
          <w:t>Production Data Environment</w:t>
        </w:r>
      </w:hyperlink>
      <w:r>
        <w:t xml:space="preserve">. It </w:t>
      </w:r>
      <w:del w:id="180" w:author="Jeremy Hayes" w:date="2024-02-09T10:43:00Z">
        <w:r w:rsidDel="00A76E67">
          <w:delText>MUST</w:delText>
        </w:r>
      </w:del>
      <w:ins w:id="181" w:author="Jeremy Hayes" w:date="2024-02-09T10:43:00Z">
        <w:r w:rsidR="00A76E67" w:rsidRPr="00A76E67">
          <w:rPr>
            <w:b/>
          </w:rPr>
          <w:t>must</w:t>
        </w:r>
      </w:ins>
      <w:r>
        <w:t xml:space="preserve"> not be used as a source for </w:t>
      </w:r>
      <w:hyperlink w:anchor="Term_TestData" w:history="1">
        <w:r w:rsidRPr="00F4099E">
          <w:rPr>
            <w:rStyle w:val="Hyperlink"/>
          </w:rPr>
          <w:t>Test Data</w:t>
        </w:r>
      </w:hyperlink>
      <w:r>
        <w:t>.</w:t>
      </w:r>
    </w:p>
    <w:p w14:paraId="69A96901" w14:textId="42ACDC63" w:rsidR="0039312E" w:rsidRPr="0039312E" w:rsidRDefault="0039312E" w:rsidP="00C414B9">
      <w:pPr>
        <w:pStyle w:val="BodyText"/>
        <w:rPr>
          <w:b/>
          <w:bCs/>
          <w:vanish/>
          <w:specVanish/>
        </w:rPr>
      </w:pPr>
      <w:bookmarkStart w:id="182" w:name="Term_ProductionDataEnvironment"/>
      <w:bookmarkEnd w:id="182"/>
      <w:r w:rsidRPr="0039312E">
        <w:rPr>
          <w:b/>
          <w:bCs/>
        </w:rPr>
        <w:t>Production Data Environment</w:t>
      </w:r>
    </w:p>
    <w:p w14:paraId="2B170DFE" w14:textId="127039A9" w:rsidR="0039312E" w:rsidRDefault="0039312E" w:rsidP="00C414B9">
      <w:pPr>
        <w:pStyle w:val="BodyText"/>
        <w:jc w:val="both"/>
      </w:pPr>
      <w:r>
        <w:t xml:space="preserve"> : an </w:t>
      </w:r>
      <w:hyperlink w:anchor="Term_Environment" w:history="1">
        <w:r w:rsidR="00C414B9" w:rsidRPr="00C414B9">
          <w:rPr>
            <w:rStyle w:val="Hyperlink"/>
          </w:rPr>
          <w:t>e</w:t>
        </w:r>
        <w:r w:rsidRPr="00C414B9">
          <w:rPr>
            <w:rStyle w:val="Hyperlink"/>
          </w:rPr>
          <w:t>nvironment</w:t>
        </w:r>
      </w:hyperlink>
      <w:r>
        <w:t xml:space="preserve"> that contains </w:t>
      </w:r>
      <w:hyperlink w:anchor="Term_DataStore" w:history="1">
        <w:r w:rsidRPr="00C414B9">
          <w:rPr>
            <w:rStyle w:val="Hyperlink"/>
          </w:rPr>
          <w:t>datastores</w:t>
        </w:r>
      </w:hyperlink>
      <w:r>
        <w:t xml:space="preserve"> of production data. Best practice is to only have one </w:t>
      </w:r>
      <w:hyperlink w:anchor="Term_Environment" w:history="1">
        <w:r w:rsidRPr="00C414B9">
          <w:rPr>
            <w:rStyle w:val="Hyperlink"/>
          </w:rPr>
          <w:t>environment</w:t>
        </w:r>
      </w:hyperlink>
      <w:r>
        <w:t xml:space="preserve"> (PROD) be a production data environment. Contrast with </w:t>
      </w:r>
      <w:hyperlink w:anchor="Term_NonProductionDataEnvironment" w:history="1">
        <w:r w:rsidRPr="00C414B9">
          <w:rPr>
            <w:rStyle w:val="Hyperlink"/>
          </w:rPr>
          <w:t>Non-Production Data Environment</w:t>
        </w:r>
      </w:hyperlink>
      <w:r>
        <w:t>.</w:t>
      </w:r>
    </w:p>
    <w:p w14:paraId="704754DA" w14:textId="2B1E1D96" w:rsidR="00E23A97" w:rsidRPr="00E23A97" w:rsidRDefault="00E23A97" w:rsidP="00C414B9">
      <w:pPr>
        <w:pStyle w:val="BodyText"/>
        <w:jc w:val="both"/>
        <w:rPr>
          <w:b/>
          <w:bCs/>
          <w:vanish/>
          <w:specVanish/>
        </w:rPr>
      </w:pPr>
      <w:bookmarkStart w:id="183" w:name="Term_Project"/>
      <w:bookmarkEnd w:id="183"/>
      <w:r w:rsidRPr="00E23A97">
        <w:rPr>
          <w:b/>
          <w:bCs/>
        </w:rPr>
        <w:t>Project</w:t>
      </w:r>
    </w:p>
    <w:p w14:paraId="6C1372F7" w14:textId="59EC3239" w:rsidR="00E23A97" w:rsidRDefault="00E23A97" w:rsidP="00C414B9">
      <w:pPr>
        <w:pStyle w:val="BodyText"/>
        <w:jc w:val="both"/>
      </w:pPr>
      <w:r>
        <w:t xml:space="preserve"> : an attempt to accomplish set objectives within resource constraints.</w:t>
      </w:r>
    </w:p>
    <w:p w14:paraId="0E3D5E6D" w14:textId="4BF5FF4B" w:rsidR="00C414B9" w:rsidRPr="00C414B9" w:rsidRDefault="00C414B9" w:rsidP="00C414B9">
      <w:pPr>
        <w:pStyle w:val="BodyText"/>
        <w:jc w:val="both"/>
        <w:rPr>
          <w:b/>
          <w:bCs/>
          <w:vanish/>
          <w:specVanish/>
        </w:rPr>
      </w:pPr>
      <w:bookmarkStart w:id="184" w:name="Term_QualifiedMajority"/>
      <w:bookmarkEnd w:id="184"/>
      <w:r w:rsidRPr="00C414B9">
        <w:rPr>
          <w:b/>
          <w:bCs/>
        </w:rPr>
        <w:t>Qualified Majority</w:t>
      </w:r>
    </w:p>
    <w:p w14:paraId="0B4ED0E3" w14:textId="7ED41D69" w:rsidR="00C414B9" w:rsidRDefault="00C414B9" w:rsidP="00C414B9">
      <w:pPr>
        <w:pStyle w:val="BodyText"/>
        <w:jc w:val="both"/>
      </w:pPr>
      <w:r>
        <w:t xml:space="preserve"> : a </w:t>
      </w:r>
      <w:r w:rsidR="0002448A">
        <w:t>specified</w:t>
      </w:r>
      <w:r>
        <w:t xml:space="preserve"> </w:t>
      </w:r>
      <w:r w:rsidR="0002448A">
        <w:t xml:space="preserve">(e.g., 90%) </w:t>
      </w:r>
      <w:hyperlink w:anchor="Term_Majority" w:history="1">
        <w:r w:rsidR="0002448A" w:rsidRPr="0002448A">
          <w:rPr>
            <w:rStyle w:val="Hyperlink"/>
          </w:rPr>
          <w:t>majority</w:t>
        </w:r>
      </w:hyperlink>
      <w:r>
        <w:t>.</w:t>
      </w:r>
      <w:r w:rsidR="0002448A">
        <w:t xml:space="preserve"> See </w:t>
      </w:r>
      <w:hyperlink w:anchor="Term_Mean" w:history="1">
        <w:r w:rsidR="0002448A" w:rsidRPr="0002448A">
          <w:rPr>
            <w:rStyle w:val="Hyperlink"/>
          </w:rPr>
          <w:t>Mean</w:t>
        </w:r>
      </w:hyperlink>
      <w:r w:rsidR="0002448A">
        <w:t xml:space="preserve"> and </w:t>
      </w:r>
      <w:hyperlink w:anchor="Term_Median" w:history="1">
        <w:r w:rsidR="0002448A" w:rsidRPr="0002448A">
          <w:rPr>
            <w:rStyle w:val="Hyperlink"/>
          </w:rPr>
          <w:t>Median</w:t>
        </w:r>
      </w:hyperlink>
      <w:r w:rsidR="0002448A">
        <w:t>.</w:t>
      </w:r>
    </w:p>
    <w:p w14:paraId="6581A705" w14:textId="693805F1" w:rsidR="00B26348" w:rsidRPr="00B26348" w:rsidRDefault="00B26348" w:rsidP="00C414B9">
      <w:pPr>
        <w:pStyle w:val="BodyText"/>
        <w:rPr>
          <w:b/>
          <w:bCs/>
          <w:vanish/>
          <w:specVanish/>
        </w:rPr>
      </w:pPr>
      <w:bookmarkStart w:id="185" w:name="Term_Quartile"/>
      <w:bookmarkEnd w:id="185"/>
      <w:r w:rsidRPr="00B26348">
        <w:rPr>
          <w:b/>
          <w:bCs/>
        </w:rPr>
        <w:t>Quartile</w:t>
      </w:r>
    </w:p>
    <w:p w14:paraId="75814762" w14:textId="2B4235F4" w:rsidR="00B26348" w:rsidRDefault="00B26348" w:rsidP="00C414B9">
      <w:pPr>
        <w:pStyle w:val="BodyText"/>
      </w:pPr>
      <w:r>
        <w:t xml:space="preserve"> : a single interval within a set of data divided into four intervals</w:t>
      </w:r>
      <w:r w:rsidR="00C414B9">
        <w:t>. Depending on analysis purpose, the quartiles can be either contain the same number of items, or same sum of numbers</w:t>
      </w:r>
      <w:r>
        <w:t xml:space="preserve">. See </w:t>
      </w:r>
      <w:hyperlink w:anchor="Term_Mean" w:history="1">
        <w:r w:rsidRPr="00B26348">
          <w:rPr>
            <w:rStyle w:val="Hyperlink"/>
          </w:rPr>
          <w:t>Mean</w:t>
        </w:r>
      </w:hyperlink>
      <w:r>
        <w:t xml:space="preserve"> and </w:t>
      </w:r>
      <w:hyperlink w:anchor="Term_Median" w:history="1">
        <w:r w:rsidRPr="00B26348">
          <w:rPr>
            <w:rStyle w:val="Hyperlink"/>
          </w:rPr>
          <w:t>Median</w:t>
        </w:r>
      </w:hyperlink>
      <w:r>
        <w:t>.</w:t>
      </w:r>
    </w:p>
    <w:p w14:paraId="0CBD41B6" w14:textId="6A2AB3AB" w:rsidR="00C87EB0" w:rsidRPr="003A1AEB" w:rsidRDefault="00C87EB0" w:rsidP="00C414B9">
      <w:pPr>
        <w:pStyle w:val="BodyText"/>
        <w:rPr>
          <w:b/>
          <w:bCs/>
          <w:vanish/>
          <w:specVanish/>
        </w:rPr>
      </w:pPr>
      <w:bookmarkStart w:id="186" w:name="Term_Queryable"/>
      <w:bookmarkEnd w:id="186"/>
      <w:r w:rsidRPr="003A1AEB">
        <w:rPr>
          <w:b/>
          <w:bCs/>
        </w:rPr>
        <w:t>Queryable</w:t>
      </w:r>
    </w:p>
    <w:p w14:paraId="22D9A977" w14:textId="280083E0" w:rsidR="00C87EB0" w:rsidRDefault="003A1AEB" w:rsidP="00C414B9">
      <w:pPr>
        <w:pStyle w:val="BodyText"/>
      </w:pPr>
      <w:r>
        <w:t xml:space="preserve"> </w:t>
      </w:r>
      <w:r w:rsidR="00C87EB0">
        <w:t>: a data set that can be filtered, projected, sorted, paged. See ODATA.</w:t>
      </w:r>
    </w:p>
    <w:p w14:paraId="4255CA24" w14:textId="70389454" w:rsidR="004261A0" w:rsidRPr="004261A0" w:rsidRDefault="004261A0" w:rsidP="00C414B9">
      <w:pPr>
        <w:pStyle w:val="BodyText"/>
        <w:rPr>
          <w:b/>
          <w:bCs/>
          <w:vanish/>
          <w:specVanish/>
        </w:rPr>
      </w:pPr>
      <w:bookmarkStart w:id="187" w:name="Term_RASCI"/>
      <w:bookmarkEnd w:id="187"/>
      <w:r w:rsidRPr="004261A0">
        <w:rPr>
          <w:b/>
          <w:bCs/>
        </w:rPr>
        <w:t>RASCI</w:t>
      </w:r>
    </w:p>
    <w:p w14:paraId="0937E6E8" w14:textId="17EB8380" w:rsidR="004261A0" w:rsidRDefault="004261A0" w:rsidP="00C414B9">
      <w:pPr>
        <w:pStyle w:val="BodyText"/>
      </w:pPr>
      <w:r>
        <w:t xml:space="preserve"> : acronym for level of responsibility towards a task: Responsible (for doing the work), Accountable (managing the allocation of the task), Supporting (can include task dependencies), Consulted, Informed, [Ignored].</w:t>
      </w:r>
    </w:p>
    <w:p w14:paraId="6F922131" w14:textId="0A9A1542" w:rsidR="00735715" w:rsidRPr="00AF1082" w:rsidRDefault="00735715" w:rsidP="00C414B9">
      <w:pPr>
        <w:pStyle w:val="BodyText"/>
        <w:rPr>
          <w:b/>
          <w:bCs/>
          <w:vanish/>
          <w:specVanish/>
        </w:rPr>
      </w:pPr>
      <w:r w:rsidRPr="00735715">
        <w:rPr>
          <w:b/>
          <w:bCs/>
        </w:rPr>
        <w:t xml:space="preserve">Record </w:t>
      </w:r>
    </w:p>
    <w:p w14:paraId="0F4668A4" w14:textId="44E5D190" w:rsidR="00735715" w:rsidRDefault="00AF1082" w:rsidP="00C414B9">
      <w:pPr>
        <w:pStyle w:val="BodyText"/>
      </w:pPr>
      <w:r>
        <w:t xml:space="preserve"> </w:t>
      </w:r>
      <w:r w:rsidR="00735715">
        <w:t xml:space="preserve">: a single structured unit of data within a dataset within in a solution’s system datastore, (often a relational database). Can be used to record information about the system (diagnostics, errors, configuration, settings, state, process step, etc.), system purpose records (people, suppliers, invoices, payments, student assessment scores, etc.), or categorisation of a Resource. </w:t>
      </w:r>
    </w:p>
    <w:p w14:paraId="532E56E3" w14:textId="658EC8AC" w:rsidR="002B4DF0" w:rsidRPr="002B4DF0" w:rsidRDefault="002B4DF0" w:rsidP="00C414B9">
      <w:pPr>
        <w:pStyle w:val="BodyText"/>
        <w:rPr>
          <w:b/>
          <w:bCs/>
          <w:vanish/>
          <w:specVanish/>
        </w:rPr>
      </w:pPr>
      <w:bookmarkStart w:id="188" w:name="Term_RPO"/>
      <w:bookmarkEnd w:id="188"/>
      <w:r w:rsidRPr="002B4DF0">
        <w:rPr>
          <w:b/>
          <w:bCs/>
        </w:rPr>
        <w:t>Recovery Point Objective (RPO)</w:t>
      </w:r>
    </w:p>
    <w:p w14:paraId="15F7438C" w14:textId="26F41739" w:rsidR="002B4DF0" w:rsidRDefault="002B4DF0" w:rsidP="00C414B9">
      <w:pPr>
        <w:pStyle w:val="BodyText"/>
      </w:pPr>
      <w:r>
        <w:t xml:space="preserve"> : the maximum duration of time since the last system data [incremental] backup and disaster event occurred. It effectively reflects the maximum data loss considered acceptable in the case of a disaster event. </w:t>
      </w:r>
      <w:r w:rsidR="00697A17">
        <w:t xml:space="preserve">See </w:t>
      </w:r>
      <w:hyperlink w:anchor="Term_MADL" w:history="1">
        <w:r w:rsidR="00697A17" w:rsidRPr="00697A17">
          <w:rPr>
            <w:rStyle w:val="Hyperlink"/>
          </w:rPr>
          <w:t>MADL</w:t>
        </w:r>
      </w:hyperlink>
      <w:r w:rsidR="00697A17">
        <w:t>.</w:t>
      </w:r>
    </w:p>
    <w:p w14:paraId="668D7408" w14:textId="0FFE3C6A" w:rsidR="002B4DF0" w:rsidRPr="002B4DF0" w:rsidRDefault="002B4DF0" w:rsidP="00C414B9">
      <w:pPr>
        <w:pStyle w:val="BodyText"/>
        <w:rPr>
          <w:b/>
          <w:bCs/>
          <w:vanish/>
          <w:specVanish/>
        </w:rPr>
      </w:pPr>
      <w:bookmarkStart w:id="189" w:name="Term_RTO"/>
      <w:bookmarkEnd w:id="189"/>
      <w:r w:rsidRPr="002B4DF0">
        <w:rPr>
          <w:b/>
          <w:bCs/>
        </w:rPr>
        <w:t>Recovery Time Objective (RTO)</w:t>
      </w:r>
    </w:p>
    <w:p w14:paraId="370938D1" w14:textId="532CA547" w:rsidR="002B4DF0" w:rsidRDefault="002B4DF0" w:rsidP="00C414B9">
      <w:pPr>
        <w:pStyle w:val="BodyText"/>
      </w:pPr>
      <w:r>
        <w:t xml:space="preserve"> : the maximum duration of time between the occurrence of a disaster event and system recovery. Does not include </w:t>
      </w:r>
      <w:hyperlink w:anchor="Term_WRT" w:history="1">
        <w:r w:rsidRPr="002B4DF0">
          <w:rPr>
            <w:rStyle w:val="Hyperlink"/>
          </w:rPr>
          <w:t>WRT</w:t>
        </w:r>
      </w:hyperlink>
      <w:r>
        <w:t>.</w:t>
      </w:r>
    </w:p>
    <w:p w14:paraId="3A66B70F" w14:textId="18E4133D" w:rsidR="00E721F6" w:rsidRPr="00E721F6" w:rsidRDefault="00E721F6" w:rsidP="00C414B9">
      <w:pPr>
        <w:pStyle w:val="BodyText"/>
        <w:rPr>
          <w:b/>
          <w:bCs/>
          <w:vanish/>
          <w:specVanish/>
        </w:rPr>
      </w:pPr>
      <w:bookmarkStart w:id="190" w:name="Term_Requirement"/>
      <w:bookmarkEnd w:id="190"/>
      <w:r w:rsidRPr="00E721F6">
        <w:rPr>
          <w:b/>
          <w:bCs/>
        </w:rPr>
        <w:t xml:space="preserve">Requirement </w:t>
      </w:r>
    </w:p>
    <w:p w14:paraId="4A3DA335" w14:textId="0283A8A3" w:rsidR="00E721F6" w:rsidRDefault="00E721F6" w:rsidP="00C414B9">
      <w:pPr>
        <w:pStyle w:val="BodyText"/>
      </w:pPr>
      <w:r>
        <w:t xml:space="preserve"> : </w:t>
      </w:r>
      <w:r w:rsidR="005653FE">
        <w:t xml:space="preserve">comprised of a </w:t>
      </w:r>
      <w:hyperlink w:anchor="Term_Statement" w:history="1">
        <w:r w:rsidR="005653FE" w:rsidRPr="00762291">
          <w:rPr>
            <w:rStyle w:val="Hyperlink"/>
          </w:rPr>
          <w:t>Statement</w:t>
        </w:r>
      </w:hyperlink>
      <w:r w:rsidR="00762291">
        <w:t xml:space="preserve">, </w:t>
      </w:r>
      <w:r w:rsidR="00762291" w:rsidRPr="00762291">
        <w:rPr>
          <w:i/>
          <w:iCs/>
        </w:rPr>
        <w:t>Rationale</w:t>
      </w:r>
      <w:r w:rsidR="00762291">
        <w:t xml:space="preserve"> </w:t>
      </w:r>
      <w:r w:rsidR="005653FE">
        <w:t xml:space="preserve">and associated </w:t>
      </w:r>
      <w:hyperlink w:anchor="Term_AcceptanceCriteria" w:history="1">
        <w:r w:rsidR="005653FE" w:rsidRPr="005653FE">
          <w:rPr>
            <w:rStyle w:val="Hyperlink"/>
          </w:rPr>
          <w:t>Acceptance Criteria</w:t>
        </w:r>
      </w:hyperlink>
      <w:r w:rsidR="00762291">
        <w:t xml:space="preserve"> and optional details.</w:t>
      </w:r>
    </w:p>
    <w:p w14:paraId="6FD3D4FC" w14:textId="77777777" w:rsidR="00735715" w:rsidRPr="00FA258D" w:rsidRDefault="00735715" w:rsidP="00C414B9">
      <w:pPr>
        <w:pStyle w:val="BodyText"/>
        <w:rPr>
          <w:b/>
          <w:bCs/>
          <w:vanish/>
          <w:specVanish/>
        </w:rPr>
      </w:pPr>
      <w:bookmarkStart w:id="191" w:name="Term_Resource"/>
      <w:bookmarkEnd w:id="191"/>
      <w:r w:rsidRPr="00735715">
        <w:rPr>
          <w:b/>
          <w:bCs/>
        </w:rPr>
        <w:t>[System] Resource</w:t>
      </w:r>
    </w:p>
    <w:p w14:paraId="7F777EFF" w14:textId="3F01E657" w:rsidR="00735715" w:rsidRDefault="00FA258D" w:rsidP="00C414B9">
      <w:pPr>
        <w:pStyle w:val="BodyText"/>
      </w:pPr>
      <w:r>
        <w:t xml:space="preserve"> </w:t>
      </w:r>
      <w:r w:rsidR="00735715">
        <w:t xml:space="preserve">: </w:t>
      </w:r>
      <w:r>
        <w:t xml:space="preserve">in the context of technology, could refer to hardware, devices, applications, files, or even virtual assts such as network bandwidth or processing power. </w:t>
      </w:r>
      <w:r>
        <w:br/>
        <w:t xml:space="preserve">In the context of system data refers to </w:t>
      </w:r>
      <w:hyperlink w:anchor="Term_Media" w:history="1">
        <w:r w:rsidR="00735715" w:rsidRPr="00FA258D">
          <w:rPr>
            <w:rStyle w:val="Hyperlink"/>
          </w:rPr>
          <w:t>media</w:t>
        </w:r>
      </w:hyperlink>
      <w:r w:rsidR="00735715">
        <w:t xml:space="preserve"> uploaded to the system</w:t>
      </w:r>
      <w:r w:rsidR="00E74D18">
        <w:t xml:space="preserve">, stored as a </w:t>
      </w:r>
      <w:hyperlink w:anchor="Term_Record" w:history="1">
        <w:r w:rsidR="00E74D18" w:rsidRPr="00E74D18">
          <w:rPr>
            <w:rStyle w:val="Hyperlink"/>
          </w:rPr>
          <w:t>record</w:t>
        </w:r>
      </w:hyperlink>
      <w:r w:rsidR="00E74D18">
        <w:t xml:space="preserve"> or otherwise, tracked with a </w:t>
      </w:r>
      <w:hyperlink w:anchor="Term_Metadata" w:history="1">
        <w:r w:rsidR="00E74D18" w:rsidRPr="00E74D18">
          <w:rPr>
            <w:rStyle w:val="Hyperlink"/>
          </w:rPr>
          <w:t>metadata</w:t>
        </w:r>
      </w:hyperlink>
      <w:r w:rsidR="00E74D18">
        <w:t xml:space="preserve"> </w:t>
      </w:r>
      <w:hyperlink w:anchor="Term_Record" w:history="1">
        <w:r w:rsidR="00E74D18" w:rsidRPr="00E74D18">
          <w:rPr>
            <w:rStyle w:val="Hyperlink"/>
          </w:rPr>
          <w:t>record</w:t>
        </w:r>
      </w:hyperlink>
      <w:r w:rsidR="00E74D18">
        <w:t>.</w:t>
      </w:r>
      <w:r w:rsidR="00735715">
        <w:t xml:space="preserve"> </w:t>
      </w:r>
    </w:p>
    <w:p w14:paraId="726CAB5A" w14:textId="3C77C97C" w:rsidR="003E3AC0" w:rsidRPr="00AE03A2" w:rsidRDefault="003E3AC0" w:rsidP="00C414B9">
      <w:pPr>
        <w:pStyle w:val="BodyText"/>
        <w:rPr>
          <w:b/>
          <w:bCs/>
          <w:vanish/>
          <w:specVanish/>
        </w:rPr>
      </w:pPr>
      <w:bookmarkStart w:id="192" w:name="Term_Responsibility"/>
      <w:bookmarkEnd w:id="192"/>
      <w:r w:rsidRPr="003E3AC0">
        <w:rPr>
          <w:b/>
          <w:bCs/>
        </w:rPr>
        <w:t>Responsibility</w:t>
      </w:r>
    </w:p>
    <w:p w14:paraId="77D234ED" w14:textId="129401D4" w:rsidR="003E3AC0" w:rsidRDefault="00AE03A2" w:rsidP="00C414B9">
      <w:pPr>
        <w:pStyle w:val="BodyText"/>
      </w:pPr>
      <w:r>
        <w:t xml:space="preserve"> </w:t>
      </w:r>
      <w:r w:rsidR="003E3AC0">
        <w:t xml:space="preserve">: an obligation accepted by a Person when accepting a </w:t>
      </w:r>
      <w:hyperlink w:anchor="Term_Role" w:history="1">
        <w:r w:rsidR="009F6745" w:rsidRPr="009F6745">
          <w:rPr>
            <w:rStyle w:val="Hyperlink"/>
          </w:rPr>
          <w:t>Role</w:t>
        </w:r>
      </w:hyperlink>
      <w:r w:rsidR="003E3AC0">
        <w:t xml:space="preserve"> in a System. Contrast with </w:t>
      </w:r>
      <w:hyperlink w:anchor="Term_Duty" w:history="1">
        <w:r w:rsidR="003E3AC0" w:rsidRPr="00AE03A2">
          <w:rPr>
            <w:rStyle w:val="Hyperlink"/>
          </w:rPr>
          <w:t>Duty</w:t>
        </w:r>
      </w:hyperlink>
      <w:r w:rsidR="003E3AC0">
        <w:t>.</w:t>
      </w:r>
    </w:p>
    <w:p w14:paraId="7621C4F8" w14:textId="7531A3B9" w:rsidR="003A1AEB" w:rsidRPr="003A1AEB" w:rsidRDefault="003A1AEB" w:rsidP="00C414B9">
      <w:pPr>
        <w:pStyle w:val="BodyText"/>
        <w:rPr>
          <w:b/>
          <w:bCs/>
          <w:vanish/>
          <w:specVanish/>
        </w:rPr>
      </w:pPr>
      <w:bookmarkStart w:id="193" w:name="Term_REST"/>
      <w:bookmarkEnd w:id="193"/>
      <w:r w:rsidRPr="003A1AEB">
        <w:rPr>
          <w:b/>
          <w:bCs/>
        </w:rPr>
        <w:t>Representative State Transfer (REST)</w:t>
      </w:r>
    </w:p>
    <w:p w14:paraId="4A93DF21" w14:textId="10099CE7" w:rsidR="003A1AEB" w:rsidRDefault="003A1AEB" w:rsidP="00C414B9">
      <w:pPr>
        <w:pStyle w:val="BodyText"/>
      </w:pPr>
      <w:r>
        <w:t xml:space="preserve"> : a software architecture that imposes conditions on how APIs are expected to work. See </w:t>
      </w:r>
      <w:hyperlink w:anchor="Term_ODATA" w:history="1">
        <w:r w:rsidRPr="003A1AEB">
          <w:rPr>
            <w:rStyle w:val="Hyperlink"/>
          </w:rPr>
          <w:t>ODATA</w:t>
        </w:r>
      </w:hyperlink>
      <w:r>
        <w:t xml:space="preserve"> and GraphQL.</w:t>
      </w:r>
    </w:p>
    <w:p w14:paraId="696D7F9D" w14:textId="28C58F7D" w:rsidR="005150F5" w:rsidRPr="005150F5" w:rsidRDefault="003A1AEB" w:rsidP="00C414B9">
      <w:pPr>
        <w:pStyle w:val="BodyText"/>
        <w:rPr>
          <w:vanish/>
          <w:specVanish/>
        </w:rPr>
      </w:pPr>
      <w:bookmarkStart w:id="194" w:name="Term_Role"/>
      <w:bookmarkEnd w:id="194"/>
      <w:r w:rsidRPr="005150F5">
        <w:rPr>
          <w:b/>
          <w:bCs/>
        </w:rPr>
        <w:lastRenderedPageBreak/>
        <w:t>Resource</w:t>
      </w:r>
    </w:p>
    <w:p w14:paraId="13BD42D1" w14:textId="3E1E8600" w:rsidR="003A1AEB" w:rsidRDefault="005150F5" w:rsidP="00C414B9">
      <w:pPr>
        <w:pStyle w:val="BodyText"/>
      </w:pPr>
      <w:r>
        <w:t xml:space="preserve"> : TODO</w:t>
      </w:r>
    </w:p>
    <w:p w14:paraId="4A336E01" w14:textId="31A27B9D" w:rsidR="003E3AC0" w:rsidRPr="00AE03A2" w:rsidRDefault="003E3AC0" w:rsidP="00C414B9">
      <w:pPr>
        <w:pStyle w:val="BodyText"/>
        <w:rPr>
          <w:b/>
          <w:bCs/>
          <w:vanish/>
          <w:specVanish/>
        </w:rPr>
      </w:pPr>
      <w:r w:rsidRPr="003E3AC0">
        <w:rPr>
          <w:b/>
          <w:bCs/>
        </w:rPr>
        <w:t>Role</w:t>
      </w:r>
    </w:p>
    <w:p w14:paraId="774AF235" w14:textId="14397B04" w:rsidR="008D790A" w:rsidRDefault="00AE03A2" w:rsidP="00C414B9">
      <w:pPr>
        <w:pStyle w:val="BodyText"/>
      </w:pPr>
      <w:r>
        <w:t xml:space="preserve"> </w:t>
      </w:r>
      <w:r w:rsidR="003E3AC0">
        <w:t xml:space="preserve">: a collection of system </w:t>
      </w:r>
      <w:hyperlink w:anchor="Term_Permission" w:history="1">
        <w:r w:rsidR="003E3AC0" w:rsidRPr="009F6745">
          <w:rPr>
            <w:rStyle w:val="Hyperlink"/>
          </w:rPr>
          <w:t>Permission</w:t>
        </w:r>
      </w:hyperlink>
      <w:r w:rsidR="003E3AC0">
        <w:t xml:space="preserve">s issued to a </w:t>
      </w:r>
      <w:r>
        <w:fldChar w:fldCharType="begin"/>
      </w:r>
      <w:r>
        <w:instrText>HYPERLINK \l "Term_SystemUser"</w:instrText>
      </w:r>
      <w:r>
        <w:fldChar w:fldCharType="separate"/>
      </w:r>
      <w:del w:id="195" w:author="Jeremy Hayes" w:date="2024-02-09T12:09:00Z">
        <w:r w:rsidR="003E3AC0" w:rsidRPr="00AE03A2" w:rsidDel="00587796">
          <w:rPr>
            <w:rStyle w:val="Hyperlink"/>
          </w:rPr>
          <w:delText>S</w:delText>
        </w:r>
      </w:del>
      <w:ins w:id="196" w:author="Jeremy Hayes" w:date="2024-02-09T12:09:00Z">
        <w:r w:rsidR="00587796">
          <w:rPr>
            <w:rStyle w:val="Hyperlink"/>
          </w:rPr>
          <w:t>s</w:t>
        </w:r>
      </w:ins>
      <w:r w:rsidR="003E3AC0" w:rsidRPr="00AE03A2">
        <w:rPr>
          <w:rStyle w:val="Hyperlink"/>
        </w:rPr>
        <w:t xml:space="preserve">ystem </w:t>
      </w:r>
      <w:del w:id="197" w:author="Jeremy Hayes" w:date="2024-02-09T11:16:00Z">
        <w:r w:rsidR="003E3AC0" w:rsidRPr="00AE03A2" w:rsidDel="009F0BCC">
          <w:rPr>
            <w:rStyle w:val="Hyperlink"/>
          </w:rPr>
          <w:delText>User</w:delText>
        </w:r>
      </w:del>
      <w:ins w:id="198" w:author="Jeremy Hayes" w:date="2024-02-09T11:16:00Z">
        <w:r w:rsidR="009F0BCC">
          <w:rPr>
            <w:rStyle w:val="Hyperlink"/>
          </w:rPr>
          <w:t>user</w:t>
        </w:r>
      </w:ins>
      <w:r>
        <w:rPr>
          <w:rStyle w:val="Hyperlink"/>
        </w:rPr>
        <w:fldChar w:fldCharType="end"/>
      </w:r>
      <w:r w:rsidR="003E3AC0">
        <w:t xml:space="preserve"> when they accept the Role’s </w:t>
      </w:r>
      <w:hyperlink w:anchor="Term_Responsibility" w:history="1">
        <w:r w:rsidR="003E3AC0" w:rsidRPr="00AE03A2">
          <w:rPr>
            <w:rStyle w:val="Hyperlink"/>
          </w:rPr>
          <w:t>Responsibilities</w:t>
        </w:r>
      </w:hyperlink>
      <w:r w:rsidR="003E3AC0">
        <w:t>.</w:t>
      </w:r>
      <w:r w:rsidR="008D790A">
        <w:t xml:space="preserve"> Depending on the </w:t>
      </w:r>
      <w:hyperlink w:anchor="Term_System" w:history="1">
        <w:r w:rsidR="008D790A" w:rsidRPr="00C83E0E">
          <w:rPr>
            <w:rStyle w:val="Hyperlink"/>
          </w:rPr>
          <w:t>system</w:t>
        </w:r>
      </w:hyperlink>
      <w:r w:rsidR="00C83E0E">
        <w:t xml:space="preserve">, purpose and design </w:t>
      </w:r>
      <w:r w:rsidR="008D790A">
        <w:t>maturity</w:t>
      </w:r>
      <w:r w:rsidR="00C83E0E">
        <w:t>,</w:t>
      </w:r>
      <w:r w:rsidR="008D790A">
        <w:t xml:space="preserve"> </w:t>
      </w:r>
      <w:del w:id="199" w:author="Jeremy Hayes" w:date="2024-02-09T11:16:00Z">
        <w:r w:rsidR="008D790A" w:rsidDel="009F0BCC">
          <w:delText>Roles</w:delText>
        </w:r>
      </w:del>
      <w:ins w:id="200" w:author="Jeremy Hayes" w:date="2024-02-09T11:16:00Z">
        <w:r w:rsidR="009F0BCC">
          <w:t>roles</w:t>
        </w:r>
      </w:ins>
      <w:r w:rsidR="008D790A">
        <w:t xml:space="preserve"> </w:t>
      </w:r>
      <w:r w:rsidR="00C83E0E">
        <w:t>are generally developed as:</w:t>
      </w:r>
    </w:p>
    <w:p w14:paraId="2BBC537A" w14:textId="37D630A3" w:rsidR="008D790A" w:rsidRDefault="008D790A">
      <w:pPr>
        <w:pStyle w:val="BodyText"/>
        <w:numPr>
          <w:ilvl w:val="0"/>
          <w:numId w:val="10"/>
        </w:numPr>
      </w:pPr>
      <w:r>
        <w:t>System based (</w:t>
      </w:r>
      <w:proofErr w:type="spellStart"/>
      <w:r w:rsidR="00C83E0E">
        <w:t>System</w:t>
      </w:r>
      <w:r>
        <w:t>Super</w:t>
      </w:r>
      <w:del w:id="201" w:author="Jeremy Hayes" w:date="2024-02-09T11:16:00Z">
        <w:r w:rsidR="00C83E0E" w:rsidDel="009F0BCC">
          <w:delText>User</w:delText>
        </w:r>
      </w:del>
      <w:ins w:id="202" w:author="Jeremy Hayes" w:date="2024-02-09T11:16:00Z">
        <w:r w:rsidR="009F0BCC">
          <w:t>user</w:t>
        </w:r>
      </w:ins>
      <w:proofErr w:type="spellEnd"/>
      <w:r>
        <w:t xml:space="preserve">, </w:t>
      </w:r>
      <w:r w:rsidR="00C83E0E">
        <w:t>SystemMember</w:t>
      </w:r>
      <w:r>
        <w:t xml:space="preserve">, etc.), </w:t>
      </w:r>
    </w:p>
    <w:p w14:paraId="68189334" w14:textId="2F14B688" w:rsidR="008D790A" w:rsidRDefault="008D790A">
      <w:pPr>
        <w:pStyle w:val="BodyText"/>
        <w:numPr>
          <w:ilvl w:val="0"/>
          <w:numId w:val="10"/>
        </w:numPr>
      </w:pPr>
      <w:r>
        <w:t>Tenancy based (</w:t>
      </w:r>
      <w:proofErr w:type="spellStart"/>
      <w:r w:rsidR="00C83E0E">
        <w:t>Tenancy</w:t>
      </w:r>
      <w:r>
        <w:t>Super</w:t>
      </w:r>
      <w:del w:id="203" w:author="Jeremy Hayes" w:date="2024-02-09T11:16:00Z">
        <w:r w:rsidR="00C83E0E" w:rsidDel="009F0BCC">
          <w:delText>User</w:delText>
        </w:r>
      </w:del>
      <w:ins w:id="204" w:author="Jeremy Hayes" w:date="2024-02-09T11:16:00Z">
        <w:r w:rsidR="009F0BCC">
          <w:t>user</w:t>
        </w:r>
      </w:ins>
      <w:proofErr w:type="spellEnd"/>
      <w:r>
        <w:t xml:space="preserve">, </w:t>
      </w:r>
      <w:r w:rsidR="00C83E0E">
        <w:t>TenancyMember</w:t>
      </w:r>
      <w:r>
        <w:t xml:space="preserve">, etc.), </w:t>
      </w:r>
    </w:p>
    <w:p w14:paraId="7C270DD0" w14:textId="3292821C" w:rsidR="00C83E0E" w:rsidRDefault="008D790A">
      <w:pPr>
        <w:pStyle w:val="BodyText"/>
        <w:numPr>
          <w:ilvl w:val="0"/>
          <w:numId w:val="10"/>
        </w:numPr>
      </w:pPr>
      <w:r>
        <w:t>Group based (Accountable, Responsible, Member, Consulted, Informed,</w:t>
      </w:r>
      <w:r w:rsidR="00C83E0E">
        <w:t xml:space="preserve"> </w:t>
      </w:r>
      <w:r>
        <w:t xml:space="preserve">Guest, etc.), or </w:t>
      </w:r>
    </w:p>
    <w:p w14:paraId="0CB9BC12" w14:textId="67230DF7" w:rsidR="003E3AC0" w:rsidRDefault="008D790A">
      <w:pPr>
        <w:pStyle w:val="BodyText"/>
        <w:numPr>
          <w:ilvl w:val="0"/>
          <w:numId w:val="10"/>
        </w:numPr>
      </w:pPr>
      <w:r>
        <w:t>Resource based (Creator, Contributor, Approver, Maintainer, Commentor, Reader</w:t>
      </w:r>
      <w:r w:rsidR="00C83E0E">
        <w:t>, etc.</w:t>
      </w:r>
      <w:r>
        <w:t>)</w:t>
      </w:r>
      <w:ins w:id="205" w:author="Jeremy Hayes" w:date="2024-02-09T12:09:00Z">
        <w:r w:rsidR="00587796">
          <w:t>.</w:t>
        </w:r>
      </w:ins>
    </w:p>
    <w:p w14:paraId="5B89FB03" w14:textId="77777777" w:rsidR="004C0352" w:rsidRPr="004C0352" w:rsidRDefault="004C0352" w:rsidP="004C0352">
      <w:pPr>
        <w:rPr>
          <w:b/>
          <w:bCs/>
          <w:vanish/>
          <w:specVanish/>
        </w:rPr>
      </w:pPr>
      <w:bookmarkStart w:id="206" w:name="Term_Salt"/>
      <w:bookmarkEnd w:id="206"/>
      <w:r w:rsidRPr="004C0352">
        <w:rPr>
          <w:b/>
          <w:bCs/>
        </w:rPr>
        <w:t xml:space="preserve">Salt </w:t>
      </w:r>
    </w:p>
    <w:p w14:paraId="7737BCC7" w14:textId="2944A787" w:rsidR="004C0352" w:rsidRDefault="004C0352" w:rsidP="004C0352">
      <w:r>
        <w:t xml:space="preserve"> </w:t>
      </w:r>
      <w:r w:rsidRPr="004C0352">
        <w:t xml:space="preserve">: </w:t>
      </w:r>
      <w:r>
        <w:t>a</w:t>
      </w:r>
      <w:r w:rsidRPr="004C0352">
        <w:t xml:space="preserve"> salt</w:t>
      </w:r>
      <w:r>
        <w:t>, in the context of confidential storage,</w:t>
      </w:r>
      <w:r w:rsidRPr="004C0352">
        <w:t xml:space="preserve"> is a piece of random data added to a password before it is hashed and stored. </w:t>
      </w:r>
    </w:p>
    <w:p w14:paraId="4D7ED018" w14:textId="77777777" w:rsidR="00CF1A70" w:rsidRPr="00191140" w:rsidRDefault="00CF1A70" w:rsidP="00CF1A70">
      <w:pPr>
        <w:pStyle w:val="BodyText"/>
        <w:rPr>
          <w:b/>
          <w:bCs/>
          <w:vanish/>
          <w:specVanish/>
        </w:rPr>
      </w:pPr>
      <w:r w:rsidRPr="00191140">
        <w:rPr>
          <w:b/>
          <w:bCs/>
        </w:rPr>
        <w:t>Self-hosted</w:t>
      </w:r>
    </w:p>
    <w:p w14:paraId="1501FFDD" w14:textId="5E14C446" w:rsidR="00CF1A70" w:rsidRDefault="00CF1A70" w:rsidP="00CF1A70">
      <w:pPr>
        <w:pStyle w:val="BodyText"/>
      </w:pPr>
      <w:r>
        <w:t xml:space="preserve"> : see </w:t>
      </w:r>
      <w:hyperlink w:anchor="Term_SaaP" w:history="1">
        <w:r w:rsidRPr="003A201F">
          <w:rPr>
            <w:rStyle w:val="Hyperlink"/>
          </w:rPr>
          <w:t>Software as a Product</w:t>
        </w:r>
      </w:hyperlink>
      <w:r w:rsidRPr="003A201F">
        <w:t xml:space="preserve"> (</w:t>
      </w:r>
      <w:hyperlink w:anchor="Term_SaaP" w:history="1">
        <w:r w:rsidRPr="003A201F">
          <w:rPr>
            <w:rStyle w:val="Hyperlink"/>
          </w:rPr>
          <w:t>SaaP</w:t>
        </w:r>
      </w:hyperlink>
      <w:r w:rsidRPr="003A201F">
        <w:t>)</w:t>
      </w:r>
      <w:r>
        <w:t>.</w:t>
      </w:r>
    </w:p>
    <w:p w14:paraId="23F6D1B2" w14:textId="196E3793" w:rsidR="00096565" w:rsidRPr="002F4A05" w:rsidRDefault="00096565" w:rsidP="00CF1A70">
      <w:pPr>
        <w:pStyle w:val="BodyText"/>
        <w:rPr>
          <w:b/>
          <w:bCs/>
          <w:vanish/>
          <w:specVanish/>
        </w:rPr>
      </w:pPr>
      <w:bookmarkStart w:id="207" w:name="Term_SensitivePersonalData"/>
      <w:bookmarkEnd w:id="207"/>
      <w:r w:rsidRPr="002F4A05">
        <w:rPr>
          <w:b/>
          <w:bCs/>
        </w:rPr>
        <w:t>Sensitive Personal Data</w:t>
      </w:r>
    </w:p>
    <w:p w14:paraId="0223F585" w14:textId="18A06C83" w:rsidR="00096565" w:rsidRPr="002F4A05" w:rsidRDefault="002F4A05" w:rsidP="002F4A05">
      <w:r>
        <w:t xml:space="preserve"> </w:t>
      </w:r>
      <w:r w:rsidR="00096565" w:rsidRPr="002F4A05">
        <w:t xml:space="preserve">: </w:t>
      </w:r>
      <w:r>
        <w:t>S</w:t>
      </w:r>
      <w:r w:rsidRPr="002F4A05">
        <w:t>pecial categories of personal data.</w:t>
      </w:r>
      <w:r>
        <w:t xml:space="preserve"> </w:t>
      </w:r>
      <w:r w:rsidRPr="002F4A05">
        <w:t xml:space="preserve">The special categories of data include racial or ethnic origin, political opinions, religious or philosophical views, trade union membership, sexual orientation, and health, genetic and biometric data </w:t>
      </w:r>
      <w:proofErr w:type="gramStart"/>
      <w:r w:rsidRPr="002F4A05">
        <w:t>where</w:t>
      </w:r>
      <w:proofErr w:type="gramEnd"/>
      <w:r w:rsidRPr="002F4A05">
        <w:t xml:space="preserve"> processed to uniquely identify an individual. Personal data relating to criminal convictions and offenses are not included, but similar extra safeguards apply to its processing.</w:t>
      </w:r>
      <w:r>
        <w:t xml:space="preserve"> See </w:t>
      </w:r>
      <w:hyperlink w:anchor="Term_PersonalData" w:history="1">
        <w:r w:rsidRPr="002F4A05">
          <w:rPr>
            <w:rStyle w:val="Hyperlink"/>
          </w:rPr>
          <w:t>Personal Data</w:t>
        </w:r>
      </w:hyperlink>
      <w:r>
        <w:t>.</w:t>
      </w:r>
    </w:p>
    <w:p w14:paraId="5A3FA10F" w14:textId="7F0F534E" w:rsidR="00C83E0E" w:rsidRPr="00C83E0E" w:rsidRDefault="00C83E0E" w:rsidP="00CF1A70">
      <w:pPr>
        <w:pStyle w:val="BodyText"/>
        <w:rPr>
          <w:b/>
          <w:bCs/>
          <w:vanish/>
          <w:specVanish/>
        </w:rPr>
      </w:pPr>
      <w:bookmarkStart w:id="208" w:name="Term_Session"/>
      <w:bookmarkEnd w:id="208"/>
      <w:r w:rsidRPr="00C83E0E">
        <w:rPr>
          <w:b/>
          <w:bCs/>
        </w:rPr>
        <w:t>Session</w:t>
      </w:r>
    </w:p>
    <w:p w14:paraId="1F2F27F2" w14:textId="1682CC59" w:rsidR="00C83E0E" w:rsidRDefault="00C83E0E" w:rsidP="00CF1A70">
      <w:pPr>
        <w:pStyle w:val="BodyText"/>
      </w:pPr>
      <w:r>
        <w:t xml:space="preserve"> : a sustained stateless logical connection between a service consumer and a service provider </w:t>
      </w:r>
      <w:hyperlink w:anchor="Term_System" w:history="1">
        <w:r w:rsidRPr="00C83E0E">
          <w:rPr>
            <w:rStyle w:val="Hyperlink"/>
          </w:rPr>
          <w:t>system</w:t>
        </w:r>
      </w:hyperlink>
      <w:r>
        <w:t xml:space="preserve"> -- during which the service consumer (</w:t>
      </w:r>
      <w:del w:id="209" w:author="Jeremy Hayes" w:date="2024-02-09T10:50:00Z">
        <w:r w:rsidDel="00A76E67">
          <w:delText>e.g.:</w:delText>
        </w:r>
      </w:del>
      <w:ins w:id="210" w:author="Jeremy Hayes" w:date="2024-02-09T10:50:00Z">
        <w:r w:rsidR="00A76E67" w:rsidRPr="00A76E67">
          <w:t>e.g.,</w:t>
        </w:r>
      </w:ins>
      <w:r>
        <w:t xml:space="preserve"> </w:t>
      </w:r>
      <w:hyperlink w:anchor="Term_SystemUser" w:history="1">
        <w:r w:rsidRPr="00C83E0E">
          <w:rPr>
            <w:rStyle w:val="Hyperlink"/>
          </w:rPr>
          <w:t>system user</w:t>
        </w:r>
      </w:hyperlink>
      <w:r>
        <w:t xml:space="preserve">) performs multiple permitted </w:t>
      </w:r>
      <w:hyperlink w:anchor="Term_Operation" w:history="1">
        <w:r w:rsidRPr="00C83E0E">
          <w:rPr>
            <w:rStyle w:val="Hyperlink"/>
          </w:rPr>
          <w:t>operations</w:t>
        </w:r>
      </w:hyperlink>
      <w:r>
        <w:t>.</w:t>
      </w:r>
    </w:p>
    <w:p w14:paraId="63F4991C" w14:textId="77777777" w:rsidR="00096565" w:rsidRPr="00C03124" w:rsidRDefault="00096565" w:rsidP="00096565">
      <w:pPr>
        <w:pStyle w:val="BodyText"/>
        <w:rPr>
          <w:b/>
          <w:bCs/>
          <w:vanish/>
          <w:specVanish/>
        </w:rPr>
      </w:pPr>
      <w:r w:rsidRPr="00C03124">
        <w:rPr>
          <w:b/>
          <w:bCs/>
        </w:rPr>
        <w:t xml:space="preserve">Single Page Application (SPA) </w:t>
      </w:r>
    </w:p>
    <w:p w14:paraId="39A2B431" w14:textId="77777777" w:rsidR="00096565" w:rsidRDefault="00096565" w:rsidP="00096565">
      <w:pPr>
        <w:pStyle w:val="BodyText"/>
      </w:pPr>
      <w:r>
        <w:t xml:space="preserve"> : a current form of developing service clients, as a single html page containing all view templates, hidden till required when they are populated with data retrieved from APIs. Consumes far less resources on the server side. Contrast with a </w:t>
      </w:r>
      <w:hyperlink w:anchor="Term_MPA" w:history="1">
        <w:r w:rsidRPr="005150F5">
          <w:rPr>
            <w:rStyle w:val="Hyperlink"/>
          </w:rPr>
          <w:t>Multi-Page Applications (MPA)</w:t>
        </w:r>
      </w:hyperlink>
      <w:r>
        <w:t xml:space="preserve"> approach.</w:t>
      </w:r>
    </w:p>
    <w:p w14:paraId="31E7A0A8" w14:textId="77777777" w:rsidR="00096565" w:rsidRPr="00D661F4" w:rsidRDefault="00096565" w:rsidP="00096565">
      <w:pPr>
        <w:pStyle w:val="BodyText"/>
        <w:rPr>
          <w:b/>
          <w:bCs/>
          <w:vanish/>
          <w:specVanish/>
        </w:rPr>
      </w:pPr>
      <w:bookmarkStart w:id="211" w:name="Term_SponsorOrganisation"/>
      <w:bookmarkEnd w:id="211"/>
      <w:r w:rsidRPr="00D661F4">
        <w:rPr>
          <w:b/>
          <w:bCs/>
        </w:rPr>
        <w:t>SMART</w:t>
      </w:r>
    </w:p>
    <w:p w14:paraId="480E342E" w14:textId="29EDEC92" w:rsidR="00096565" w:rsidRDefault="00096565" w:rsidP="00096565">
      <w:pPr>
        <w:pStyle w:val="BodyText"/>
      </w:pPr>
      <w:r>
        <w:t xml:space="preserve"> : acronym for the properties of valuable requirement gathering/eliciting: </w:t>
      </w:r>
      <w:r w:rsidRPr="00D661F4">
        <w:rPr>
          <w:b/>
          <w:bCs/>
        </w:rPr>
        <w:t>S</w:t>
      </w:r>
      <w:r>
        <w:t xml:space="preserve">ingular, </w:t>
      </w:r>
      <w:r w:rsidRPr="00D661F4">
        <w:rPr>
          <w:b/>
          <w:bCs/>
        </w:rPr>
        <w:t>M</w:t>
      </w:r>
      <w:r>
        <w:t xml:space="preserve">easurable, </w:t>
      </w:r>
      <w:r w:rsidRPr="00D661F4">
        <w:rPr>
          <w:b/>
          <w:bCs/>
        </w:rPr>
        <w:t>A</w:t>
      </w:r>
      <w:r>
        <w:t xml:space="preserve">chievable, </w:t>
      </w:r>
      <w:r w:rsidRPr="00D661F4">
        <w:rPr>
          <w:b/>
          <w:bCs/>
        </w:rPr>
        <w:t>R</w:t>
      </w:r>
      <w:r>
        <w:t xml:space="preserve">elevant, </w:t>
      </w:r>
      <w:r w:rsidRPr="00D661F4">
        <w:rPr>
          <w:b/>
          <w:bCs/>
        </w:rPr>
        <w:t>T</w:t>
      </w:r>
      <w:r>
        <w:t xml:space="preserve">ime/Resource constrained. See </w:t>
      </w:r>
      <w:hyperlink w:anchor="Term_CLEAR" w:history="1">
        <w:r w:rsidRPr="00E721F6">
          <w:rPr>
            <w:rStyle w:val="Hyperlink"/>
          </w:rPr>
          <w:t>CLEAR</w:t>
        </w:r>
      </w:hyperlink>
      <w:r>
        <w:t xml:space="preserve"> and </w:t>
      </w:r>
      <w:hyperlink w:anchor="Term_SystemRequirements" w:history="1">
        <w:r w:rsidRPr="00E721F6">
          <w:rPr>
            <w:rStyle w:val="Hyperlink"/>
          </w:rPr>
          <w:t>System Requirements</w:t>
        </w:r>
      </w:hyperlink>
      <w:r>
        <w:t>.</w:t>
      </w:r>
    </w:p>
    <w:p w14:paraId="44EB7208" w14:textId="39A328ED" w:rsidR="00CF1A70" w:rsidRPr="00315829" w:rsidRDefault="00B64AAB" w:rsidP="00CF1A70">
      <w:pPr>
        <w:pStyle w:val="BodyText"/>
        <w:rPr>
          <w:b/>
          <w:bCs/>
          <w:vanish/>
          <w:specVanish/>
        </w:rPr>
      </w:pPr>
      <w:r w:rsidRPr="00315829">
        <w:rPr>
          <w:b/>
          <w:bCs/>
        </w:rPr>
        <w:t>S</w:t>
      </w:r>
      <w:r w:rsidR="00CF1A70" w:rsidRPr="00315829">
        <w:rPr>
          <w:b/>
          <w:bCs/>
        </w:rPr>
        <w:t>oftware as a Product</w:t>
      </w:r>
      <w:r w:rsidR="00CF1A70">
        <w:rPr>
          <w:b/>
          <w:bCs/>
        </w:rPr>
        <w:t xml:space="preserve"> (SaaP)</w:t>
      </w:r>
    </w:p>
    <w:p w14:paraId="128BF3B8" w14:textId="7567F2E8" w:rsidR="00B64AAB" w:rsidRDefault="00CF1A70" w:rsidP="00B64AAB">
      <w:pPr>
        <w:pStyle w:val="BodyText"/>
      </w:pPr>
      <w:r>
        <w:t xml:space="preserve"> : software that is purchased, either as a pre-existing product sold to many, or commissioned as a </w:t>
      </w:r>
      <w:hyperlink w:anchor="Term_CustomSystem" w:history="1">
        <w:r>
          <w:rPr>
            <w:rStyle w:val="Hyperlink"/>
          </w:rPr>
          <w:t>C</w:t>
        </w:r>
        <w:r w:rsidRPr="00FA79BC">
          <w:rPr>
            <w:rStyle w:val="Hyperlink"/>
          </w:rPr>
          <w:t xml:space="preserve">ustom </w:t>
        </w:r>
        <w:r>
          <w:rPr>
            <w:rStyle w:val="Hyperlink"/>
          </w:rPr>
          <w:t>S</w:t>
        </w:r>
        <w:r w:rsidRPr="00FA79BC">
          <w:rPr>
            <w:rStyle w:val="Hyperlink"/>
          </w:rPr>
          <w:t>ystem</w:t>
        </w:r>
      </w:hyperlink>
      <w:r>
        <w:t xml:space="preserve"> sold to just one (the </w:t>
      </w:r>
      <w:hyperlink w:anchor="Term_SponsorOrganisation" w:history="1">
        <w:r w:rsidRPr="00FA79BC">
          <w:rPr>
            <w:rStyle w:val="Hyperlink"/>
          </w:rPr>
          <w:t>Sponsor’s Organisation</w:t>
        </w:r>
      </w:hyperlink>
      <w:r>
        <w:t xml:space="preserve">). A </w:t>
      </w:r>
      <w:hyperlink w:anchor="Term_SaaP" w:history="1">
        <w:r w:rsidRPr="009C5B95">
          <w:rPr>
            <w:rStyle w:val="Hyperlink"/>
          </w:rPr>
          <w:t>SaaP</w:t>
        </w:r>
      </w:hyperlink>
      <w:r>
        <w:t xml:space="preserve"> is </w:t>
      </w:r>
      <w:hyperlink w:anchor="Term_SelfHosted" w:history="1">
        <w:r w:rsidRPr="00F644AB">
          <w:rPr>
            <w:rStyle w:val="Hyperlink"/>
          </w:rPr>
          <w:t>self-hosted</w:t>
        </w:r>
      </w:hyperlink>
      <w:r>
        <w:t xml:space="preserve">, deployed by </w:t>
      </w:r>
      <w:hyperlink w:anchor="Term_SponsorOrganisation" w:history="1">
        <w:r w:rsidRPr="009C5B95">
          <w:rPr>
            <w:rStyle w:val="Hyperlink"/>
          </w:rPr>
          <w:t>Sponsor Organisation</w:t>
        </w:r>
      </w:hyperlink>
      <w:r>
        <w:t xml:space="preserve"> resources infrastructure they manage (“On Premise”), whether that is in the building, on traditional data centre infrastructure or modern cloud provider infrastructure.</w:t>
      </w:r>
      <w:r w:rsidR="004E2C0B">
        <w:t xml:space="preserve"> Not to be confused with </w:t>
      </w:r>
      <w:hyperlink w:anchor="Term_PaaS" w:history="1">
        <w:r w:rsidR="004E2C0B" w:rsidRPr="004E2C0B">
          <w:rPr>
            <w:rStyle w:val="Hyperlink"/>
          </w:rPr>
          <w:t>PaaS</w:t>
        </w:r>
      </w:hyperlink>
      <w:r w:rsidR="004E2C0B">
        <w:t>.</w:t>
      </w:r>
    </w:p>
    <w:p w14:paraId="48AB1493" w14:textId="72C936F4" w:rsidR="00CF1A70" w:rsidRPr="00315829" w:rsidRDefault="00B64AAB" w:rsidP="00CF1A70">
      <w:pPr>
        <w:pStyle w:val="BodyText"/>
        <w:rPr>
          <w:b/>
          <w:bCs/>
          <w:vanish/>
          <w:specVanish/>
        </w:rPr>
      </w:pPr>
      <w:bookmarkStart w:id="212" w:name="Term_SaaS"/>
      <w:bookmarkEnd w:id="212"/>
      <w:r w:rsidRPr="00315829">
        <w:rPr>
          <w:b/>
          <w:bCs/>
        </w:rPr>
        <w:t>S</w:t>
      </w:r>
      <w:r w:rsidR="00CF1A70" w:rsidRPr="00315829">
        <w:rPr>
          <w:b/>
          <w:bCs/>
        </w:rPr>
        <w:t>oftware as a Service</w:t>
      </w:r>
      <w:r w:rsidR="00CF1A70">
        <w:rPr>
          <w:b/>
          <w:bCs/>
        </w:rPr>
        <w:t xml:space="preserve"> (SaaS)</w:t>
      </w:r>
    </w:p>
    <w:p w14:paraId="56A20A32" w14:textId="407620D5" w:rsidR="00762291" w:rsidRDefault="00CF1A70" w:rsidP="00762291">
      <w:pPr>
        <w:pStyle w:val="BodyText"/>
      </w:pPr>
      <w:r>
        <w:t xml:space="preserve"> :</w:t>
      </w:r>
      <w:r w:rsidRPr="00315829">
        <w:t xml:space="preserve"> </w:t>
      </w:r>
      <w:r>
        <w:t xml:space="preserve">“Software as a Service” is an example of </w:t>
      </w:r>
      <w:hyperlink w:anchor="Term_VendorManaged" w:history="1">
        <w:r w:rsidRPr="00CF1A70">
          <w:rPr>
            <w:rStyle w:val="Hyperlink"/>
          </w:rPr>
          <w:t>Vendor Managed</w:t>
        </w:r>
      </w:hyperlink>
      <w:r>
        <w:t xml:space="preserve">. Contrast with </w:t>
      </w:r>
      <w:hyperlink w:anchor="Term_SaaP" w:history="1">
        <w:r w:rsidRPr="003A201F">
          <w:rPr>
            <w:rStyle w:val="Hyperlink"/>
          </w:rPr>
          <w:t>Software as a Product</w:t>
        </w:r>
      </w:hyperlink>
      <w:r>
        <w:t xml:space="preserve">. </w:t>
      </w:r>
      <w:bookmarkStart w:id="213" w:name="Term_SMART"/>
      <w:bookmarkStart w:id="214" w:name="Term_SPA"/>
      <w:bookmarkEnd w:id="213"/>
      <w:bookmarkEnd w:id="214"/>
      <w:r w:rsidR="00762291">
        <w:t xml:space="preserve"> </w:t>
      </w:r>
    </w:p>
    <w:p w14:paraId="3F4A308C" w14:textId="005E6505" w:rsidR="002639B0" w:rsidRPr="002639B0" w:rsidRDefault="002639B0" w:rsidP="00762291">
      <w:pPr>
        <w:pStyle w:val="BodyText"/>
        <w:rPr>
          <w:b/>
          <w:bCs/>
          <w:vanish/>
          <w:specVanish/>
        </w:rPr>
      </w:pPr>
      <w:bookmarkStart w:id="215" w:name="Term_SaaP"/>
      <w:bookmarkEnd w:id="215"/>
      <w:r w:rsidRPr="002639B0">
        <w:rPr>
          <w:b/>
          <w:bCs/>
        </w:rPr>
        <w:lastRenderedPageBreak/>
        <w:t>Software as a Product (SaaP)</w:t>
      </w:r>
    </w:p>
    <w:p w14:paraId="41E35C25" w14:textId="00C18969" w:rsidR="002639B0" w:rsidRDefault="002639B0" w:rsidP="00762291">
      <w:pPr>
        <w:pStyle w:val="BodyText"/>
      </w:pPr>
      <w:r>
        <w:t xml:space="preserve"> : software developed as custom code for one consumer, by a </w:t>
      </w:r>
      <w:hyperlink w:anchor="Term_Supplier" w:history="1">
        <w:r w:rsidRPr="002639B0">
          <w:rPr>
            <w:rStyle w:val="Hyperlink"/>
          </w:rPr>
          <w:t>Supplier</w:t>
        </w:r>
      </w:hyperlink>
      <w:r>
        <w:t xml:space="preserve">, or many, as a Product, sold by a </w:t>
      </w:r>
      <w:hyperlink w:anchor="Term_Vendor" w:history="1">
        <w:r w:rsidRPr="002639B0">
          <w:rPr>
            <w:rStyle w:val="Hyperlink"/>
          </w:rPr>
          <w:t>Vendor</w:t>
        </w:r>
      </w:hyperlink>
      <w:r>
        <w:t>.</w:t>
      </w:r>
    </w:p>
    <w:p w14:paraId="09F57033" w14:textId="77777777" w:rsidR="00F4099E" w:rsidRPr="00C03124" w:rsidRDefault="00F4099E" w:rsidP="00F4099E">
      <w:pPr>
        <w:pStyle w:val="BodyText"/>
        <w:rPr>
          <w:b/>
          <w:bCs/>
          <w:vanish/>
          <w:specVanish/>
        </w:rPr>
      </w:pPr>
      <w:r w:rsidRPr="00C03124">
        <w:rPr>
          <w:b/>
          <w:bCs/>
        </w:rPr>
        <w:t>Solution or System Requirements</w:t>
      </w:r>
    </w:p>
    <w:p w14:paraId="27DE1112" w14:textId="77777777" w:rsidR="00F4099E" w:rsidRDefault="00F4099E" w:rsidP="00F4099E">
      <w:pPr>
        <w:pStyle w:val="BodyText"/>
      </w:pPr>
      <w:r>
        <w:t xml:space="preserve"> : a logical grouping of a Solution or System’s </w:t>
      </w:r>
      <w:hyperlink w:anchor="Term_FunctionalRequirements" w:history="1">
        <w:r w:rsidRPr="00F76BDF">
          <w:rPr>
            <w:rStyle w:val="Hyperlink"/>
          </w:rPr>
          <w:t>Functional Requirements</w:t>
        </w:r>
      </w:hyperlink>
      <w:r>
        <w:t xml:space="preserve"> and </w:t>
      </w:r>
      <w:hyperlink w:anchor="Term_NonFunctionalRequirements" w:history="1">
        <w:r w:rsidRPr="00F76BDF">
          <w:rPr>
            <w:rStyle w:val="Hyperlink"/>
          </w:rPr>
          <w:t>Non-Functional Requirements</w:t>
        </w:r>
      </w:hyperlink>
      <w:r>
        <w:t xml:space="preserve">. </w:t>
      </w:r>
    </w:p>
    <w:p w14:paraId="6D9C8F2C" w14:textId="77777777" w:rsidR="00B64AAB" w:rsidRPr="00162571" w:rsidRDefault="00B64AAB" w:rsidP="00B64AAB">
      <w:pPr>
        <w:pStyle w:val="BodyText"/>
        <w:rPr>
          <w:b/>
          <w:bCs/>
          <w:vanish/>
          <w:specVanish/>
        </w:rPr>
      </w:pPr>
      <w:bookmarkStart w:id="216" w:name="Term_StakeholderMap"/>
      <w:bookmarkEnd w:id="216"/>
      <w:r w:rsidRPr="00162571">
        <w:rPr>
          <w:b/>
          <w:bCs/>
        </w:rPr>
        <w:t>Sponsor Organisation</w:t>
      </w:r>
    </w:p>
    <w:p w14:paraId="2A2D75AF" w14:textId="77777777" w:rsidR="00B64AAB" w:rsidRDefault="00B64AAB" w:rsidP="00B64AAB">
      <w:pPr>
        <w:pStyle w:val="BodyText"/>
      </w:pPr>
      <w:r>
        <w:t xml:space="preserve"> : the Organisation that is purchasing the solution. </w:t>
      </w:r>
    </w:p>
    <w:p w14:paraId="3DCDB99C" w14:textId="77777777" w:rsidR="00F4099E" w:rsidRPr="004261A0" w:rsidRDefault="00F4099E" w:rsidP="00F4099E">
      <w:pPr>
        <w:pStyle w:val="BodyText"/>
        <w:rPr>
          <w:b/>
          <w:bCs/>
          <w:vanish/>
          <w:specVanish/>
        </w:rPr>
      </w:pPr>
      <w:bookmarkStart w:id="217" w:name="Term_StakeholderRequirements"/>
      <w:bookmarkEnd w:id="217"/>
      <w:r w:rsidRPr="004261A0">
        <w:rPr>
          <w:b/>
          <w:bCs/>
        </w:rPr>
        <w:t>Stakeholder Map</w:t>
      </w:r>
    </w:p>
    <w:p w14:paraId="18567309" w14:textId="5E53B371" w:rsidR="00F4099E" w:rsidRDefault="00F4099E" w:rsidP="00F4099E">
      <w:pPr>
        <w:pStyle w:val="BodyText"/>
      </w:pPr>
      <w:r>
        <w:t xml:space="preserve"> : map of stakeholders’ </w:t>
      </w:r>
      <w:hyperlink w:anchor="Term_RASCI" w:history="1">
        <w:r w:rsidRPr="004261A0">
          <w:rPr>
            <w:rStyle w:val="Hyperlink"/>
          </w:rPr>
          <w:t>RASCI</w:t>
        </w:r>
      </w:hyperlink>
      <w:r>
        <w:t xml:space="preserve"> relationship to a </w:t>
      </w:r>
      <w:hyperlink w:anchor="Term_Project" w:history="1">
        <w:r w:rsidRPr="00E23A97">
          <w:rPr>
            <w:rStyle w:val="Hyperlink"/>
          </w:rPr>
          <w:t>project</w:t>
        </w:r>
      </w:hyperlink>
      <w:r>
        <w:t xml:space="preserve">. Along with a </w:t>
      </w:r>
      <w:del w:id="218" w:author="Jeremy Hayes" w:date="2024-02-09T11:16:00Z">
        <w:r w:rsidDel="009F0BCC">
          <w:delText>User</w:delText>
        </w:r>
      </w:del>
      <w:ins w:id="219" w:author="Jeremy Hayes" w:date="2024-02-09T11:16:00Z">
        <w:r w:rsidR="009F0BCC">
          <w:t>user</w:t>
        </w:r>
      </w:ins>
      <w:r>
        <w:t xml:space="preserve"> </w:t>
      </w:r>
      <w:del w:id="220" w:author="Jeremy Hayes" w:date="2024-02-09T12:10:00Z">
        <w:r w:rsidDel="00587796">
          <w:delText xml:space="preserve">Persona </w:delText>
        </w:r>
      </w:del>
      <w:ins w:id="221" w:author="Jeremy Hayes" w:date="2024-02-09T12:10:00Z">
        <w:r w:rsidR="00587796">
          <w:t xml:space="preserve">persona </w:t>
        </w:r>
      </w:ins>
      <w:r>
        <w:t xml:space="preserve">catalogue, is used to develop </w:t>
      </w:r>
      <w:hyperlink w:anchor="Term_StakeholderRequirements" w:history="1">
        <w:r w:rsidRPr="004261A0">
          <w:rPr>
            <w:rStyle w:val="Hyperlink"/>
          </w:rPr>
          <w:t>Stakeholder Requirements</w:t>
        </w:r>
      </w:hyperlink>
      <w:r>
        <w:t xml:space="preserve">. </w:t>
      </w:r>
    </w:p>
    <w:p w14:paraId="539A3194" w14:textId="290381F5" w:rsidR="00C03124" w:rsidRPr="00C03124" w:rsidRDefault="00C03124" w:rsidP="00B64AAB">
      <w:pPr>
        <w:pStyle w:val="BodyText"/>
        <w:rPr>
          <w:b/>
          <w:bCs/>
          <w:vanish/>
          <w:specVanish/>
        </w:rPr>
      </w:pPr>
      <w:r w:rsidRPr="00C03124">
        <w:rPr>
          <w:b/>
          <w:bCs/>
        </w:rPr>
        <w:t>Stakeholder Requirements</w:t>
      </w:r>
    </w:p>
    <w:p w14:paraId="5E24A4D1" w14:textId="1A5F3037" w:rsidR="00C03124" w:rsidRDefault="00C03124" w:rsidP="00C81C82">
      <w:pPr>
        <w:pStyle w:val="BodyText"/>
        <w:jc w:val="center"/>
      </w:pPr>
      <w:r>
        <w:t xml:space="preserve"> : a catalogue of Stakeholders desires </w:t>
      </w:r>
      <w:r w:rsidR="00BD25F5">
        <w:t xml:space="preserve">of </w:t>
      </w:r>
      <w:r w:rsidR="00BD25F5" w:rsidRPr="00BD25F5">
        <w:rPr>
          <w:i/>
          <w:iCs/>
        </w:rPr>
        <w:t>how</w:t>
      </w:r>
      <w:r w:rsidR="00BD25F5">
        <w:t xml:space="preserve"> </w:t>
      </w:r>
      <w:r>
        <w:t>they can contribute to meeting</w:t>
      </w:r>
      <w:r w:rsidR="00BD25F5">
        <w:t xml:space="preserve"> the </w:t>
      </w:r>
      <w:r w:rsidR="00BD25F5" w:rsidRPr="00BD25F5">
        <w:rPr>
          <w:i/>
          <w:iCs/>
        </w:rPr>
        <w:t>why</w:t>
      </w:r>
      <w:r w:rsidR="00BD25F5">
        <w:t xml:space="preserve"> of </w:t>
      </w:r>
      <w:r>
        <w:t xml:space="preserve"> </w:t>
      </w:r>
      <w:hyperlink w:anchor="Term_BusinessRequirements" w:history="1">
        <w:r w:rsidRPr="00BD25F5">
          <w:rPr>
            <w:rStyle w:val="Hyperlink"/>
          </w:rPr>
          <w:t>Business Requirements</w:t>
        </w:r>
      </w:hyperlink>
      <w:r w:rsidR="00BD25F5">
        <w:t xml:space="preserve">, while not yet analysing </w:t>
      </w:r>
      <w:r w:rsidR="00BD25F5" w:rsidRPr="00BD25F5">
        <w:rPr>
          <w:i/>
          <w:iCs/>
        </w:rPr>
        <w:t>what</w:t>
      </w:r>
      <w:r w:rsidR="00BD25F5">
        <w:t xml:space="preserve"> needs to be made available to support what they do (see </w:t>
      </w:r>
      <w:hyperlink w:anchor="Term_FunctionalRequirements" w:history="1">
        <w:r w:rsidR="00BD25F5" w:rsidRPr="00BD25F5">
          <w:rPr>
            <w:rStyle w:val="Hyperlink"/>
          </w:rPr>
          <w:t>System Functional Requirements</w:t>
        </w:r>
      </w:hyperlink>
      <w:r w:rsidR="00BD25F5">
        <w:t xml:space="preserve">). </w:t>
      </w:r>
    </w:p>
    <w:p w14:paraId="132E0943" w14:textId="0D2BEE3B" w:rsidR="00762291" w:rsidRPr="00762291" w:rsidRDefault="00762291" w:rsidP="00B64AAB">
      <w:pPr>
        <w:pStyle w:val="BodyText"/>
        <w:rPr>
          <w:b/>
          <w:bCs/>
          <w:vanish/>
          <w:specVanish/>
        </w:rPr>
      </w:pPr>
      <w:bookmarkStart w:id="222" w:name="Term_Statement"/>
      <w:bookmarkEnd w:id="222"/>
      <w:r w:rsidRPr="00762291">
        <w:rPr>
          <w:b/>
          <w:bCs/>
        </w:rPr>
        <w:t>Statement</w:t>
      </w:r>
    </w:p>
    <w:p w14:paraId="5C40A138" w14:textId="243A0840" w:rsidR="00762291" w:rsidRDefault="00762291" w:rsidP="00762291">
      <w:pPr>
        <w:pStyle w:val="BodyText"/>
        <w:jc w:val="both"/>
      </w:pPr>
      <w:r>
        <w:t xml:space="preserve"> : in the context of </w:t>
      </w:r>
      <w:hyperlink w:anchor="Term_Requirement" w:history="1">
        <w:r w:rsidRPr="00762291">
          <w:rPr>
            <w:rStyle w:val="Hyperlink"/>
          </w:rPr>
          <w:t>Requirements</w:t>
        </w:r>
      </w:hyperlink>
      <w:r>
        <w:t xml:space="preserve">, a Statement is a short </w:t>
      </w:r>
      <w:hyperlink w:anchor="Term_SMART" w:history="1">
        <w:r w:rsidRPr="00762291">
          <w:rPr>
            <w:rStyle w:val="Hyperlink"/>
          </w:rPr>
          <w:t>SMART</w:t>
        </w:r>
      </w:hyperlink>
      <w:r>
        <w:t xml:space="preserve"> instruction that is either an Obligation (</w:t>
      </w:r>
      <w:del w:id="223" w:author="Jeremy Hayes" w:date="2024-02-09T10:43:00Z">
        <w:r w:rsidDel="00A76E67">
          <w:delText>MUST</w:delText>
        </w:r>
      </w:del>
      <w:ins w:id="224" w:author="Jeremy Hayes" w:date="2024-02-09T10:43:00Z">
        <w:r w:rsidR="00A76E67" w:rsidRPr="00A76E67">
          <w:rPr>
            <w:b/>
          </w:rPr>
          <w:t>must</w:t>
        </w:r>
      </w:ins>
      <w:r>
        <w:t>), Recommendation (</w:t>
      </w:r>
      <w:r w:rsidR="00587796" w:rsidRPr="00587796">
        <w:rPr>
          <w:b/>
          <w:bCs/>
          <w:rPrChange w:id="225" w:author="Jeremy Hayes" w:date="2024-02-09T12:10:00Z">
            <w:rPr/>
          </w:rPrChange>
        </w:rPr>
        <w:t>should</w:t>
      </w:r>
      <w:r>
        <w:t>), Permission (</w:t>
      </w:r>
      <w:r w:rsidR="00587796" w:rsidRPr="00587796">
        <w:rPr>
          <w:b/>
          <w:bCs/>
          <w:rPrChange w:id="226" w:author="Jeremy Hayes" w:date="2024-02-09T12:10:00Z">
            <w:rPr/>
          </w:rPrChange>
        </w:rPr>
        <w:t>could</w:t>
      </w:r>
      <w:r>
        <w:t>) or Prohibition (</w:t>
      </w:r>
      <w:del w:id="227" w:author="Jeremy Hayes" w:date="2024-02-09T10:43:00Z">
        <w:r w:rsidDel="00A76E67">
          <w:delText>MUST</w:delText>
        </w:r>
      </w:del>
      <w:ins w:id="228" w:author="Jeremy Hayes" w:date="2024-02-09T10:43:00Z">
        <w:r w:rsidR="00A76E67" w:rsidRPr="00A76E67">
          <w:rPr>
            <w:b/>
          </w:rPr>
          <w:t>must</w:t>
        </w:r>
      </w:ins>
      <w:r>
        <w:t xml:space="preserve"> </w:t>
      </w:r>
      <w:del w:id="229" w:author="Jeremy Hayes" w:date="2024-02-09T11:05:00Z">
        <w:r w:rsidDel="00F0239C">
          <w:delText>NOT</w:delText>
        </w:r>
      </w:del>
      <w:ins w:id="230" w:author="Jeremy Hayes" w:date="2024-02-09T11:05:00Z">
        <w:r w:rsidR="00F0239C" w:rsidRPr="00F0239C">
          <w:rPr>
            <w:b/>
          </w:rPr>
          <w:t>not</w:t>
        </w:r>
      </w:ins>
      <w:r>
        <w:t xml:space="preserve">). For Valuable requirements, a 90+% </w:t>
      </w:r>
      <w:hyperlink w:anchor="Term_Supermajority" w:history="1">
        <w:r w:rsidRPr="00E721F6">
          <w:rPr>
            <w:rStyle w:val="Hyperlink"/>
          </w:rPr>
          <w:t>supermajority</w:t>
        </w:r>
      </w:hyperlink>
      <w:r>
        <w:t xml:space="preserve"> of statements are Obligations or Prohibitions, avoiding the uncertainty of Recommendations and Permissions.</w:t>
      </w:r>
    </w:p>
    <w:p w14:paraId="31CF232E" w14:textId="02286E27" w:rsidR="00C414B9" w:rsidRPr="00C414B9" w:rsidRDefault="00C414B9" w:rsidP="00B64AAB">
      <w:pPr>
        <w:pStyle w:val="BodyText"/>
        <w:rPr>
          <w:b/>
          <w:bCs/>
          <w:vanish/>
          <w:specVanish/>
        </w:rPr>
      </w:pPr>
      <w:bookmarkStart w:id="231" w:name="Term_Supermajority"/>
      <w:bookmarkEnd w:id="231"/>
      <w:r w:rsidRPr="00C414B9">
        <w:rPr>
          <w:b/>
          <w:bCs/>
        </w:rPr>
        <w:t>Supermajority</w:t>
      </w:r>
    </w:p>
    <w:p w14:paraId="4B61EC2E" w14:textId="1D7EDF4D" w:rsidR="00C414B9" w:rsidRDefault="00C414B9" w:rsidP="00B64AAB">
      <w:pPr>
        <w:pStyle w:val="BodyText"/>
      </w:pPr>
      <w:r>
        <w:t xml:space="preserve"> : a qualified </w:t>
      </w:r>
      <w:hyperlink w:anchor="Term_Majority" w:history="1">
        <w:r w:rsidRPr="00BD25F5">
          <w:rPr>
            <w:rStyle w:val="Hyperlink"/>
          </w:rPr>
          <w:t>majority</w:t>
        </w:r>
      </w:hyperlink>
      <w:r w:rsidR="00BD25F5">
        <w:t xml:space="preserve"> (e.g., “90% majority”)</w:t>
      </w:r>
      <w:r>
        <w:t>.</w:t>
      </w:r>
    </w:p>
    <w:p w14:paraId="3EC9986D" w14:textId="37C4E8D8" w:rsidR="00456F6C" w:rsidRPr="00456F6C" w:rsidRDefault="00456F6C" w:rsidP="00B64AAB">
      <w:pPr>
        <w:pStyle w:val="BodyText"/>
        <w:rPr>
          <w:b/>
          <w:bCs/>
          <w:vanish/>
          <w:specVanish/>
        </w:rPr>
      </w:pPr>
      <w:r w:rsidRPr="00456F6C">
        <w:rPr>
          <w:b/>
          <w:bCs/>
        </w:rPr>
        <w:t>Support Specialist</w:t>
      </w:r>
    </w:p>
    <w:p w14:paraId="6EEF4871" w14:textId="462D6C4E" w:rsidR="00456F6C" w:rsidRDefault="00456F6C" w:rsidP="00B64AAB">
      <w:pPr>
        <w:pStyle w:val="BodyText"/>
      </w:pPr>
      <w:r>
        <w:t xml:space="preserve"> : a customer support specialist role managing calls from authenticated and non-authenticated users, passing the call on to </w:t>
      </w:r>
      <w:hyperlink w:anchor="Term_BusinessSupportSpecialist" w:history="1">
        <w:r w:rsidRPr="00456F6C">
          <w:rPr>
            <w:rStyle w:val="Hyperlink"/>
          </w:rPr>
          <w:t>Business Support Specialist</w:t>
        </w:r>
      </w:hyperlink>
      <w:r w:rsidR="00762291">
        <w:t xml:space="preserve">, </w:t>
      </w:r>
      <w:hyperlink w:anchor="Term_OperationsSpecialist" w:history="1">
        <w:r w:rsidRPr="00F76BDF">
          <w:rPr>
            <w:rStyle w:val="Hyperlink"/>
          </w:rPr>
          <w:t>Operational Specialists</w:t>
        </w:r>
      </w:hyperlink>
      <w:r>
        <w:t xml:space="preserve"> </w:t>
      </w:r>
      <w:r w:rsidR="00762291">
        <w:t xml:space="preserve">or </w:t>
      </w:r>
      <w:hyperlink w:anchor="Term_MaintenanceSpecialist" w:history="1">
        <w:r w:rsidR="00762291" w:rsidRPr="00762291">
          <w:rPr>
            <w:rStyle w:val="Hyperlink"/>
          </w:rPr>
          <w:t>Maintenance Specialist</w:t>
        </w:r>
      </w:hyperlink>
      <w:r w:rsidR="00762291">
        <w:t xml:space="preserve"> </w:t>
      </w:r>
      <w:r>
        <w:t xml:space="preserve">roles as required.  </w:t>
      </w:r>
    </w:p>
    <w:p w14:paraId="4173797E" w14:textId="66DFBCB7" w:rsidR="00EB20E8" w:rsidRPr="005F46A8" w:rsidRDefault="00EB20E8" w:rsidP="00B64AAB">
      <w:pPr>
        <w:pStyle w:val="BodyText"/>
        <w:rPr>
          <w:b/>
          <w:bCs/>
          <w:vanish/>
          <w:specVanish/>
        </w:rPr>
      </w:pPr>
      <w:bookmarkStart w:id="232" w:name="Term_Supplier"/>
      <w:bookmarkEnd w:id="232"/>
      <w:r w:rsidRPr="00EB20E8">
        <w:rPr>
          <w:b/>
          <w:bCs/>
        </w:rPr>
        <w:t>Supplier</w:t>
      </w:r>
    </w:p>
    <w:p w14:paraId="168B57EA" w14:textId="792430F2" w:rsidR="00EB20E8" w:rsidRDefault="005F46A8" w:rsidP="00B64AAB">
      <w:pPr>
        <w:pStyle w:val="BodyText"/>
      </w:pPr>
      <w:r>
        <w:t xml:space="preserve"> </w:t>
      </w:r>
      <w:r w:rsidR="0090361C">
        <w:t xml:space="preserve">[Organisation] </w:t>
      </w:r>
      <w:r w:rsidR="00EB20E8">
        <w:t xml:space="preserve">: </w:t>
      </w:r>
      <w:r>
        <w:t xml:space="preserve">a distributor of </w:t>
      </w:r>
      <w:hyperlink w:anchor="Term_Vendor" w:history="1">
        <w:r w:rsidRPr="0090361C">
          <w:rPr>
            <w:rStyle w:val="Hyperlink"/>
          </w:rPr>
          <w:t>vendor</w:t>
        </w:r>
      </w:hyperlink>
      <w:r>
        <w:t xml:space="preserve"> products</w:t>
      </w:r>
      <w:r w:rsidR="002639B0">
        <w:t xml:space="preserve"> or SaaS services</w:t>
      </w:r>
      <w:r>
        <w:t xml:space="preserve">, optionally </w:t>
      </w:r>
      <w:r w:rsidR="0090361C">
        <w:t xml:space="preserve">providing one or more of </w:t>
      </w:r>
      <w:r>
        <w:t>licensing, configuring, customising</w:t>
      </w:r>
      <w:r w:rsidR="0090361C">
        <w:t>,</w:t>
      </w:r>
      <w:r>
        <w:t xml:space="preserve"> </w:t>
      </w:r>
      <w:r w:rsidR="0090361C">
        <w:t xml:space="preserve">developing </w:t>
      </w:r>
      <w:hyperlink w:anchor="Term_CustomCode" w:history="1">
        <w:r w:rsidR="0090361C" w:rsidRPr="0090361C">
          <w:rPr>
            <w:rStyle w:val="Hyperlink"/>
          </w:rPr>
          <w:t>custom code</w:t>
        </w:r>
      </w:hyperlink>
      <w:r w:rsidR="0090361C">
        <w:t xml:space="preserve">, deploying, and/or provisioning </w:t>
      </w:r>
      <w:r w:rsidRPr="005F46A8">
        <w:rPr>
          <w:i/>
          <w:iCs/>
        </w:rPr>
        <w:t>services</w:t>
      </w:r>
      <w:r w:rsidR="0090361C">
        <w:rPr>
          <w:i/>
          <w:iCs/>
        </w:rPr>
        <w:t>.</w:t>
      </w:r>
    </w:p>
    <w:p w14:paraId="7A0427EB" w14:textId="77777777" w:rsidR="0090361C" w:rsidRPr="0090361C" w:rsidRDefault="0090361C" w:rsidP="0090361C">
      <w:pPr>
        <w:pStyle w:val="BodyText"/>
        <w:rPr>
          <w:vanish/>
          <w:specVanish/>
        </w:rPr>
      </w:pPr>
      <w:bookmarkStart w:id="233" w:name="Term_Vendor"/>
      <w:bookmarkStart w:id="234" w:name="Term_System"/>
      <w:bookmarkEnd w:id="233"/>
      <w:bookmarkEnd w:id="234"/>
      <w:r w:rsidRPr="0090361C">
        <w:rPr>
          <w:b/>
          <w:bCs/>
        </w:rPr>
        <w:t>S</w:t>
      </w:r>
      <w:r>
        <w:rPr>
          <w:b/>
          <w:bCs/>
        </w:rPr>
        <w:t>upplier</w:t>
      </w:r>
      <w:r w:rsidRPr="00162571">
        <w:rPr>
          <w:b/>
          <w:bCs/>
        </w:rPr>
        <w:t xml:space="preserve"> Managed</w:t>
      </w:r>
    </w:p>
    <w:p w14:paraId="0C7C6127" w14:textId="0733AAC3" w:rsidR="0090361C" w:rsidRDefault="0090361C" w:rsidP="0090361C">
      <w:pPr>
        <w:pStyle w:val="BodyText"/>
      </w:pPr>
      <w:r>
        <w:t xml:space="preserve"> : the service is rented by the </w:t>
      </w:r>
      <w:hyperlink w:anchor="Term_SponsorOrganisation" w:history="1">
        <w:r w:rsidRPr="00CF1A70">
          <w:rPr>
            <w:rStyle w:val="Hyperlink"/>
          </w:rPr>
          <w:t>sponsor’s organisation</w:t>
        </w:r>
      </w:hyperlink>
      <w:r>
        <w:t xml:space="preserve">, installed on the </w:t>
      </w:r>
      <w:hyperlink w:anchor="Term_Supplier" w:history="1">
        <w:r>
          <w:rPr>
            <w:rStyle w:val="Hyperlink"/>
          </w:rPr>
          <w:t>supplier</w:t>
        </w:r>
        <w:r w:rsidRPr="00CF1A70">
          <w:rPr>
            <w:rStyle w:val="Hyperlink"/>
          </w:rPr>
          <w:t>’s</w:t>
        </w:r>
      </w:hyperlink>
      <w:r>
        <w:t xml:space="preserve"> preferred infrastructure – cloud or otherwise -- and managed by </w:t>
      </w:r>
      <w:hyperlink w:anchor="Term_Supplier" w:history="1">
        <w:r w:rsidRPr="0090361C">
          <w:rPr>
            <w:rStyle w:val="Hyperlink"/>
          </w:rPr>
          <w:t>supplier</w:t>
        </w:r>
      </w:hyperlink>
      <w:r>
        <w:t xml:space="preserve"> staff. </w:t>
      </w:r>
      <w:hyperlink w:anchor="Term_SaaS" w:history="1">
        <w:r w:rsidRPr="00A13BFC">
          <w:rPr>
            <w:rStyle w:val="Hyperlink"/>
          </w:rPr>
          <w:t>SaaS</w:t>
        </w:r>
      </w:hyperlink>
      <w:r>
        <w:t xml:space="preserve"> is an example.</w:t>
      </w:r>
    </w:p>
    <w:p w14:paraId="662D64D8" w14:textId="77777777" w:rsidR="0014632E" w:rsidRPr="0014632E" w:rsidRDefault="0014632E" w:rsidP="00B64AAB">
      <w:pPr>
        <w:pStyle w:val="BodyText"/>
        <w:rPr>
          <w:b/>
          <w:bCs/>
          <w:vanish/>
          <w:specVanish/>
        </w:rPr>
      </w:pPr>
      <w:r w:rsidRPr="0014632E">
        <w:rPr>
          <w:b/>
          <w:bCs/>
        </w:rPr>
        <w:t xml:space="preserve">System </w:t>
      </w:r>
    </w:p>
    <w:p w14:paraId="0BCE06A9" w14:textId="0CE83ADC" w:rsidR="0014632E" w:rsidRDefault="0014632E" w:rsidP="00B64AAB">
      <w:pPr>
        <w:pStyle w:val="BodyText"/>
      </w:pPr>
      <w:r>
        <w:t xml:space="preserve">: a </w:t>
      </w:r>
      <w:hyperlink w:anchor="Term_SaaS" w:history="1">
        <w:r w:rsidRPr="0014632E">
          <w:rPr>
            <w:rStyle w:val="Hyperlink"/>
          </w:rPr>
          <w:t>SaaS</w:t>
        </w:r>
      </w:hyperlink>
      <w:r>
        <w:t xml:space="preserve"> or </w:t>
      </w:r>
      <w:hyperlink w:anchor="Term_SaaP" w:history="1">
        <w:r w:rsidRPr="0014632E">
          <w:rPr>
            <w:rStyle w:val="Hyperlink"/>
          </w:rPr>
          <w:t>SaaP</w:t>
        </w:r>
      </w:hyperlink>
      <w:r>
        <w:t xml:space="preserve"> for providing a service to system </w:t>
      </w:r>
      <w:hyperlink w:anchor="Term_SystemUser" w:history="1">
        <w:r w:rsidRPr="0014632E">
          <w:rPr>
            <w:rStyle w:val="Hyperlink"/>
          </w:rPr>
          <w:t>users</w:t>
        </w:r>
      </w:hyperlink>
      <w:r>
        <w:t xml:space="preserve"> as part of a solution. </w:t>
      </w:r>
    </w:p>
    <w:p w14:paraId="6F6CD023" w14:textId="1C5EA628" w:rsidR="003C0E7F" w:rsidRPr="003C0E7F" w:rsidRDefault="003C0E7F" w:rsidP="00AC3BCB">
      <w:pPr>
        <w:pStyle w:val="BodyText"/>
        <w:rPr>
          <w:b/>
          <w:bCs/>
          <w:vanish/>
          <w:specVanish/>
        </w:rPr>
      </w:pPr>
      <w:bookmarkStart w:id="235" w:name="Term_SystemData"/>
      <w:bookmarkEnd w:id="235"/>
      <w:r w:rsidRPr="003C0E7F">
        <w:rPr>
          <w:b/>
          <w:bCs/>
        </w:rPr>
        <w:t>System Data</w:t>
      </w:r>
    </w:p>
    <w:p w14:paraId="3C9A2AED" w14:textId="37A4FA63" w:rsidR="003C0E7F" w:rsidRDefault="003C0E7F" w:rsidP="00B64AAB">
      <w:pPr>
        <w:pStyle w:val="BodyText"/>
      </w:pPr>
      <w:r>
        <w:t xml:space="preserve"> : data persisted in the system. Comprised of both </w:t>
      </w:r>
      <w:hyperlink w:anchor="Term_SystemOperationsData" w:history="1">
        <w:r w:rsidRPr="003C0E7F">
          <w:rPr>
            <w:rStyle w:val="Hyperlink"/>
          </w:rPr>
          <w:t>System Operations Data</w:t>
        </w:r>
      </w:hyperlink>
      <w:r>
        <w:t xml:space="preserve"> and </w:t>
      </w:r>
      <w:hyperlink w:anchor="Term_UserData" w:history="1">
        <w:r>
          <w:rPr>
            <w:rStyle w:val="Hyperlink"/>
          </w:rPr>
          <w:t xml:space="preserve">[System] User </w:t>
        </w:r>
        <w:r w:rsidRPr="003C0E7F">
          <w:rPr>
            <w:rStyle w:val="Hyperlink"/>
          </w:rPr>
          <w:t>Data</w:t>
        </w:r>
      </w:hyperlink>
      <w:r>
        <w:t>.</w:t>
      </w:r>
    </w:p>
    <w:p w14:paraId="18FE4352" w14:textId="77777777" w:rsidR="00504B54" w:rsidRPr="007F3D4B" w:rsidRDefault="00504B54" w:rsidP="00504B54">
      <w:pPr>
        <w:rPr>
          <w:b/>
          <w:bCs/>
          <w:vanish/>
          <w:specVanish/>
        </w:rPr>
      </w:pPr>
      <w:bookmarkStart w:id="236" w:name="Term_SystemMedia"/>
      <w:bookmarkStart w:id="237" w:name="Term_SCIM"/>
      <w:bookmarkEnd w:id="236"/>
      <w:r w:rsidRPr="007F3D4B">
        <w:rPr>
          <w:b/>
          <w:bCs/>
        </w:rPr>
        <w:t>System for Cross-Domain Identity Management (SCIM)</w:t>
      </w:r>
    </w:p>
    <w:p w14:paraId="6D69638C" w14:textId="7F9E790E" w:rsidR="00504B54" w:rsidRDefault="00504B54" w:rsidP="00504B54">
      <w:r>
        <w:t xml:space="preserve"> </w:t>
      </w:r>
      <w:r w:rsidRPr="007F3D4B">
        <w:t>:</w:t>
      </w:r>
      <w:bookmarkEnd w:id="237"/>
      <w:r w:rsidRPr="007F3D4B">
        <w:t xml:space="preserve"> an open standard for provisioning </w:t>
      </w:r>
      <w:hyperlink w:anchor="Term_SystemUser" w:history="1">
        <w:r w:rsidRPr="007F3D4B">
          <w:rPr>
            <w:rStyle w:val="Hyperlink"/>
          </w:rPr>
          <w:t>system users</w:t>
        </w:r>
      </w:hyperlink>
      <w:r w:rsidRPr="007F3D4B">
        <w:t>.</w:t>
      </w:r>
      <w:r>
        <w:t xml:space="preserve"> See </w:t>
      </w:r>
      <w:hyperlink w:anchor="Term_JIT" w:history="1">
        <w:r w:rsidRPr="00504B54">
          <w:rPr>
            <w:rStyle w:val="Hyperlink"/>
          </w:rPr>
          <w:t>JIT</w:t>
        </w:r>
      </w:hyperlink>
      <w:r>
        <w:t>.</w:t>
      </w:r>
    </w:p>
    <w:p w14:paraId="2D08873A" w14:textId="77777777" w:rsidR="00B64AAB" w:rsidRPr="008552A8" w:rsidRDefault="00B64AAB" w:rsidP="00B64AAB">
      <w:pPr>
        <w:pStyle w:val="BodyText"/>
        <w:rPr>
          <w:vanish/>
          <w:specVanish/>
        </w:rPr>
      </w:pPr>
      <w:r w:rsidRPr="008552A8">
        <w:rPr>
          <w:b/>
          <w:bCs/>
        </w:rPr>
        <w:t>System Media</w:t>
      </w:r>
    </w:p>
    <w:p w14:paraId="247B78E2" w14:textId="723141EA" w:rsidR="000A77B9" w:rsidRDefault="00B64AAB" w:rsidP="00B64AAB">
      <w:pPr>
        <w:pStyle w:val="BodyText"/>
      </w:pPr>
      <w:r>
        <w:t xml:space="preserve"> : media (text and images) that is deployed with the system</w:t>
      </w:r>
      <w:r w:rsidR="00852CF1">
        <w:t>,</w:t>
      </w:r>
      <w:r>
        <w:t xml:space="preserve"> by system maintenance specialists. Updates require a new release to be deployed. Contrast with </w:t>
      </w:r>
      <w:r>
        <w:fldChar w:fldCharType="begin"/>
      </w:r>
      <w:r>
        <w:instrText>HYPERLINK \l "Term_UserMedia"</w:instrText>
      </w:r>
      <w:r>
        <w:fldChar w:fldCharType="separate"/>
      </w:r>
      <w:del w:id="238" w:author="Jeremy Hayes" w:date="2024-02-09T11:16:00Z">
        <w:r w:rsidRPr="009C5B95" w:rsidDel="009F0BCC">
          <w:rPr>
            <w:rStyle w:val="Hyperlink"/>
          </w:rPr>
          <w:delText>User</w:delText>
        </w:r>
      </w:del>
      <w:ins w:id="239" w:author="Jeremy Hayes" w:date="2024-02-09T11:16:00Z">
        <w:r w:rsidR="009F0BCC">
          <w:rPr>
            <w:rStyle w:val="Hyperlink"/>
          </w:rPr>
          <w:t>user</w:t>
        </w:r>
      </w:ins>
      <w:r w:rsidRPr="009C5B95">
        <w:rPr>
          <w:rStyle w:val="Hyperlink"/>
        </w:rPr>
        <w:t xml:space="preserve"> </w:t>
      </w:r>
      <w:del w:id="240" w:author="Jeremy Hayes" w:date="2024-02-09T12:10:00Z">
        <w:r w:rsidRPr="009C5B95" w:rsidDel="00587796">
          <w:rPr>
            <w:rStyle w:val="Hyperlink"/>
          </w:rPr>
          <w:delText>M</w:delText>
        </w:r>
      </w:del>
      <w:ins w:id="241" w:author="Jeremy Hayes" w:date="2024-02-09T12:10:00Z">
        <w:r w:rsidR="00587796">
          <w:rPr>
            <w:rStyle w:val="Hyperlink"/>
          </w:rPr>
          <w:t>m</w:t>
        </w:r>
      </w:ins>
      <w:r w:rsidRPr="009C5B95">
        <w:rPr>
          <w:rStyle w:val="Hyperlink"/>
        </w:rPr>
        <w:t>edia</w:t>
      </w:r>
      <w:r>
        <w:rPr>
          <w:rStyle w:val="Hyperlink"/>
        </w:rPr>
        <w:fldChar w:fldCharType="end"/>
      </w:r>
      <w:r>
        <w:t>.</w:t>
      </w:r>
    </w:p>
    <w:p w14:paraId="61845BDF" w14:textId="77777777" w:rsidR="00F76BDF" w:rsidRPr="00F76BDF" w:rsidRDefault="00F76BDF" w:rsidP="00F76BDF">
      <w:pPr>
        <w:pStyle w:val="BodyText"/>
        <w:rPr>
          <w:b/>
          <w:bCs/>
          <w:vanish/>
          <w:specVanish/>
        </w:rPr>
      </w:pPr>
      <w:bookmarkStart w:id="242" w:name="Term_MaintenanceSpecialist"/>
      <w:bookmarkStart w:id="243" w:name="Term_FunctionalRequirements"/>
      <w:bookmarkEnd w:id="242"/>
      <w:bookmarkEnd w:id="243"/>
      <w:r w:rsidRPr="00C03124">
        <w:rPr>
          <w:b/>
          <w:bCs/>
        </w:rPr>
        <w:t>[System] Functional Requirements</w:t>
      </w:r>
    </w:p>
    <w:p w14:paraId="2DC572A6" w14:textId="6732200F" w:rsidR="00F76BDF" w:rsidRDefault="00F76BDF" w:rsidP="00F76BDF">
      <w:pPr>
        <w:pStyle w:val="BodyText"/>
      </w:pPr>
      <w:r>
        <w:t xml:space="preserve"> : a catalogue of the Functionality required of a system </w:t>
      </w:r>
      <w:r w:rsidR="00BD25F5">
        <w:t>to address</w:t>
      </w:r>
      <w:r>
        <w:t xml:space="preserve"> </w:t>
      </w:r>
      <w:hyperlink w:anchor="Term_StakeholderRequirements" w:history="1">
        <w:r w:rsidRPr="00BD25F5">
          <w:rPr>
            <w:rStyle w:val="Hyperlink"/>
          </w:rPr>
          <w:t>Stakeholder Requirements</w:t>
        </w:r>
      </w:hyperlink>
      <w:r>
        <w:t xml:space="preserve">. Combined with </w:t>
      </w:r>
      <w:hyperlink w:anchor="Term_NonFunctionalRequirements" w:history="1">
        <w:r w:rsidRPr="00F76BDF">
          <w:rPr>
            <w:rStyle w:val="Hyperlink"/>
          </w:rPr>
          <w:t>Non-Functional Requirements</w:t>
        </w:r>
      </w:hyperlink>
      <w:r>
        <w:t xml:space="preserve"> comprise the </w:t>
      </w:r>
      <w:hyperlink w:anchor="Term_SystemRequirements" w:history="1">
        <w:r w:rsidRPr="00F76BDF">
          <w:rPr>
            <w:rStyle w:val="Hyperlink"/>
          </w:rPr>
          <w:t>Solution or System Requirements</w:t>
        </w:r>
      </w:hyperlink>
      <w:r w:rsidR="00BD25F5">
        <w:t>.</w:t>
      </w:r>
    </w:p>
    <w:p w14:paraId="307B59E1" w14:textId="5716C88B" w:rsidR="00F76BDF" w:rsidRPr="00F76BDF" w:rsidRDefault="00F76BDF" w:rsidP="00B64AAB">
      <w:pPr>
        <w:pStyle w:val="BodyText"/>
        <w:rPr>
          <w:b/>
          <w:bCs/>
          <w:vanish/>
          <w:specVanish/>
        </w:rPr>
      </w:pPr>
      <w:r w:rsidRPr="00F76BDF">
        <w:rPr>
          <w:b/>
          <w:bCs/>
        </w:rPr>
        <w:lastRenderedPageBreak/>
        <w:t>[Systems] Maintenance Specialist</w:t>
      </w:r>
    </w:p>
    <w:p w14:paraId="0131708B" w14:textId="39A25347" w:rsidR="00F76BDF" w:rsidRDefault="00F76BDF" w:rsidP="00B64AAB">
      <w:pPr>
        <w:pStyle w:val="BodyText"/>
      </w:pPr>
      <w:r>
        <w:t xml:space="preserve"> : a role to manage the deployment, logging, configuration, provisioning, data backups, data restorations of a system. May be invoked by </w:t>
      </w:r>
      <w:hyperlink w:anchor="Term_OperationsSpecialist" w:history="1">
        <w:r w:rsidRPr="00F76BDF">
          <w:rPr>
            <w:rStyle w:val="Hyperlink"/>
          </w:rPr>
          <w:t>System Operation Specialists</w:t>
        </w:r>
      </w:hyperlink>
      <w:r>
        <w:t xml:space="preserve"> to investigate issues.</w:t>
      </w:r>
    </w:p>
    <w:p w14:paraId="13CFE3CB" w14:textId="500D9185" w:rsidR="003C0E7F" w:rsidRPr="003C0E7F" w:rsidRDefault="00164788" w:rsidP="003C0E7F">
      <w:pPr>
        <w:pStyle w:val="BodyText"/>
        <w:rPr>
          <w:b/>
          <w:bCs/>
          <w:vanish/>
          <w:specVanish/>
        </w:rPr>
      </w:pPr>
      <w:bookmarkStart w:id="244" w:name="Term_OperationsSpecialist"/>
      <w:bookmarkEnd w:id="244"/>
      <w:r>
        <w:rPr>
          <w:b/>
          <w:bCs/>
        </w:rPr>
        <w:t>[</w:t>
      </w:r>
      <w:bookmarkStart w:id="245" w:name="Term_SystemOperationsData"/>
      <w:bookmarkEnd w:id="245"/>
      <w:r w:rsidR="003C0E7F" w:rsidRPr="003C0E7F">
        <w:rPr>
          <w:b/>
          <w:bCs/>
        </w:rPr>
        <w:t>System</w:t>
      </w:r>
      <w:r>
        <w:rPr>
          <w:b/>
          <w:bCs/>
        </w:rPr>
        <w:t>]</w:t>
      </w:r>
      <w:r w:rsidR="003C0E7F" w:rsidRPr="003C0E7F">
        <w:rPr>
          <w:b/>
          <w:bCs/>
        </w:rPr>
        <w:t xml:space="preserve"> </w:t>
      </w:r>
      <w:r w:rsidR="003C0E7F">
        <w:rPr>
          <w:b/>
          <w:bCs/>
        </w:rPr>
        <w:t xml:space="preserve">Operations </w:t>
      </w:r>
      <w:r w:rsidR="003C0E7F" w:rsidRPr="003C0E7F">
        <w:rPr>
          <w:b/>
          <w:bCs/>
        </w:rPr>
        <w:t>Data</w:t>
      </w:r>
    </w:p>
    <w:p w14:paraId="29629EEA" w14:textId="0E29B9EB" w:rsidR="003C0E7F" w:rsidRDefault="003C0E7F" w:rsidP="003C0E7F">
      <w:pPr>
        <w:pStyle w:val="BodyText"/>
      </w:pPr>
      <w:r>
        <w:t xml:space="preserve"> : data required to maintain and record system state. Includes data used for Diagnostics, Error Recording, </w:t>
      </w:r>
      <w:r w:rsidR="00CF1A70">
        <w:t xml:space="preserve">System Settings, </w:t>
      </w:r>
      <w:hyperlink w:anchor="Term_Session" w:history="1">
        <w:r w:rsidRPr="00C83E0E">
          <w:rPr>
            <w:rStyle w:val="Hyperlink"/>
          </w:rPr>
          <w:t>Session</w:t>
        </w:r>
      </w:hyperlink>
      <w:r>
        <w:t xml:space="preserve"> recording, Session Operations recording, System </w:t>
      </w:r>
      <w:hyperlink w:anchor="Term_Permission" w:history="1">
        <w:r w:rsidR="009F6745" w:rsidRPr="009F6745">
          <w:rPr>
            <w:rStyle w:val="Hyperlink"/>
          </w:rPr>
          <w:t>Permission</w:t>
        </w:r>
      </w:hyperlink>
      <w:r>
        <w:t xml:space="preserve">s, </w:t>
      </w:r>
      <w:r w:rsidR="00EA5503">
        <w:t xml:space="preserve">[System, Group, Resource] </w:t>
      </w:r>
      <w:hyperlink w:anchor="Term_Role" w:history="1">
        <w:r w:rsidR="009F6745" w:rsidRPr="009F6745">
          <w:rPr>
            <w:rStyle w:val="Hyperlink"/>
          </w:rPr>
          <w:t>Role</w:t>
        </w:r>
      </w:hyperlink>
      <w:r>
        <w:t xml:space="preserve">s, </w:t>
      </w:r>
      <w:r w:rsidR="00EA5503">
        <w:t xml:space="preserve">Tenancies, </w:t>
      </w:r>
      <w:r>
        <w:t xml:space="preserve">System Users, </w:t>
      </w:r>
      <w:r w:rsidR="00CF1A70">
        <w:t xml:space="preserve">System User [external] Digital Identities, User Settings Profile, </w:t>
      </w:r>
      <w:r>
        <w:t>User Grouping</w:t>
      </w:r>
      <w:r w:rsidR="00EA5503">
        <w:t>, Group Nesting</w:t>
      </w:r>
      <w:r>
        <w:t xml:space="preserve">, </w:t>
      </w:r>
      <w:hyperlink w:anchor="Term_Role" w:history="1">
        <w:r w:rsidR="009F6745" w:rsidRPr="009F6745">
          <w:rPr>
            <w:rStyle w:val="Hyperlink"/>
          </w:rPr>
          <w:t>Role</w:t>
        </w:r>
      </w:hyperlink>
      <w:r>
        <w:t xml:space="preserve"> </w:t>
      </w:r>
      <w:r w:rsidR="00EA5503">
        <w:t>[Applications, Invitations, Acceptances, Approvals], and/or Associations</w:t>
      </w:r>
      <w:r>
        <w:t>, etc.</w:t>
      </w:r>
    </w:p>
    <w:p w14:paraId="21330C2B" w14:textId="77777777" w:rsidR="00F76BDF" w:rsidRPr="00456F6C" w:rsidRDefault="00F76BDF" w:rsidP="00F76BDF">
      <w:pPr>
        <w:pStyle w:val="BodyText"/>
        <w:rPr>
          <w:b/>
          <w:bCs/>
          <w:vanish/>
          <w:specVanish/>
        </w:rPr>
      </w:pPr>
      <w:r>
        <w:rPr>
          <w:b/>
          <w:bCs/>
        </w:rPr>
        <w:t>[</w:t>
      </w:r>
      <w:r w:rsidRPr="00456F6C">
        <w:rPr>
          <w:b/>
          <w:bCs/>
        </w:rPr>
        <w:t>System</w:t>
      </w:r>
      <w:r>
        <w:rPr>
          <w:b/>
          <w:bCs/>
        </w:rPr>
        <w:t>]</w:t>
      </w:r>
      <w:r w:rsidRPr="00456F6C">
        <w:rPr>
          <w:b/>
          <w:bCs/>
        </w:rPr>
        <w:t xml:space="preserve"> Operation</w:t>
      </w:r>
      <w:r>
        <w:rPr>
          <w:b/>
          <w:bCs/>
        </w:rPr>
        <w:t>s</w:t>
      </w:r>
      <w:r w:rsidRPr="00456F6C">
        <w:rPr>
          <w:b/>
          <w:bCs/>
        </w:rPr>
        <w:t xml:space="preserve"> Specialist</w:t>
      </w:r>
    </w:p>
    <w:p w14:paraId="5A0609AA" w14:textId="6BEBDC75" w:rsidR="00F76BDF" w:rsidRDefault="00F76BDF" w:rsidP="00F76BDF">
      <w:pPr>
        <w:pStyle w:val="BodyText"/>
      </w:pPr>
      <w:r>
        <w:t xml:space="preserve"> : a role that manages the system’s settings common to all tenancies and/or users, which a </w:t>
      </w:r>
      <w:hyperlink w:anchor="Term_SupportSpecialist" w:history="1">
        <w:r w:rsidRPr="00F76BDF">
          <w:rPr>
            <w:rStyle w:val="Hyperlink"/>
          </w:rPr>
          <w:t>Customer Support Specialist</w:t>
        </w:r>
      </w:hyperlink>
      <w:r>
        <w:t xml:space="preserve"> or </w:t>
      </w:r>
      <w:hyperlink w:anchor="Term_BusinessSupportSpecialist" w:history="1">
        <w:r w:rsidRPr="00F76BDF">
          <w:rPr>
            <w:rStyle w:val="Hyperlink"/>
          </w:rPr>
          <w:t xml:space="preserve">Business Service </w:t>
        </w:r>
        <w:r w:rsidRPr="004261A0">
          <w:rPr>
            <w:rStyle w:val="Hyperlink"/>
          </w:rPr>
          <w:t>Support</w:t>
        </w:r>
      </w:hyperlink>
      <w:r>
        <w:t xml:space="preserve"> specialist might handle.</w:t>
      </w:r>
    </w:p>
    <w:p w14:paraId="2E50A7FC" w14:textId="332CEB3D" w:rsidR="001B2972" w:rsidRPr="001B2972" w:rsidRDefault="00C12605" w:rsidP="00C12605">
      <w:pPr>
        <w:pStyle w:val="BodyText"/>
        <w:jc w:val="both"/>
        <w:rPr>
          <w:vanish/>
          <w:specVanish/>
        </w:rPr>
      </w:pPr>
      <w:bookmarkStart w:id="246" w:name="Term_SystemRequirements"/>
      <w:bookmarkStart w:id="247" w:name="Term_SystemUser"/>
      <w:bookmarkEnd w:id="246"/>
      <w:bookmarkEnd w:id="247"/>
      <w:r>
        <w:rPr>
          <w:b/>
          <w:bCs/>
        </w:rPr>
        <w:t>[</w:t>
      </w:r>
      <w:r w:rsidRPr="00C12605">
        <w:rPr>
          <w:b/>
          <w:bCs/>
        </w:rPr>
        <w:t>System</w:t>
      </w:r>
      <w:r>
        <w:rPr>
          <w:b/>
          <w:bCs/>
        </w:rPr>
        <w:t xml:space="preserve">] </w:t>
      </w:r>
      <w:r w:rsidRPr="00C12605">
        <w:rPr>
          <w:b/>
          <w:bCs/>
        </w:rPr>
        <w:t>User</w:t>
      </w:r>
    </w:p>
    <w:p w14:paraId="58C89A50" w14:textId="5CBFDC58" w:rsidR="005E49D2" w:rsidRDefault="001B2972" w:rsidP="00C12605">
      <w:pPr>
        <w:pStyle w:val="BodyText"/>
        <w:jc w:val="both"/>
      </w:pPr>
      <w:r>
        <w:t xml:space="preserve"> </w:t>
      </w:r>
      <w:r w:rsidR="00C12605">
        <w:t xml:space="preserve">: an unauthenticated or authenticated Person or remote System accessing the System. </w:t>
      </w:r>
    </w:p>
    <w:p w14:paraId="7E566A9A" w14:textId="60CDB116" w:rsidR="00736F99" w:rsidRPr="00736F99" w:rsidRDefault="00736F99" w:rsidP="00736F99">
      <w:pPr>
        <w:pStyle w:val="BodyText"/>
        <w:rPr>
          <w:b/>
          <w:bCs/>
          <w:vanish/>
          <w:specVanish/>
        </w:rPr>
      </w:pPr>
      <w:r w:rsidRPr="00736F99">
        <w:rPr>
          <w:b/>
          <w:bCs/>
        </w:rPr>
        <w:t xml:space="preserve">[System] User Role Matrix </w:t>
      </w:r>
    </w:p>
    <w:p w14:paraId="68C590F1" w14:textId="6AE9B3FA" w:rsidR="00736F99" w:rsidRDefault="00736F99" w:rsidP="00736F99">
      <w:pPr>
        <w:pStyle w:val="BodyText"/>
        <w:jc w:val="both"/>
      </w:pPr>
      <w:r>
        <w:t xml:space="preserve"> : a matrix of user </w:t>
      </w:r>
      <w:del w:id="248" w:author="Jeremy Hayes" w:date="2024-02-09T11:16:00Z">
        <w:r w:rsidDel="009F0BCC">
          <w:delText>Roles</w:delText>
        </w:r>
      </w:del>
      <w:ins w:id="249" w:author="Jeremy Hayes" w:date="2024-02-09T11:16:00Z">
        <w:r w:rsidR="009F0BCC">
          <w:t>roles</w:t>
        </w:r>
      </w:ins>
      <w:r>
        <w:t xml:space="preserve"> to system Permissions.</w:t>
      </w:r>
    </w:p>
    <w:p w14:paraId="2A8A2DEA" w14:textId="13D41B58" w:rsidR="00F4099E" w:rsidRPr="00F4099E" w:rsidRDefault="00F4099E" w:rsidP="00C12605">
      <w:pPr>
        <w:pStyle w:val="BodyText"/>
        <w:jc w:val="both"/>
        <w:rPr>
          <w:b/>
          <w:bCs/>
          <w:vanish/>
          <w:specVanish/>
        </w:rPr>
      </w:pPr>
      <w:bookmarkStart w:id="250" w:name="Term_TestData"/>
      <w:bookmarkEnd w:id="250"/>
      <w:r w:rsidRPr="00F4099E">
        <w:rPr>
          <w:b/>
          <w:bCs/>
        </w:rPr>
        <w:t>Test Data</w:t>
      </w:r>
    </w:p>
    <w:p w14:paraId="1C759125" w14:textId="2F1FAE05" w:rsidR="00F4099E" w:rsidRDefault="00F4099E" w:rsidP="00C12605">
      <w:pPr>
        <w:pStyle w:val="BodyText"/>
        <w:jc w:val="both"/>
      </w:pPr>
      <w:r>
        <w:t xml:space="preserve"> : data specifically prepared for testing system functionality. It </w:t>
      </w:r>
      <w:del w:id="251" w:author="Jeremy Hayes" w:date="2024-02-09T10:43:00Z">
        <w:r w:rsidDel="00A76E67">
          <w:delText>MUST</w:delText>
        </w:r>
      </w:del>
      <w:ins w:id="252" w:author="Jeremy Hayes" w:date="2024-02-09T10:43:00Z">
        <w:r w:rsidR="00A76E67" w:rsidRPr="00A76E67">
          <w:rPr>
            <w:b/>
          </w:rPr>
          <w:t>must</w:t>
        </w:r>
      </w:ins>
      <w:r>
        <w:t xml:space="preserve"> not be developed from </w:t>
      </w:r>
      <w:hyperlink w:anchor="Term_ProductionData" w:history="1">
        <w:r w:rsidRPr="00F4099E">
          <w:rPr>
            <w:rStyle w:val="Hyperlink"/>
          </w:rPr>
          <w:t>production data</w:t>
        </w:r>
      </w:hyperlink>
      <w:r>
        <w:t xml:space="preserve">, </w:t>
      </w:r>
      <w:r w:rsidRPr="00F4099E">
        <w:rPr>
          <w:i/>
          <w:iCs/>
        </w:rPr>
        <w:t>even</w:t>
      </w:r>
      <w:r>
        <w:t xml:space="preserve"> if obfuscated or truncated.  The only form of </w:t>
      </w:r>
      <w:hyperlink w:anchor="Term_SystemData" w:history="1">
        <w:r w:rsidRPr="00F4099E">
          <w:rPr>
            <w:rStyle w:val="Hyperlink"/>
          </w:rPr>
          <w:t>system data</w:t>
        </w:r>
      </w:hyperlink>
      <w:r>
        <w:t xml:space="preserve"> permitted in environments other than </w:t>
      </w:r>
      <w:hyperlink w:anchor="Term_ProductionDataEnvironment" w:history="1">
        <w:r w:rsidRPr="00F4099E">
          <w:rPr>
            <w:rStyle w:val="Hyperlink"/>
          </w:rPr>
          <w:t>production data environments</w:t>
        </w:r>
      </w:hyperlink>
      <w:r>
        <w:t xml:space="preserve">. </w:t>
      </w:r>
    </w:p>
    <w:p w14:paraId="62625FDB" w14:textId="1B8D620A" w:rsidR="00E721F6" w:rsidRPr="00700305" w:rsidRDefault="00E721F6" w:rsidP="00697A17">
      <w:pPr>
        <w:pStyle w:val="BodyText"/>
        <w:rPr>
          <w:b/>
          <w:bCs/>
          <w:vanish/>
          <w:specVanish/>
        </w:rPr>
      </w:pPr>
      <w:bookmarkStart w:id="253" w:name="Term_TransitionalRequirements"/>
      <w:bookmarkEnd w:id="253"/>
      <w:r w:rsidRPr="00700305">
        <w:rPr>
          <w:b/>
          <w:bCs/>
        </w:rPr>
        <w:t>Transitional Requirements</w:t>
      </w:r>
    </w:p>
    <w:p w14:paraId="2CBA1640" w14:textId="0AA99941" w:rsidR="00E721F6" w:rsidRDefault="00700305" w:rsidP="00697A17">
      <w:pPr>
        <w:pStyle w:val="BodyText"/>
        <w:jc w:val="both"/>
      </w:pPr>
      <w:r>
        <w:t xml:space="preserve"> </w:t>
      </w:r>
      <w:r w:rsidR="00E721F6">
        <w:t xml:space="preserve">: requirements for how to </w:t>
      </w:r>
      <w:r w:rsidR="00697A17">
        <w:t>transition</w:t>
      </w:r>
      <w:r w:rsidR="00E721F6">
        <w:t xml:space="preserve"> from a current state to a desired future state where the solution is available for use by users. They do not describe solution’s system(s) qualities</w:t>
      </w:r>
      <w:r>
        <w:t xml:space="preserve"> and therefore are separate from </w:t>
      </w:r>
      <w:hyperlink w:anchor="Term_SystemRequirements" w:history="1">
        <w:r w:rsidRPr="00700305">
          <w:rPr>
            <w:rStyle w:val="Hyperlink"/>
          </w:rPr>
          <w:t>System Requirements</w:t>
        </w:r>
      </w:hyperlink>
      <w:r w:rsidR="00E721F6">
        <w:t>.</w:t>
      </w:r>
      <w:r>
        <w:t xml:space="preserve"> They do not cover just a ‘transition to BAU’ phase – they cover Transitional Tasks prior and through the project’s discovery, design, development, delivery, provisioning, operating and decommissioning concerns.</w:t>
      </w:r>
    </w:p>
    <w:p w14:paraId="234C175E" w14:textId="126435D5" w:rsidR="00164788" w:rsidRPr="00164788" w:rsidRDefault="00164788" w:rsidP="00C12605">
      <w:pPr>
        <w:pStyle w:val="BodyText"/>
        <w:jc w:val="both"/>
        <w:rPr>
          <w:b/>
          <w:bCs/>
          <w:vanish/>
          <w:specVanish/>
        </w:rPr>
      </w:pPr>
      <w:bookmarkStart w:id="254" w:name="Term_TransitionalTasks"/>
      <w:bookmarkEnd w:id="254"/>
      <w:r w:rsidRPr="00164788">
        <w:rPr>
          <w:b/>
          <w:bCs/>
        </w:rPr>
        <w:t>Transitional Tasks</w:t>
      </w:r>
    </w:p>
    <w:p w14:paraId="0FBFB094" w14:textId="1E831925" w:rsidR="00164788" w:rsidRDefault="00164788" w:rsidP="00C12605">
      <w:pPr>
        <w:pStyle w:val="BodyText"/>
        <w:jc w:val="both"/>
      </w:pPr>
      <w:r>
        <w:t xml:space="preserve"> : tasks to move from the current state to the target state where users can use the solution’s system(s).</w:t>
      </w:r>
    </w:p>
    <w:p w14:paraId="21D1C6B9" w14:textId="77777777" w:rsidR="00D5232F" w:rsidRPr="00D5232F" w:rsidRDefault="00D5232F" w:rsidP="00D5232F">
      <w:pPr>
        <w:pStyle w:val="BodyText"/>
        <w:rPr>
          <w:b/>
          <w:bCs/>
          <w:vanish/>
          <w:specVanish/>
        </w:rPr>
      </w:pPr>
      <w:bookmarkStart w:id="255" w:name="Term_UnAuthenticatedUser"/>
      <w:bookmarkEnd w:id="255"/>
      <w:r w:rsidRPr="00D5232F">
        <w:rPr>
          <w:b/>
          <w:bCs/>
        </w:rPr>
        <w:t>Typical</w:t>
      </w:r>
    </w:p>
    <w:p w14:paraId="07C15F1B" w14:textId="77777777" w:rsidR="00D5232F" w:rsidRPr="00D5232F" w:rsidRDefault="00D5232F" w:rsidP="00D5232F">
      <w:pPr>
        <w:pStyle w:val="BodyText"/>
        <w:rPr>
          <w:vanish/>
          <w:specVanish/>
        </w:rPr>
      </w:pPr>
      <w:r>
        <w:t xml:space="preserve"> </w:t>
      </w:r>
    </w:p>
    <w:p w14:paraId="206A559E" w14:textId="220CD91C" w:rsidR="00D5232F" w:rsidRDefault="00D5232F" w:rsidP="00D5232F">
      <w:pPr>
        <w:pStyle w:val="BodyText"/>
      </w:pPr>
      <w:r>
        <w:t xml:space="preserve"> : </w:t>
      </w:r>
      <w:r w:rsidR="00E076EA">
        <w:t xml:space="preserve">the average of </w:t>
      </w:r>
      <w:r>
        <w:t>the context.</w:t>
      </w:r>
    </w:p>
    <w:p w14:paraId="3E8370F2" w14:textId="680F64DF" w:rsidR="00164788" w:rsidRPr="00164788" w:rsidRDefault="00164788" w:rsidP="00C12605">
      <w:pPr>
        <w:pStyle w:val="BodyText"/>
        <w:jc w:val="both"/>
        <w:rPr>
          <w:b/>
          <w:bCs/>
          <w:vanish/>
          <w:specVanish/>
        </w:rPr>
      </w:pPr>
      <w:r w:rsidRPr="00164788">
        <w:rPr>
          <w:b/>
          <w:bCs/>
        </w:rPr>
        <w:t>Unauthenticated User</w:t>
      </w:r>
    </w:p>
    <w:p w14:paraId="25091790" w14:textId="6E1AB1F5" w:rsidR="00164788" w:rsidRDefault="00164788" w:rsidP="00C12605">
      <w:pPr>
        <w:pStyle w:val="BodyText"/>
        <w:jc w:val="both"/>
      </w:pPr>
      <w:r>
        <w:t xml:space="preserve"> : a public system user who can only access publicly accessible resources, who has not yet signed into the system. Contrast to </w:t>
      </w:r>
      <w:hyperlink w:anchor="Term_AuthenticatedUser" w:history="1">
        <w:r w:rsidRPr="00164788">
          <w:rPr>
            <w:rStyle w:val="Hyperlink"/>
          </w:rPr>
          <w:t>Authenticated User</w:t>
        </w:r>
      </w:hyperlink>
      <w:r>
        <w:t>.</w:t>
      </w:r>
    </w:p>
    <w:p w14:paraId="0B37B483" w14:textId="352D94D9" w:rsidR="00113DB2" w:rsidRPr="00113DB2" w:rsidRDefault="00113DB2" w:rsidP="00C12605">
      <w:pPr>
        <w:pStyle w:val="BodyText"/>
        <w:jc w:val="both"/>
        <w:rPr>
          <w:b/>
          <w:bCs/>
          <w:vanish/>
          <w:specVanish/>
        </w:rPr>
      </w:pPr>
      <w:bookmarkStart w:id="256" w:name="Term_UPC"/>
      <w:bookmarkEnd w:id="256"/>
      <w:r w:rsidRPr="00113DB2">
        <w:rPr>
          <w:b/>
          <w:bCs/>
        </w:rPr>
        <w:t>Universal Product Code (UPC)</w:t>
      </w:r>
    </w:p>
    <w:p w14:paraId="0944166D" w14:textId="55591849" w:rsidR="00113DB2" w:rsidRDefault="00113DB2" w:rsidP="00C12605">
      <w:pPr>
        <w:pStyle w:val="BodyText"/>
        <w:jc w:val="both"/>
      </w:pPr>
      <w:r>
        <w:t xml:space="preserve"> : a barcode symbology used worldwide.</w:t>
      </w:r>
    </w:p>
    <w:p w14:paraId="47751162" w14:textId="2B0AE97D" w:rsidR="005E49D2" w:rsidRPr="005E49D2" w:rsidRDefault="005E49D2" w:rsidP="005E49D2">
      <w:pPr>
        <w:pStyle w:val="BodyText"/>
        <w:rPr>
          <w:b/>
          <w:bCs/>
          <w:vanish/>
          <w:specVanish/>
        </w:rPr>
      </w:pPr>
      <w:bookmarkStart w:id="257" w:name="Term_UserData"/>
      <w:bookmarkStart w:id="258" w:name="Term_UserIdentity"/>
      <w:bookmarkEnd w:id="257"/>
      <w:bookmarkEnd w:id="258"/>
      <w:r w:rsidRPr="005E49D2">
        <w:rPr>
          <w:b/>
          <w:bCs/>
        </w:rPr>
        <w:t>User Digital Identity</w:t>
      </w:r>
    </w:p>
    <w:p w14:paraId="7128A847" w14:textId="46D20E34" w:rsidR="005E49D2" w:rsidRPr="0014632E" w:rsidRDefault="005E49D2" w:rsidP="005E49D2">
      <w:pPr>
        <w:pStyle w:val="BodyText"/>
      </w:pPr>
      <w:r>
        <w:t xml:space="preserve"> : some systems permit a </w:t>
      </w:r>
      <w:r>
        <w:fldChar w:fldCharType="begin"/>
      </w:r>
      <w:r>
        <w:instrText>HYPERLINK \l "Term_SystemUser"</w:instrText>
      </w:r>
      <w:r>
        <w:fldChar w:fldCharType="separate"/>
      </w:r>
      <w:del w:id="259" w:author="Jeremy Hayes" w:date="2024-02-09T12:12:00Z">
        <w:r w:rsidRPr="005E49D2" w:rsidDel="00587796">
          <w:rPr>
            <w:rStyle w:val="Hyperlink"/>
          </w:rPr>
          <w:delText>S</w:delText>
        </w:r>
      </w:del>
      <w:ins w:id="260" w:author="Jeremy Hayes" w:date="2024-02-09T12:12:00Z">
        <w:r w:rsidR="00587796">
          <w:rPr>
            <w:rStyle w:val="Hyperlink"/>
          </w:rPr>
          <w:t>s</w:t>
        </w:r>
      </w:ins>
      <w:r w:rsidRPr="005E49D2">
        <w:rPr>
          <w:rStyle w:val="Hyperlink"/>
        </w:rPr>
        <w:t xml:space="preserve">ystem </w:t>
      </w:r>
      <w:del w:id="261" w:author="Jeremy Hayes" w:date="2024-02-09T11:16:00Z">
        <w:r w:rsidRPr="005E49D2" w:rsidDel="009F0BCC">
          <w:rPr>
            <w:rStyle w:val="Hyperlink"/>
          </w:rPr>
          <w:delText>User</w:delText>
        </w:r>
      </w:del>
      <w:ins w:id="262" w:author="Jeremy Hayes" w:date="2024-02-09T11:16:00Z">
        <w:r w:rsidR="009F0BCC">
          <w:rPr>
            <w:rStyle w:val="Hyperlink"/>
          </w:rPr>
          <w:t>user</w:t>
        </w:r>
      </w:ins>
      <w:r>
        <w:rPr>
          <w:rStyle w:val="Hyperlink"/>
        </w:rPr>
        <w:fldChar w:fldCharType="end"/>
      </w:r>
      <w:r>
        <w:t xml:space="preserve"> identify themselves to the system by associating themselves to one or more </w:t>
      </w:r>
      <w:del w:id="263" w:author="Jeremy Hayes" w:date="2024-02-09T11:16:00Z">
        <w:r w:rsidDel="009F0BCC">
          <w:delText>User</w:delText>
        </w:r>
      </w:del>
      <w:ins w:id="264" w:author="Jeremy Hayes" w:date="2024-02-09T11:16:00Z">
        <w:r w:rsidR="009F0BCC">
          <w:t>user</w:t>
        </w:r>
      </w:ins>
      <w:r>
        <w:t xml:space="preserve"> Identities within trusted external </w:t>
      </w:r>
      <w:hyperlink w:anchor="Term_IdP" w:history="1">
        <w:r w:rsidRPr="005E49D2">
          <w:rPr>
            <w:rStyle w:val="Hyperlink"/>
          </w:rPr>
          <w:t>Identity Providers (IdP)s</w:t>
        </w:r>
      </w:hyperlink>
      <w:r>
        <w:t>.</w:t>
      </w:r>
    </w:p>
    <w:p w14:paraId="1E3143A3" w14:textId="65978BC7" w:rsidR="003C0E7F" w:rsidRPr="003C0E7F" w:rsidRDefault="003C0E7F" w:rsidP="003C0E7F">
      <w:pPr>
        <w:pStyle w:val="BodyText"/>
        <w:jc w:val="both"/>
        <w:rPr>
          <w:b/>
          <w:bCs/>
          <w:vanish/>
          <w:specVanish/>
        </w:rPr>
      </w:pPr>
      <w:r w:rsidRPr="003C0E7F">
        <w:rPr>
          <w:b/>
          <w:bCs/>
        </w:rPr>
        <w:t>User Data</w:t>
      </w:r>
    </w:p>
    <w:p w14:paraId="62FC7B49" w14:textId="5514B8F6" w:rsidR="003C0E7F" w:rsidRDefault="003C0E7F" w:rsidP="003C0E7F">
      <w:pPr>
        <w:pStyle w:val="BodyText"/>
        <w:jc w:val="both"/>
      </w:pPr>
      <w:r>
        <w:t xml:space="preserve"> : data and </w:t>
      </w:r>
      <w:hyperlink w:anchor="Term_UserMedia" w:history="1">
        <w:r w:rsidR="00CF1A70" w:rsidRPr="00CF1A70">
          <w:rPr>
            <w:rStyle w:val="Hyperlink"/>
          </w:rPr>
          <w:t>use</w:t>
        </w:r>
        <w:r w:rsidR="00CF1A70">
          <w:rPr>
            <w:rStyle w:val="Hyperlink"/>
          </w:rPr>
          <w:t>r</w:t>
        </w:r>
        <w:r w:rsidR="00CF1A70" w:rsidRPr="00CF1A70">
          <w:rPr>
            <w:rStyle w:val="Hyperlink"/>
          </w:rPr>
          <w:t xml:space="preserve"> media</w:t>
        </w:r>
      </w:hyperlink>
      <w:r>
        <w:t xml:space="preserve"> entered by </w:t>
      </w:r>
      <w:hyperlink w:anchor="Term_SystemUser" w:history="1">
        <w:r w:rsidRPr="003C0E7F">
          <w:rPr>
            <w:rStyle w:val="Hyperlink"/>
          </w:rPr>
          <w:t>system users</w:t>
        </w:r>
      </w:hyperlink>
      <w:r>
        <w:t>.</w:t>
      </w:r>
    </w:p>
    <w:p w14:paraId="03D08959" w14:textId="66863DAC" w:rsidR="00B64AAB" w:rsidRPr="008552A8" w:rsidRDefault="00B64AAB" w:rsidP="00B64AAB">
      <w:pPr>
        <w:pStyle w:val="BodyText"/>
        <w:rPr>
          <w:vanish/>
          <w:specVanish/>
        </w:rPr>
      </w:pPr>
      <w:bookmarkStart w:id="265" w:name="Term_UserMedia"/>
      <w:bookmarkEnd w:id="265"/>
      <w:r w:rsidRPr="008552A8">
        <w:rPr>
          <w:b/>
          <w:bCs/>
        </w:rPr>
        <w:t>User Media</w:t>
      </w:r>
    </w:p>
    <w:p w14:paraId="7231CDFB" w14:textId="41E2EDF7" w:rsidR="00B64AAB" w:rsidRDefault="00B64AAB" w:rsidP="00B64AAB">
      <w:pPr>
        <w:pStyle w:val="BodyText"/>
      </w:pPr>
      <w:r>
        <w:t xml:space="preserve"> : media (text, images, documents) uploaded to the system after deployment</w:t>
      </w:r>
      <w:r w:rsidR="00CF1A70">
        <w:t>,</w:t>
      </w:r>
      <w:r>
        <w:t xml:space="preserve"> during normal use</w:t>
      </w:r>
      <w:r w:rsidR="00CF1A70">
        <w:t>,</w:t>
      </w:r>
      <w:r>
        <w:t xml:space="preserve"> by authorised </w:t>
      </w:r>
      <w:hyperlink w:anchor="Term_SystemUser" w:history="1">
        <w:r w:rsidRPr="006E4A4D">
          <w:rPr>
            <w:rStyle w:val="Hyperlink"/>
          </w:rPr>
          <w:t>system users</w:t>
        </w:r>
      </w:hyperlink>
      <w:r>
        <w:t>.</w:t>
      </w:r>
      <w:r w:rsidR="00FA79BC">
        <w:t xml:space="preserve"> Contrast with </w:t>
      </w:r>
      <w:hyperlink w:anchor="Term_SystemMedia" w:history="1">
        <w:r w:rsidR="00FA79BC" w:rsidRPr="00FA79BC">
          <w:rPr>
            <w:rStyle w:val="Hyperlink"/>
          </w:rPr>
          <w:t>System Media</w:t>
        </w:r>
      </w:hyperlink>
      <w:r w:rsidR="00FA79BC">
        <w:t>.</w:t>
      </w:r>
    </w:p>
    <w:p w14:paraId="114E77EE" w14:textId="185CA5C2" w:rsidR="00852CF1" w:rsidRPr="00852CF1" w:rsidRDefault="00852CF1" w:rsidP="00B64AAB">
      <w:pPr>
        <w:pStyle w:val="BodyText"/>
        <w:rPr>
          <w:b/>
          <w:bCs/>
          <w:vanish/>
          <w:specVanish/>
        </w:rPr>
      </w:pPr>
      <w:bookmarkStart w:id="266" w:name="Term_UserInterface"/>
      <w:bookmarkEnd w:id="266"/>
      <w:r w:rsidRPr="00852CF1">
        <w:rPr>
          <w:b/>
          <w:bCs/>
        </w:rPr>
        <w:t>User Interface (UI)</w:t>
      </w:r>
    </w:p>
    <w:p w14:paraId="75CE295D" w14:textId="521A4C30" w:rsidR="0090361C" w:rsidRDefault="00852CF1" w:rsidP="00B64AAB">
      <w:pPr>
        <w:pStyle w:val="BodyText"/>
      </w:pPr>
      <w:r>
        <w:t xml:space="preserve"> : a </w:t>
      </w:r>
      <w:r w:rsidRPr="00852CF1">
        <w:rPr>
          <w:i/>
          <w:iCs/>
        </w:rPr>
        <w:t>Textual User Interface</w:t>
      </w:r>
      <w:r>
        <w:t xml:space="preserve"> (</w:t>
      </w:r>
      <w:r w:rsidR="00CF1A70">
        <w:t>TUI or “</w:t>
      </w:r>
      <w:r>
        <w:t>console</w:t>
      </w:r>
      <w:r w:rsidR="00CF1A70">
        <w:t>”</w:t>
      </w:r>
      <w:r>
        <w:t xml:space="preserve">) or </w:t>
      </w:r>
      <w:r w:rsidRPr="00852CF1">
        <w:rPr>
          <w:i/>
          <w:iCs/>
        </w:rPr>
        <w:t>Graphical User Interface</w:t>
      </w:r>
      <w:r>
        <w:rPr>
          <w:i/>
          <w:iCs/>
        </w:rPr>
        <w:t xml:space="preserve"> (GUI)</w:t>
      </w:r>
      <w:r>
        <w:t xml:space="preserve"> composed of a series of navigable sets of nested </w:t>
      </w:r>
      <w:hyperlink w:anchor="Term_View" w:history="1">
        <w:r w:rsidRPr="00852CF1">
          <w:rPr>
            <w:rStyle w:val="Hyperlink"/>
          </w:rPr>
          <w:t>View</w:t>
        </w:r>
      </w:hyperlink>
      <w:r>
        <w:t>s</w:t>
      </w:r>
      <w:bookmarkStart w:id="267" w:name="Term_SupplierManaged"/>
      <w:bookmarkEnd w:id="267"/>
      <w:r w:rsidR="0090361C">
        <w:t>.</w:t>
      </w:r>
    </w:p>
    <w:p w14:paraId="79C43725" w14:textId="77777777" w:rsidR="000A77B9" w:rsidRPr="000A77B9" w:rsidRDefault="000A77B9" w:rsidP="00B64AAB">
      <w:pPr>
        <w:pStyle w:val="BodyText"/>
        <w:rPr>
          <w:vanish/>
          <w:specVanish/>
        </w:rPr>
      </w:pPr>
      <w:bookmarkStart w:id="268" w:name="Term_View"/>
      <w:bookmarkEnd w:id="268"/>
      <w:r w:rsidRPr="000A77B9">
        <w:rPr>
          <w:b/>
          <w:bCs/>
        </w:rPr>
        <w:lastRenderedPageBreak/>
        <w:t>View</w:t>
      </w:r>
    </w:p>
    <w:p w14:paraId="7695F974" w14:textId="18ADD50E" w:rsidR="00B64AAB" w:rsidRDefault="000A77B9" w:rsidP="00B64AAB">
      <w:pPr>
        <w:pStyle w:val="BodyText"/>
      </w:pPr>
      <w:r>
        <w:t xml:space="preserve"> : a logical grouping of related input fields, action buttons and output within a </w:t>
      </w:r>
      <w:r w:rsidRPr="000A77B9">
        <w:rPr>
          <w:i/>
          <w:iCs/>
        </w:rPr>
        <w:t>Graphical User Interface</w:t>
      </w:r>
      <w:r>
        <w:t xml:space="preserve"> (GUI)</w:t>
      </w:r>
      <w:r w:rsidR="00411023">
        <w:t xml:space="preserve"> type of </w:t>
      </w:r>
      <w:hyperlink w:anchor="Term_UserInterface" w:history="1">
        <w:r w:rsidR="00411023" w:rsidRPr="00411023">
          <w:rPr>
            <w:rStyle w:val="Hyperlink"/>
          </w:rPr>
          <w:t>User Interface</w:t>
        </w:r>
      </w:hyperlink>
      <w:r>
        <w:t xml:space="preserve">, often rendered in a </w:t>
      </w:r>
      <w:r w:rsidRPr="001B2972">
        <w:rPr>
          <w:i/>
          <w:iCs/>
        </w:rPr>
        <w:t>Window</w:t>
      </w:r>
      <w:r>
        <w:t xml:space="preserve">. </w:t>
      </w:r>
      <w:r w:rsidR="00411023">
        <w:br/>
      </w:r>
      <w:r>
        <w:t xml:space="preserve">The term </w:t>
      </w:r>
      <w:r w:rsidRPr="001B2972">
        <w:rPr>
          <w:i/>
          <w:iCs/>
        </w:rPr>
        <w:t>Screen</w:t>
      </w:r>
      <w:r>
        <w:t xml:space="preserve"> or </w:t>
      </w:r>
      <w:r w:rsidRPr="001B2972">
        <w:rPr>
          <w:i/>
          <w:iCs/>
        </w:rPr>
        <w:t>Page</w:t>
      </w:r>
      <w:r>
        <w:t xml:space="preserve"> is often incorrectly use</w:t>
      </w:r>
      <w:r w:rsidR="00411023">
        <w:t>d</w:t>
      </w:r>
      <w:r>
        <w:t xml:space="preserve">. </w:t>
      </w:r>
    </w:p>
    <w:p w14:paraId="35A3A999" w14:textId="4C1973AB" w:rsidR="00AF1082" w:rsidRPr="00AF1082" w:rsidRDefault="00AF1082" w:rsidP="00B64AAB">
      <w:pPr>
        <w:pStyle w:val="BodyText"/>
        <w:rPr>
          <w:b/>
          <w:bCs/>
          <w:vanish/>
          <w:specVanish/>
        </w:rPr>
      </w:pPr>
      <w:bookmarkStart w:id="269" w:name="Term_Unicode"/>
      <w:bookmarkStart w:id="270" w:name="Term_UCS"/>
      <w:bookmarkEnd w:id="269"/>
      <w:bookmarkEnd w:id="270"/>
      <w:r w:rsidRPr="00AF1082">
        <w:rPr>
          <w:b/>
          <w:bCs/>
        </w:rPr>
        <w:t>Universal Coded Character Set (UCS or Unicode)</w:t>
      </w:r>
    </w:p>
    <w:p w14:paraId="085F6860" w14:textId="4D436558" w:rsidR="00AF1082" w:rsidRDefault="00AF1082" w:rsidP="00B64AAB">
      <w:pPr>
        <w:pStyle w:val="BodyText"/>
      </w:pPr>
      <w:r>
        <w:t xml:space="preserve"> : Standard set of internationally defined characters. See ISO</w:t>
      </w:r>
      <w:r w:rsidR="00F35359">
        <w:t>-</w:t>
      </w:r>
      <w:r>
        <w:t xml:space="preserve">10646. See also </w:t>
      </w:r>
      <w:hyperlink w:anchor="Term_UTF" w:history="1">
        <w:r w:rsidRPr="00AF1082">
          <w:rPr>
            <w:rStyle w:val="Hyperlink"/>
          </w:rPr>
          <w:t>UTF</w:t>
        </w:r>
      </w:hyperlink>
      <w:r>
        <w:t xml:space="preserve"> and </w:t>
      </w:r>
      <w:hyperlink w:anchor="Term_UTC" w:history="1">
        <w:r w:rsidRPr="00AF1082">
          <w:rPr>
            <w:rStyle w:val="Hyperlink"/>
          </w:rPr>
          <w:t>UTC</w:t>
        </w:r>
      </w:hyperlink>
      <w:r>
        <w:t>.</w:t>
      </w:r>
    </w:p>
    <w:p w14:paraId="1D6082E2" w14:textId="4F9B7CA8" w:rsidR="00AF1082" w:rsidRPr="00AF1082" w:rsidRDefault="00AF1082" w:rsidP="00B64AAB">
      <w:pPr>
        <w:pStyle w:val="BodyText"/>
        <w:rPr>
          <w:b/>
          <w:bCs/>
          <w:vanish/>
          <w:specVanish/>
        </w:rPr>
      </w:pPr>
      <w:bookmarkStart w:id="271" w:name="Term_UTF"/>
      <w:bookmarkEnd w:id="271"/>
      <w:r w:rsidRPr="00AF1082">
        <w:rPr>
          <w:b/>
          <w:bCs/>
        </w:rPr>
        <w:t>Unicode Transformation Format (UTF)</w:t>
      </w:r>
    </w:p>
    <w:p w14:paraId="6FD88045" w14:textId="52EB76D8" w:rsidR="00AF1082" w:rsidRDefault="00AF1082" w:rsidP="00B64AAB">
      <w:pPr>
        <w:pStyle w:val="BodyText"/>
      </w:pPr>
      <w:r>
        <w:t xml:space="preserve"> : encoding to represent any character for storage, </w:t>
      </w:r>
      <w:proofErr w:type="gramStart"/>
      <w:r>
        <w:t>transfer</w:t>
      </w:r>
      <w:proofErr w:type="gramEnd"/>
      <w:r>
        <w:t xml:space="preserve"> and display.</w:t>
      </w:r>
      <w:r w:rsidRPr="00AF1082">
        <w:t xml:space="preserve"> </w:t>
      </w:r>
      <w:r>
        <w:t xml:space="preserve">See also </w:t>
      </w:r>
      <w:hyperlink w:anchor="Term_UCS" w:history="1">
        <w:r w:rsidRPr="00F35359">
          <w:rPr>
            <w:rStyle w:val="Hyperlink"/>
          </w:rPr>
          <w:t>U</w:t>
        </w:r>
        <w:r w:rsidR="00C87EB0">
          <w:rPr>
            <w:rStyle w:val="Hyperlink"/>
          </w:rPr>
          <w:t>nicode/U</w:t>
        </w:r>
        <w:r w:rsidRPr="00F35359">
          <w:rPr>
            <w:rStyle w:val="Hyperlink"/>
          </w:rPr>
          <w:t>CS</w:t>
        </w:r>
      </w:hyperlink>
      <w:r>
        <w:t xml:space="preserve"> and </w:t>
      </w:r>
      <w:hyperlink w:anchor="Term_UTC" w:history="1">
        <w:r w:rsidRPr="00AF1082">
          <w:rPr>
            <w:rStyle w:val="Hyperlink"/>
          </w:rPr>
          <w:t>UTC</w:t>
        </w:r>
      </w:hyperlink>
      <w:r>
        <w:t>.</w:t>
      </w:r>
    </w:p>
    <w:p w14:paraId="4705E315" w14:textId="655B07DE" w:rsidR="00F35359" w:rsidRPr="00F35359" w:rsidRDefault="00F35359" w:rsidP="00B64AAB">
      <w:pPr>
        <w:pStyle w:val="BodyText"/>
        <w:rPr>
          <w:b/>
          <w:bCs/>
          <w:vanish/>
          <w:specVanish/>
        </w:rPr>
      </w:pPr>
      <w:bookmarkStart w:id="272" w:name="Term_UUID"/>
      <w:bookmarkEnd w:id="272"/>
      <w:r w:rsidRPr="00F35359">
        <w:rPr>
          <w:b/>
          <w:bCs/>
        </w:rPr>
        <w:t>Universal Unique I</w:t>
      </w:r>
      <w:r w:rsidR="00C87EB0">
        <w:rPr>
          <w:b/>
          <w:bCs/>
        </w:rPr>
        <w:t>dentifier</w:t>
      </w:r>
      <w:r w:rsidRPr="00F35359">
        <w:rPr>
          <w:b/>
          <w:bCs/>
        </w:rPr>
        <w:t xml:space="preserve"> (UUID)</w:t>
      </w:r>
    </w:p>
    <w:p w14:paraId="0D737949" w14:textId="559BF001" w:rsidR="00F35359" w:rsidRDefault="00F35359" w:rsidP="00B64AAB">
      <w:pPr>
        <w:pStyle w:val="BodyText"/>
      </w:pPr>
      <w:r>
        <w:t xml:space="preserve"> : Correct term for a unique 128-bit </w:t>
      </w:r>
      <w:r w:rsidR="00C87EB0">
        <w:t>value used as an identifier</w:t>
      </w:r>
      <w:r>
        <w:t xml:space="preserve">.  Use for storage and transmission identifiers. </w:t>
      </w:r>
      <w:r w:rsidRPr="00587796">
        <w:rPr>
          <w:b/>
          <w:bCs/>
          <w:rPrChange w:id="273" w:author="Jeremy Hayes" w:date="2024-02-09T12:12:00Z">
            <w:rPr/>
          </w:rPrChange>
        </w:rPr>
        <w:t>Do</w:t>
      </w:r>
      <w:r>
        <w:t xml:space="preserve"> </w:t>
      </w:r>
      <w:del w:id="274" w:author="Jeremy Hayes" w:date="2024-02-09T11:05:00Z">
        <w:r w:rsidDel="00F0239C">
          <w:delText>NOT</w:delText>
        </w:r>
      </w:del>
      <w:ins w:id="275" w:author="Jeremy Hayes" w:date="2024-02-09T11:05:00Z">
        <w:r w:rsidR="00F0239C" w:rsidRPr="00F0239C">
          <w:rPr>
            <w:b/>
          </w:rPr>
          <w:t>not</w:t>
        </w:r>
      </w:ins>
      <w:r>
        <w:t xml:space="preserve"> use the </w:t>
      </w:r>
      <w:hyperlink w:anchor="Term_Vendor" w:history="1">
        <w:r w:rsidRPr="002639B0">
          <w:rPr>
            <w:rStyle w:val="Hyperlink"/>
          </w:rPr>
          <w:t>vendor</w:t>
        </w:r>
      </w:hyperlink>
      <w:r>
        <w:t xml:space="preserve"> proprietary term “</w:t>
      </w:r>
      <w:hyperlink w:anchor="Term_GUID" w:history="1">
        <w:r w:rsidRPr="00F35359">
          <w:rPr>
            <w:rStyle w:val="Hyperlink"/>
          </w:rPr>
          <w:t>GUID</w:t>
        </w:r>
      </w:hyperlink>
      <w:r>
        <w:t>”.</w:t>
      </w:r>
    </w:p>
    <w:p w14:paraId="1607A06C" w14:textId="3F8B5479" w:rsidR="00F20E3F" w:rsidRPr="00F20E3F" w:rsidRDefault="00F20E3F" w:rsidP="00B64AAB">
      <w:pPr>
        <w:pStyle w:val="BodyText"/>
        <w:rPr>
          <w:b/>
          <w:bCs/>
          <w:vanish/>
          <w:specVanish/>
        </w:rPr>
      </w:pPr>
      <w:bookmarkStart w:id="276" w:name="Term_UserPersonas"/>
      <w:bookmarkEnd w:id="276"/>
      <w:r w:rsidRPr="00F20E3F">
        <w:rPr>
          <w:b/>
          <w:bCs/>
        </w:rPr>
        <w:t>User Personas</w:t>
      </w:r>
    </w:p>
    <w:p w14:paraId="07315CF7" w14:textId="704CAE15" w:rsidR="00F20E3F" w:rsidRDefault="00F20E3F" w:rsidP="00B64AAB">
      <w:pPr>
        <w:pStyle w:val="BodyText"/>
      </w:pPr>
      <w:r>
        <w:t xml:space="preserve"> : catalogue of </w:t>
      </w:r>
      <w:del w:id="277" w:author="Jeremy Hayes" w:date="2024-02-09T11:16:00Z">
        <w:r w:rsidDel="009F0BCC">
          <w:delText>User</w:delText>
        </w:r>
      </w:del>
      <w:ins w:id="278" w:author="Jeremy Hayes" w:date="2024-02-09T11:16:00Z">
        <w:r w:rsidR="009F0BCC">
          <w:t>user</w:t>
        </w:r>
      </w:ins>
      <w:r>
        <w:t xml:space="preserve"> types that will use the system. Several </w:t>
      </w:r>
      <w:del w:id="279" w:author="Jeremy Hayes" w:date="2024-02-09T11:16:00Z">
        <w:r w:rsidDel="009F0BCC">
          <w:delText>User</w:delText>
        </w:r>
      </w:del>
      <w:ins w:id="280" w:author="Jeremy Hayes" w:date="2024-02-09T11:16:00Z">
        <w:r w:rsidR="009F0BCC">
          <w:t>user</w:t>
        </w:r>
      </w:ins>
      <w:r>
        <w:t xml:space="preserve"> </w:t>
      </w:r>
      <w:del w:id="281" w:author="Jeremy Hayes" w:date="2024-02-09T12:13:00Z">
        <w:r w:rsidDel="00587796">
          <w:delText xml:space="preserve">Personas </w:delText>
        </w:r>
      </w:del>
      <w:ins w:id="282" w:author="Jeremy Hayes" w:date="2024-02-09T12:13:00Z">
        <w:r w:rsidR="00587796">
          <w:t xml:space="preserve">personas </w:t>
        </w:r>
      </w:ins>
      <w:r>
        <w:t xml:space="preserve">can share the same </w:t>
      </w:r>
      <w:hyperlink w:anchor="Term_Permission" w:history="1">
        <w:r w:rsidRPr="00F20E3F">
          <w:rPr>
            <w:rStyle w:val="Hyperlink"/>
          </w:rPr>
          <w:t>Permissions</w:t>
        </w:r>
      </w:hyperlink>
      <w:r>
        <w:t xml:space="preserve"> and </w:t>
      </w:r>
      <w:hyperlink w:anchor="Term_Role" w:history="1">
        <w:r w:rsidRPr="00F20E3F">
          <w:rPr>
            <w:rStyle w:val="Hyperlink"/>
          </w:rPr>
          <w:t>Role</w:t>
        </w:r>
      </w:hyperlink>
      <w:r>
        <w:t xml:space="preserve"> but have different use cases. Informs the development of a </w:t>
      </w:r>
      <w:r>
        <w:fldChar w:fldCharType="begin"/>
      </w:r>
      <w:r>
        <w:instrText>HYPERLINK \l "Term_LogicalUserRoleCatalogue"</w:instrText>
      </w:r>
      <w:r>
        <w:fldChar w:fldCharType="separate"/>
      </w:r>
      <w:r w:rsidRPr="00F20E3F">
        <w:rPr>
          <w:rStyle w:val="Hyperlink"/>
        </w:rPr>
        <w:t xml:space="preserve">logical </w:t>
      </w:r>
      <w:del w:id="283" w:author="Jeremy Hayes" w:date="2024-02-09T11:16:00Z">
        <w:r w:rsidRPr="00F20E3F" w:rsidDel="009F0BCC">
          <w:rPr>
            <w:rStyle w:val="Hyperlink"/>
          </w:rPr>
          <w:delText>User</w:delText>
        </w:r>
      </w:del>
      <w:ins w:id="284" w:author="Jeremy Hayes" w:date="2024-02-09T11:16:00Z">
        <w:r w:rsidR="009F0BCC">
          <w:rPr>
            <w:rStyle w:val="Hyperlink"/>
          </w:rPr>
          <w:t>user</w:t>
        </w:r>
      </w:ins>
      <w:r w:rsidRPr="00F20E3F">
        <w:rPr>
          <w:rStyle w:val="Hyperlink"/>
        </w:rPr>
        <w:t xml:space="preserve"> </w:t>
      </w:r>
      <w:del w:id="285" w:author="Jeremy Hayes" w:date="2024-02-09T11:16:00Z">
        <w:r w:rsidRPr="00F20E3F" w:rsidDel="009F0BCC">
          <w:rPr>
            <w:rStyle w:val="Hyperlink"/>
          </w:rPr>
          <w:delText>Roles</w:delText>
        </w:r>
      </w:del>
      <w:ins w:id="286" w:author="Jeremy Hayes" w:date="2024-02-09T11:16:00Z">
        <w:r w:rsidR="009F0BCC">
          <w:rPr>
            <w:rStyle w:val="Hyperlink"/>
          </w:rPr>
          <w:t>roles</w:t>
        </w:r>
      </w:ins>
      <w:r w:rsidRPr="00F20E3F">
        <w:rPr>
          <w:rStyle w:val="Hyperlink"/>
        </w:rPr>
        <w:t xml:space="preserve"> catalogue</w:t>
      </w:r>
      <w:r>
        <w:rPr>
          <w:rStyle w:val="Hyperlink"/>
        </w:rPr>
        <w:fldChar w:fldCharType="end"/>
      </w:r>
      <w:r>
        <w:t xml:space="preserve">, which in turn is used to develop a </w:t>
      </w:r>
      <w:r>
        <w:fldChar w:fldCharType="begin"/>
      </w:r>
      <w:r>
        <w:instrText>HYPERLINK \l "Term_LogicalUserRoleCatalogue"</w:instrText>
      </w:r>
      <w:r>
        <w:fldChar w:fldCharType="separate"/>
      </w:r>
      <w:del w:id="287" w:author="Jeremy Hayes" w:date="2024-02-09T12:13:00Z">
        <w:r w:rsidR="00736F99" w:rsidDel="00587796">
          <w:rPr>
            <w:rStyle w:val="Hyperlink"/>
          </w:rPr>
          <w:delText>L</w:delText>
        </w:r>
      </w:del>
      <w:ins w:id="288" w:author="Jeremy Hayes" w:date="2024-02-09T12:13:00Z">
        <w:r w:rsidR="00587796">
          <w:rPr>
            <w:rStyle w:val="Hyperlink"/>
          </w:rPr>
          <w:t>l</w:t>
        </w:r>
      </w:ins>
      <w:r w:rsidR="00736F99">
        <w:rPr>
          <w:rStyle w:val="Hyperlink"/>
        </w:rPr>
        <w:t xml:space="preserve">ogical </w:t>
      </w:r>
      <w:del w:id="289" w:author="Jeremy Hayes" w:date="2024-02-09T11:16:00Z">
        <w:r w:rsidR="00736F99" w:rsidDel="009F0BCC">
          <w:rPr>
            <w:rStyle w:val="Hyperlink"/>
          </w:rPr>
          <w:delText>U</w:delText>
        </w:r>
        <w:r w:rsidRPr="00F20E3F" w:rsidDel="009F0BCC">
          <w:rPr>
            <w:rStyle w:val="Hyperlink"/>
          </w:rPr>
          <w:delText>ser</w:delText>
        </w:r>
      </w:del>
      <w:ins w:id="290" w:author="Jeremy Hayes" w:date="2024-02-09T11:16:00Z">
        <w:r w:rsidR="009F0BCC">
          <w:rPr>
            <w:rStyle w:val="Hyperlink"/>
          </w:rPr>
          <w:t>user</w:t>
        </w:r>
      </w:ins>
      <w:r w:rsidRPr="00F20E3F">
        <w:rPr>
          <w:rStyle w:val="Hyperlink"/>
        </w:rPr>
        <w:t xml:space="preserve"> </w:t>
      </w:r>
      <w:del w:id="291" w:author="Jeremy Hayes" w:date="2024-02-09T12:13:00Z">
        <w:r w:rsidRPr="00F20E3F" w:rsidDel="00587796">
          <w:rPr>
            <w:rStyle w:val="Hyperlink"/>
          </w:rPr>
          <w:delText xml:space="preserve">Role </w:delText>
        </w:r>
      </w:del>
      <w:ins w:id="292" w:author="Jeremy Hayes" w:date="2024-02-09T12:13:00Z">
        <w:r w:rsidR="00587796">
          <w:rPr>
            <w:rStyle w:val="Hyperlink"/>
          </w:rPr>
          <w:t>r</w:t>
        </w:r>
        <w:r w:rsidR="00587796" w:rsidRPr="00F20E3F">
          <w:rPr>
            <w:rStyle w:val="Hyperlink"/>
          </w:rPr>
          <w:t xml:space="preserve">ole </w:t>
        </w:r>
      </w:ins>
      <w:del w:id="293" w:author="Jeremy Hayes" w:date="2024-02-09T12:13:00Z">
        <w:r w:rsidR="00736F99" w:rsidDel="00587796">
          <w:rPr>
            <w:rStyle w:val="Hyperlink"/>
          </w:rPr>
          <w:delText>C</w:delText>
        </w:r>
      </w:del>
      <w:ins w:id="294" w:author="Jeremy Hayes" w:date="2024-02-09T12:13:00Z">
        <w:r w:rsidR="00587796">
          <w:rPr>
            <w:rStyle w:val="Hyperlink"/>
          </w:rPr>
          <w:t>c</w:t>
        </w:r>
      </w:ins>
      <w:r w:rsidR="00736F99">
        <w:rPr>
          <w:rStyle w:val="Hyperlink"/>
        </w:rPr>
        <w:t>atalogue</w:t>
      </w:r>
      <w:r>
        <w:rPr>
          <w:rStyle w:val="Hyperlink"/>
        </w:rPr>
        <w:fldChar w:fldCharType="end"/>
      </w:r>
      <w:r>
        <w:t xml:space="preserve">. </w:t>
      </w:r>
    </w:p>
    <w:p w14:paraId="07A48BC7" w14:textId="77777777" w:rsidR="002639B0" w:rsidRPr="005F46A8" w:rsidRDefault="002639B0" w:rsidP="002639B0">
      <w:pPr>
        <w:pStyle w:val="BodyText"/>
        <w:rPr>
          <w:b/>
          <w:bCs/>
          <w:vanish/>
          <w:specVanish/>
        </w:rPr>
      </w:pPr>
      <w:bookmarkStart w:id="295" w:name="Term_WRT"/>
      <w:bookmarkEnd w:id="295"/>
      <w:r w:rsidRPr="00EB20E8">
        <w:rPr>
          <w:b/>
          <w:bCs/>
        </w:rPr>
        <w:t>Vendor</w:t>
      </w:r>
      <w:r>
        <w:rPr>
          <w:b/>
          <w:bCs/>
        </w:rPr>
        <w:t xml:space="preserve"> [Organisation]</w:t>
      </w:r>
    </w:p>
    <w:p w14:paraId="4E9308AA" w14:textId="77777777" w:rsidR="002639B0" w:rsidRDefault="002639B0" w:rsidP="002639B0">
      <w:pPr>
        <w:pStyle w:val="BodyText"/>
      </w:pPr>
      <w:r>
        <w:t xml:space="preserve"> : create, distribute, </w:t>
      </w:r>
      <w:proofErr w:type="gramStart"/>
      <w:r>
        <w:t>update</w:t>
      </w:r>
      <w:proofErr w:type="gramEnd"/>
      <w:r>
        <w:t xml:space="preserve"> and support their own </w:t>
      </w:r>
      <w:r w:rsidRPr="005F46A8">
        <w:rPr>
          <w:i/>
          <w:iCs/>
        </w:rPr>
        <w:t>products</w:t>
      </w:r>
      <w:r>
        <w:t xml:space="preserve"> sold directly to customers or businesses.</w:t>
      </w:r>
    </w:p>
    <w:p w14:paraId="3AEE2D45" w14:textId="77777777" w:rsidR="002639B0" w:rsidRPr="002639B0" w:rsidRDefault="002639B0" w:rsidP="002639B0">
      <w:pPr>
        <w:pStyle w:val="BodyText"/>
        <w:rPr>
          <w:b/>
          <w:bCs/>
          <w:vanish/>
          <w:specVanish/>
        </w:rPr>
      </w:pPr>
      <w:bookmarkStart w:id="296" w:name="Term_VendorManaged"/>
      <w:bookmarkEnd w:id="296"/>
      <w:r w:rsidRPr="002639B0">
        <w:rPr>
          <w:b/>
          <w:bCs/>
        </w:rPr>
        <w:t xml:space="preserve">Vendor Managed </w:t>
      </w:r>
    </w:p>
    <w:p w14:paraId="1BCA8BAA" w14:textId="17F139B7" w:rsidR="002639B0" w:rsidRDefault="002639B0" w:rsidP="002639B0">
      <w:pPr>
        <w:pStyle w:val="BodyText"/>
      </w:pPr>
      <w:r>
        <w:t xml:space="preserve"> : services installed and managed on Vendor selected infrastructure. </w:t>
      </w:r>
      <w:hyperlink w:anchor="Term_SaaS" w:history="1">
        <w:r w:rsidRPr="002639B0">
          <w:rPr>
            <w:rStyle w:val="Hyperlink"/>
          </w:rPr>
          <w:t>SaaS</w:t>
        </w:r>
      </w:hyperlink>
      <w:r>
        <w:t xml:space="preserve"> is an example of</w:t>
      </w:r>
      <w:r w:rsidR="000D069D">
        <w:t xml:space="preserve"> such</w:t>
      </w:r>
      <w:r>
        <w:t xml:space="preserve"> (</w:t>
      </w:r>
      <w:hyperlink w:anchor="Term_SaaP" w:history="1">
        <w:r w:rsidRPr="000D069D">
          <w:rPr>
            <w:rStyle w:val="Hyperlink"/>
          </w:rPr>
          <w:t>SaaP</w:t>
        </w:r>
      </w:hyperlink>
      <w:r>
        <w:t xml:space="preserve"> is not).</w:t>
      </w:r>
    </w:p>
    <w:p w14:paraId="10700FDF" w14:textId="0DD4972C" w:rsidR="00366AAA" w:rsidRPr="002B4DF0" w:rsidRDefault="00366AAA" w:rsidP="00B64AAB">
      <w:pPr>
        <w:pStyle w:val="BodyText"/>
        <w:rPr>
          <w:b/>
          <w:bCs/>
          <w:vanish/>
          <w:specVanish/>
        </w:rPr>
      </w:pPr>
      <w:r w:rsidRPr="002B4DF0">
        <w:rPr>
          <w:b/>
          <w:bCs/>
        </w:rPr>
        <w:t>Work Recovery Time (WRT)</w:t>
      </w:r>
    </w:p>
    <w:p w14:paraId="7077A2A5" w14:textId="065DEEB6" w:rsidR="00366AAA" w:rsidRDefault="002B4DF0" w:rsidP="00B64AAB">
      <w:pPr>
        <w:pStyle w:val="BodyText"/>
      </w:pPr>
      <w:r>
        <w:t xml:space="preserve"> : d</w:t>
      </w:r>
      <w:r w:rsidR="00366AAA">
        <w:t xml:space="preserve">uration of time </w:t>
      </w:r>
      <w:r>
        <w:t xml:space="preserve">used to verify system functionality </w:t>
      </w:r>
      <w:r w:rsidR="00366AAA">
        <w:t xml:space="preserve">after </w:t>
      </w:r>
      <w:r>
        <w:t xml:space="preserve">a Disaster Recovery has completed system recovery, presumably within its </w:t>
      </w:r>
      <w:hyperlink w:anchor="Term_RTO" w:history="1">
        <w:r w:rsidR="00366AAA" w:rsidRPr="002B4DF0">
          <w:rPr>
            <w:rStyle w:val="Hyperlink"/>
          </w:rPr>
          <w:t>RTO</w:t>
        </w:r>
      </w:hyperlink>
      <w:r w:rsidR="00366AAA">
        <w:t xml:space="preserve"> </w:t>
      </w:r>
      <w:r>
        <w:t>constraints.</w:t>
      </w:r>
    </w:p>
    <w:p w14:paraId="5CAAD2C7" w14:textId="0B14ADBC" w:rsidR="006E6983" w:rsidRPr="00272A1C" w:rsidRDefault="006E6983" w:rsidP="006E6983">
      <w:pPr>
        <w:pStyle w:val="BodyText"/>
        <w:rPr>
          <w:b/>
          <w:bCs/>
          <w:vanish/>
          <w:specVanish/>
        </w:rPr>
      </w:pPr>
      <w:bookmarkStart w:id="297" w:name="Term_Workflow"/>
      <w:bookmarkEnd w:id="297"/>
      <w:r w:rsidRPr="00272A1C">
        <w:rPr>
          <w:b/>
          <w:bCs/>
        </w:rPr>
        <w:t>Workflow</w:t>
      </w:r>
    </w:p>
    <w:p w14:paraId="23CCA0F3" w14:textId="37706A55" w:rsidR="00102947" w:rsidRDefault="00272A1C" w:rsidP="00B64AAB">
      <w:pPr>
        <w:pStyle w:val="BodyText"/>
      </w:pPr>
      <w:r>
        <w:t xml:space="preserve"> </w:t>
      </w:r>
      <w:r w:rsidR="006E6983">
        <w:t xml:space="preserve">: a </w:t>
      </w:r>
      <w:r>
        <w:t xml:space="preserve">managed </w:t>
      </w:r>
      <w:r w:rsidR="006E6983">
        <w:t xml:space="preserve">sequence of operations </w:t>
      </w:r>
      <w:r>
        <w:t xml:space="preserve">on records by different </w:t>
      </w:r>
      <w:hyperlink w:anchor="Term_Role" w:history="1">
        <w:r w:rsidRPr="00272A1C">
          <w:rPr>
            <w:rStyle w:val="Hyperlink"/>
          </w:rPr>
          <w:t>roles</w:t>
        </w:r>
      </w:hyperlink>
      <w:r>
        <w:t xml:space="preserve">. For example, onboarding a user to a specific role may be an efficient sequence of an external public Person </w:t>
      </w:r>
      <w:r w:rsidRPr="00272A1C">
        <w:rPr>
          <w:i/>
          <w:iCs/>
        </w:rPr>
        <w:t>Apply</w:t>
      </w:r>
      <w:r>
        <w:t xml:space="preserve"> for a system </w:t>
      </w:r>
      <w:del w:id="298" w:author="Jeremy Hayes" w:date="2024-02-09T12:14:00Z">
        <w:r w:rsidDel="00587796">
          <w:fldChar w:fldCharType="begin"/>
        </w:r>
        <w:r w:rsidDel="00587796">
          <w:delInstrText>HYPERLINK \l "Term_Role"</w:delInstrText>
        </w:r>
        <w:r w:rsidDel="00587796">
          <w:fldChar w:fldCharType="separate"/>
        </w:r>
        <w:r w:rsidRPr="00272A1C" w:rsidDel="00587796">
          <w:rPr>
            <w:rStyle w:val="Hyperlink"/>
          </w:rPr>
          <w:delText>Role</w:delText>
        </w:r>
        <w:r w:rsidDel="00587796">
          <w:rPr>
            <w:rStyle w:val="Hyperlink"/>
          </w:rPr>
          <w:fldChar w:fldCharType="end"/>
        </w:r>
      </w:del>
      <w:ins w:id="299" w:author="Jeremy Hayes" w:date="2024-02-09T12:14:00Z">
        <w:r w:rsidR="00587796">
          <w:fldChar w:fldCharType="begin"/>
        </w:r>
        <w:r w:rsidR="00587796">
          <w:instrText>HYPERLINK \l "Term_Role"</w:instrText>
        </w:r>
        <w:r w:rsidR="00587796">
          <w:fldChar w:fldCharType="separate"/>
        </w:r>
        <w:r w:rsidR="00587796">
          <w:rPr>
            <w:rStyle w:val="Hyperlink"/>
          </w:rPr>
          <w:t>r</w:t>
        </w:r>
        <w:r w:rsidR="00587796" w:rsidRPr="00272A1C">
          <w:rPr>
            <w:rStyle w:val="Hyperlink"/>
          </w:rPr>
          <w:t>ole</w:t>
        </w:r>
        <w:r w:rsidR="00587796">
          <w:rPr>
            <w:rStyle w:val="Hyperlink"/>
          </w:rPr>
          <w:fldChar w:fldCharType="end"/>
        </w:r>
      </w:ins>
      <w:r>
        <w:t xml:space="preserve">, a permitted </w:t>
      </w:r>
      <w:del w:id="300" w:author="Jeremy Hayes" w:date="2024-02-09T11:16:00Z">
        <w:r w:rsidDel="009F0BCC">
          <w:delText>User</w:delText>
        </w:r>
      </w:del>
      <w:ins w:id="301" w:author="Jeremy Hayes" w:date="2024-02-09T11:16:00Z">
        <w:r w:rsidR="009F0BCC">
          <w:t>user</w:t>
        </w:r>
      </w:ins>
      <w:r>
        <w:t xml:space="preserve"> receiving the Application request deciding to proceed to issuing an </w:t>
      </w:r>
      <w:hyperlink w:anchor="Term_Invitation" w:history="1">
        <w:r w:rsidRPr="00272A1C">
          <w:rPr>
            <w:rStyle w:val="Hyperlink"/>
          </w:rPr>
          <w:t>Invitation</w:t>
        </w:r>
      </w:hyperlink>
      <w:r>
        <w:t xml:space="preserve">, which when </w:t>
      </w:r>
      <w:del w:id="302" w:author="Jeremy Hayes" w:date="2024-02-09T12:13:00Z">
        <w:r w:rsidDel="00587796">
          <w:delText xml:space="preserve">Accepted </w:delText>
        </w:r>
      </w:del>
      <w:ins w:id="303" w:author="Jeremy Hayes" w:date="2024-02-09T12:13:00Z">
        <w:r w:rsidR="00587796">
          <w:t xml:space="preserve">accepted </w:t>
        </w:r>
      </w:ins>
      <w:r>
        <w:t xml:space="preserve">by the public </w:t>
      </w:r>
      <w:del w:id="304" w:author="Jeremy Hayes" w:date="2024-02-09T12:14:00Z">
        <w:r w:rsidDel="00587796">
          <w:delText xml:space="preserve">Person </w:delText>
        </w:r>
      </w:del>
      <w:ins w:id="305" w:author="Jeremy Hayes" w:date="2024-02-09T12:14:00Z">
        <w:r w:rsidR="00587796">
          <w:t xml:space="preserve">person </w:t>
        </w:r>
      </w:ins>
      <w:r>
        <w:t>signals the Service to JIT create</w:t>
      </w:r>
      <w:ins w:id="306" w:author="Jeremy Hayes" w:date="2024-02-09T12:13:00Z">
        <w:r w:rsidR="00587796">
          <w:t xml:space="preserve"> </w:t>
        </w:r>
      </w:ins>
      <w:ins w:id="307" w:author="Jeremy Hayes" w:date="2024-02-09T12:14:00Z">
        <w:r w:rsidR="00587796">
          <w:t>a</w:t>
        </w:r>
      </w:ins>
      <w:r>
        <w:t xml:space="preserve"> </w:t>
      </w:r>
      <w:del w:id="308" w:author="Jeremy Hayes" w:date="2024-02-09T12:13:00Z">
        <w:r w:rsidDel="00587796">
          <w:delText xml:space="preserve">System </w:delText>
        </w:r>
      </w:del>
      <w:ins w:id="309" w:author="Jeremy Hayes" w:date="2024-02-09T12:13:00Z">
        <w:r w:rsidR="00587796">
          <w:t xml:space="preserve">system </w:t>
        </w:r>
      </w:ins>
      <w:del w:id="310" w:author="Jeremy Hayes" w:date="2024-02-09T11:16:00Z">
        <w:r w:rsidDel="009F0BCC">
          <w:delText>User</w:delText>
        </w:r>
      </w:del>
      <w:ins w:id="311" w:author="Jeremy Hayes" w:date="2024-02-09T11:16:00Z">
        <w:r w:rsidR="009F0BCC">
          <w:t>user</w:t>
        </w:r>
      </w:ins>
      <w:r>
        <w:t xml:space="preserve"> record for the new person, and immediately associate it to the </w:t>
      </w:r>
      <w:del w:id="312" w:author="Jeremy Hayes" w:date="2024-02-09T12:14:00Z">
        <w:r w:rsidDel="00587796">
          <w:delText xml:space="preserve">Role </w:delText>
        </w:r>
      </w:del>
      <w:ins w:id="313" w:author="Jeremy Hayes" w:date="2024-02-09T12:14:00Z">
        <w:r w:rsidR="00587796">
          <w:t xml:space="preserve">role </w:t>
        </w:r>
      </w:ins>
      <w:r>
        <w:t xml:space="preserve">in question. </w:t>
      </w:r>
    </w:p>
    <w:p w14:paraId="654EDB00" w14:textId="048251C1" w:rsidR="00B64AAB" w:rsidRDefault="00B64AAB" w:rsidP="004D6711">
      <w:pPr>
        <w:pStyle w:val="Heading1"/>
      </w:pPr>
      <w:bookmarkStart w:id="314" w:name="Quantities"/>
      <w:bookmarkStart w:id="315" w:name="_Toc158372660"/>
      <w:bookmarkEnd w:id="314"/>
      <w:r>
        <w:lastRenderedPageBreak/>
        <w:t xml:space="preserve">Quantitative </w:t>
      </w:r>
      <w:r w:rsidR="00995563">
        <w:t>Values</w:t>
      </w:r>
      <w:bookmarkEnd w:id="315"/>
    </w:p>
    <w:p w14:paraId="274336C6" w14:textId="32674B13" w:rsidR="00107572" w:rsidRPr="00107572" w:rsidRDefault="00107572" w:rsidP="00107572">
      <w:pPr>
        <w:pStyle w:val="BodyText"/>
      </w:pPr>
      <w:r>
        <w:t xml:space="preserve">The following is a table of </w:t>
      </w:r>
      <w:r w:rsidRPr="00867765">
        <w:rPr>
          <w:i/>
          <w:iCs/>
        </w:rPr>
        <w:t>quantities</w:t>
      </w:r>
      <w:r>
        <w:t xml:space="preserve"> referenced form the </w:t>
      </w:r>
      <w:r w:rsidR="00E721F6" w:rsidRPr="00867765">
        <w:rPr>
          <w:i/>
          <w:iCs/>
        </w:rPr>
        <w:t>qualit</w:t>
      </w:r>
      <w:r w:rsidR="00E721F6">
        <w:rPr>
          <w:i/>
          <w:iCs/>
        </w:rPr>
        <w:t>ies</w:t>
      </w:r>
      <w:r w:rsidR="00E721F6">
        <w:t>-based</w:t>
      </w:r>
      <w:r w:rsidRPr="003A6C52">
        <w:t xml:space="preserve"> </w:t>
      </w:r>
      <w:r w:rsidR="003A6C52">
        <w:t xml:space="preserve">statements </w:t>
      </w:r>
      <w:r w:rsidR="00867765">
        <w:t>within the Requirements defined next,</w:t>
      </w:r>
      <w:r>
        <w:t xml:space="preserve"> and subsequent/downstream requirement documents.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16" w:author="Jeremy Hayes" w:date="2024-02-09T12:17:00Z">
          <w:tblPr>
            <w:tblW w:w="9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PrChange>
      </w:tblPr>
      <w:tblGrid>
        <w:gridCol w:w="1980"/>
        <w:gridCol w:w="2268"/>
        <w:gridCol w:w="2410"/>
        <w:gridCol w:w="2835"/>
        <w:tblGridChange w:id="317">
          <w:tblGrid>
            <w:gridCol w:w="5"/>
            <w:gridCol w:w="1975"/>
            <w:gridCol w:w="5"/>
            <w:gridCol w:w="2263"/>
            <w:gridCol w:w="5"/>
            <w:gridCol w:w="2405"/>
            <w:gridCol w:w="5"/>
            <w:gridCol w:w="2830"/>
            <w:gridCol w:w="5"/>
          </w:tblGrid>
        </w:tblGridChange>
      </w:tblGrid>
      <w:tr w:rsidR="00587796" w:rsidRPr="00424DEF" w14:paraId="245D19C3" w14:textId="77777777" w:rsidTr="00772F7A">
        <w:trPr>
          <w:cantSplit/>
          <w:trHeight w:val="17"/>
          <w:tblHeader/>
          <w:trPrChange w:id="318" w:author="Jeremy Hayes" w:date="2024-02-09T12:17:00Z">
            <w:trPr>
              <w:gridBefore w:val="1"/>
              <w:trHeight w:val="17"/>
            </w:trPr>
          </w:trPrChange>
        </w:trPr>
        <w:tc>
          <w:tcPr>
            <w:tcW w:w="1980" w:type="dxa"/>
            <w:shd w:val="clear" w:color="auto" w:fill="4C1F41"/>
            <w:tcPrChange w:id="319" w:author="Jeremy Hayes" w:date="2024-02-09T12:17:00Z">
              <w:tcPr>
                <w:tcW w:w="1980" w:type="dxa"/>
                <w:gridSpan w:val="2"/>
                <w:shd w:val="clear" w:color="auto" w:fill="4C1F41"/>
              </w:tcPr>
            </w:tcPrChange>
          </w:tcPr>
          <w:p w14:paraId="1D347E45" w14:textId="77777777" w:rsidR="00B64AAB" w:rsidRPr="00587796" w:rsidRDefault="00B64AAB">
            <w:pPr>
              <w:pStyle w:val="TableHeading"/>
              <w:rPr>
                <w:b/>
                <w:bCs/>
                <w:rPrChange w:id="320" w:author="Jeremy Hayes" w:date="2024-02-09T12:16:00Z">
                  <w:rPr/>
                </w:rPrChange>
              </w:rPr>
              <w:pPrChange w:id="321" w:author="Jeremy Hayes" w:date="2024-02-09T10:16:00Z">
                <w:pPr/>
              </w:pPrChange>
            </w:pPr>
            <w:bookmarkStart w:id="322" w:name="_Hlk156467055"/>
            <w:r w:rsidRPr="00587796">
              <w:rPr>
                <w:b/>
                <w:bCs/>
                <w:rPrChange w:id="323" w:author="Jeremy Hayes" w:date="2024-02-09T12:16:00Z">
                  <w:rPr/>
                </w:rPrChange>
              </w:rPr>
              <w:t>Term</w:t>
            </w:r>
          </w:p>
        </w:tc>
        <w:tc>
          <w:tcPr>
            <w:tcW w:w="2268" w:type="dxa"/>
            <w:shd w:val="clear" w:color="auto" w:fill="4C1F41"/>
            <w:tcPrChange w:id="324" w:author="Jeremy Hayes" w:date="2024-02-09T12:17:00Z">
              <w:tcPr>
                <w:tcW w:w="2268" w:type="dxa"/>
                <w:gridSpan w:val="2"/>
                <w:shd w:val="clear" w:color="auto" w:fill="4C1F41"/>
              </w:tcPr>
            </w:tcPrChange>
          </w:tcPr>
          <w:p w14:paraId="01DCECCB" w14:textId="77777777" w:rsidR="00B64AAB" w:rsidRPr="00587796" w:rsidRDefault="00B64AAB">
            <w:pPr>
              <w:pStyle w:val="TableHeading"/>
              <w:rPr>
                <w:b/>
                <w:bCs/>
                <w:rPrChange w:id="325" w:author="Jeremy Hayes" w:date="2024-02-09T12:16:00Z">
                  <w:rPr/>
                </w:rPrChange>
              </w:rPr>
              <w:pPrChange w:id="326" w:author="Jeremy Hayes" w:date="2024-02-09T10:16:00Z">
                <w:pPr/>
              </w:pPrChange>
            </w:pPr>
            <w:r w:rsidRPr="00587796">
              <w:rPr>
                <w:b/>
                <w:bCs/>
                <w:rPrChange w:id="327" w:author="Jeremy Hayes" w:date="2024-02-09T12:16:00Z">
                  <w:rPr/>
                </w:rPrChange>
              </w:rPr>
              <w:t>Description</w:t>
            </w:r>
          </w:p>
        </w:tc>
        <w:tc>
          <w:tcPr>
            <w:tcW w:w="2410" w:type="dxa"/>
            <w:shd w:val="clear" w:color="auto" w:fill="4C1F41"/>
            <w:tcPrChange w:id="328" w:author="Jeremy Hayes" w:date="2024-02-09T12:17:00Z">
              <w:tcPr>
                <w:tcW w:w="2410" w:type="dxa"/>
                <w:gridSpan w:val="2"/>
                <w:shd w:val="clear" w:color="auto" w:fill="4C1F41"/>
              </w:tcPr>
            </w:tcPrChange>
          </w:tcPr>
          <w:p w14:paraId="1374E56A" w14:textId="77777777" w:rsidR="00B64AAB" w:rsidRPr="00587796" w:rsidRDefault="00B64AAB">
            <w:pPr>
              <w:pStyle w:val="TableHeading"/>
              <w:rPr>
                <w:b/>
                <w:bCs/>
                <w:rPrChange w:id="329" w:author="Jeremy Hayes" w:date="2024-02-09T12:16:00Z">
                  <w:rPr/>
                </w:rPrChange>
              </w:rPr>
              <w:pPrChange w:id="330" w:author="Jeremy Hayes" w:date="2024-02-09T10:16:00Z">
                <w:pPr/>
              </w:pPrChange>
            </w:pPr>
            <w:r w:rsidRPr="00587796">
              <w:rPr>
                <w:b/>
                <w:bCs/>
                <w:rPrChange w:id="331" w:author="Jeremy Hayes" w:date="2024-02-09T12:16:00Z">
                  <w:rPr/>
                </w:rPrChange>
              </w:rPr>
              <w:t>Value</w:t>
            </w:r>
          </w:p>
        </w:tc>
        <w:tc>
          <w:tcPr>
            <w:tcW w:w="2835" w:type="dxa"/>
            <w:shd w:val="clear" w:color="auto" w:fill="4C1F41"/>
            <w:tcPrChange w:id="332" w:author="Jeremy Hayes" w:date="2024-02-09T12:17:00Z">
              <w:tcPr>
                <w:tcW w:w="2835" w:type="dxa"/>
                <w:gridSpan w:val="2"/>
                <w:shd w:val="clear" w:color="auto" w:fill="4C1F41"/>
              </w:tcPr>
            </w:tcPrChange>
          </w:tcPr>
          <w:p w14:paraId="0691D9CC" w14:textId="77777777" w:rsidR="00B64AAB" w:rsidRPr="00587796" w:rsidRDefault="00B64AAB">
            <w:pPr>
              <w:pStyle w:val="TableHeading"/>
              <w:rPr>
                <w:b/>
                <w:bCs/>
                <w:rPrChange w:id="333" w:author="Jeremy Hayes" w:date="2024-02-09T12:16:00Z">
                  <w:rPr/>
                </w:rPrChange>
              </w:rPr>
              <w:pPrChange w:id="334" w:author="Jeremy Hayes" w:date="2024-02-09T10:16:00Z">
                <w:pPr/>
              </w:pPrChange>
            </w:pPr>
            <w:r w:rsidRPr="00587796">
              <w:rPr>
                <w:b/>
                <w:bCs/>
                <w:rPrChange w:id="335" w:author="Jeremy Hayes" w:date="2024-02-09T12:16:00Z">
                  <w:rPr/>
                </w:rPrChange>
              </w:rPr>
              <w:t>Comments</w:t>
            </w:r>
          </w:p>
        </w:tc>
      </w:tr>
      <w:bookmarkStart w:id="336" w:name="Value_SponsorOrganisation"/>
      <w:bookmarkEnd w:id="336"/>
      <w:tr w:rsidR="00B64AAB" w:rsidRPr="00424DEF" w14:paraId="72A2D9E6" w14:textId="77777777" w:rsidTr="00772F7A">
        <w:tblPrEx>
          <w:tblPrExChange w:id="337"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338" w:author="Jeremy Hayes" w:date="2024-02-09T12:17:00Z">
            <w:trPr>
              <w:gridAfter w:val="0"/>
              <w:cantSplit/>
              <w:trHeight w:val="17"/>
            </w:trPr>
          </w:trPrChange>
        </w:trPr>
        <w:tc>
          <w:tcPr>
            <w:tcW w:w="1980" w:type="dxa"/>
            <w:tcPrChange w:id="339" w:author="Jeremy Hayes" w:date="2024-02-09T12:17:00Z">
              <w:tcPr>
                <w:tcW w:w="1980" w:type="dxa"/>
                <w:gridSpan w:val="2"/>
              </w:tcPr>
            </w:tcPrChange>
          </w:tcPr>
          <w:p w14:paraId="22B21F97" w14:textId="07A55A7B" w:rsidR="00B64AAB" w:rsidRPr="00772F7A" w:rsidRDefault="002B4DF0" w:rsidP="00A73E76">
            <w:pPr>
              <w:rPr>
                <w:rFonts w:cs="Arial"/>
                <w:sz w:val="20"/>
                <w:szCs w:val="20"/>
                <w:rPrChange w:id="340" w:author="Jeremy Hayes" w:date="2024-02-09T12:17:00Z">
                  <w:rPr/>
                </w:rPrChange>
              </w:rPr>
            </w:pPr>
            <w:r w:rsidRPr="00772F7A">
              <w:rPr>
                <w:rFonts w:cs="Arial"/>
                <w:sz w:val="20"/>
                <w:szCs w:val="20"/>
                <w:rPrChange w:id="341" w:author="Jeremy Hayes" w:date="2024-02-09T12:17:00Z">
                  <w:rPr/>
                </w:rPrChange>
              </w:rPr>
              <w:fldChar w:fldCharType="begin"/>
            </w:r>
            <w:r w:rsidRPr="00772F7A">
              <w:rPr>
                <w:rFonts w:cs="Arial"/>
                <w:sz w:val="20"/>
                <w:szCs w:val="20"/>
                <w:rPrChange w:id="342" w:author="Jeremy Hayes" w:date="2024-02-09T12:17:00Z">
                  <w:rPr/>
                </w:rPrChange>
              </w:rPr>
              <w:instrText>HYPERLINK  \l "Term_SponsorOrganisation"</w:instrText>
            </w:r>
            <w:r w:rsidRPr="00806AB4">
              <w:rPr>
                <w:rFonts w:cs="Arial"/>
                <w:sz w:val="20"/>
                <w:szCs w:val="20"/>
              </w:rPr>
            </w:r>
            <w:r w:rsidRPr="00772F7A">
              <w:rPr>
                <w:rFonts w:cs="Arial"/>
                <w:sz w:val="20"/>
                <w:szCs w:val="20"/>
                <w:rPrChange w:id="343" w:author="Jeremy Hayes" w:date="2024-02-09T12:17:00Z">
                  <w:rPr/>
                </w:rPrChange>
              </w:rPr>
              <w:fldChar w:fldCharType="separate"/>
            </w:r>
            <w:r w:rsidR="00B64AAB" w:rsidRPr="00772F7A">
              <w:rPr>
                <w:rStyle w:val="Hyperlink"/>
                <w:rFonts w:cs="Arial"/>
                <w:color w:val="auto"/>
                <w:sz w:val="20"/>
                <w:szCs w:val="20"/>
                <w:rPrChange w:id="344" w:author="Jeremy Hayes" w:date="2024-02-09T12:17:00Z">
                  <w:rPr>
                    <w:rStyle w:val="Hyperlink"/>
                  </w:rPr>
                </w:rPrChange>
              </w:rPr>
              <w:t>Sponsor Organisation</w:t>
            </w:r>
            <w:r w:rsidRPr="00772F7A">
              <w:rPr>
                <w:rFonts w:cs="Arial"/>
                <w:sz w:val="20"/>
                <w:szCs w:val="20"/>
                <w:rPrChange w:id="345" w:author="Jeremy Hayes" w:date="2024-02-09T12:17:00Z">
                  <w:rPr/>
                </w:rPrChange>
              </w:rPr>
              <w:fldChar w:fldCharType="end"/>
            </w:r>
          </w:p>
        </w:tc>
        <w:tc>
          <w:tcPr>
            <w:tcW w:w="2268" w:type="dxa"/>
            <w:tcPrChange w:id="346" w:author="Jeremy Hayes" w:date="2024-02-09T12:17:00Z">
              <w:tcPr>
                <w:tcW w:w="2268" w:type="dxa"/>
                <w:gridSpan w:val="2"/>
              </w:tcPr>
            </w:tcPrChange>
          </w:tcPr>
          <w:p w14:paraId="26729DDA" w14:textId="77777777" w:rsidR="00B64AAB" w:rsidRPr="00772F7A" w:rsidRDefault="00B64AAB" w:rsidP="00A73E76">
            <w:pPr>
              <w:rPr>
                <w:rFonts w:cs="Arial"/>
                <w:sz w:val="20"/>
                <w:szCs w:val="20"/>
                <w:rPrChange w:id="347" w:author="Jeremy Hayes" w:date="2024-02-09T12:17:00Z">
                  <w:rPr/>
                </w:rPrChange>
              </w:rPr>
            </w:pPr>
            <w:r w:rsidRPr="00772F7A">
              <w:rPr>
                <w:rFonts w:cs="Arial"/>
                <w:sz w:val="20"/>
                <w:szCs w:val="20"/>
                <w:rPrChange w:id="348" w:author="Jeremy Hayes" w:date="2024-02-09T12:17:00Z">
                  <w:rPr/>
                </w:rPrChange>
              </w:rPr>
              <w:t>The organisation that is contracting the solution.</w:t>
            </w:r>
          </w:p>
        </w:tc>
        <w:tc>
          <w:tcPr>
            <w:tcW w:w="2410" w:type="dxa"/>
            <w:tcPrChange w:id="349" w:author="Jeremy Hayes" w:date="2024-02-09T12:17:00Z">
              <w:tcPr>
                <w:tcW w:w="2410" w:type="dxa"/>
                <w:gridSpan w:val="2"/>
              </w:tcPr>
            </w:tcPrChange>
          </w:tcPr>
          <w:p w14:paraId="161E7E4D" w14:textId="77777777" w:rsidR="00B64AAB" w:rsidRPr="00772F7A" w:rsidRDefault="00B64AAB" w:rsidP="00A73E76">
            <w:pPr>
              <w:rPr>
                <w:rFonts w:cs="Arial"/>
                <w:sz w:val="20"/>
                <w:szCs w:val="20"/>
                <w:rPrChange w:id="350" w:author="Jeremy Hayes" w:date="2024-02-09T12:17:00Z">
                  <w:rPr/>
                </w:rPrChange>
              </w:rPr>
            </w:pPr>
            <w:r w:rsidRPr="00772F7A">
              <w:rPr>
                <w:rFonts w:cs="Arial"/>
                <w:sz w:val="20"/>
                <w:szCs w:val="20"/>
                <w:rPrChange w:id="351" w:author="Jeremy Hayes" w:date="2024-02-09T12:17:00Z">
                  <w:rPr/>
                </w:rPrChange>
              </w:rPr>
              <w:t xml:space="preserve">New Zealand </w:t>
            </w:r>
            <w:r w:rsidRPr="00772F7A">
              <w:rPr>
                <w:rFonts w:cs="Arial"/>
                <w:sz w:val="20"/>
                <w:szCs w:val="20"/>
                <w:rPrChange w:id="352" w:author="Jeremy Hayes" w:date="2024-02-09T12:17:00Z">
                  <w:rPr/>
                </w:rPrChange>
              </w:rPr>
              <w:br/>
              <w:t>Ministry of Education</w:t>
            </w:r>
          </w:p>
        </w:tc>
        <w:tc>
          <w:tcPr>
            <w:tcW w:w="2835" w:type="dxa"/>
            <w:tcPrChange w:id="353" w:author="Jeremy Hayes" w:date="2024-02-09T12:17:00Z">
              <w:tcPr>
                <w:tcW w:w="2835" w:type="dxa"/>
                <w:gridSpan w:val="2"/>
              </w:tcPr>
            </w:tcPrChange>
          </w:tcPr>
          <w:p w14:paraId="2AE01C1A" w14:textId="77777777" w:rsidR="00B64AAB" w:rsidRPr="00772F7A" w:rsidRDefault="00B64AAB" w:rsidP="00A73E76">
            <w:pPr>
              <w:rPr>
                <w:rFonts w:cs="Arial"/>
                <w:sz w:val="20"/>
                <w:szCs w:val="20"/>
                <w:rPrChange w:id="354" w:author="Jeremy Hayes" w:date="2024-02-09T12:17:00Z">
                  <w:rPr/>
                </w:rPrChange>
              </w:rPr>
            </w:pPr>
          </w:p>
        </w:tc>
      </w:tr>
      <w:tr w:rsidR="00B64AAB" w:rsidRPr="00424DEF" w14:paraId="6FC9CB96" w14:textId="77777777" w:rsidTr="00772F7A">
        <w:tblPrEx>
          <w:tblPrExChange w:id="355"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356" w:author="Jeremy Hayes" w:date="2024-02-09T12:17:00Z">
            <w:trPr>
              <w:gridAfter w:val="0"/>
              <w:cantSplit/>
              <w:trHeight w:val="17"/>
            </w:trPr>
          </w:trPrChange>
        </w:trPr>
        <w:tc>
          <w:tcPr>
            <w:tcW w:w="1980" w:type="dxa"/>
            <w:tcPrChange w:id="357" w:author="Jeremy Hayes" w:date="2024-02-09T12:17:00Z">
              <w:tcPr>
                <w:tcW w:w="1980" w:type="dxa"/>
                <w:gridSpan w:val="2"/>
              </w:tcPr>
            </w:tcPrChange>
          </w:tcPr>
          <w:p w14:paraId="6C8E3F31" w14:textId="77777777" w:rsidR="00B64AAB" w:rsidRPr="00772F7A" w:rsidRDefault="00B64AAB" w:rsidP="00A73E76">
            <w:pPr>
              <w:rPr>
                <w:rFonts w:cs="Arial"/>
                <w:sz w:val="20"/>
                <w:szCs w:val="20"/>
                <w:rPrChange w:id="358" w:author="Jeremy Hayes" w:date="2024-02-09T12:17:00Z">
                  <w:rPr/>
                </w:rPrChange>
              </w:rPr>
            </w:pPr>
            <w:bookmarkStart w:id="359" w:name="Value_ExpectedServiceLifespan"/>
            <w:r w:rsidRPr="00772F7A">
              <w:rPr>
                <w:rFonts w:cs="Arial"/>
                <w:sz w:val="20"/>
                <w:szCs w:val="20"/>
                <w:rPrChange w:id="360" w:author="Jeremy Hayes" w:date="2024-02-09T12:17:00Z">
                  <w:rPr/>
                </w:rPrChange>
              </w:rPr>
              <w:t>Expected Service Lifespan</w:t>
            </w:r>
            <w:bookmarkEnd w:id="359"/>
          </w:p>
        </w:tc>
        <w:tc>
          <w:tcPr>
            <w:tcW w:w="2268" w:type="dxa"/>
            <w:tcPrChange w:id="361" w:author="Jeremy Hayes" w:date="2024-02-09T12:17:00Z">
              <w:tcPr>
                <w:tcW w:w="2268" w:type="dxa"/>
                <w:gridSpan w:val="2"/>
              </w:tcPr>
            </w:tcPrChange>
          </w:tcPr>
          <w:p w14:paraId="281B37B5" w14:textId="77777777" w:rsidR="00B64AAB" w:rsidRPr="00772F7A" w:rsidRDefault="00B64AAB" w:rsidP="00A73E76">
            <w:pPr>
              <w:rPr>
                <w:rFonts w:cs="Arial"/>
                <w:sz w:val="20"/>
                <w:szCs w:val="20"/>
                <w:rPrChange w:id="362" w:author="Jeremy Hayes" w:date="2024-02-09T12:17:00Z">
                  <w:rPr/>
                </w:rPrChange>
              </w:rPr>
            </w:pPr>
            <w:r w:rsidRPr="00772F7A">
              <w:rPr>
                <w:rFonts w:cs="Arial"/>
                <w:sz w:val="20"/>
                <w:szCs w:val="20"/>
                <w:rPrChange w:id="363" w:author="Jeremy Hayes" w:date="2024-02-09T12:17:00Z">
                  <w:rPr/>
                </w:rPrChange>
              </w:rPr>
              <w:t>The duration the solution’s system(s) will be expected to be available.</w:t>
            </w:r>
          </w:p>
        </w:tc>
        <w:tc>
          <w:tcPr>
            <w:tcW w:w="2410" w:type="dxa"/>
            <w:tcPrChange w:id="364" w:author="Jeremy Hayes" w:date="2024-02-09T12:17:00Z">
              <w:tcPr>
                <w:tcW w:w="2410" w:type="dxa"/>
                <w:gridSpan w:val="2"/>
              </w:tcPr>
            </w:tcPrChange>
          </w:tcPr>
          <w:p w14:paraId="3734ECCD" w14:textId="77777777" w:rsidR="00B64AAB" w:rsidRPr="00772F7A" w:rsidRDefault="00B64AAB" w:rsidP="00A73E76">
            <w:pPr>
              <w:rPr>
                <w:rFonts w:cs="Arial"/>
                <w:sz w:val="20"/>
                <w:szCs w:val="20"/>
                <w:rPrChange w:id="365" w:author="Jeremy Hayes" w:date="2024-02-09T12:17:00Z">
                  <w:rPr/>
                </w:rPrChange>
              </w:rPr>
            </w:pPr>
            <w:r w:rsidRPr="00772F7A">
              <w:rPr>
                <w:rFonts w:cs="Arial"/>
                <w:sz w:val="20"/>
                <w:szCs w:val="20"/>
                <w:rPrChange w:id="366" w:author="Jeremy Hayes" w:date="2024-02-09T12:17:00Z">
                  <w:rPr/>
                </w:rPrChange>
              </w:rPr>
              <w:t>7 years</w:t>
            </w:r>
          </w:p>
        </w:tc>
        <w:tc>
          <w:tcPr>
            <w:tcW w:w="2835" w:type="dxa"/>
            <w:tcPrChange w:id="367" w:author="Jeremy Hayes" w:date="2024-02-09T12:17:00Z">
              <w:tcPr>
                <w:tcW w:w="2835" w:type="dxa"/>
                <w:gridSpan w:val="2"/>
              </w:tcPr>
            </w:tcPrChange>
          </w:tcPr>
          <w:p w14:paraId="046D4A58" w14:textId="77777777" w:rsidR="00B64AAB" w:rsidRPr="00772F7A" w:rsidRDefault="00B64AAB" w:rsidP="00A73E76">
            <w:pPr>
              <w:rPr>
                <w:rFonts w:cs="Arial"/>
                <w:sz w:val="20"/>
                <w:szCs w:val="20"/>
                <w:rPrChange w:id="368" w:author="Jeremy Hayes" w:date="2024-02-09T12:17:00Z">
                  <w:rPr/>
                </w:rPrChange>
              </w:rPr>
            </w:pPr>
            <w:r w:rsidRPr="00772F7A">
              <w:rPr>
                <w:rFonts w:cs="Arial"/>
                <w:sz w:val="20"/>
                <w:szCs w:val="20"/>
                <w:rPrChange w:id="369" w:author="Jeremy Hayes" w:date="2024-02-09T12:17:00Z">
                  <w:rPr/>
                </w:rPrChange>
              </w:rPr>
              <w:t>This duration starts from the date of first release.</w:t>
            </w:r>
          </w:p>
        </w:tc>
      </w:tr>
      <w:tr w:rsidR="00B64AAB" w:rsidRPr="00424DEF" w14:paraId="5E6AA59D" w14:textId="77777777" w:rsidTr="00772F7A">
        <w:tblPrEx>
          <w:tblPrExChange w:id="370"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371" w:author="Jeremy Hayes" w:date="2024-02-09T12:17:00Z">
            <w:trPr>
              <w:gridAfter w:val="0"/>
              <w:cantSplit/>
              <w:trHeight w:val="17"/>
            </w:trPr>
          </w:trPrChange>
        </w:trPr>
        <w:tc>
          <w:tcPr>
            <w:tcW w:w="1980" w:type="dxa"/>
            <w:tcPrChange w:id="372" w:author="Jeremy Hayes" w:date="2024-02-09T12:17:00Z">
              <w:tcPr>
                <w:tcW w:w="1980" w:type="dxa"/>
                <w:gridSpan w:val="2"/>
              </w:tcPr>
            </w:tcPrChange>
          </w:tcPr>
          <w:p w14:paraId="2B942D7C" w14:textId="77777777" w:rsidR="00B64AAB" w:rsidRPr="00772F7A" w:rsidRDefault="00B64AAB" w:rsidP="00A73E76">
            <w:pPr>
              <w:rPr>
                <w:rFonts w:cs="Arial"/>
                <w:sz w:val="20"/>
                <w:szCs w:val="20"/>
                <w:rPrChange w:id="373" w:author="Jeremy Hayes" w:date="2024-02-09T12:17:00Z">
                  <w:rPr/>
                </w:rPrChange>
              </w:rPr>
            </w:pPr>
            <w:bookmarkStart w:id="374" w:name="Value_OperatingJurisdictions"/>
            <w:bookmarkEnd w:id="374"/>
            <w:r w:rsidRPr="00772F7A">
              <w:rPr>
                <w:rFonts w:cs="Arial"/>
                <w:sz w:val="20"/>
                <w:szCs w:val="20"/>
                <w:rPrChange w:id="375" w:author="Jeremy Hayes" w:date="2024-02-09T12:17:00Z">
                  <w:rPr/>
                </w:rPrChange>
              </w:rPr>
              <w:t>Operating Jurisdictions</w:t>
            </w:r>
          </w:p>
        </w:tc>
        <w:tc>
          <w:tcPr>
            <w:tcW w:w="2268" w:type="dxa"/>
            <w:tcPrChange w:id="376" w:author="Jeremy Hayes" w:date="2024-02-09T12:17:00Z">
              <w:tcPr>
                <w:tcW w:w="2268" w:type="dxa"/>
                <w:gridSpan w:val="2"/>
              </w:tcPr>
            </w:tcPrChange>
          </w:tcPr>
          <w:p w14:paraId="6EA1A86A" w14:textId="77777777" w:rsidR="00B64AAB" w:rsidRPr="00772F7A" w:rsidRDefault="00B64AAB" w:rsidP="00A73E76">
            <w:pPr>
              <w:rPr>
                <w:rFonts w:cs="Arial"/>
                <w:sz w:val="20"/>
                <w:szCs w:val="20"/>
                <w:rPrChange w:id="377" w:author="Jeremy Hayes" w:date="2024-02-09T12:17:00Z">
                  <w:rPr/>
                </w:rPrChange>
              </w:rPr>
            </w:pPr>
          </w:p>
        </w:tc>
        <w:tc>
          <w:tcPr>
            <w:tcW w:w="2410" w:type="dxa"/>
            <w:tcPrChange w:id="378" w:author="Jeremy Hayes" w:date="2024-02-09T12:17:00Z">
              <w:tcPr>
                <w:tcW w:w="2410" w:type="dxa"/>
                <w:gridSpan w:val="2"/>
              </w:tcPr>
            </w:tcPrChange>
          </w:tcPr>
          <w:p w14:paraId="4AC6D774" w14:textId="77777777" w:rsidR="00B64AAB" w:rsidRPr="00772F7A" w:rsidRDefault="00B64AAB" w:rsidP="00A73E76">
            <w:pPr>
              <w:rPr>
                <w:rFonts w:cs="Arial"/>
                <w:sz w:val="20"/>
                <w:szCs w:val="20"/>
                <w:rPrChange w:id="379" w:author="Jeremy Hayes" w:date="2024-02-09T12:17:00Z">
                  <w:rPr/>
                </w:rPrChange>
              </w:rPr>
            </w:pPr>
            <w:r w:rsidRPr="00772F7A">
              <w:rPr>
                <w:rFonts w:cs="Arial"/>
                <w:sz w:val="20"/>
                <w:szCs w:val="20"/>
                <w:rPrChange w:id="380" w:author="Jeremy Hayes" w:date="2024-02-09T12:17:00Z">
                  <w:rPr/>
                </w:rPrChange>
              </w:rPr>
              <w:t>New Zealand</w:t>
            </w:r>
          </w:p>
        </w:tc>
        <w:tc>
          <w:tcPr>
            <w:tcW w:w="2835" w:type="dxa"/>
            <w:tcPrChange w:id="381" w:author="Jeremy Hayes" w:date="2024-02-09T12:17:00Z">
              <w:tcPr>
                <w:tcW w:w="2835" w:type="dxa"/>
                <w:gridSpan w:val="2"/>
              </w:tcPr>
            </w:tcPrChange>
          </w:tcPr>
          <w:p w14:paraId="49445B2D" w14:textId="7429F529" w:rsidR="00B64AAB" w:rsidRPr="00772F7A" w:rsidRDefault="00B64AAB" w:rsidP="00A73E76">
            <w:pPr>
              <w:rPr>
                <w:rFonts w:cs="Arial"/>
                <w:sz w:val="20"/>
                <w:szCs w:val="20"/>
                <w:rPrChange w:id="382" w:author="Jeremy Hayes" w:date="2024-02-09T12:17:00Z">
                  <w:rPr/>
                </w:rPrChange>
              </w:rPr>
            </w:pPr>
            <w:r w:rsidRPr="00772F7A">
              <w:rPr>
                <w:rFonts w:cs="Arial"/>
                <w:sz w:val="20"/>
                <w:szCs w:val="20"/>
                <w:rPrChange w:id="383" w:author="Jeremy Hayes" w:date="2024-02-09T12:17:00Z">
                  <w:rPr/>
                </w:rPrChange>
              </w:rPr>
              <w:t>While systems are accessible from any country, the laws of the country where the sponsor organisation is registered apply.</w:t>
            </w:r>
          </w:p>
        </w:tc>
      </w:tr>
      <w:tr w:rsidR="00EF6013" w:rsidRPr="00424DEF" w14:paraId="3033E31A" w14:textId="77777777" w:rsidTr="00772F7A">
        <w:tblPrEx>
          <w:tblPrExChange w:id="384"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385" w:author="Jeremy Hayes" w:date="2024-02-09T12:17:00Z">
            <w:trPr>
              <w:gridAfter w:val="0"/>
              <w:cantSplit/>
              <w:trHeight w:val="17"/>
            </w:trPr>
          </w:trPrChange>
        </w:trPr>
        <w:tc>
          <w:tcPr>
            <w:tcW w:w="1980" w:type="dxa"/>
            <w:tcPrChange w:id="386" w:author="Jeremy Hayes" w:date="2024-02-09T12:17:00Z">
              <w:tcPr>
                <w:tcW w:w="1980" w:type="dxa"/>
                <w:gridSpan w:val="2"/>
              </w:tcPr>
            </w:tcPrChange>
          </w:tcPr>
          <w:p w14:paraId="3928F6D3" w14:textId="42228DEE" w:rsidR="00EF6013" w:rsidRPr="00772F7A" w:rsidRDefault="00107572" w:rsidP="00A73E76">
            <w:pPr>
              <w:rPr>
                <w:rFonts w:cs="Arial"/>
                <w:sz w:val="20"/>
                <w:szCs w:val="20"/>
                <w:rPrChange w:id="387" w:author="Jeremy Hayes" w:date="2024-02-09T12:17:00Z">
                  <w:rPr/>
                </w:rPrChange>
              </w:rPr>
            </w:pPr>
            <w:bookmarkStart w:id="388" w:name="Value_Regulations"/>
            <w:bookmarkEnd w:id="388"/>
            <w:r w:rsidRPr="00772F7A">
              <w:rPr>
                <w:rFonts w:cs="Arial"/>
                <w:sz w:val="20"/>
                <w:szCs w:val="20"/>
                <w:rPrChange w:id="389" w:author="Jeremy Hayes" w:date="2024-02-09T12:17:00Z">
                  <w:rPr/>
                </w:rPrChange>
              </w:rPr>
              <w:t>Regulations</w:t>
            </w:r>
          </w:p>
        </w:tc>
        <w:tc>
          <w:tcPr>
            <w:tcW w:w="2268" w:type="dxa"/>
            <w:tcPrChange w:id="390" w:author="Jeremy Hayes" w:date="2024-02-09T12:17:00Z">
              <w:tcPr>
                <w:tcW w:w="2268" w:type="dxa"/>
                <w:gridSpan w:val="2"/>
              </w:tcPr>
            </w:tcPrChange>
          </w:tcPr>
          <w:p w14:paraId="7391D930" w14:textId="16E9F91B" w:rsidR="00EF6013" w:rsidRPr="00772F7A" w:rsidRDefault="00EF6013" w:rsidP="00A73E76">
            <w:pPr>
              <w:rPr>
                <w:rFonts w:cs="Arial"/>
                <w:sz w:val="20"/>
                <w:szCs w:val="20"/>
                <w:rPrChange w:id="391" w:author="Jeremy Hayes" w:date="2024-02-09T12:17:00Z">
                  <w:rPr/>
                </w:rPrChange>
              </w:rPr>
            </w:pPr>
          </w:p>
        </w:tc>
        <w:tc>
          <w:tcPr>
            <w:tcW w:w="2410" w:type="dxa"/>
            <w:tcPrChange w:id="392" w:author="Jeremy Hayes" w:date="2024-02-09T12:17:00Z">
              <w:tcPr>
                <w:tcW w:w="2410" w:type="dxa"/>
                <w:gridSpan w:val="2"/>
              </w:tcPr>
            </w:tcPrChange>
          </w:tcPr>
          <w:p w14:paraId="29062DD8" w14:textId="77777777" w:rsidR="00137F6F" w:rsidRPr="00772F7A" w:rsidRDefault="00137F6F" w:rsidP="00137F6F">
            <w:pPr>
              <w:rPr>
                <w:rFonts w:cs="Arial"/>
                <w:sz w:val="20"/>
                <w:szCs w:val="20"/>
                <w:rPrChange w:id="393" w:author="Jeremy Hayes" w:date="2024-02-09T12:17:00Z">
                  <w:rPr/>
                </w:rPrChange>
              </w:rPr>
            </w:pPr>
            <w:r w:rsidRPr="00772F7A">
              <w:rPr>
                <w:rFonts w:cs="Arial"/>
                <w:sz w:val="20"/>
                <w:szCs w:val="20"/>
                <w:rPrChange w:id="394" w:author="Jeremy Hayes" w:date="2024-02-09T12:17:00Z">
                  <w:rPr/>
                </w:rPrChange>
              </w:rPr>
              <w:t>NZ Public Records Act 2005</w:t>
            </w:r>
          </w:p>
          <w:p w14:paraId="3D45ECCA" w14:textId="6D197150" w:rsidR="00EF6013" w:rsidRPr="00772F7A" w:rsidRDefault="00137F6F" w:rsidP="00137F6F">
            <w:pPr>
              <w:rPr>
                <w:rFonts w:cs="Arial"/>
                <w:sz w:val="20"/>
                <w:szCs w:val="20"/>
                <w:rPrChange w:id="395" w:author="Jeremy Hayes" w:date="2024-02-09T12:17:00Z">
                  <w:rPr/>
                </w:rPrChange>
              </w:rPr>
            </w:pPr>
            <w:r w:rsidRPr="00772F7A">
              <w:rPr>
                <w:rFonts w:cs="Arial"/>
                <w:sz w:val="20"/>
                <w:szCs w:val="20"/>
                <w:rPrChange w:id="396" w:author="Jeremy Hayes" w:date="2024-02-09T12:17:00Z">
                  <w:rPr/>
                </w:rPrChange>
              </w:rPr>
              <w:t>NZ Privacy Act 2020</w:t>
            </w:r>
          </w:p>
        </w:tc>
        <w:tc>
          <w:tcPr>
            <w:tcW w:w="2835" w:type="dxa"/>
            <w:tcPrChange w:id="397" w:author="Jeremy Hayes" w:date="2024-02-09T12:17:00Z">
              <w:tcPr>
                <w:tcW w:w="2835" w:type="dxa"/>
                <w:gridSpan w:val="2"/>
              </w:tcPr>
            </w:tcPrChange>
          </w:tcPr>
          <w:p w14:paraId="5FE5E67F" w14:textId="77777777" w:rsidR="00EF6013" w:rsidRPr="00772F7A" w:rsidRDefault="00EF6013" w:rsidP="00A73E76">
            <w:pPr>
              <w:rPr>
                <w:rFonts w:cs="Arial"/>
                <w:sz w:val="20"/>
                <w:szCs w:val="20"/>
                <w:rPrChange w:id="398" w:author="Jeremy Hayes" w:date="2024-02-09T12:17:00Z">
                  <w:rPr/>
                </w:rPrChange>
              </w:rPr>
            </w:pPr>
          </w:p>
          <w:p w14:paraId="3E99E005" w14:textId="2B4F7EB8" w:rsidR="001A2236" w:rsidRPr="00772F7A" w:rsidRDefault="001A2236" w:rsidP="001A2236">
            <w:pPr>
              <w:rPr>
                <w:rFonts w:cs="Arial"/>
                <w:sz w:val="20"/>
                <w:szCs w:val="20"/>
                <w:rPrChange w:id="399" w:author="Jeremy Hayes" w:date="2024-02-09T12:17:00Z">
                  <w:rPr/>
                </w:rPrChange>
              </w:rPr>
            </w:pPr>
          </w:p>
        </w:tc>
      </w:tr>
      <w:tr w:rsidR="001A2236" w:rsidRPr="00424DEF" w14:paraId="3711F52B" w14:textId="77777777" w:rsidTr="00772F7A">
        <w:tblPrEx>
          <w:tblPrExChange w:id="400"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401" w:author="Jeremy Hayes" w:date="2024-02-09T12:17:00Z">
            <w:trPr>
              <w:gridAfter w:val="0"/>
              <w:cantSplit/>
              <w:trHeight w:val="17"/>
            </w:trPr>
          </w:trPrChange>
        </w:trPr>
        <w:tc>
          <w:tcPr>
            <w:tcW w:w="1980" w:type="dxa"/>
            <w:tcPrChange w:id="402" w:author="Jeremy Hayes" w:date="2024-02-09T12:17:00Z">
              <w:tcPr>
                <w:tcW w:w="1980" w:type="dxa"/>
                <w:gridSpan w:val="2"/>
              </w:tcPr>
            </w:tcPrChange>
          </w:tcPr>
          <w:p w14:paraId="4DD7A335" w14:textId="6935374A" w:rsidR="001A2236" w:rsidRPr="00772F7A" w:rsidRDefault="001A2236" w:rsidP="00A73E76">
            <w:pPr>
              <w:rPr>
                <w:rFonts w:cs="Arial"/>
                <w:sz w:val="20"/>
                <w:szCs w:val="20"/>
                <w:rPrChange w:id="403" w:author="Jeremy Hayes" w:date="2024-02-09T12:17:00Z">
                  <w:rPr/>
                </w:rPrChange>
              </w:rPr>
            </w:pPr>
            <w:r w:rsidRPr="00772F7A">
              <w:rPr>
                <w:rFonts w:cs="Arial"/>
                <w:sz w:val="20"/>
                <w:szCs w:val="20"/>
                <w:rPrChange w:id="404" w:author="Jeremy Hayes" w:date="2024-02-09T12:17:00Z">
                  <w:rPr/>
                </w:rPrChange>
              </w:rPr>
              <w:t>Agreements</w:t>
            </w:r>
          </w:p>
        </w:tc>
        <w:tc>
          <w:tcPr>
            <w:tcW w:w="2268" w:type="dxa"/>
            <w:tcPrChange w:id="405" w:author="Jeremy Hayes" w:date="2024-02-09T12:17:00Z">
              <w:tcPr>
                <w:tcW w:w="2268" w:type="dxa"/>
                <w:gridSpan w:val="2"/>
              </w:tcPr>
            </w:tcPrChange>
          </w:tcPr>
          <w:p w14:paraId="649CF5E1" w14:textId="77777777" w:rsidR="001A2236" w:rsidRPr="00772F7A" w:rsidRDefault="001A2236" w:rsidP="00A73E76">
            <w:pPr>
              <w:rPr>
                <w:rFonts w:cs="Arial"/>
                <w:sz w:val="20"/>
                <w:szCs w:val="20"/>
                <w:rPrChange w:id="406" w:author="Jeremy Hayes" w:date="2024-02-09T12:17:00Z">
                  <w:rPr/>
                </w:rPrChange>
              </w:rPr>
            </w:pPr>
          </w:p>
        </w:tc>
        <w:tc>
          <w:tcPr>
            <w:tcW w:w="2410" w:type="dxa"/>
            <w:tcPrChange w:id="407" w:author="Jeremy Hayes" w:date="2024-02-09T12:17:00Z">
              <w:tcPr>
                <w:tcW w:w="2410" w:type="dxa"/>
                <w:gridSpan w:val="2"/>
              </w:tcPr>
            </w:tcPrChange>
          </w:tcPr>
          <w:p w14:paraId="74919978" w14:textId="77777777" w:rsidR="001A2236" w:rsidRPr="00772F7A" w:rsidRDefault="001A2236" w:rsidP="00137F6F">
            <w:pPr>
              <w:rPr>
                <w:rFonts w:cs="Arial"/>
                <w:sz w:val="20"/>
                <w:szCs w:val="20"/>
                <w:rPrChange w:id="408" w:author="Jeremy Hayes" w:date="2024-02-09T12:17:00Z">
                  <w:rPr/>
                </w:rPrChange>
              </w:rPr>
            </w:pPr>
          </w:p>
        </w:tc>
        <w:tc>
          <w:tcPr>
            <w:tcW w:w="2835" w:type="dxa"/>
            <w:tcPrChange w:id="409" w:author="Jeremy Hayes" w:date="2024-02-09T12:17:00Z">
              <w:tcPr>
                <w:tcW w:w="2835" w:type="dxa"/>
                <w:gridSpan w:val="2"/>
              </w:tcPr>
            </w:tcPrChange>
          </w:tcPr>
          <w:p w14:paraId="10B97D8B" w14:textId="77777777" w:rsidR="001A2236" w:rsidRPr="00772F7A" w:rsidRDefault="001A2236" w:rsidP="00A73E76">
            <w:pPr>
              <w:rPr>
                <w:rFonts w:cs="Arial"/>
                <w:sz w:val="20"/>
                <w:szCs w:val="20"/>
                <w:rPrChange w:id="410" w:author="Jeremy Hayes" w:date="2024-02-09T12:17:00Z">
                  <w:rPr/>
                </w:rPrChange>
              </w:rPr>
            </w:pPr>
          </w:p>
        </w:tc>
      </w:tr>
      <w:tr w:rsidR="00B64AAB" w:rsidRPr="00424DEF" w14:paraId="7B1C7F67" w14:textId="77777777" w:rsidTr="00772F7A">
        <w:tblPrEx>
          <w:tblPrExChange w:id="411"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412" w:author="Jeremy Hayes" w:date="2024-02-09T12:17:00Z">
            <w:trPr>
              <w:gridAfter w:val="0"/>
              <w:cantSplit/>
              <w:trHeight w:val="17"/>
            </w:trPr>
          </w:trPrChange>
        </w:trPr>
        <w:tc>
          <w:tcPr>
            <w:tcW w:w="1980" w:type="dxa"/>
            <w:tcPrChange w:id="413" w:author="Jeremy Hayes" w:date="2024-02-09T12:17:00Z">
              <w:tcPr>
                <w:tcW w:w="1980" w:type="dxa"/>
                <w:gridSpan w:val="2"/>
              </w:tcPr>
            </w:tcPrChange>
          </w:tcPr>
          <w:p w14:paraId="3C6050D3" w14:textId="77777777" w:rsidR="00B64AAB" w:rsidRPr="00772F7A" w:rsidRDefault="00B64AAB" w:rsidP="00A73E76">
            <w:pPr>
              <w:rPr>
                <w:rFonts w:cs="Arial"/>
                <w:sz w:val="20"/>
                <w:szCs w:val="20"/>
                <w:rPrChange w:id="414" w:author="Jeremy Hayes" w:date="2024-02-09T12:17:00Z">
                  <w:rPr/>
                </w:rPrChange>
              </w:rPr>
            </w:pPr>
            <w:bookmarkStart w:id="415" w:name="Value_DeliveryCultures"/>
            <w:bookmarkEnd w:id="415"/>
            <w:r w:rsidRPr="00772F7A">
              <w:rPr>
                <w:rFonts w:cs="Arial"/>
                <w:sz w:val="20"/>
                <w:szCs w:val="20"/>
                <w:rPrChange w:id="416" w:author="Jeremy Hayes" w:date="2024-02-09T12:17:00Z">
                  <w:rPr/>
                </w:rPrChange>
              </w:rPr>
              <w:t>Delivery Cultures</w:t>
            </w:r>
          </w:p>
        </w:tc>
        <w:tc>
          <w:tcPr>
            <w:tcW w:w="2268" w:type="dxa"/>
            <w:tcPrChange w:id="417" w:author="Jeremy Hayes" w:date="2024-02-09T12:17:00Z">
              <w:tcPr>
                <w:tcW w:w="2268" w:type="dxa"/>
                <w:gridSpan w:val="2"/>
              </w:tcPr>
            </w:tcPrChange>
          </w:tcPr>
          <w:p w14:paraId="560991DB" w14:textId="7E7C5C4E" w:rsidR="00B64AAB" w:rsidRPr="00772F7A" w:rsidRDefault="00B64AAB" w:rsidP="00A73E76">
            <w:pPr>
              <w:rPr>
                <w:rFonts w:cs="Arial"/>
                <w:sz w:val="20"/>
                <w:szCs w:val="20"/>
                <w:rPrChange w:id="418" w:author="Jeremy Hayes" w:date="2024-02-09T12:17:00Z">
                  <w:rPr/>
                </w:rPrChange>
              </w:rPr>
            </w:pPr>
            <w:r w:rsidRPr="00772F7A">
              <w:rPr>
                <w:rFonts w:cs="Arial"/>
                <w:sz w:val="20"/>
                <w:szCs w:val="20"/>
                <w:rPrChange w:id="419" w:author="Jeremy Hayes" w:date="2024-02-09T12:17:00Z">
                  <w:rPr/>
                </w:rPrChange>
              </w:rPr>
              <w:t xml:space="preserve">language codes </w:t>
            </w:r>
            <w:r w:rsidRPr="00772F7A">
              <w:rPr>
                <w:rFonts w:cs="Arial"/>
                <w:sz w:val="20"/>
                <w:szCs w:val="20"/>
                <w:rPrChange w:id="420" w:author="Jeremy Hayes" w:date="2024-02-09T12:17:00Z">
                  <w:rPr/>
                </w:rPrChange>
              </w:rPr>
              <w:fldChar w:fldCharType="begin"/>
            </w:r>
            <w:r w:rsidRPr="00772F7A">
              <w:rPr>
                <w:rFonts w:cs="Arial"/>
                <w:sz w:val="20"/>
                <w:szCs w:val="20"/>
                <w:rPrChange w:id="421" w:author="Jeremy Hayes" w:date="2024-02-09T12:17:00Z">
                  <w:rPr/>
                </w:rPrChange>
              </w:rPr>
              <w:instrText>HYPERLINK \l "Term_SystemUser"</w:instrText>
            </w:r>
            <w:r w:rsidRPr="00806AB4">
              <w:rPr>
                <w:rFonts w:cs="Arial"/>
                <w:sz w:val="20"/>
                <w:szCs w:val="20"/>
              </w:rPr>
            </w:r>
            <w:r w:rsidRPr="00772F7A">
              <w:rPr>
                <w:rFonts w:cs="Arial"/>
                <w:sz w:val="20"/>
                <w:szCs w:val="20"/>
                <w:rPrChange w:id="422" w:author="Jeremy Hayes" w:date="2024-02-09T12:17:00Z">
                  <w:rPr>
                    <w:rStyle w:val="Hyperlink"/>
                  </w:rPr>
                </w:rPrChange>
              </w:rPr>
              <w:fldChar w:fldCharType="separate"/>
            </w:r>
            <w:r w:rsidRPr="00772F7A">
              <w:rPr>
                <w:rStyle w:val="Hyperlink"/>
                <w:rFonts w:cs="Arial"/>
                <w:color w:val="auto"/>
                <w:sz w:val="20"/>
                <w:szCs w:val="20"/>
                <w:rPrChange w:id="423" w:author="Jeremy Hayes" w:date="2024-02-09T12:17:00Z">
                  <w:rPr>
                    <w:rStyle w:val="Hyperlink"/>
                  </w:rPr>
                </w:rPrChange>
              </w:rPr>
              <w:t>users</w:t>
            </w:r>
            <w:r w:rsidRPr="00772F7A">
              <w:rPr>
                <w:rStyle w:val="Hyperlink"/>
                <w:rFonts w:cs="Arial"/>
                <w:color w:val="auto"/>
                <w:sz w:val="20"/>
                <w:szCs w:val="20"/>
                <w:rPrChange w:id="424" w:author="Jeremy Hayes" w:date="2024-02-09T12:17:00Z">
                  <w:rPr>
                    <w:rStyle w:val="Hyperlink"/>
                  </w:rPr>
                </w:rPrChange>
              </w:rPr>
              <w:fldChar w:fldCharType="end"/>
            </w:r>
            <w:r w:rsidRPr="00772F7A">
              <w:rPr>
                <w:rFonts w:cs="Arial"/>
                <w:sz w:val="20"/>
                <w:szCs w:val="20"/>
                <w:rPrChange w:id="425" w:author="Jeremy Hayes" w:date="2024-02-09T12:17:00Z">
                  <w:rPr/>
                </w:rPrChange>
              </w:rPr>
              <w:t xml:space="preserve"> can chose from to render </w:t>
            </w:r>
            <w:r w:rsidRPr="00772F7A">
              <w:rPr>
                <w:rFonts w:cs="Arial"/>
                <w:sz w:val="20"/>
                <w:szCs w:val="20"/>
                <w:rPrChange w:id="426" w:author="Jeremy Hayes" w:date="2024-02-09T12:17:00Z">
                  <w:rPr/>
                </w:rPrChange>
              </w:rPr>
              <w:fldChar w:fldCharType="begin"/>
            </w:r>
            <w:r w:rsidRPr="00772F7A">
              <w:rPr>
                <w:rFonts w:cs="Arial"/>
                <w:sz w:val="20"/>
                <w:szCs w:val="20"/>
                <w:rPrChange w:id="427" w:author="Jeremy Hayes" w:date="2024-02-09T12:17:00Z">
                  <w:rPr/>
                </w:rPrChange>
              </w:rPr>
              <w:instrText>HYPERLINK \l "Term_SystemMedia"</w:instrText>
            </w:r>
            <w:r w:rsidRPr="00806AB4">
              <w:rPr>
                <w:rFonts w:cs="Arial"/>
                <w:sz w:val="20"/>
                <w:szCs w:val="20"/>
              </w:rPr>
            </w:r>
            <w:r w:rsidRPr="00772F7A">
              <w:rPr>
                <w:rFonts w:cs="Arial"/>
                <w:sz w:val="20"/>
                <w:szCs w:val="20"/>
                <w:rPrChange w:id="428" w:author="Jeremy Hayes" w:date="2024-02-09T12:17:00Z">
                  <w:rPr>
                    <w:rStyle w:val="Hyperlink"/>
                  </w:rPr>
                </w:rPrChange>
              </w:rPr>
              <w:fldChar w:fldCharType="separate"/>
            </w:r>
            <w:r w:rsidRPr="00772F7A">
              <w:rPr>
                <w:rStyle w:val="Hyperlink"/>
                <w:rFonts w:cs="Arial"/>
                <w:color w:val="auto"/>
                <w:sz w:val="20"/>
                <w:szCs w:val="20"/>
                <w:rPrChange w:id="429" w:author="Jeremy Hayes" w:date="2024-02-09T12:17:00Z">
                  <w:rPr>
                    <w:rStyle w:val="Hyperlink"/>
                  </w:rPr>
                </w:rPrChange>
              </w:rPr>
              <w:t>System Media</w:t>
            </w:r>
            <w:r w:rsidRPr="00772F7A">
              <w:rPr>
                <w:rStyle w:val="Hyperlink"/>
                <w:rFonts w:cs="Arial"/>
                <w:color w:val="auto"/>
                <w:sz w:val="20"/>
                <w:szCs w:val="20"/>
                <w:rPrChange w:id="430" w:author="Jeremy Hayes" w:date="2024-02-09T12:17:00Z">
                  <w:rPr>
                    <w:rStyle w:val="Hyperlink"/>
                  </w:rPr>
                </w:rPrChange>
              </w:rPr>
              <w:fldChar w:fldCharType="end"/>
            </w:r>
            <w:r w:rsidRPr="00772F7A">
              <w:rPr>
                <w:rFonts w:cs="Arial"/>
                <w:sz w:val="20"/>
                <w:szCs w:val="20"/>
                <w:rPrChange w:id="431" w:author="Jeremy Hayes" w:date="2024-02-09T12:17:00Z">
                  <w:rPr/>
                </w:rPrChange>
              </w:rPr>
              <w:t>.</w:t>
            </w:r>
          </w:p>
        </w:tc>
        <w:tc>
          <w:tcPr>
            <w:tcW w:w="2410" w:type="dxa"/>
            <w:tcPrChange w:id="432" w:author="Jeremy Hayes" w:date="2024-02-09T12:17:00Z">
              <w:tcPr>
                <w:tcW w:w="2410" w:type="dxa"/>
                <w:gridSpan w:val="2"/>
              </w:tcPr>
            </w:tcPrChange>
          </w:tcPr>
          <w:p w14:paraId="482D6B48" w14:textId="77777777" w:rsidR="00B64AAB" w:rsidRPr="00772F7A" w:rsidRDefault="00B64AAB" w:rsidP="00A73E76">
            <w:pPr>
              <w:rPr>
                <w:rFonts w:cs="Arial"/>
                <w:sz w:val="20"/>
                <w:szCs w:val="20"/>
                <w:rPrChange w:id="433" w:author="Jeremy Hayes" w:date="2024-02-09T12:17:00Z">
                  <w:rPr/>
                </w:rPrChange>
              </w:rPr>
            </w:pPr>
            <w:r w:rsidRPr="00772F7A">
              <w:rPr>
                <w:rFonts w:cs="Arial"/>
                <w:sz w:val="20"/>
                <w:szCs w:val="20"/>
                <w:rPrChange w:id="434" w:author="Jeremy Hayes" w:date="2024-02-09T12:17:00Z">
                  <w:rPr/>
                </w:rPrChange>
              </w:rPr>
              <w:t>- en/[</w:t>
            </w:r>
            <w:proofErr w:type="gramStart"/>
            <w:r w:rsidRPr="00772F7A">
              <w:rPr>
                <w:rFonts w:cs="Arial"/>
                <w:sz w:val="20"/>
                <w:szCs w:val="20"/>
                <w:rPrChange w:id="435" w:author="Jeremy Hayes" w:date="2024-02-09T12:17:00Z">
                  <w:rPr/>
                </w:rPrChange>
              </w:rPr>
              <w:t>NZ,GB</w:t>
            </w:r>
            <w:proofErr w:type="gramEnd"/>
            <w:r w:rsidRPr="00772F7A">
              <w:rPr>
                <w:rFonts w:cs="Arial"/>
                <w:sz w:val="20"/>
                <w:szCs w:val="20"/>
                <w:rPrChange w:id="436" w:author="Jeremy Hayes" w:date="2024-02-09T12:17:00Z">
                  <w:rPr/>
                </w:rPrChange>
              </w:rPr>
              <w:t>,US]</w:t>
            </w:r>
            <w:r w:rsidRPr="00772F7A">
              <w:rPr>
                <w:rFonts w:cs="Arial"/>
                <w:sz w:val="20"/>
                <w:szCs w:val="20"/>
                <w:rPrChange w:id="437" w:author="Jeremy Hayes" w:date="2024-02-09T12:17:00Z">
                  <w:rPr/>
                </w:rPrChange>
              </w:rPr>
              <w:br/>
              <w:t>- mi/NZ</w:t>
            </w:r>
          </w:p>
        </w:tc>
        <w:tc>
          <w:tcPr>
            <w:tcW w:w="2835" w:type="dxa"/>
            <w:tcPrChange w:id="438" w:author="Jeremy Hayes" w:date="2024-02-09T12:17:00Z">
              <w:tcPr>
                <w:tcW w:w="2835" w:type="dxa"/>
                <w:gridSpan w:val="2"/>
              </w:tcPr>
            </w:tcPrChange>
          </w:tcPr>
          <w:p w14:paraId="11797224" w14:textId="77777777" w:rsidR="00B64AAB" w:rsidRPr="00772F7A" w:rsidRDefault="00B64AAB" w:rsidP="00A73E76">
            <w:pPr>
              <w:rPr>
                <w:rFonts w:cs="Arial"/>
                <w:sz w:val="20"/>
                <w:szCs w:val="20"/>
                <w:rPrChange w:id="439" w:author="Jeremy Hayes" w:date="2024-02-09T12:17:00Z">
                  <w:rPr/>
                </w:rPrChange>
              </w:rPr>
            </w:pPr>
            <w:r w:rsidRPr="00772F7A">
              <w:rPr>
                <w:rFonts w:cs="Arial"/>
                <w:sz w:val="20"/>
                <w:szCs w:val="20"/>
                <w:rPrChange w:id="440" w:author="Jeremy Hayes" w:date="2024-02-09T12:17:00Z">
                  <w:rPr/>
                </w:rPrChange>
              </w:rPr>
              <w:t>Expressed in ISO-639x codes.</w:t>
            </w:r>
          </w:p>
        </w:tc>
      </w:tr>
      <w:tr w:rsidR="003778EA" w:rsidRPr="00424DEF" w14:paraId="46E8677B" w14:textId="77777777" w:rsidTr="00772F7A">
        <w:tblPrEx>
          <w:tblPrExChange w:id="441"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442" w:author="Jeremy Hayes" w:date="2024-02-09T12:17:00Z">
            <w:trPr>
              <w:gridAfter w:val="0"/>
              <w:cantSplit/>
              <w:trHeight w:val="17"/>
            </w:trPr>
          </w:trPrChange>
        </w:trPr>
        <w:tc>
          <w:tcPr>
            <w:tcW w:w="1980" w:type="dxa"/>
            <w:tcPrChange w:id="443" w:author="Jeremy Hayes" w:date="2024-02-09T12:17:00Z">
              <w:tcPr>
                <w:tcW w:w="1980" w:type="dxa"/>
                <w:gridSpan w:val="2"/>
              </w:tcPr>
            </w:tcPrChange>
          </w:tcPr>
          <w:p w14:paraId="37FB5CD1" w14:textId="67CF2C38" w:rsidR="003778EA" w:rsidRPr="00772F7A" w:rsidRDefault="003778EA" w:rsidP="00A73E76">
            <w:pPr>
              <w:rPr>
                <w:rFonts w:cs="Arial"/>
                <w:sz w:val="20"/>
                <w:szCs w:val="20"/>
                <w:rPrChange w:id="444" w:author="Jeremy Hayes" w:date="2024-02-09T12:17:00Z">
                  <w:rPr/>
                </w:rPrChange>
              </w:rPr>
            </w:pPr>
            <w:bookmarkStart w:id="445" w:name="Value_ServiceCriticality"/>
            <w:bookmarkEnd w:id="445"/>
            <w:r w:rsidRPr="00772F7A">
              <w:rPr>
                <w:rFonts w:cs="Arial"/>
                <w:sz w:val="20"/>
                <w:szCs w:val="20"/>
                <w:rPrChange w:id="446" w:author="Jeremy Hayes" w:date="2024-02-09T12:17:00Z">
                  <w:rPr/>
                </w:rPrChange>
              </w:rPr>
              <w:t>Service Criticality</w:t>
            </w:r>
          </w:p>
        </w:tc>
        <w:tc>
          <w:tcPr>
            <w:tcW w:w="2268" w:type="dxa"/>
            <w:tcPrChange w:id="447" w:author="Jeremy Hayes" w:date="2024-02-09T12:17:00Z">
              <w:tcPr>
                <w:tcW w:w="2268" w:type="dxa"/>
                <w:gridSpan w:val="2"/>
              </w:tcPr>
            </w:tcPrChange>
          </w:tcPr>
          <w:p w14:paraId="412493B8" w14:textId="77777777" w:rsidR="003778EA" w:rsidRPr="00772F7A" w:rsidRDefault="003778EA" w:rsidP="00A73E76">
            <w:pPr>
              <w:rPr>
                <w:rFonts w:cs="Arial"/>
                <w:sz w:val="20"/>
                <w:szCs w:val="20"/>
                <w:rPrChange w:id="448" w:author="Jeremy Hayes" w:date="2024-02-09T12:17:00Z">
                  <w:rPr/>
                </w:rPrChange>
              </w:rPr>
            </w:pPr>
          </w:p>
        </w:tc>
        <w:tc>
          <w:tcPr>
            <w:tcW w:w="2410" w:type="dxa"/>
            <w:tcPrChange w:id="449" w:author="Jeremy Hayes" w:date="2024-02-09T12:17:00Z">
              <w:tcPr>
                <w:tcW w:w="2410" w:type="dxa"/>
                <w:gridSpan w:val="2"/>
              </w:tcPr>
            </w:tcPrChange>
          </w:tcPr>
          <w:p w14:paraId="3343D2DC" w14:textId="093404EB" w:rsidR="003778EA" w:rsidRPr="00772F7A" w:rsidRDefault="0089553A" w:rsidP="00A73E76">
            <w:pPr>
              <w:rPr>
                <w:rFonts w:cs="Arial"/>
                <w:b/>
                <w:bCs/>
                <w:sz w:val="20"/>
                <w:szCs w:val="20"/>
                <w:rPrChange w:id="450" w:author="Jeremy Hayes" w:date="2024-02-09T12:17:00Z">
                  <w:rPr>
                    <w:b/>
                    <w:bCs/>
                  </w:rPr>
                </w:rPrChange>
              </w:rPr>
            </w:pPr>
            <w:r w:rsidRPr="00772F7A">
              <w:rPr>
                <w:rFonts w:cs="Arial"/>
                <w:b/>
                <w:bCs/>
                <w:sz w:val="20"/>
                <w:szCs w:val="20"/>
                <w:rPrChange w:id="451" w:author="Jeremy Hayes" w:date="2024-02-09T12:17:00Z">
                  <w:rPr>
                    <w:b/>
                    <w:bCs/>
                  </w:rPr>
                </w:rPrChange>
              </w:rPr>
              <w:t>Tier 2 of 5</w:t>
            </w:r>
          </w:p>
        </w:tc>
        <w:tc>
          <w:tcPr>
            <w:tcW w:w="2835" w:type="dxa"/>
            <w:tcPrChange w:id="452" w:author="Jeremy Hayes" w:date="2024-02-09T12:17:00Z">
              <w:tcPr>
                <w:tcW w:w="2835" w:type="dxa"/>
                <w:gridSpan w:val="2"/>
              </w:tcPr>
            </w:tcPrChange>
          </w:tcPr>
          <w:p w14:paraId="4BFD13AB" w14:textId="77777777" w:rsidR="003778EA" w:rsidRPr="00772F7A" w:rsidRDefault="003778EA" w:rsidP="00A73E76">
            <w:pPr>
              <w:rPr>
                <w:rFonts w:cs="Arial"/>
                <w:sz w:val="20"/>
                <w:szCs w:val="20"/>
                <w:rPrChange w:id="453" w:author="Jeremy Hayes" w:date="2024-02-09T12:17:00Z">
                  <w:rPr/>
                </w:rPrChange>
              </w:rPr>
            </w:pPr>
          </w:p>
        </w:tc>
      </w:tr>
      <w:tr w:rsidR="0089553A" w:rsidRPr="00424DEF" w14:paraId="51E4D964" w14:textId="77777777" w:rsidTr="00772F7A">
        <w:tblPrEx>
          <w:tblPrExChange w:id="454"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455" w:author="Jeremy Hayes" w:date="2024-02-09T12:17:00Z">
            <w:trPr>
              <w:gridAfter w:val="0"/>
              <w:cantSplit/>
              <w:trHeight w:val="17"/>
            </w:trPr>
          </w:trPrChange>
        </w:trPr>
        <w:tc>
          <w:tcPr>
            <w:tcW w:w="1980" w:type="dxa"/>
            <w:tcPrChange w:id="456" w:author="Jeremy Hayes" w:date="2024-02-09T12:17:00Z">
              <w:tcPr>
                <w:tcW w:w="1980" w:type="dxa"/>
                <w:gridSpan w:val="2"/>
              </w:tcPr>
            </w:tcPrChange>
          </w:tcPr>
          <w:p w14:paraId="0C331498" w14:textId="31A4F03B" w:rsidR="0089553A" w:rsidRPr="00772F7A" w:rsidRDefault="0089553A" w:rsidP="00A73E76">
            <w:pPr>
              <w:rPr>
                <w:rFonts w:cs="Arial"/>
                <w:sz w:val="20"/>
                <w:szCs w:val="20"/>
                <w:rPrChange w:id="457" w:author="Jeremy Hayes" w:date="2024-02-09T12:17:00Z">
                  <w:rPr/>
                </w:rPrChange>
              </w:rPr>
            </w:pPr>
            <w:bookmarkStart w:id="458" w:name="Value_ServiceCriticalityPeriod"/>
            <w:bookmarkEnd w:id="458"/>
            <w:r w:rsidRPr="00772F7A">
              <w:rPr>
                <w:rFonts w:cs="Arial"/>
                <w:sz w:val="20"/>
                <w:szCs w:val="20"/>
                <w:rPrChange w:id="459" w:author="Jeremy Hayes" w:date="2024-02-09T12:17:00Z">
                  <w:rPr/>
                </w:rPrChange>
              </w:rPr>
              <w:t>Service Availability Period</w:t>
            </w:r>
          </w:p>
        </w:tc>
        <w:tc>
          <w:tcPr>
            <w:tcW w:w="2268" w:type="dxa"/>
            <w:tcPrChange w:id="460" w:author="Jeremy Hayes" w:date="2024-02-09T12:17:00Z">
              <w:tcPr>
                <w:tcW w:w="2268" w:type="dxa"/>
                <w:gridSpan w:val="2"/>
              </w:tcPr>
            </w:tcPrChange>
          </w:tcPr>
          <w:p w14:paraId="1EA9BA5A" w14:textId="7BB1BF25" w:rsidR="0089553A" w:rsidRPr="00772F7A" w:rsidRDefault="0089553A" w:rsidP="00A73E76">
            <w:pPr>
              <w:rPr>
                <w:rFonts w:cs="Arial"/>
                <w:sz w:val="20"/>
                <w:szCs w:val="20"/>
                <w:rPrChange w:id="461" w:author="Jeremy Hayes" w:date="2024-02-09T12:17:00Z">
                  <w:rPr/>
                </w:rPrChange>
              </w:rPr>
            </w:pPr>
            <w:r w:rsidRPr="00772F7A">
              <w:rPr>
                <w:rFonts w:cs="Arial"/>
                <w:sz w:val="20"/>
                <w:szCs w:val="20"/>
                <w:rPrChange w:id="462" w:author="Jeremy Hayes" w:date="2024-02-09T12:17:00Z">
                  <w:rPr/>
                </w:rPrChange>
              </w:rPr>
              <w:t>Availability can be measured per Month or Year.</w:t>
            </w:r>
          </w:p>
        </w:tc>
        <w:tc>
          <w:tcPr>
            <w:tcW w:w="2410" w:type="dxa"/>
            <w:tcPrChange w:id="463" w:author="Jeremy Hayes" w:date="2024-02-09T12:17:00Z">
              <w:tcPr>
                <w:tcW w:w="2410" w:type="dxa"/>
                <w:gridSpan w:val="2"/>
              </w:tcPr>
            </w:tcPrChange>
          </w:tcPr>
          <w:p w14:paraId="705ECBD6" w14:textId="4C4B9952" w:rsidR="0089553A" w:rsidRPr="00772F7A" w:rsidRDefault="0089553A" w:rsidP="00A73E76">
            <w:pPr>
              <w:rPr>
                <w:rFonts w:cs="Arial"/>
                <w:b/>
                <w:bCs/>
                <w:sz w:val="20"/>
                <w:szCs w:val="20"/>
                <w:rPrChange w:id="464" w:author="Jeremy Hayes" w:date="2024-02-09T12:17:00Z">
                  <w:rPr>
                    <w:b/>
                    <w:bCs/>
                  </w:rPr>
                </w:rPrChange>
              </w:rPr>
            </w:pPr>
            <w:r w:rsidRPr="00772F7A">
              <w:rPr>
                <w:rFonts w:cs="Arial"/>
                <w:b/>
                <w:bCs/>
                <w:sz w:val="20"/>
                <w:szCs w:val="20"/>
                <w:rPrChange w:id="465" w:author="Jeremy Hayes" w:date="2024-02-09T12:17:00Z">
                  <w:rPr>
                    <w:b/>
                    <w:bCs/>
                  </w:rPr>
                </w:rPrChange>
              </w:rPr>
              <w:t>Month</w:t>
            </w:r>
          </w:p>
        </w:tc>
        <w:tc>
          <w:tcPr>
            <w:tcW w:w="2835" w:type="dxa"/>
            <w:tcPrChange w:id="466" w:author="Jeremy Hayes" w:date="2024-02-09T12:17:00Z">
              <w:tcPr>
                <w:tcW w:w="2835" w:type="dxa"/>
                <w:gridSpan w:val="2"/>
              </w:tcPr>
            </w:tcPrChange>
          </w:tcPr>
          <w:p w14:paraId="7FBEB2F8" w14:textId="5622EA54" w:rsidR="0089553A" w:rsidRPr="00772F7A" w:rsidRDefault="0089553A" w:rsidP="00A73E76">
            <w:pPr>
              <w:rPr>
                <w:rFonts w:cs="Arial"/>
                <w:sz w:val="20"/>
                <w:szCs w:val="20"/>
                <w:rPrChange w:id="467" w:author="Jeremy Hayes" w:date="2024-02-09T12:17:00Z">
                  <w:rPr/>
                </w:rPrChange>
              </w:rPr>
            </w:pPr>
            <w:r w:rsidRPr="00772F7A">
              <w:rPr>
                <w:rFonts w:cs="Arial"/>
                <w:sz w:val="20"/>
                <w:szCs w:val="20"/>
                <w:rPrChange w:id="468" w:author="Jeremy Hayes" w:date="2024-02-09T12:17:00Z">
                  <w:rPr/>
                </w:rPrChange>
              </w:rPr>
              <w:t>The service is required all the time, so it is relatively non-sensical to measure per year.</w:t>
            </w:r>
          </w:p>
        </w:tc>
      </w:tr>
      <w:tr w:rsidR="00E54BAC" w:rsidRPr="00424DEF" w14:paraId="2C2A2AA0" w14:textId="77777777" w:rsidTr="00772F7A">
        <w:tblPrEx>
          <w:tblPrExChange w:id="469"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470" w:author="Jeremy Hayes" w:date="2024-02-09T12:17:00Z">
            <w:trPr>
              <w:gridAfter w:val="0"/>
              <w:cantSplit/>
              <w:trHeight w:val="17"/>
            </w:trPr>
          </w:trPrChange>
        </w:trPr>
        <w:tc>
          <w:tcPr>
            <w:tcW w:w="1980" w:type="dxa"/>
            <w:tcPrChange w:id="471" w:author="Jeremy Hayes" w:date="2024-02-09T12:17:00Z">
              <w:tcPr>
                <w:tcW w:w="1980" w:type="dxa"/>
                <w:gridSpan w:val="2"/>
              </w:tcPr>
            </w:tcPrChange>
          </w:tcPr>
          <w:p w14:paraId="1D5D2A23" w14:textId="61E4FFC4" w:rsidR="00E54BAC" w:rsidRPr="00772F7A" w:rsidRDefault="00E54BAC" w:rsidP="00A73E76">
            <w:pPr>
              <w:rPr>
                <w:rFonts w:cs="Arial"/>
                <w:sz w:val="20"/>
                <w:szCs w:val="20"/>
                <w:rPrChange w:id="472" w:author="Jeremy Hayes" w:date="2024-02-09T12:17:00Z">
                  <w:rPr/>
                </w:rPrChange>
              </w:rPr>
            </w:pPr>
            <w:bookmarkStart w:id="473" w:name="Value_Availability"/>
            <w:bookmarkEnd w:id="473"/>
            <w:r w:rsidRPr="00772F7A">
              <w:rPr>
                <w:rFonts w:cs="Arial"/>
                <w:sz w:val="20"/>
                <w:szCs w:val="20"/>
                <w:rPrChange w:id="474" w:author="Jeremy Hayes" w:date="2024-02-09T12:17:00Z">
                  <w:rPr/>
                </w:rPrChange>
              </w:rPr>
              <w:lastRenderedPageBreak/>
              <w:t>Availability</w:t>
            </w:r>
          </w:p>
        </w:tc>
        <w:tc>
          <w:tcPr>
            <w:tcW w:w="2268" w:type="dxa"/>
            <w:tcPrChange w:id="475" w:author="Jeremy Hayes" w:date="2024-02-09T12:17:00Z">
              <w:tcPr>
                <w:tcW w:w="2268" w:type="dxa"/>
                <w:gridSpan w:val="2"/>
              </w:tcPr>
            </w:tcPrChange>
          </w:tcPr>
          <w:p w14:paraId="1A2640C8" w14:textId="0493C484" w:rsidR="00E54BAC" w:rsidRPr="00772F7A" w:rsidRDefault="005E493B" w:rsidP="00A73E76">
            <w:pPr>
              <w:rPr>
                <w:rFonts w:cs="Arial"/>
                <w:sz w:val="20"/>
                <w:szCs w:val="20"/>
                <w:rPrChange w:id="476" w:author="Jeremy Hayes" w:date="2024-02-09T12:17:00Z">
                  <w:rPr/>
                </w:rPrChange>
              </w:rPr>
            </w:pPr>
            <w:r w:rsidRPr="00772F7A">
              <w:rPr>
                <w:rFonts w:cs="Arial"/>
                <w:sz w:val="20"/>
                <w:szCs w:val="20"/>
                <w:rPrChange w:id="477" w:author="Jeremy Hayes" w:date="2024-02-09T12:17:00Z">
                  <w:rPr/>
                </w:rPrChange>
              </w:rPr>
              <w:t>Percentage a system must be available</w:t>
            </w:r>
            <w:r w:rsidR="0089553A" w:rsidRPr="00772F7A">
              <w:rPr>
                <w:rFonts w:cs="Arial"/>
                <w:sz w:val="20"/>
                <w:szCs w:val="20"/>
                <w:rPrChange w:id="478" w:author="Jeremy Hayes" w:date="2024-02-09T12:17:00Z">
                  <w:rPr/>
                </w:rPrChange>
              </w:rPr>
              <w:t xml:space="preserve"> per</w:t>
            </w:r>
            <w:r w:rsidRPr="00772F7A">
              <w:rPr>
                <w:rFonts w:cs="Arial"/>
                <w:sz w:val="20"/>
                <w:szCs w:val="20"/>
                <w:rPrChange w:id="479" w:author="Jeremy Hayes" w:date="2024-02-09T12:17:00Z">
                  <w:rPr/>
                </w:rPrChange>
              </w:rPr>
              <w:t xml:space="preserve"> </w:t>
            </w:r>
            <w:r w:rsidRPr="00772F7A">
              <w:rPr>
                <w:rFonts w:cs="Arial"/>
                <w:sz w:val="20"/>
                <w:szCs w:val="20"/>
                <w:rPrChange w:id="480" w:author="Jeremy Hayes" w:date="2024-02-09T12:17:00Z">
                  <w:rPr/>
                </w:rPrChange>
              </w:rPr>
              <w:fldChar w:fldCharType="begin"/>
            </w:r>
            <w:r w:rsidRPr="00772F7A">
              <w:rPr>
                <w:rFonts w:cs="Arial"/>
                <w:sz w:val="20"/>
                <w:szCs w:val="20"/>
                <w:rPrChange w:id="481" w:author="Jeremy Hayes" w:date="2024-02-09T12:17:00Z">
                  <w:rPr/>
                </w:rPrChange>
              </w:rPr>
              <w:instrText>HYPERLINK \l "Value_ServiceCriticalityPeriod"</w:instrText>
            </w:r>
            <w:r w:rsidRPr="00806AB4">
              <w:rPr>
                <w:rFonts w:cs="Arial"/>
                <w:sz w:val="20"/>
                <w:szCs w:val="20"/>
              </w:rPr>
            </w:r>
            <w:r w:rsidRPr="00772F7A">
              <w:rPr>
                <w:rFonts w:cs="Arial"/>
                <w:sz w:val="20"/>
                <w:szCs w:val="20"/>
                <w:rPrChange w:id="482" w:author="Jeremy Hayes" w:date="2024-02-09T12:17:00Z">
                  <w:rPr>
                    <w:rStyle w:val="Hyperlink"/>
                  </w:rPr>
                </w:rPrChange>
              </w:rPr>
              <w:fldChar w:fldCharType="separate"/>
            </w:r>
            <w:r w:rsidR="0089553A" w:rsidRPr="00772F7A">
              <w:rPr>
                <w:rStyle w:val="Hyperlink"/>
                <w:rFonts w:cs="Arial"/>
                <w:color w:val="auto"/>
                <w:sz w:val="20"/>
                <w:szCs w:val="20"/>
                <w:rPrChange w:id="483" w:author="Jeremy Hayes" w:date="2024-02-09T12:17:00Z">
                  <w:rPr>
                    <w:rStyle w:val="Hyperlink"/>
                  </w:rPr>
                </w:rPrChange>
              </w:rPr>
              <w:t>Service Availability Period</w:t>
            </w:r>
            <w:r w:rsidRPr="00772F7A">
              <w:rPr>
                <w:rStyle w:val="Hyperlink"/>
                <w:rFonts w:cs="Arial"/>
                <w:color w:val="auto"/>
                <w:sz w:val="20"/>
                <w:szCs w:val="20"/>
                <w:rPrChange w:id="484" w:author="Jeremy Hayes" w:date="2024-02-09T12:17:00Z">
                  <w:rPr>
                    <w:rStyle w:val="Hyperlink"/>
                  </w:rPr>
                </w:rPrChange>
              </w:rPr>
              <w:fldChar w:fldCharType="end"/>
            </w:r>
            <w:r w:rsidRPr="00772F7A">
              <w:rPr>
                <w:rFonts w:cs="Arial"/>
                <w:sz w:val="20"/>
                <w:szCs w:val="20"/>
                <w:rPrChange w:id="485" w:author="Jeremy Hayes" w:date="2024-02-09T12:17:00Z">
                  <w:rPr/>
                </w:rPrChange>
              </w:rPr>
              <w:t>.</w:t>
            </w:r>
          </w:p>
        </w:tc>
        <w:tc>
          <w:tcPr>
            <w:tcW w:w="2410" w:type="dxa"/>
            <w:tcPrChange w:id="486" w:author="Jeremy Hayes" w:date="2024-02-09T12:17:00Z">
              <w:tcPr>
                <w:tcW w:w="2410" w:type="dxa"/>
                <w:gridSpan w:val="2"/>
              </w:tcPr>
            </w:tcPrChange>
          </w:tcPr>
          <w:p w14:paraId="488FF7BF" w14:textId="5B620710" w:rsidR="00E54BAC" w:rsidRPr="00772F7A" w:rsidRDefault="00E54BAC" w:rsidP="00A73E76">
            <w:pPr>
              <w:rPr>
                <w:rFonts w:cs="Arial"/>
                <w:sz w:val="20"/>
                <w:szCs w:val="20"/>
                <w:rPrChange w:id="487" w:author="Jeremy Hayes" w:date="2024-02-09T12:17:00Z">
                  <w:rPr/>
                </w:rPrChange>
              </w:rPr>
            </w:pPr>
            <w:r w:rsidRPr="00772F7A">
              <w:rPr>
                <w:rFonts w:cs="Arial"/>
                <w:b/>
                <w:bCs/>
                <w:sz w:val="20"/>
                <w:szCs w:val="20"/>
                <w:rPrChange w:id="488" w:author="Jeremy Hayes" w:date="2024-02-09T12:17:00Z">
                  <w:rPr>
                    <w:b/>
                    <w:bCs/>
                  </w:rPr>
                </w:rPrChange>
              </w:rPr>
              <w:t>99</w:t>
            </w:r>
            <w:r w:rsidR="005E493B" w:rsidRPr="00772F7A">
              <w:rPr>
                <w:rFonts w:cs="Arial"/>
                <w:b/>
                <w:bCs/>
                <w:sz w:val="20"/>
                <w:szCs w:val="20"/>
                <w:rPrChange w:id="489" w:author="Jeremy Hayes" w:date="2024-02-09T12:17:00Z">
                  <w:rPr>
                    <w:b/>
                    <w:bCs/>
                  </w:rPr>
                </w:rPrChange>
              </w:rPr>
              <w:t>.5</w:t>
            </w:r>
            <w:r w:rsidRPr="00772F7A">
              <w:rPr>
                <w:rFonts w:cs="Arial"/>
                <w:b/>
                <w:bCs/>
                <w:sz w:val="20"/>
                <w:szCs w:val="20"/>
                <w:rPrChange w:id="490" w:author="Jeremy Hayes" w:date="2024-02-09T12:17:00Z">
                  <w:rPr>
                    <w:b/>
                    <w:bCs/>
                  </w:rPr>
                </w:rPrChange>
              </w:rPr>
              <w:t>%</w:t>
            </w:r>
          </w:p>
        </w:tc>
        <w:tc>
          <w:tcPr>
            <w:tcW w:w="2835" w:type="dxa"/>
            <w:tcPrChange w:id="491" w:author="Jeremy Hayes" w:date="2024-02-09T12:17:00Z">
              <w:tcPr>
                <w:tcW w:w="2835" w:type="dxa"/>
                <w:gridSpan w:val="2"/>
              </w:tcPr>
            </w:tcPrChange>
          </w:tcPr>
          <w:p w14:paraId="25CB4641" w14:textId="5F083118" w:rsidR="00E54BAC" w:rsidRPr="00772F7A" w:rsidRDefault="00E54BAC" w:rsidP="00A73E76">
            <w:pPr>
              <w:rPr>
                <w:rFonts w:cs="Arial"/>
                <w:sz w:val="20"/>
                <w:szCs w:val="20"/>
                <w:rPrChange w:id="492" w:author="Jeremy Hayes" w:date="2024-02-09T12:17:00Z">
                  <w:rPr/>
                </w:rPrChange>
              </w:rPr>
            </w:pPr>
            <w:r w:rsidRPr="00772F7A">
              <w:rPr>
                <w:rFonts w:cs="Arial"/>
                <w:sz w:val="20"/>
                <w:szCs w:val="20"/>
                <w:rPrChange w:id="493" w:author="Jeremy Hayes" w:date="2024-02-09T12:17:00Z">
                  <w:rPr/>
                </w:rPrChange>
              </w:rPr>
              <w:t>Downtime per y</w:t>
            </w:r>
            <w:r w:rsidR="005E493B" w:rsidRPr="00772F7A">
              <w:rPr>
                <w:rFonts w:cs="Arial"/>
                <w:sz w:val="20"/>
                <w:szCs w:val="20"/>
                <w:rPrChange w:id="494" w:author="Jeremy Hayes" w:date="2024-02-09T12:17:00Z">
                  <w:rPr/>
                </w:rPrChange>
              </w:rPr>
              <w:t>ear</w:t>
            </w:r>
            <w:r w:rsidRPr="00772F7A">
              <w:rPr>
                <w:rFonts w:cs="Arial"/>
                <w:sz w:val="20"/>
                <w:szCs w:val="20"/>
                <w:rPrChange w:id="495" w:author="Jeremy Hayes" w:date="2024-02-09T12:17:00Z">
                  <w:rPr/>
                </w:rPrChange>
              </w:rPr>
              <w:t>/month</w:t>
            </w:r>
            <w:r w:rsidR="005E493B" w:rsidRPr="00772F7A">
              <w:rPr>
                <w:rFonts w:cs="Arial"/>
                <w:sz w:val="20"/>
                <w:szCs w:val="20"/>
                <w:rPrChange w:id="496" w:author="Jeremy Hayes" w:date="2024-02-09T12:17:00Z">
                  <w:rPr/>
                </w:rPrChange>
              </w:rPr>
              <w:t>/day</w:t>
            </w:r>
            <w:r w:rsidRPr="00772F7A">
              <w:rPr>
                <w:rFonts w:cs="Arial"/>
                <w:sz w:val="20"/>
                <w:szCs w:val="20"/>
                <w:rPrChange w:id="497" w:author="Jeremy Hayes" w:date="2024-02-09T12:17:00Z">
                  <w:rPr/>
                </w:rPrChange>
              </w:rPr>
              <w:t>:</w:t>
            </w:r>
            <w:r w:rsidRPr="00772F7A">
              <w:rPr>
                <w:rFonts w:cs="Arial"/>
                <w:sz w:val="20"/>
                <w:szCs w:val="20"/>
                <w:rPrChange w:id="498" w:author="Jeremy Hayes" w:date="2024-02-09T12:17:00Z">
                  <w:rPr/>
                </w:rPrChange>
              </w:rPr>
              <w:br/>
            </w:r>
            <w:r w:rsidR="005E493B" w:rsidRPr="00772F7A">
              <w:rPr>
                <w:rFonts w:cs="Arial"/>
                <w:sz w:val="20"/>
                <w:szCs w:val="20"/>
                <w:rPrChange w:id="499" w:author="Jeremy Hayes" w:date="2024-02-09T12:17:00Z">
                  <w:rPr/>
                </w:rPrChange>
              </w:rPr>
              <w:br/>
            </w:r>
            <w:r w:rsidRPr="00772F7A">
              <w:rPr>
                <w:rFonts w:cs="Arial"/>
                <w:sz w:val="20"/>
                <w:szCs w:val="20"/>
                <w:rPrChange w:id="500" w:author="Jeremy Hayes" w:date="2024-02-09T12:17:00Z">
                  <w:rPr/>
                </w:rPrChange>
              </w:rPr>
              <w:t>- 99.9%:</w:t>
            </w:r>
            <w:r w:rsidRPr="00772F7A">
              <w:rPr>
                <w:rFonts w:cs="Arial"/>
                <w:sz w:val="20"/>
                <w:szCs w:val="20"/>
                <w:rPrChange w:id="501" w:author="Jeremy Hayes" w:date="2024-02-09T12:17:00Z">
                  <w:rPr/>
                </w:rPrChange>
              </w:rPr>
              <w:br/>
              <w:t xml:space="preserve">  - 8.77h/43.83m/</w:t>
            </w:r>
            <w:r w:rsidR="005E493B" w:rsidRPr="00772F7A">
              <w:rPr>
                <w:rFonts w:cs="Arial"/>
                <w:sz w:val="20"/>
                <w:szCs w:val="20"/>
                <w:rPrChange w:id="502" w:author="Jeremy Hayes" w:date="2024-02-09T12:17:00Z">
                  <w:rPr/>
                </w:rPrChange>
              </w:rPr>
              <w:t>8.64secs</w:t>
            </w:r>
          </w:p>
          <w:p w14:paraId="7AB4CECC" w14:textId="63B90171" w:rsidR="005E493B" w:rsidRPr="00772F7A" w:rsidRDefault="005E493B" w:rsidP="00A73E76">
            <w:pPr>
              <w:rPr>
                <w:rFonts w:cs="Arial"/>
                <w:sz w:val="20"/>
                <w:szCs w:val="20"/>
                <w:rPrChange w:id="503" w:author="Jeremy Hayes" w:date="2024-02-09T12:17:00Z">
                  <w:rPr/>
                </w:rPrChange>
              </w:rPr>
            </w:pPr>
            <w:r w:rsidRPr="00772F7A">
              <w:rPr>
                <w:rFonts w:cs="Arial"/>
                <w:sz w:val="20"/>
                <w:szCs w:val="20"/>
                <w:rPrChange w:id="504" w:author="Jeremy Hayes" w:date="2024-02-09T12:17:00Z">
                  <w:rPr/>
                </w:rPrChange>
              </w:rPr>
              <w:t>- 99.5%</w:t>
            </w:r>
            <w:r w:rsidRPr="00772F7A">
              <w:rPr>
                <w:rFonts w:cs="Arial"/>
                <w:sz w:val="20"/>
                <w:szCs w:val="20"/>
                <w:rPrChange w:id="505" w:author="Jeremy Hayes" w:date="2024-02-09T12:17:00Z">
                  <w:rPr/>
                </w:rPrChange>
              </w:rPr>
              <w:br/>
              <w:t xml:space="preserve">  - 1.84d/3.65h/7.2mins</w:t>
            </w:r>
          </w:p>
          <w:p w14:paraId="562031FA" w14:textId="0B1E444D" w:rsidR="00E54BAC" w:rsidRPr="00772F7A" w:rsidRDefault="005E493B" w:rsidP="00A73E76">
            <w:pPr>
              <w:rPr>
                <w:rFonts w:cs="Arial"/>
                <w:sz w:val="20"/>
                <w:szCs w:val="20"/>
                <w:rPrChange w:id="506" w:author="Jeremy Hayes" w:date="2024-02-09T12:17:00Z">
                  <w:rPr/>
                </w:rPrChange>
              </w:rPr>
            </w:pPr>
            <w:r w:rsidRPr="00772F7A">
              <w:rPr>
                <w:rFonts w:cs="Arial"/>
                <w:sz w:val="20"/>
                <w:szCs w:val="20"/>
                <w:rPrChange w:id="507" w:author="Jeremy Hayes" w:date="2024-02-09T12:17:00Z">
                  <w:rPr/>
                </w:rPrChange>
              </w:rPr>
              <w:t>- 99%:</w:t>
            </w:r>
            <w:r w:rsidRPr="00772F7A">
              <w:rPr>
                <w:rFonts w:cs="Arial"/>
                <w:sz w:val="20"/>
                <w:szCs w:val="20"/>
                <w:rPrChange w:id="508" w:author="Jeremy Hayes" w:date="2024-02-09T12:17:00Z">
                  <w:rPr/>
                </w:rPrChange>
              </w:rPr>
              <w:br/>
              <w:t xml:space="preserve">  - 3.65d/7.31h/14.40mins</w:t>
            </w:r>
            <w:r w:rsidR="00761FC9" w:rsidRPr="00772F7A">
              <w:rPr>
                <w:rFonts w:cs="Arial"/>
                <w:sz w:val="20"/>
                <w:szCs w:val="20"/>
                <w:rPrChange w:id="509" w:author="Jeremy Hayes" w:date="2024-02-09T12:17:00Z">
                  <w:rPr/>
                </w:rPrChange>
              </w:rPr>
              <w:br/>
            </w:r>
            <w:r w:rsidR="00761FC9" w:rsidRPr="00772F7A">
              <w:rPr>
                <w:rFonts w:cs="Arial"/>
                <w:sz w:val="20"/>
                <w:szCs w:val="20"/>
                <w:rPrChange w:id="510" w:author="Jeremy Hayes" w:date="2024-02-09T12:17:00Z">
                  <w:rPr/>
                </w:rPrChange>
              </w:rPr>
              <w:br/>
            </w:r>
            <w:r w:rsidR="00761FC9" w:rsidRPr="00772F7A">
              <w:rPr>
                <w:rFonts w:cs="Arial"/>
                <w:b/>
                <w:bCs/>
                <w:sz w:val="20"/>
                <w:szCs w:val="20"/>
                <w:rPrChange w:id="511" w:author="Jeremy Hayes" w:date="2024-02-09T12:17:00Z">
                  <w:rPr/>
                </w:rPrChange>
              </w:rPr>
              <w:t>Note:</w:t>
            </w:r>
            <w:r w:rsidR="00761FC9" w:rsidRPr="00772F7A">
              <w:rPr>
                <w:rFonts w:cs="Arial"/>
                <w:sz w:val="20"/>
                <w:szCs w:val="20"/>
                <w:rPrChange w:id="512" w:author="Jeremy Hayes" w:date="2024-02-09T12:17:00Z">
                  <w:rPr/>
                </w:rPrChange>
              </w:rPr>
              <w:t xml:space="preserve"> </w:t>
            </w:r>
            <w:r w:rsidR="0089553A" w:rsidRPr="00772F7A">
              <w:rPr>
                <w:rFonts w:cs="Arial"/>
                <w:sz w:val="20"/>
                <w:szCs w:val="20"/>
                <w:rPrChange w:id="513" w:author="Jeremy Hayes" w:date="2024-02-09T12:17:00Z">
                  <w:rPr/>
                </w:rPrChange>
              </w:rPr>
              <w:t xml:space="preserve">For example, </w:t>
            </w:r>
            <w:r w:rsidR="00761FC9" w:rsidRPr="00772F7A">
              <w:rPr>
                <w:rFonts w:cs="Arial"/>
                <w:sz w:val="20"/>
                <w:szCs w:val="20"/>
                <w:rPrChange w:id="514" w:author="Jeremy Hayes" w:date="2024-02-09T12:17:00Z">
                  <w:rPr/>
                </w:rPrChange>
              </w:rPr>
              <w:t>Azure services are generally 99.9%</w:t>
            </w:r>
            <w:r w:rsidR="0089553A" w:rsidRPr="00772F7A">
              <w:rPr>
                <w:rFonts w:cs="Arial"/>
                <w:sz w:val="20"/>
                <w:szCs w:val="20"/>
                <w:rPrChange w:id="515" w:author="Jeremy Hayes" w:date="2024-02-09T12:17:00Z">
                  <w:rPr/>
                </w:rPrChange>
              </w:rPr>
              <w:t xml:space="preserve"> or better.  Assuming service is dependent on 5 different components or services, the compounded value is:</w:t>
            </w:r>
            <w:r w:rsidR="0089553A" w:rsidRPr="00772F7A">
              <w:rPr>
                <w:rFonts w:cs="Arial"/>
                <w:sz w:val="20"/>
                <w:szCs w:val="20"/>
                <w:rPrChange w:id="516" w:author="Jeremy Hayes" w:date="2024-02-09T12:17:00Z">
                  <w:rPr/>
                </w:rPrChange>
              </w:rPr>
              <w:br/>
              <w:t>99.9% x 99.9% x 99.9% x 99.9% x 99.9% = 99.501%</w:t>
            </w:r>
          </w:p>
        </w:tc>
      </w:tr>
      <w:tr w:rsidR="00D90D14" w:rsidRPr="00424DEF" w14:paraId="54A39609" w14:textId="77777777" w:rsidTr="00772F7A">
        <w:tblPrEx>
          <w:tblPrExChange w:id="517"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518" w:author="Jeremy Hayes" w:date="2024-02-09T12:17:00Z">
            <w:trPr>
              <w:gridAfter w:val="0"/>
              <w:cantSplit/>
              <w:trHeight w:val="17"/>
            </w:trPr>
          </w:trPrChange>
        </w:trPr>
        <w:tc>
          <w:tcPr>
            <w:tcW w:w="1980" w:type="dxa"/>
            <w:tcPrChange w:id="519" w:author="Jeremy Hayes" w:date="2024-02-09T12:17:00Z">
              <w:tcPr>
                <w:tcW w:w="1980" w:type="dxa"/>
                <w:gridSpan w:val="2"/>
              </w:tcPr>
            </w:tcPrChange>
          </w:tcPr>
          <w:p w14:paraId="398A4DF4" w14:textId="773A84A2" w:rsidR="00D90D14" w:rsidRPr="00772F7A" w:rsidRDefault="003A6C52" w:rsidP="00A73E76">
            <w:pPr>
              <w:rPr>
                <w:rFonts w:cs="Arial"/>
                <w:sz w:val="20"/>
                <w:szCs w:val="20"/>
                <w:rPrChange w:id="520" w:author="Jeremy Hayes" w:date="2024-02-09T12:17:00Z">
                  <w:rPr/>
                </w:rPrChange>
              </w:rPr>
            </w:pPr>
            <w:bookmarkStart w:id="521" w:name="Value_UpdateWindow"/>
            <w:bookmarkEnd w:id="521"/>
            <w:r w:rsidRPr="00772F7A">
              <w:rPr>
                <w:rFonts w:cs="Arial"/>
                <w:sz w:val="20"/>
                <w:szCs w:val="20"/>
                <w:rPrChange w:id="522" w:author="Jeremy Hayes" w:date="2024-02-09T12:17:00Z">
                  <w:rPr/>
                </w:rPrChange>
              </w:rPr>
              <w:t>Upgrade Window</w:t>
            </w:r>
          </w:p>
        </w:tc>
        <w:tc>
          <w:tcPr>
            <w:tcW w:w="2268" w:type="dxa"/>
            <w:tcPrChange w:id="523" w:author="Jeremy Hayes" w:date="2024-02-09T12:17:00Z">
              <w:tcPr>
                <w:tcW w:w="2268" w:type="dxa"/>
                <w:gridSpan w:val="2"/>
              </w:tcPr>
            </w:tcPrChange>
          </w:tcPr>
          <w:p w14:paraId="09DD69C7" w14:textId="1620E3D1" w:rsidR="00D90D14" w:rsidRPr="00772F7A" w:rsidRDefault="00D90D14" w:rsidP="00A73E76">
            <w:pPr>
              <w:rPr>
                <w:rFonts w:cs="Arial"/>
                <w:sz w:val="20"/>
                <w:szCs w:val="20"/>
                <w:rPrChange w:id="524" w:author="Jeremy Hayes" w:date="2024-02-09T12:17:00Z">
                  <w:rPr/>
                </w:rPrChange>
              </w:rPr>
            </w:pPr>
            <w:r w:rsidRPr="00772F7A">
              <w:rPr>
                <w:rFonts w:cs="Arial"/>
                <w:sz w:val="20"/>
                <w:szCs w:val="20"/>
                <w:rPrChange w:id="525" w:author="Jeremy Hayes" w:date="2024-02-09T12:17:00Z">
                  <w:rPr/>
                </w:rPrChange>
              </w:rPr>
              <w:t xml:space="preserve">The </w:t>
            </w:r>
            <w:r w:rsidR="00B87716" w:rsidRPr="00772F7A">
              <w:rPr>
                <w:rFonts w:cs="Arial"/>
                <w:sz w:val="20"/>
                <w:szCs w:val="20"/>
                <w:rPrChange w:id="526" w:author="Jeremy Hayes" w:date="2024-02-09T12:17:00Z">
                  <w:rPr/>
                </w:rPrChange>
              </w:rPr>
              <w:t>maximum delay permitted</w:t>
            </w:r>
            <w:r w:rsidRPr="00772F7A">
              <w:rPr>
                <w:rFonts w:cs="Arial"/>
                <w:sz w:val="20"/>
                <w:szCs w:val="20"/>
                <w:rPrChange w:id="527" w:author="Jeremy Hayes" w:date="2024-02-09T12:17:00Z">
                  <w:rPr/>
                </w:rPrChange>
              </w:rPr>
              <w:t xml:space="preserve"> to </w:t>
            </w:r>
            <w:r w:rsidR="00B87716" w:rsidRPr="00772F7A">
              <w:rPr>
                <w:rFonts w:cs="Arial"/>
                <w:sz w:val="20"/>
                <w:szCs w:val="20"/>
                <w:rPrChange w:id="528" w:author="Jeremy Hayes" w:date="2024-02-09T12:17:00Z">
                  <w:rPr/>
                </w:rPrChange>
              </w:rPr>
              <w:t xml:space="preserve">defer the </w:t>
            </w:r>
            <w:r w:rsidRPr="00772F7A">
              <w:rPr>
                <w:rFonts w:cs="Arial"/>
                <w:sz w:val="20"/>
                <w:szCs w:val="20"/>
                <w:rPrChange w:id="529" w:author="Jeremy Hayes" w:date="2024-02-09T12:17:00Z">
                  <w:rPr/>
                </w:rPrChange>
              </w:rPr>
              <w:t>updat</w:t>
            </w:r>
            <w:r w:rsidR="00B87716" w:rsidRPr="00772F7A">
              <w:rPr>
                <w:rFonts w:cs="Arial"/>
                <w:sz w:val="20"/>
                <w:szCs w:val="20"/>
                <w:rPrChange w:id="530" w:author="Jeremy Hayes" w:date="2024-02-09T12:17:00Z">
                  <w:rPr/>
                </w:rPrChange>
              </w:rPr>
              <w:t>ing</w:t>
            </w:r>
            <w:r w:rsidRPr="00772F7A">
              <w:rPr>
                <w:rFonts w:cs="Arial"/>
                <w:sz w:val="20"/>
                <w:szCs w:val="20"/>
                <w:rPrChange w:id="531" w:author="Jeremy Hayes" w:date="2024-02-09T12:17:00Z">
                  <w:rPr/>
                </w:rPrChange>
              </w:rPr>
              <w:t xml:space="preserve"> system, components,</w:t>
            </w:r>
            <w:r w:rsidR="00B87716" w:rsidRPr="00772F7A">
              <w:rPr>
                <w:rFonts w:cs="Arial"/>
                <w:sz w:val="20"/>
                <w:szCs w:val="20"/>
                <w:rPrChange w:id="532" w:author="Jeremy Hayes" w:date="2024-02-09T12:17:00Z">
                  <w:rPr/>
                </w:rPrChange>
              </w:rPr>
              <w:t xml:space="preserve"> and</w:t>
            </w:r>
            <w:r w:rsidRPr="00772F7A">
              <w:rPr>
                <w:rFonts w:cs="Arial"/>
                <w:sz w:val="20"/>
                <w:szCs w:val="20"/>
                <w:rPrChange w:id="533" w:author="Jeremy Hayes" w:date="2024-02-09T12:17:00Z">
                  <w:rPr/>
                </w:rPrChange>
              </w:rPr>
              <w:t xml:space="preserve"> cryptographic algorithms to required target</w:t>
            </w:r>
            <w:r w:rsidR="003A6C52" w:rsidRPr="00772F7A">
              <w:rPr>
                <w:rFonts w:cs="Arial"/>
                <w:sz w:val="20"/>
                <w:szCs w:val="20"/>
                <w:rPrChange w:id="534" w:author="Jeremy Hayes" w:date="2024-02-09T12:17:00Z">
                  <w:rPr/>
                </w:rPrChange>
              </w:rPr>
              <w:t>s</w:t>
            </w:r>
            <w:r w:rsidRPr="00772F7A">
              <w:rPr>
                <w:rFonts w:cs="Arial"/>
                <w:sz w:val="20"/>
                <w:szCs w:val="20"/>
                <w:rPrChange w:id="535" w:author="Jeremy Hayes" w:date="2024-02-09T12:17:00Z">
                  <w:rPr/>
                </w:rPrChange>
              </w:rPr>
              <w:t>.</w:t>
            </w:r>
          </w:p>
        </w:tc>
        <w:tc>
          <w:tcPr>
            <w:tcW w:w="2410" w:type="dxa"/>
            <w:tcPrChange w:id="536" w:author="Jeremy Hayes" w:date="2024-02-09T12:17:00Z">
              <w:tcPr>
                <w:tcW w:w="2410" w:type="dxa"/>
                <w:gridSpan w:val="2"/>
              </w:tcPr>
            </w:tcPrChange>
          </w:tcPr>
          <w:p w14:paraId="0E2FAC7F" w14:textId="7AB20E7F" w:rsidR="00D90D14" w:rsidRPr="00772F7A" w:rsidRDefault="00D90D14" w:rsidP="00A73E76">
            <w:pPr>
              <w:rPr>
                <w:rFonts w:cs="Arial"/>
                <w:sz w:val="20"/>
                <w:szCs w:val="20"/>
                <w:rPrChange w:id="537" w:author="Jeremy Hayes" w:date="2024-02-09T12:17:00Z">
                  <w:rPr/>
                </w:rPrChange>
              </w:rPr>
            </w:pPr>
            <w:r w:rsidRPr="00772F7A">
              <w:rPr>
                <w:rFonts w:cs="Arial"/>
                <w:sz w:val="20"/>
                <w:szCs w:val="20"/>
                <w:rPrChange w:id="538" w:author="Jeremy Hayes" w:date="2024-02-09T12:17:00Z">
                  <w:rPr/>
                </w:rPrChange>
              </w:rPr>
              <w:t>6 months</w:t>
            </w:r>
          </w:p>
        </w:tc>
        <w:tc>
          <w:tcPr>
            <w:tcW w:w="2835" w:type="dxa"/>
            <w:tcPrChange w:id="539" w:author="Jeremy Hayes" w:date="2024-02-09T12:17:00Z">
              <w:tcPr>
                <w:tcW w:w="2835" w:type="dxa"/>
                <w:gridSpan w:val="2"/>
              </w:tcPr>
            </w:tcPrChange>
          </w:tcPr>
          <w:p w14:paraId="55F93643" w14:textId="02A55B74" w:rsidR="00D90D14" w:rsidRPr="00772F7A" w:rsidRDefault="00D90D14" w:rsidP="00A73E76">
            <w:pPr>
              <w:rPr>
                <w:rFonts w:cs="Arial"/>
                <w:sz w:val="20"/>
                <w:szCs w:val="20"/>
                <w:rPrChange w:id="540" w:author="Jeremy Hayes" w:date="2024-02-09T12:17:00Z">
                  <w:rPr/>
                </w:rPrChange>
              </w:rPr>
            </w:pPr>
          </w:p>
        </w:tc>
      </w:tr>
      <w:tr w:rsidR="00B64AAB" w:rsidRPr="00424DEF" w14:paraId="305E2065" w14:textId="77777777" w:rsidTr="00772F7A">
        <w:tblPrEx>
          <w:tblPrExChange w:id="541"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542" w:author="Jeremy Hayes" w:date="2024-02-09T12:17:00Z">
            <w:trPr>
              <w:gridAfter w:val="0"/>
              <w:cantSplit/>
              <w:trHeight w:val="17"/>
            </w:trPr>
          </w:trPrChange>
        </w:trPr>
        <w:tc>
          <w:tcPr>
            <w:tcW w:w="1980" w:type="dxa"/>
            <w:tcPrChange w:id="543" w:author="Jeremy Hayes" w:date="2024-02-09T12:17:00Z">
              <w:tcPr>
                <w:tcW w:w="1980" w:type="dxa"/>
                <w:gridSpan w:val="2"/>
              </w:tcPr>
            </w:tcPrChange>
          </w:tcPr>
          <w:p w14:paraId="0F5098B1" w14:textId="1621A746" w:rsidR="00B64AAB" w:rsidRPr="00772F7A" w:rsidRDefault="00B64AAB" w:rsidP="00A73E76">
            <w:pPr>
              <w:rPr>
                <w:rFonts w:cs="Arial"/>
                <w:sz w:val="20"/>
                <w:szCs w:val="20"/>
                <w:rPrChange w:id="544" w:author="Jeremy Hayes" w:date="2024-02-09T12:17:00Z">
                  <w:rPr/>
                </w:rPrChange>
              </w:rPr>
            </w:pPr>
            <w:bookmarkStart w:id="545" w:name="Value_MaxUsers"/>
            <w:bookmarkEnd w:id="322"/>
            <w:bookmarkEnd w:id="545"/>
            <w:r w:rsidRPr="00772F7A">
              <w:rPr>
                <w:rFonts w:cs="Arial"/>
                <w:sz w:val="20"/>
                <w:szCs w:val="20"/>
                <w:rPrChange w:id="546" w:author="Jeremy Hayes" w:date="2024-02-09T12:17:00Z">
                  <w:rPr/>
                </w:rPrChange>
              </w:rPr>
              <w:t xml:space="preserve">Max </w:t>
            </w:r>
            <w:del w:id="547" w:author="Jeremy Hayes" w:date="2024-02-09T11:16:00Z">
              <w:r w:rsidRPr="00772F7A" w:rsidDel="009F0BCC">
                <w:rPr>
                  <w:rFonts w:cs="Arial"/>
                  <w:sz w:val="20"/>
                  <w:szCs w:val="20"/>
                  <w:rPrChange w:id="548" w:author="Jeremy Hayes" w:date="2024-02-09T12:17:00Z">
                    <w:rPr/>
                  </w:rPrChange>
                </w:rPr>
                <w:delText>User</w:delText>
              </w:r>
            </w:del>
            <w:ins w:id="549" w:author="Jeremy Hayes" w:date="2024-02-09T11:16:00Z">
              <w:r w:rsidR="009F0BCC" w:rsidRPr="00772F7A">
                <w:rPr>
                  <w:rFonts w:cs="Arial"/>
                  <w:sz w:val="20"/>
                  <w:szCs w:val="20"/>
                  <w:rPrChange w:id="550" w:author="Jeremy Hayes" w:date="2024-02-09T12:17:00Z">
                    <w:rPr/>
                  </w:rPrChange>
                </w:rPr>
                <w:t>user</w:t>
              </w:r>
            </w:ins>
            <w:r w:rsidRPr="00772F7A">
              <w:rPr>
                <w:rFonts w:cs="Arial"/>
                <w:sz w:val="20"/>
                <w:szCs w:val="20"/>
                <w:rPrChange w:id="551" w:author="Jeremy Hayes" w:date="2024-02-09T12:17:00Z">
                  <w:rPr/>
                </w:rPrChange>
              </w:rPr>
              <w:t>s</w:t>
            </w:r>
          </w:p>
        </w:tc>
        <w:tc>
          <w:tcPr>
            <w:tcW w:w="2268" w:type="dxa"/>
            <w:tcPrChange w:id="552" w:author="Jeremy Hayes" w:date="2024-02-09T12:17:00Z">
              <w:tcPr>
                <w:tcW w:w="2268" w:type="dxa"/>
                <w:gridSpan w:val="2"/>
              </w:tcPr>
            </w:tcPrChange>
          </w:tcPr>
          <w:p w14:paraId="21FE84F6" w14:textId="241ADF5B" w:rsidR="00B64AAB" w:rsidRPr="00772F7A" w:rsidRDefault="001A1E44" w:rsidP="00A73E76">
            <w:pPr>
              <w:rPr>
                <w:rFonts w:cs="Arial"/>
                <w:sz w:val="20"/>
                <w:szCs w:val="20"/>
                <w:rPrChange w:id="553" w:author="Jeremy Hayes" w:date="2024-02-09T12:17:00Z">
                  <w:rPr/>
                </w:rPrChange>
              </w:rPr>
            </w:pPr>
            <w:r w:rsidRPr="00772F7A">
              <w:rPr>
                <w:rFonts w:cs="Arial"/>
                <w:sz w:val="20"/>
                <w:szCs w:val="20"/>
                <w:rPrChange w:id="554" w:author="Jeremy Hayes" w:date="2024-02-09T12:17:00Z">
                  <w:rPr/>
                </w:rPrChange>
              </w:rPr>
              <w:t xml:space="preserve">The expected maximum number of </w:t>
            </w:r>
            <w:del w:id="555" w:author="Jeremy Hayes" w:date="2024-02-09T11:16:00Z">
              <w:r w:rsidRPr="00772F7A" w:rsidDel="009F0BCC">
                <w:rPr>
                  <w:rFonts w:cs="Arial"/>
                  <w:sz w:val="20"/>
                  <w:szCs w:val="20"/>
                  <w:rPrChange w:id="556" w:author="Jeremy Hayes" w:date="2024-02-09T12:17:00Z">
                    <w:rPr/>
                  </w:rPrChange>
                </w:rPr>
                <w:delText>User</w:delText>
              </w:r>
            </w:del>
            <w:ins w:id="557" w:author="Jeremy Hayes" w:date="2024-02-09T11:16:00Z">
              <w:r w:rsidR="009F0BCC" w:rsidRPr="00772F7A">
                <w:rPr>
                  <w:rFonts w:cs="Arial"/>
                  <w:sz w:val="20"/>
                  <w:szCs w:val="20"/>
                  <w:rPrChange w:id="558" w:author="Jeremy Hayes" w:date="2024-02-09T12:17:00Z">
                    <w:rPr/>
                  </w:rPrChange>
                </w:rPr>
                <w:t>user</w:t>
              </w:r>
            </w:ins>
            <w:r w:rsidRPr="00772F7A">
              <w:rPr>
                <w:rFonts w:cs="Arial"/>
                <w:sz w:val="20"/>
                <w:szCs w:val="20"/>
                <w:rPrChange w:id="559" w:author="Jeremy Hayes" w:date="2024-02-09T12:17:00Z">
                  <w:rPr/>
                </w:rPrChange>
              </w:rPr>
              <w:t>s registered in the system, whether active in the last 12 months or not.</w:t>
            </w:r>
          </w:p>
        </w:tc>
        <w:tc>
          <w:tcPr>
            <w:tcW w:w="2410" w:type="dxa"/>
            <w:tcPrChange w:id="560" w:author="Jeremy Hayes" w:date="2024-02-09T12:17:00Z">
              <w:tcPr>
                <w:tcW w:w="2410" w:type="dxa"/>
                <w:gridSpan w:val="2"/>
              </w:tcPr>
            </w:tcPrChange>
          </w:tcPr>
          <w:p w14:paraId="3C3F8FDC" w14:textId="4AD19BCF" w:rsidR="00B64AAB" w:rsidRPr="00772F7A" w:rsidRDefault="00B64AAB" w:rsidP="00A73E76">
            <w:pPr>
              <w:rPr>
                <w:rFonts w:cs="Arial"/>
                <w:sz w:val="20"/>
                <w:szCs w:val="20"/>
                <w:rPrChange w:id="561" w:author="Jeremy Hayes" w:date="2024-02-09T12:17:00Z">
                  <w:rPr/>
                </w:rPrChange>
              </w:rPr>
            </w:pPr>
            <w:r w:rsidRPr="00772F7A">
              <w:rPr>
                <w:rFonts w:cs="Arial"/>
                <w:sz w:val="20"/>
                <w:szCs w:val="20"/>
                <w:rPrChange w:id="562" w:author="Jeremy Hayes" w:date="2024-02-09T12:17:00Z">
                  <w:rPr/>
                </w:rPrChange>
              </w:rPr>
              <w:t xml:space="preserve">20% of the country’s population, or 1 million, whichever is the </w:t>
            </w:r>
            <w:r w:rsidR="001A2236" w:rsidRPr="00772F7A">
              <w:rPr>
                <w:rFonts w:cs="Arial"/>
                <w:sz w:val="20"/>
                <w:szCs w:val="20"/>
                <w:rPrChange w:id="563" w:author="Jeremy Hayes" w:date="2024-02-09T12:17:00Z">
                  <w:rPr/>
                </w:rPrChange>
              </w:rPr>
              <w:t>higher</w:t>
            </w:r>
            <w:r w:rsidRPr="00772F7A">
              <w:rPr>
                <w:rFonts w:cs="Arial"/>
                <w:sz w:val="20"/>
                <w:szCs w:val="20"/>
                <w:rPrChange w:id="564" w:author="Jeremy Hayes" w:date="2024-02-09T12:17:00Z">
                  <w:rPr/>
                </w:rPrChange>
              </w:rPr>
              <w:t>.</w:t>
            </w:r>
          </w:p>
        </w:tc>
        <w:tc>
          <w:tcPr>
            <w:tcW w:w="2835" w:type="dxa"/>
            <w:tcPrChange w:id="565" w:author="Jeremy Hayes" w:date="2024-02-09T12:17:00Z">
              <w:tcPr>
                <w:tcW w:w="2835" w:type="dxa"/>
                <w:gridSpan w:val="2"/>
              </w:tcPr>
            </w:tcPrChange>
          </w:tcPr>
          <w:p w14:paraId="6D7EB121" w14:textId="77777777" w:rsidR="00B64AAB" w:rsidRPr="00772F7A" w:rsidRDefault="00B64AAB" w:rsidP="00A73E76">
            <w:pPr>
              <w:rPr>
                <w:rFonts w:cs="Arial"/>
                <w:sz w:val="20"/>
                <w:szCs w:val="20"/>
                <w:rPrChange w:id="566" w:author="Jeremy Hayes" w:date="2024-02-09T12:17:00Z">
                  <w:rPr/>
                </w:rPrChange>
              </w:rPr>
            </w:pPr>
          </w:p>
        </w:tc>
      </w:tr>
      <w:tr w:rsidR="00B64AAB" w:rsidRPr="00424DEF" w14:paraId="0327E6C5" w14:textId="77777777" w:rsidTr="00772F7A">
        <w:tblPrEx>
          <w:tblPrExChange w:id="567"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568" w:author="Jeremy Hayes" w:date="2024-02-09T12:17:00Z">
            <w:trPr>
              <w:gridAfter w:val="0"/>
              <w:cantSplit/>
              <w:trHeight w:val="17"/>
            </w:trPr>
          </w:trPrChange>
        </w:trPr>
        <w:tc>
          <w:tcPr>
            <w:tcW w:w="1980" w:type="dxa"/>
            <w:tcPrChange w:id="569" w:author="Jeremy Hayes" w:date="2024-02-09T12:17:00Z">
              <w:tcPr>
                <w:tcW w:w="1980" w:type="dxa"/>
                <w:gridSpan w:val="2"/>
              </w:tcPr>
            </w:tcPrChange>
          </w:tcPr>
          <w:p w14:paraId="260DA1A1" w14:textId="23CA8364" w:rsidR="00B64AAB" w:rsidRPr="00772F7A" w:rsidRDefault="00B64AAB" w:rsidP="00A73E76">
            <w:pPr>
              <w:rPr>
                <w:rFonts w:cs="Arial"/>
                <w:sz w:val="20"/>
                <w:szCs w:val="20"/>
                <w:rPrChange w:id="570" w:author="Jeremy Hayes" w:date="2024-02-09T12:17:00Z">
                  <w:rPr/>
                </w:rPrChange>
              </w:rPr>
            </w:pPr>
            <w:bookmarkStart w:id="571" w:name="Value_ConcurrentUserSessions"/>
            <w:bookmarkEnd w:id="571"/>
            <w:r w:rsidRPr="00772F7A">
              <w:rPr>
                <w:rFonts w:cs="Arial"/>
                <w:sz w:val="20"/>
                <w:szCs w:val="20"/>
                <w:rPrChange w:id="572" w:author="Jeremy Hayes" w:date="2024-02-09T12:17:00Z">
                  <w:rPr/>
                </w:rPrChange>
              </w:rPr>
              <w:t xml:space="preserve">Concurrent </w:t>
            </w:r>
            <w:r w:rsidR="00107572" w:rsidRPr="00772F7A">
              <w:rPr>
                <w:rFonts w:cs="Arial"/>
                <w:sz w:val="20"/>
                <w:szCs w:val="20"/>
                <w:rPrChange w:id="573" w:author="Jeremy Hayes" w:date="2024-02-09T12:17:00Z">
                  <w:rPr/>
                </w:rPrChange>
              </w:rPr>
              <w:t>Session</w:t>
            </w:r>
            <w:r w:rsidR="001A2236" w:rsidRPr="00772F7A">
              <w:rPr>
                <w:rFonts w:cs="Arial"/>
                <w:sz w:val="20"/>
                <w:szCs w:val="20"/>
                <w:rPrChange w:id="574" w:author="Jeremy Hayes" w:date="2024-02-09T12:17:00Z">
                  <w:rPr/>
                </w:rPrChange>
              </w:rPr>
              <w:t>s</w:t>
            </w:r>
            <w:r w:rsidR="00107572" w:rsidRPr="00772F7A">
              <w:rPr>
                <w:rFonts w:cs="Arial"/>
                <w:sz w:val="20"/>
                <w:szCs w:val="20"/>
                <w:rPrChange w:id="575" w:author="Jeremy Hayes" w:date="2024-02-09T12:17:00Z">
                  <w:rPr/>
                </w:rPrChange>
              </w:rPr>
              <w:t xml:space="preserve"> </w:t>
            </w:r>
          </w:p>
        </w:tc>
        <w:tc>
          <w:tcPr>
            <w:tcW w:w="2268" w:type="dxa"/>
            <w:tcPrChange w:id="576" w:author="Jeremy Hayes" w:date="2024-02-09T12:17:00Z">
              <w:tcPr>
                <w:tcW w:w="2268" w:type="dxa"/>
                <w:gridSpan w:val="2"/>
              </w:tcPr>
            </w:tcPrChange>
          </w:tcPr>
          <w:p w14:paraId="73FE5648" w14:textId="75C30E6E" w:rsidR="00B64AAB" w:rsidRPr="00772F7A" w:rsidRDefault="001A1E44" w:rsidP="00A73E76">
            <w:pPr>
              <w:rPr>
                <w:rFonts w:cs="Arial"/>
                <w:sz w:val="20"/>
                <w:szCs w:val="20"/>
                <w:rPrChange w:id="577" w:author="Jeremy Hayes" w:date="2024-02-09T12:17:00Z">
                  <w:rPr/>
                </w:rPrChange>
              </w:rPr>
            </w:pPr>
            <w:r w:rsidRPr="00772F7A">
              <w:rPr>
                <w:rFonts w:cs="Arial"/>
                <w:sz w:val="20"/>
                <w:szCs w:val="20"/>
                <w:rPrChange w:id="578" w:author="Jeremy Hayes" w:date="2024-02-09T12:17:00Z">
                  <w:rPr/>
                </w:rPrChange>
              </w:rPr>
              <w:t>The number of concurrent users who are individually making requests within a minute.</w:t>
            </w:r>
          </w:p>
        </w:tc>
        <w:tc>
          <w:tcPr>
            <w:tcW w:w="2410" w:type="dxa"/>
            <w:tcPrChange w:id="579" w:author="Jeremy Hayes" w:date="2024-02-09T12:17:00Z">
              <w:tcPr>
                <w:tcW w:w="2410" w:type="dxa"/>
                <w:gridSpan w:val="2"/>
              </w:tcPr>
            </w:tcPrChange>
          </w:tcPr>
          <w:p w14:paraId="7F40FC37" w14:textId="35F75F01" w:rsidR="00B64AAB" w:rsidRPr="00772F7A" w:rsidRDefault="00B64AAB" w:rsidP="00A73E76">
            <w:pPr>
              <w:rPr>
                <w:rFonts w:cs="Arial"/>
                <w:sz w:val="20"/>
                <w:szCs w:val="20"/>
                <w:rPrChange w:id="580" w:author="Jeremy Hayes" w:date="2024-02-09T12:17:00Z">
                  <w:rPr/>
                </w:rPrChange>
              </w:rPr>
            </w:pPr>
            <w:r w:rsidRPr="00772F7A">
              <w:rPr>
                <w:rFonts w:cs="Arial"/>
                <w:sz w:val="20"/>
                <w:szCs w:val="20"/>
                <w:rPrChange w:id="581" w:author="Jeremy Hayes" w:date="2024-02-09T12:17:00Z">
                  <w:rPr/>
                </w:rPrChange>
              </w:rPr>
              <w:t xml:space="preserve">10% of Max </w:t>
            </w:r>
            <w:del w:id="582" w:author="Jeremy Hayes" w:date="2024-02-09T11:16:00Z">
              <w:r w:rsidRPr="00772F7A" w:rsidDel="009F0BCC">
                <w:rPr>
                  <w:rFonts w:cs="Arial"/>
                  <w:sz w:val="20"/>
                  <w:szCs w:val="20"/>
                  <w:rPrChange w:id="583" w:author="Jeremy Hayes" w:date="2024-02-09T12:17:00Z">
                    <w:rPr/>
                  </w:rPrChange>
                </w:rPr>
                <w:delText>User</w:delText>
              </w:r>
            </w:del>
            <w:ins w:id="584" w:author="Jeremy Hayes" w:date="2024-02-09T11:16:00Z">
              <w:r w:rsidR="009F0BCC" w:rsidRPr="00772F7A">
                <w:rPr>
                  <w:rFonts w:cs="Arial"/>
                  <w:sz w:val="20"/>
                  <w:szCs w:val="20"/>
                  <w:rPrChange w:id="585" w:author="Jeremy Hayes" w:date="2024-02-09T12:17:00Z">
                    <w:rPr/>
                  </w:rPrChange>
                </w:rPr>
                <w:t>user</w:t>
              </w:r>
            </w:ins>
            <w:r w:rsidRPr="00772F7A">
              <w:rPr>
                <w:rFonts w:cs="Arial"/>
                <w:sz w:val="20"/>
                <w:szCs w:val="20"/>
                <w:rPrChange w:id="586" w:author="Jeremy Hayes" w:date="2024-02-09T12:17:00Z">
                  <w:rPr/>
                </w:rPrChange>
              </w:rPr>
              <w:t>s</w:t>
            </w:r>
          </w:p>
        </w:tc>
        <w:tc>
          <w:tcPr>
            <w:tcW w:w="2835" w:type="dxa"/>
            <w:tcPrChange w:id="587" w:author="Jeremy Hayes" w:date="2024-02-09T12:17:00Z">
              <w:tcPr>
                <w:tcW w:w="2835" w:type="dxa"/>
                <w:gridSpan w:val="2"/>
              </w:tcPr>
            </w:tcPrChange>
          </w:tcPr>
          <w:p w14:paraId="7B18D81E" w14:textId="60292A50" w:rsidR="00B64AAB" w:rsidRPr="00772F7A" w:rsidRDefault="001A2236" w:rsidP="00A73E76">
            <w:pPr>
              <w:rPr>
                <w:rFonts w:cs="Arial"/>
                <w:sz w:val="20"/>
                <w:szCs w:val="20"/>
                <w:rPrChange w:id="588" w:author="Jeremy Hayes" w:date="2024-02-09T12:17:00Z">
                  <w:rPr/>
                </w:rPrChange>
              </w:rPr>
            </w:pPr>
            <w:r w:rsidRPr="00772F7A">
              <w:rPr>
                <w:rFonts w:cs="Arial"/>
                <w:sz w:val="20"/>
                <w:szCs w:val="20"/>
                <w:rPrChange w:id="589" w:author="Jeremy Hayes" w:date="2024-02-09T12:17:00Z">
                  <w:rPr/>
                </w:rPrChange>
              </w:rPr>
              <w:t>100,000</w:t>
            </w:r>
          </w:p>
        </w:tc>
      </w:tr>
      <w:tr w:rsidR="001A2236" w:rsidRPr="00424DEF" w14:paraId="11EE86A3" w14:textId="77777777" w:rsidTr="00772F7A">
        <w:tblPrEx>
          <w:tblPrExChange w:id="590"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591" w:author="Jeremy Hayes" w:date="2024-02-09T12:17:00Z">
            <w:trPr>
              <w:gridAfter w:val="0"/>
              <w:cantSplit/>
              <w:trHeight w:val="17"/>
            </w:trPr>
          </w:trPrChange>
        </w:trPr>
        <w:tc>
          <w:tcPr>
            <w:tcW w:w="1980" w:type="dxa"/>
            <w:tcPrChange w:id="592" w:author="Jeremy Hayes" w:date="2024-02-09T12:17:00Z">
              <w:tcPr>
                <w:tcW w:w="1980" w:type="dxa"/>
                <w:gridSpan w:val="2"/>
              </w:tcPr>
            </w:tcPrChange>
          </w:tcPr>
          <w:p w14:paraId="5A669582" w14:textId="4FA593F8" w:rsidR="001A2236" w:rsidRPr="00772F7A" w:rsidRDefault="001A2236" w:rsidP="00A73E76">
            <w:pPr>
              <w:rPr>
                <w:rFonts w:cs="Arial"/>
                <w:sz w:val="20"/>
                <w:szCs w:val="20"/>
                <w:rPrChange w:id="593" w:author="Jeremy Hayes" w:date="2024-02-09T12:17:00Z">
                  <w:rPr/>
                </w:rPrChange>
              </w:rPr>
            </w:pPr>
            <w:bookmarkStart w:id="594" w:name="Term_ConcurrentRequests"/>
            <w:bookmarkEnd w:id="594"/>
            <w:r w:rsidRPr="00772F7A">
              <w:rPr>
                <w:rFonts w:cs="Arial"/>
                <w:sz w:val="20"/>
                <w:szCs w:val="20"/>
                <w:rPrChange w:id="595" w:author="Jeremy Hayes" w:date="2024-02-09T12:17:00Z">
                  <w:rPr/>
                </w:rPrChange>
              </w:rPr>
              <w:t>Concurrent Requests</w:t>
            </w:r>
          </w:p>
        </w:tc>
        <w:tc>
          <w:tcPr>
            <w:tcW w:w="2268" w:type="dxa"/>
            <w:tcPrChange w:id="596" w:author="Jeremy Hayes" w:date="2024-02-09T12:17:00Z">
              <w:tcPr>
                <w:tcW w:w="2268" w:type="dxa"/>
                <w:gridSpan w:val="2"/>
              </w:tcPr>
            </w:tcPrChange>
          </w:tcPr>
          <w:p w14:paraId="2C8283A1" w14:textId="751CB7B9" w:rsidR="001A2236" w:rsidRPr="00772F7A" w:rsidRDefault="001A2236" w:rsidP="00A73E76">
            <w:pPr>
              <w:rPr>
                <w:rFonts w:cs="Arial"/>
                <w:sz w:val="20"/>
                <w:szCs w:val="20"/>
                <w:rPrChange w:id="597" w:author="Jeremy Hayes" w:date="2024-02-09T12:17:00Z">
                  <w:rPr/>
                </w:rPrChange>
              </w:rPr>
            </w:pPr>
            <w:r w:rsidRPr="00772F7A">
              <w:rPr>
                <w:rFonts w:cs="Arial"/>
                <w:sz w:val="20"/>
                <w:szCs w:val="20"/>
                <w:rPrChange w:id="598" w:author="Jeremy Hayes" w:date="2024-02-09T12:17:00Z">
                  <w:rPr/>
                </w:rPrChange>
              </w:rPr>
              <w:t>The number of requests per second.</w:t>
            </w:r>
          </w:p>
        </w:tc>
        <w:tc>
          <w:tcPr>
            <w:tcW w:w="2410" w:type="dxa"/>
            <w:tcPrChange w:id="599" w:author="Jeremy Hayes" w:date="2024-02-09T12:17:00Z">
              <w:tcPr>
                <w:tcW w:w="2410" w:type="dxa"/>
                <w:gridSpan w:val="2"/>
              </w:tcPr>
            </w:tcPrChange>
          </w:tcPr>
          <w:p w14:paraId="26008471" w14:textId="399F9AD1" w:rsidR="001A2236" w:rsidRPr="00772F7A" w:rsidRDefault="001A2236" w:rsidP="00A73E76">
            <w:pPr>
              <w:rPr>
                <w:rFonts w:cs="Arial"/>
                <w:sz w:val="20"/>
                <w:szCs w:val="20"/>
                <w:rPrChange w:id="600" w:author="Jeremy Hayes" w:date="2024-02-09T12:17:00Z">
                  <w:rPr/>
                </w:rPrChange>
              </w:rPr>
            </w:pPr>
            <w:r w:rsidRPr="00772F7A">
              <w:rPr>
                <w:rFonts w:cs="Arial"/>
                <w:sz w:val="20"/>
                <w:szCs w:val="20"/>
                <w:rPrChange w:id="601" w:author="Jeremy Hayes" w:date="2024-02-09T12:17:00Z">
                  <w:rPr/>
                </w:rPrChange>
              </w:rPr>
              <w:t>10% of Concurrent Sessions</w:t>
            </w:r>
          </w:p>
        </w:tc>
        <w:tc>
          <w:tcPr>
            <w:tcW w:w="2835" w:type="dxa"/>
            <w:tcPrChange w:id="602" w:author="Jeremy Hayes" w:date="2024-02-09T12:17:00Z">
              <w:tcPr>
                <w:tcW w:w="2835" w:type="dxa"/>
                <w:gridSpan w:val="2"/>
              </w:tcPr>
            </w:tcPrChange>
          </w:tcPr>
          <w:p w14:paraId="7CE5AB6E" w14:textId="69C12F50" w:rsidR="001A2236" w:rsidRPr="00772F7A" w:rsidRDefault="001A2236" w:rsidP="00A73E76">
            <w:pPr>
              <w:rPr>
                <w:rFonts w:cs="Arial"/>
                <w:sz w:val="20"/>
                <w:szCs w:val="20"/>
                <w:rPrChange w:id="603" w:author="Jeremy Hayes" w:date="2024-02-09T12:17:00Z">
                  <w:rPr/>
                </w:rPrChange>
              </w:rPr>
            </w:pPr>
          </w:p>
        </w:tc>
      </w:tr>
      <w:tr w:rsidR="001A1E44" w:rsidRPr="00424DEF" w14:paraId="33D93374" w14:textId="77777777" w:rsidTr="00772F7A">
        <w:tblPrEx>
          <w:tblPrExChange w:id="604"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605" w:author="Jeremy Hayes" w:date="2024-02-09T12:17:00Z">
            <w:trPr>
              <w:gridAfter w:val="0"/>
              <w:cantSplit/>
              <w:trHeight w:val="17"/>
            </w:trPr>
          </w:trPrChange>
        </w:trPr>
        <w:tc>
          <w:tcPr>
            <w:tcW w:w="1980" w:type="dxa"/>
            <w:tcPrChange w:id="606" w:author="Jeremy Hayes" w:date="2024-02-09T12:17:00Z">
              <w:tcPr>
                <w:tcW w:w="1980" w:type="dxa"/>
                <w:gridSpan w:val="2"/>
              </w:tcPr>
            </w:tcPrChange>
          </w:tcPr>
          <w:p w14:paraId="385451A5" w14:textId="70615475" w:rsidR="001A1E44" w:rsidRPr="00772F7A" w:rsidRDefault="001A1E44" w:rsidP="001A1E44">
            <w:pPr>
              <w:rPr>
                <w:rFonts w:cs="Arial"/>
                <w:sz w:val="20"/>
                <w:szCs w:val="20"/>
                <w:rPrChange w:id="607" w:author="Jeremy Hayes" w:date="2024-02-09T12:17:00Z">
                  <w:rPr/>
                </w:rPrChange>
              </w:rPr>
            </w:pPr>
            <w:r w:rsidRPr="00772F7A">
              <w:rPr>
                <w:rFonts w:cs="Arial"/>
                <w:sz w:val="20"/>
                <w:szCs w:val="20"/>
                <w:rPrChange w:id="608" w:author="Jeremy Hayes" w:date="2024-02-09T12:17:00Z">
                  <w:rPr/>
                </w:rPrChange>
              </w:rPr>
              <w:t>Operation Response</w:t>
            </w:r>
            <w:r w:rsidRPr="00772F7A">
              <w:rPr>
                <w:rFonts w:cs="Arial"/>
                <w:sz w:val="20"/>
                <w:szCs w:val="20"/>
                <w:rPrChange w:id="609" w:author="Jeremy Hayes" w:date="2024-02-09T12:17:00Z">
                  <w:rPr/>
                </w:rPrChange>
              </w:rPr>
              <w:br/>
              <w:t>Times</w:t>
            </w:r>
          </w:p>
        </w:tc>
        <w:tc>
          <w:tcPr>
            <w:tcW w:w="2268" w:type="dxa"/>
            <w:tcPrChange w:id="610" w:author="Jeremy Hayes" w:date="2024-02-09T12:17:00Z">
              <w:tcPr>
                <w:tcW w:w="2268" w:type="dxa"/>
                <w:gridSpan w:val="2"/>
              </w:tcPr>
            </w:tcPrChange>
          </w:tcPr>
          <w:p w14:paraId="15CD0820" w14:textId="77777777" w:rsidR="001A1E44" w:rsidRPr="00772F7A" w:rsidRDefault="001A1E44" w:rsidP="001A1E44">
            <w:pPr>
              <w:rPr>
                <w:rFonts w:cs="Arial"/>
                <w:sz w:val="20"/>
                <w:szCs w:val="20"/>
                <w:rPrChange w:id="611" w:author="Jeremy Hayes" w:date="2024-02-09T12:17:00Z">
                  <w:rPr/>
                </w:rPrChange>
              </w:rPr>
            </w:pPr>
          </w:p>
        </w:tc>
        <w:tc>
          <w:tcPr>
            <w:tcW w:w="2410" w:type="dxa"/>
            <w:tcPrChange w:id="612" w:author="Jeremy Hayes" w:date="2024-02-09T12:17:00Z">
              <w:tcPr>
                <w:tcW w:w="2410" w:type="dxa"/>
                <w:gridSpan w:val="2"/>
              </w:tcPr>
            </w:tcPrChange>
          </w:tcPr>
          <w:p w14:paraId="75BD7DA7" w14:textId="60F21027" w:rsidR="001A1E44" w:rsidRPr="00772F7A" w:rsidRDefault="001A1E44" w:rsidP="001A1E44">
            <w:pPr>
              <w:rPr>
                <w:rFonts w:cs="Arial"/>
                <w:sz w:val="20"/>
                <w:szCs w:val="20"/>
                <w:rPrChange w:id="613" w:author="Jeremy Hayes" w:date="2024-02-09T12:17:00Z">
                  <w:rPr/>
                </w:rPrChange>
              </w:rPr>
            </w:pPr>
            <w:r w:rsidRPr="00772F7A">
              <w:rPr>
                <w:rFonts w:cs="Arial"/>
                <w:sz w:val="20"/>
                <w:szCs w:val="20"/>
                <w:rPrChange w:id="614" w:author="Jeremy Hayes" w:date="2024-02-09T12:17:00Z">
                  <w:rPr/>
                </w:rPrChange>
              </w:rPr>
              <w:t>0.25 second</w:t>
            </w:r>
          </w:p>
        </w:tc>
        <w:tc>
          <w:tcPr>
            <w:tcW w:w="2835" w:type="dxa"/>
            <w:tcPrChange w:id="615" w:author="Jeremy Hayes" w:date="2024-02-09T12:17:00Z">
              <w:tcPr>
                <w:tcW w:w="2835" w:type="dxa"/>
                <w:gridSpan w:val="2"/>
              </w:tcPr>
            </w:tcPrChange>
          </w:tcPr>
          <w:p w14:paraId="018A5B32" w14:textId="4162878D" w:rsidR="001A1E44" w:rsidRPr="00772F7A" w:rsidRDefault="001A1E44" w:rsidP="001A1E44">
            <w:pPr>
              <w:rPr>
                <w:rFonts w:cs="Arial"/>
                <w:sz w:val="20"/>
                <w:szCs w:val="20"/>
                <w:rPrChange w:id="616" w:author="Jeremy Hayes" w:date="2024-02-09T12:17:00Z">
                  <w:rPr/>
                </w:rPrChange>
              </w:rPr>
            </w:pPr>
            <w:r w:rsidRPr="00772F7A">
              <w:rPr>
                <w:rFonts w:cs="Arial"/>
                <w:sz w:val="20"/>
                <w:szCs w:val="20"/>
                <w:rPrChange w:id="617" w:author="Jeremy Hayes" w:date="2024-02-09T12:17:00Z">
                  <w:rPr/>
                </w:rPrChange>
              </w:rPr>
              <w:t>Excludes Network Latency.</w:t>
            </w:r>
            <w:r w:rsidRPr="00772F7A">
              <w:rPr>
                <w:rFonts w:cs="Arial"/>
                <w:sz w:val="20"/>
                <w:szCs w:val="20"/>
                <w:rPrChange w:id="618" w:author="Jeremy Hayes" w:date="2024-02-09T12:17:00Z">
                  <w:rPr/>
                </w:rPrChange>
              </w:rPr>
              <w:br/>
              <w:t>An operation that will take longer than this duration would be queued.</w:t>
            </w:r>
          </w:p>
        </w:tc>
      </w:tr>
      <w:tr w:rsidR="001A1E44" w:rsidRPr="00424DEF" w14:paraId="5BA8F4DC" w14:textId="77777777" w:rsidTr="00772F7A">
        <w:tblPrEx>
          <w:tblPrExChange w:id="619"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620" w:author="Jeremy Hayes" w:date="2024-02-09T12:17:00Z">
            <w:trPr>
              <w:gridAfter w:val="0"/>
              <w:cantSplit/>
              <w:trHeight w:val="17"/>
            </w:trPr>
          </w:trPrChange>
        </w:trPr>
        <w:tc>
          <w:tcPr>
            <w:tcW w:w="1980" w:type="dxa"/>
            <w:tcPrChange w:id="621" w:author="Jeremy Hayes" w:date="2024-02-09T12:17:00Z">
              <w:tcPr>
                <w:tcW w:w="1980" w:type="dxa"/>
                <w:gridSpan w:val="2"/>
              </w:tcPr>
            </w:tcPrChange>
          </w:tcPr>
          <w:p w14:paraId="1B7E8DE1" w14:textId="1C63DE77" w:rsidR="001A1E44" w:rsidRPr="00772F7A" w:rsidRDefault="001A1E44" w:rsidP="001A1E44">
            <w:pPr>
              <w:rPr>
                <w:rFonts w:cs="Arial"/>
                <w:sz w:val="20"/>
                <w:szCs w:val="20"/>
                <w:rPrChange w:id="622" w:author="Jeremy Hayes" w:date="2024-02-09T12:17:00Z">
                  <w:rPr/>
                </w:rPrChange>
              </w:rPr>
            </w:pPr>
            <w:r w:rsidRPr="00772F7A">
              <w:rPr>
                <w:rFonts w:cs="Arial"/>
                <w:sz w:val="20"/>
                <w:szCs w:val="20"/>
                <w:rPrChange w:id="623" w:author="Jeremy Hayes" w:date="2024-02-09T12:17:00Z">
                  <w:rPr/>
                </w:rPrChange>
              </w:rPr>
              <w:lastRenderedPageBreak/>
              <w:t>Operation Completion Duration</w:t>
            </w:r>
          </w:p>
        </w:tc>
        <w:tc>
          <w:tcPr>
            <w:tcW w:w="2268" w:type="dxa"/>
            <w:tcPrChange w:id="624" w:author="Jeremy Hayes" w:date="2024-02-09T12:17:00Z">
              <w:tcPr>
                <w:tcW w:w="2268" w:type="dxa"/>
                <w:gridSpan w:val="2"/>
              </w:tcPr>
            </w:tcPrChange>
          </w:tcPr>
          <w:p w14:paraId="6115AEA1" w14:textId="6F7B19D5" w:rsidR="001A1E44" w:rsidRPr="00772F7A" w:rsidRDefault="001A1E44" w:rsidP="001A1E44">
            <w:pPr>
              <w:rPr>
                <w:rFonts w:cs="Arial"/>
                <w:sz w:val="20"/>
                <w:szCs w:val="20"/>
                <w:rPrChange w:id="625" w:author="Jeremy Hayes" w:date="2024-02-09T12:17:00Z">
                  <w:rPr/>
                </w:rPrChange>
              </w:rPr>
            </w:pPr>
            <w:r w:rsidRPr="00772F7A">
              <w:rPr>
                <w:rFonts w:cs="Arial"/>
                <w:sz w:val="20"/>
                <w:szCs w:val="20"/>
                <w:rPrChange w:id="626" w:author="Jeremy Hayes" w:date="2024-02-09T12:17:00Z">
                  <w:rPr/>
                </w:rPrChange>
              </w:rPr>
              <w:t>The maximum time permitted to complete an operation.</w:t>
            </w:r>
          </w:p>
        </w:tc>
        <w:tc>
          <w:tcPr>
            <w:tcW w:w="2410" w:type="dxa"/>
            <w:tcPrChange w:id="627" w:author="Jeremy Hayes" w:date="2024-02-09T12:17:00Z">
              <w:tcPr>
                <w:tcW w:w="2410" w:type="dxa"/>
                <w:gridSpan w:val="2"/>
              </w:tcPr>
            </w:tcPrChange>
          </w:tcPr>
          <w:p w14:paraId="17D931AE" w14:textId="62740AA6" w:rsidR="001A1E44" w:rsidRPr="00772F7A" w:rsidRDefault="001A1E44" w:rsidP="001A1E44">
            <w:pPr>
              <w:rPr>
                <w:rFonts w:cs="Arial"/>
                <w:sz w:val="20"/>
                <w:szCs w:val="20"/>
                <w:rPrChange w:id="628" w:author="Jeremy Hayes" w:date="2024-02-09T12:17:00Z">
                  <w:rPr/>
                </w:rPrChange>
              </w:rPr>
            </w:pPr>
            <w:r w:rsidRPr="00772F7A">
              <w:rPr>
                <w:rFonts w:cs="Arial"/>
                <w:sz w:val="20"/>
                <w:szCs w:val="20"/>
                <w:rPrChange w:id="629" w:author="Jeremy Hayes" w:date="2024-02-09T12:17:00Z">
                  <w:rPr/>
                </w:rPrChange>
              </w:rPr>
              <w:t>20 seconds</w:t>
            </w:r>
          </w:p>
        </w:tc>
        <w:tc>
          <w:tcPr>
            <w:tcW w:w="2835" w:type="dxa"/>
            <w:tcPrChange w:id="630" w:author="Jeremy Hayes" w:date="2024-02-09T12:17:00Z">
              <w:tcPr>
                <w:tcW w:w="2835" w:type="dxa"/>
                <w:gridSpan w:val="2"/>
              </w:tcPr>
            </w:tcPrChange>
          </w:tcPr>
          <w:p w14:paraId="025395DD" w14:textId="658A0F61" w:rsidR="001A1E44" w:rsidRPr="00772F7A" w:rsidRDefault="001A1E44" w:rsidP="001A1E44">
            <w:pPr>
              <w:rPr>
                <w:rFonts w:cs="Arial"/>
                <w:sz w:val="20"/>
                <w:szCs w:val="20"/>
                <w:rPrChange w:id="631" w:author="Jeremy Hayes" w:date="2024-02-09T12:17:00Z">
                  <w:rPr/>
                </w:rPrChange>
              </w:rPr>
            </w:pPr>
            <w:r w:rsidRPr="00772F7A">
              <w:rPr>
                <w:rFonts w:cs="Arial"/>
                <w:sz w:val="20"/>
                <w:szCs w:val="20"/>
                <w:rPrChange w:id="632" w:author="Jeremy Hayes" w:date="2024-02-09T12:17:00Z">
                  <w:rPr/>
                </w:rPrChange>
              </w:rPr>
              <w:t>No queued or immediately processed operation will take longer than this duration.</w:t>
            </w:r>
          </w:p>
        </w:tc>
      </w:tr>
      <w:tr w:rsidR="001A1E44" w:rsidRPr="00424DEF" w14:paraId="6E41FD36" w14:textId="77777777" w:rsidTr="00772F7A">
        <w:tblPrEx>
          <w:tblPrExChange w:id="633"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634" w:author="Jeremy Hayes" w:date="2024-02-09T12:17:00Z">
            <w:trPr>
              <w:gridAfter w:val="0"/>
              <w:cantSplit/>
              <w:trHeight w:val="17"/>
            </w:trPr>
          </w:trPrChange>
        </w:trPr>
        <w:tc>
          <w:tcPr>
            <w:tcW w:w="1980" w:type="dxa"/>
            <w:tcPrChange w:id="635" w:author="Jeremy Hayes" w:date="2024-02-09T12:17:00Z">
              <w:tcPr>
                <w:tcW w:w="1980" w:type="dxa"/>
                <w:gridSpan w:val="2"/>
              </w:tcPr>
            </w:tcPrChange>
          </w:tcPr>
          <w:p w14:paraId="68C0A649" w14:textId="54C788B5" w:rsidR="001A1E44" w:rsidRPr="00772F7A" w:rsidRDefault="001A1E44" w:rsidP="001A1E44">
            <w:pPr>
              <w:rPr>
                <w:rFonts w:cs="Arial"/>
                <w:sz w:val="20"/>
                <w:szCs w:val="20"/>
                <w:rPrChange w:id="636" w:author="Jeremy Hayes" w:date="2024-02-09T12:17:00Z">
                  <w:rPr/>
                </w:rPrChange>
              </w:rPr>
            </w:pPr>
          </w:p>
        </w:tc>
        <w:tc>
          <w:tcPr>
            <w:tcW w:w="2268" w:type="dxa"/>
            <w:tcPrChange w:id="637" w:author="Jeremy Hayes" w:date="2024-02-09T12:17:00Z">
              <w:tcPr>
                <w:tcW w:w="2268" w:type="dxa"/>
                <w:gridSpan w:val="2"/>
              </w:tcPr>
            </w:tcPrChange>
          </w:tcPr>
          <w:p w14:paraId="41B83EB9" w14:textId="77777777" w:rsidR="001A1E44" w:rsidRPr="00772F7A" w:rsidRDefault="001A1E44" w:rsidP="001A1E44">
            <w:pPr>
              <w:rPr>
                <w:rFonts w:cs="Arial"/>
                <w:sz w:val="20"/>
                <w:szCs w:val="20"/>
                <w:rPrChange w:id="638" w:author="Jeremy Hayes" w:date="2024-02-09T12:17:00Z">
                  <w:rPr/>
                </w:rPrChange>
              </w:rPr>
            </w:pPr>
          </w:p>
        </w:tc>
        <w:tc>
          <w:tcPr>
            <w:tcW w:w="2410" w:type="dxa"/>
            <w:tcPrChange w:id="639" w:author="Jeremy Hayes" w:date="2024-02-09T12:17:00Z">
              <w:tcPr>
                <w:tcW w:w="2410" w:type="dxa"/>
                <w:gridSpan w:val="2"/>
              </w:tcPr>
            </w:tcPrChange>
          </w:tcPr>
          <w:p w14:paraId="544B10E1" w14:textId="11ED399A" w:rsidR="001A1E44" w:rsidRPr="00772F7A" w:rsidRDefault="001A1E44" w:rsidP="001A1E44">
            <w:pPr>
              <w:rPr>
                <w:rFonts w:cs="Arial"/>
                <w:sz w:val="20"/>
                <w:szCs w:val="20"/>
                <w:rPrChange w:id="640" w:author="Jeremy Hayes" w:date="2024-02-09T12:17:00Z">
                  <w:rPr/>
                </w:rPrChange>
              </w:rPr>
            </w:pPr>
          </w:p>
        </w:tc>
        <w:tc>
          <w:tcPr>
            <w:tcW w:w="2835" w:type="dxa"/>
            <w:tcPrChange w:id="641" w:author="Jeremy Hayes" w:date="2024-02-09T12:17:00Z">
              <w:tcPr>
                <w:tcW w:w="2835" w:type="dxa"/>
                <w:gridSpan w:val="2"/>
              </w:tcPr>
            </w:tcPrChange>
          </w:tcPr>
          <w:p w14:paraId="5ED36120" w14:textId="06A20D84" w:rsidR="001A1E44" w:rsidRPr="00772F7A" w:rsidRDefault="001A1E44" w:rsidP="001A1E44">
            <w:pPr>
              <w:rPr>
                <w:rFonts w:cs="Arial"/>
                <w:sz w:val="20"/>
                <w:szCs w:val="20"/>
                <w:rPrChange w:id="642" w:author="Jeremy Hayes" w:date="2024-02-09T12:17:00Z">
                  <w:rPr/>
                </w:rPrChange>
              </w:rPr>
            </w:pPr>
          </w:p>
        </w:tc>
      </w:tr>
      <w:tr w:rsidR="001A1E44" w:rsidRPr="00424DEF" w14:paraId="1CD7AF60" w14:textId="77777777" w:rsidTr="00772F7A">
        <w:tblPrEx>
          <w:tblPrExChange w:id="643"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644" w:author="Jeremy Hayes" w:date="2024-02-09T12:17:00Z">
            <w:trPr>
              <w:gridAfter w:val="0"/>
              <w:cantSplit/>
              <w:trHeight w:val="17"/>
            </w:trPr>
          </w:trPrChange>
        </w:trPr>
        <w:tc>
          <w:tcPr>
            <w:tcW w:w="1980" w:type="dxa"/>
            <w:tcPrChange w:id="645" w:author="Jeremy Hayes" w:date="2024-02-09T12:17:00Z">
              <w:tcPr>
                <w:tcW w:w="1980" w:type="dxa"/>
                <w:gridSpan w:val="2"/>
              </w:tcPr>
            </w:tcPrChange>
          </w:tcPr>
          <w:p w14:paraId="60E6B236" w14:textId="61548468" w:rsidR="001A1E44" w:rsidRPr="00772F7A" w:rsidRDefault="001A1E44" w:rsidP="001A1E44">
            <w:pPr>
              <w:rPr>
                <w:rFonts w:cs="Arial"/>
                <w:sz w:val="20"/>
                <w:szCs w:val="20"/>
                <w:rPrChange w:id="646" w:author="Jeremy Hayes" w:date="2024-02-09T12:17:00Z">
                  <w:rPr/>
                </w:rPrChange>
              </w:rPr>
            </w:pPr>
            <w:r w:rsidRPr="00772F7A">
              <w:rPr>
                <w:rFonts w:cs="Arial"/>
                <w:sz w:val="20"/>
                <w:szCs w:val="20"/>
                <w:rPrChange w:id="647" w:author="Jeremy Hayes" w:date="2024-02-09T12:17:00Z">
                  <w:rPr/>
                </w:rPrChange>
              </w:rPr>
              <w:t>View Response Times</w:t>
            </w:r>
          </w:p>
        </w:tc>
        <w:tc>
          <w:tcPr>
            <w:tcW w:w="2268" w:type="dxa"/>
            <w:tcPrChange w:id="648" w:author="Jeremy Hayes" w:date="2024-02-09T12:17:00Z">
              <w:tcPr>
                <w:tcW w:w="2268" w:type="dxa"/>
                <w:gridSpan w:val="2"/>
              </w:tcPr>
            </w:tcPrChange>
          </w:tcPr>
          <w:p w14:paraId="0D4FAE1E" w14:textId="3950352E" w:rsidR="001A1E44" w:rsidRPr="00772F7A" w:rsidRDefault="001A1E44" w:rsidP="001A1E44">
            <w:pPr>
              <w:rPr>
                <w:rFonts w:cs="Arial"/>
                <w:sz w:val="20"/>
                <w:szCs w:val="20"/>
                <w:rPrChange w:id="649" w:author="Jeremy Hayes" w:date="2024-02-09T12:17:00Z">
                  <w:rPr/>
                </w:rPrChange>
              </w:rPr>
            </w:pPr>
            <w:r w:rsidRPr="00772F7A">
              <w:rPr>
                <w:rFonts w:cs="Arial"/>
                <w:sz w:val="20"/>
                <w:szCs w:val="20"/>
                <w:rPrChange w:id="650" w:author="Jeremy Hayes" w:date="2024-02-09T12:17:00Z">
                  <w:rPr/>
                </w:rPrChange>
              </w:rPr>
              <w:t>Time to render a new view.</w:t>
            </w:r>
          </w:p>
        </w:tc>
        <w:tc>
          <w:tcPr>
            <w:tcW w:w="2410" w:type="dxa"/>
            <w:tcPrChange w:id="651" w:author="Jeremy Hayes" w:date="2024-02-09T12:17:00Z">
              <w:tcPr>
                <w:tcW w:w="2410" w:type="dxa"/>
                <w:gridSpan w:val="2"/>
              </w:tcPr>
            </w:tcPrChange>
          </w:tcPr>
          <w:p w14:paraId="44D768F9" w14:textId="02686B1E" w:rsidR="001A1E44" w:rsidRPr="00772F7A" w:rsidRDefault="001A1E44" w:rsidP="001A1E44">
            <w:pPr>
              <w:rPr>
                <w:rFonts w:cs="Arial"/>
                <w:sz w:val="20"/>
                <w:szCs w:val="20"/>
                <w:rPrChange w:id="652" w:author="Jeremy Hayes" w:date="2024-02-09T12:17:00Z">
                  <w:rPr/>
                </w:rPrChange>
              </w:rPr>
            </w:pPr>
            <w:r w:rsidRPr="00772F7A">
              <w:rPr>
                <w:rFonts w:cs="Arial"/>
                <w:sz w:val="20"/>
                <w:szCs w:val="20"/>
                <w:rPrChange w:id="653" w:author="Jeremy Hayes" w:date="2024-02-09T12:17:00Z">
                  <w:rPr/>
                </w:rPrChange>
              </w:rPr>
              <w:t>1 second</w:t>
            </w:r>
          </w:p>
        </w:tc>
        <w:tc>
          <w:tcPr>
            <w:tcW w:w="2835" w:type="dxa"/>
            <w:tcPrChange w:id="654" w:author="Jeremy Hayes" w:date="2024-02-09T12:17:00Z">
              <w:tcPr>
                <w:tcW w:w="2835" w:type="dxa"/>
                <w:gridSpan w:val="2"/>
              </w:tcPr>
            </w:tcPrChange>
          </w:tcPr>
          <w:p w14:paraId="16E2FB84" w14:textId="7AE20F7F" w:rsidR="001A1E44" w:rsidRPr="00772F7A" w:rsidRDefault="001A1E44" w:rsidP="001A1E44">
            <w:pPr>
              <w:rPr>
                <w:rFonts w:cs="Arial"/>
                <w:sz w:val="20"/>
                <w:szCs w:val="20"/>
                <w:rPrChange w:id="655" w:author="Jeremy Hayes" w:date="2024-02-09T12:17:00Z">
                  <w:rPr/>
                </w:rPrChange>
              </w:rPr>
            </w:pPr>
            <w:r w:rsidRPr="00772F7A">
              <w:rPr>
                <w:rFonts w:cs="Arial"/>
                <w:sz w:val="20"/>
                <w:szCs w:val="20"/>
                <w:rPrChange w:id="656" w:author="Jeremy Hayes" w:date="2024-02-09T12:17:00Z">
                  <w:rPr/>
                </w:rPrChange>
              </w:rPr>
              <w:t>Excludes Network Latencies.</w:t>
            </w:r>
          </w:p>
        </w:tc>
      </w:tr>
      <w:tr w:rsidR="001A1E44" w:rsidRPr="00424DEF" w14:paraId="5EBA08DD" w14:textId="77777777" w:rsidTr="00772F7A">
        <w:tblPrEx>
          <w:tblPrExChange w:id="657"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658" w:author="Jeremy Hayes" w:date="2024-02-09T12:17:00Z">
            <w:trPr>
              <w:gridAfter w:val="0"/>
              <w:cantSplit/>
              <w:trHeight w:val="17"/>
            </w:trPr>
          </w:trPrChange>
        </w:trPr>
        <w:tc>
          <w:tcPr>
            <w:tcW w:w="1980" w:type="dxa"/>
            <w:tcPrChange w:id="659" w:author="Jeremy Hayes" w:date="2024-02-09T12:17:00Z">
              <w:tcPr>
                <w:tcW w:w="1980" w:type="dxa"/>
                <w:gridSpan w:val="2"/>
              </w:tcPr>
            </w:tcPrChange>
          </w:tcPr>
          <w:p w14:paraId="749BF2BB" w14:textId="13473810" w:rsidR="001A1E44" w:rsidRPr="00772F7A" w:rsidRDefault="001A1E44" w:rsidP="001A1E44">
            <w:pPr>
              <w:rPr>
                <w:rFonts w:cs="Arial"/>
                <w:sz w:val="20"/>
                <w:szCs w:val="20"/>
                <w:rPrChange w:id="660" w:author="Jeremy Hayes" w:date="2024-02-09T12:17:00Z">
                  <w:rPr/>
                </w:rPrChange>
              </w:rPr>
            </w:pPr>
          </w:p>
        </w:tc>
        <w:tc>
          <w:tcPr>
            <w:tcW w:w="2268" w:type="dxa"/>
            <w:tcPrChange w:id="661" w:author="Jeremy Hayes" w:date="2024-02-09T12:17:00Z">
              <w:tcPr>
                <w:tcW w:w="2268" w:type="dxa"/>
                <w:gridSpan w:val="2"/>
              </w:tcPr>
            </w:tcPrChange>
          </w:tcPr>
          <w:p w14:paraId="1DBBE25A" w14:textId="77777777" w:rsidR="001A1E44" w:rsidRPr="00772F7A" w:rsidRDefault="001A1E44" w:rsidP="001A1E44">
            <w:pPr>
              <w:rPr>
                <w:rFonts w:cs="Arial"/>
                <w:sz w:val="20"/>
                <w:szCs w:val="20"/>
                <w:rPrChange w:id="662" w:author="Jeremy Hayes" w:date="2024-02-09T12:17:00Z">
                  <w:rPr/>
                </w:rPrChange>
              </w:rPr>
            </w:pPr>
          </w:p>
        </w:tc>
        <w:tc>
          <w:tcPr>
            <w:tcW w:w="2410" w:type="dxa"/>
            <w:tcPrChange w:id="663" w:author="Jeremy Hayes" w:date="2024-02-09T12:17:00Z">
              <w:tcPr>
                <w:tcW w:w="2410" w:type="dxa"/>
                <w:gridSpan w:val="2"/>
              </w:tcPr>
            </w:tcPrChange>
          </w:tcPr>
          <w:p w14:paraId="4BE75842" w14:textId="5810B045" w:rsidR="001A1E44" w:rsidRPr="00772F7A" w:rsidRDefault="001A1E44" w:rsidP="001A1E44">
            <w:pPr>
              <w:rPr>
                <w:rFonts w:cs="Arial"/>
                <w:sz w:val="20"/>
                <w:szCs w:val="20"/>
                <w:rPrChange w:id="664" w:author="Jeremy Hayes" w:date="2024-02-09T12:17:00Z">
                  <w:rPr/>
                </w:rPrChange>
              </w:rPr>
            </w:pPr>
          </w:p>
        </w:tc>
        <w:tc>
          <w:tcPr>
            <w:tcW w:w="2835" w:type="dxa"/>
            <w:tcPrChange w:id="665" w:author="Jeremy Hayes" w:date="2024-02-09T12:17:00Z">
              <w:tcPr>
                <w:tcW w:w="2835" w:type="dxa"/>
                <w:gridSpan w:val="2"/>
              </w:tcPr>
            </w:tcPrChange>
          </w:tcPr>
          <w:p w14:paraId="0531B359" w14:textId="3FF2937B" w:rsidR="001A1E44" w:rsidRPr="00772F7A" w:rsidRDefault="001A1E44" w:rsidP="001A1E44">
            <w:pPr>
              <w:rPr>
                <w:rFonts w:cs="Arial"/>
                <w:sz w:val="20"/>
                <w:szCs w:val="20"/>
                <w:rPrChange w:id="666" w:author="Jeremy Hayes" w:date="2024-02-09T12:17:00Z">
                  <w:rPr/>
                </w:rPrChange>
              </w:rPr>
            </w:pPr>
          </w:p>
        </w:tc>
      </w:tr>
      <w:tr w:rsidR="001A1E44" w:rsidRPr="00424DEF" w14:paraId="79B47A0A" w14:textId="77777777" w:rsidTr="00772F7A">
        <w:tblPrEx>
          <w:tblPrExChange w:id="667"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668" w:author="Jeremy Hayes" w:date="2024-02-09T12:17:00Z">
            <w:trPr>
              <w:gridAfter w:val="0"/>
              <w:cantSplit/>
              <w:trHeight w:val="17"/>
            </w:trPr>
          </w:trPrChange>
        </w:trPr>
        <w:tc>
          <w:tcPr>
            <w:tcW w:w="1980" w:type="dxa"/>
            <w:tcPrChange w:id="669" w:author="Jeremy Hayes" w:date="2024-02-09T12:17:00Z">
              <w:tcPr>
                <w:tcW w:w="1980" w:type="dxa"/>
                <w:gridSpan w:val="2"/>
              </w:tcPr>
            </w:tcPrChange>
          </w:tcPr>
          <w:p w14:paraId="07FC2C87" w14:textId="739FFA1C" w:rsidR="001A1E44" w:rsidRPr="00772F7A" w:rsidRDefault="001A1E44" w:rsidP="001A1E44">
            <w:pPr>
              <w:rPr>
                <w:rFonts w:cs="Arial"/>
                <w:sz w:val="20"/>
                <w:szCs w:val="20"/>
                <w:rPrChange w:id="670" w:author="Jeremy Hayes" w:date="2024-02-09T12:17:00Z">
                  <w:rPr/>
                </w:rPrChange>
              </w:rPr>
            </w:pPr>
            <w:r w:rsidRPr="00772F7A">
              <w:rPr>
                <w:rFonts w:cs="Arial"/>
                <w:sz w:val="20"/>
                <w:szCs w:val="20"/>
                <w:rPrChange w:id="671" w:author="Jeremy Hayes" w:date="2024-02-09T12:17:00Z">
                  <w:rPr/>
                </w:rPrChange>
              </w:rPr>
              <w:t>Acceptable Percentage of Resources Consumed</w:t>
            </w:r>
          </w:p>
        </w:tc>
        <w:tc>
          <w:tcPr>
            <w:tcW w:w="2268" w:type="dxa"/>
            <w:tcPrChange w:id="672" w:author="Jeremy Hayes" w:date="2024-02-09T12:17:00Z">
              <w:tcPr>
                <w:tcW w:w="2268" w:type="dxa"/>
                <w:gridSpan w:val="2"/>
              </w:tcPr>
            </w:tcPrChange>
          </w:tcPr>
          <w:p w14:paraId="7044D982" w14:textId="526A6FB6" w:rsidR="001A1E44" w:rsidRPr="00772F7A" w:rsidRDefault="001A1E44" w:rsidP="001A1E44">
            <w:pPr>
              <w:rPr>
                <w:rFonts w:cs="Arial"/>
                <w:sz w:val="20"/>
                <w:szCs w:val="20"/>
                <w:rPrChange w:id="673" w:author="Jeremy Hayes" w:date="2024-02-09T12:17:00Z">
                  <w:rPr/>
                </w:rPrChange>
              </w:rPr>
            </w:pPr>
            <w:r w:rsidRPr="00772F7A">
              <w:rPr>
                <w:rFonts w:cs="Arial"/>
                <w:sz w:val="20"/>
                <w:szCs w:val="20"/>
                <w:rPrChange w:id="674" w:author="Jeremy Hayes" w:date="2024-02-09T12:17:00Z">
                  <w:rPr/>
                </w:rPrChange>
              </w:rPr>
              <w:t>The percentage of available resources required to meet availability and responsiveness targets.</w:t>
            </w:r>
          </w:p>
        </w:tc>
        <w:tc>
          <w:tcPr>
            <w:tcW w:w="2410" w:type="dxa"/>
            <w:tcPrChange w:id="675" w:author="Jeremy Hayes" w:date="2024-02-09T12:17:00Z">
              <w:tcPr>
                <w:tcW w:w="2410" w:type="dxa"/>
                <w:gridSpan w:val="2"/>
              </w:tcPr>
            </w:tcPrChange>
          </w:tcPr>
          <w:p w14:paraId="1C593F59" w14:textId="12A4E08F" w:rsidR="001A1E44" w:rsidRPr="00772F7A" w:rsidRDefault="001A1E44" w:rsidP="001A1E44">
            <w:pPr>
              <w:rPr>
                <w:rFonts w:cs="Arial"/>
                <w:sz w:val="20"/>
                <w:szCs w:val="20"/>
                <w:rPrChange w:id="676" w:author="Jeremy Hayes" w:date="2024-02-09T12:17:00Z">
                  <w:rPr/>
                </w:rPrChange>
              </w:rPr>
            </w:pPr>
            <w:r w:rsidRPr="00772F7A">
              <w:rPr>
                <w:rFonts w:cs="Arial"/>
                <w:sz w:val="20"/>
                <w:szCs w:val="20"/>
                <w:rPrChange w:id="677" w:author="Jeremy Hayes" w:date="2024-02-09T12:17:00Z">
                  <w:rPr/>
                </w:rPrChange>
              </w:rPr>
              <w:t>33%</w:t>
            </w:r>
          </w:p>
        </w:tc>
        <w:tc>
          <w:tcPr>
            <w:tcW w:w="2835" w:type="dxa"/>
            <w:tcPrChange w:id="678" w:author="Jeremy Hayes" w:date="2024-02-09T12:17:00Z">
              <w:tcPr>
                <w:tcW w:w="2835" w:type="dxa"/>
                <w:gridSpan w:val="2"/>
              </w:tcPr>
            </w:tcPrChange>
          </w:tcPr>
          <w:p w14:paraId="26DFFB32" w14:textId="60F8CB57" w:rsidR="001A1E44" w:rsidRPr="00772F7A" w:rsidRDefault="001A1E44" w:rsidP="001A1E44">
            <w:pPr>
              <w:rPr>
                <w:rFonts w:cs="Arial"/>
                <w:sz w:val="20"/>
                <w:szCs w:val="20"/>
                <w:rPrChange w:id="679" w:author="Jeremy Hayes" w:date="2024-02-09T12:17:00Z">
                  <w:rPr/>
                </w:rPrChange>
              </w:rPr>
            </w:pPr>
            <w:r w:rsidRPr="00772F7A">
              <w:rPr>
                <w:rFonts w:cs="Arial"/>
                <w:sz w:val="20"/>
                <w:szCs w:val="20"/>
                <w:rPrChange w:id="680" w:author="Jeremy Hayes" w:date="2024-02-09T12:17:00Z">
                  <w:rPr/>
                </w:rPrChange>
              </w:rPr>
              <w:t xml:space="preserve">Applies to memory, CPU, storage. </w:t>
            </w:r>
            <w:r w:rsidRPr="00772F7A">
              <w:rPr>
                <w:rFonts w:cs="Arial"/>
                <w:sz w:val="20"/>
                <w:szCs w:val="20"/>
                <w:rPrChange w:id="681" w:author="Jeremy Hayes" w:date="2024-02-09T12:17:00Z">
                  <w:rPr/>
                </w:rPrChange>
              </w:rPr>
              <w:br/>
              <w:t xml:space="preserve">TODO: Network may need a different metric. </w:t>
            </w:r>
          </w:p>
        </w:tc>
      </w:tr>
      <w:bookmarkStart w:id="682" w:name="Value_RPO"/>
      <w:bookmarkEnd w:id="682"/>
      <w:tr w:rsidR="001A1E44" w:rsidRPr="00424DEF" w14:paraId="354FE006" w14:textId="77777777" w:rsidTr="00772F7A">
        <w:tblPrEx>
          <w:tblPrExChange w:id="683"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684" w:author="Jeremy Hayes" w:date="2024-02-09T12:17:00Z">
            <w:trPr>
              <w:gridAfter w:val="0"/>
              <w:cantSplit/>
              <w:trHeight w:val="17"/>
            </w:trPr>
          </w:trPrChange>
        </w:trPr>
        <w:tc>
          <w:tcPr>
            <w:tcW w:w="1980" w:type="dxa"/>
            <w:tcPrChange w:id="685" w:author="Jeremy Hayes" w:date="2024-02-09T12:17:00Z">
              <w:tcPr>
                <w:tcW w:w="1980" w:type="dxa"/>
                <w:gridSpan w:val="2"/>
              </w:tcPr>
            </w:tcPrChange>
          </w:tcPr>
          <w:p w14:paraId="21F2F495" w14:textId="58EF1C6A" w:rsidR="001A1E44" w:rsidRPr="00772F7A" w:rsidRDefault="002B4DF0" w:rsidP="001A1E44">
            <w:pPr>
              <w:rPr>
                <w:rFonts w:cs="Arial"/>
                <w:sz w:val="20"/>
                <w:szCs w:val="20"/>
                <w:rPrChange w:id="686" w:author="Jeremy Hayes" w:date="2024-02-09T12:17:00Z">
                  <w:rPr/>
                </w:rPrChange>
              </w:rPr>
            </w:pPr>
            <w:r w:rsidRPr="00772F7A">
              <w:rPr>
                <w:rFonts w:cs="Arial"/>
                <w:sz w:val="20"/>
                <w:szCs w:val="20"/>
                <w:rPrChange w:id="687" w:author="Jeremy Hayes" w:date="2024-02-09T12:17:00Z">
                  <w:rPr/>
                </w:rPrChange>
              </w:rPr>
              <w:fldChar w:fldCharType="begin"/>
            </w:r>
            <w:r w:rsidRPr="00772F7A">
              <w:rPr>
                <w:rFonts w:cs="Arial"/>
                <w:sz w:val="20"/>
                <w:szCs w:val="20"/>
                <w:rPrChange w:id="688" w:author="Jeremy Hayes" w:date="2024-02-09T12:17:00Z">
                  <w:rPr/>
                </w:rPrChange>
              </w:rPr>
              <w:instrText>HYPERLINK  \l "Term_RPO"</w:instrText>
            </w:r>
            <w:r w:rsidRPr="00806AB4">
              <w:rPr>
                <w:rFonts w:cs="Arial"/>
                <w:sz w:val="20"/>
                <w:szCs w:val="20"/>
              </w:rPr>
            </w:r>
            <w:r w:rsidRPr="00772F7A">
              <w:rPr>
                <w:rFonts w:cs="Arial"/>
                <w:sz w:val="20"/>
                <w:szCs w:val="20"/>
                <w:rPrChange w:id="689" w:author="Jeremy Hayes" w:date="2024-02-09T12:17:00Z">
                  <w:rPr/>
                </w:rPrChange>
              </w:rPr>
              <w:fldChar w:fldCharType="separate"/>
            </w:r>
            <w:r w:rsidR="001A1E44" w:rsidRPr="00772F7A">
              <w:rPr>
                <w:rStyle w:val="Hyperlink"/>
                <w:rFonts w:cs="Arial"/>
                <w:color w:val="auto"/>
                <w:sz w:val="20"/>
                <w:szCs w:val="20"/>
                <w:rPrChange w:id="690" w:author="Jeremy Hayes" w:date="2024-02-09T12:17:00Z">
                  <w:rPr>
                    <w:rStyle w:val="Hyperlink"/>
                  </w:rPr>
                </w:rPrChange>
              </w:rPr>
              <w:t>RPO</w:t>
            </w:r>
            <w:r w:rsidRPr="00772F7A">
              <w:rPr>
                <w:rFonts w:cs="Arial"/>
                <w:sz w:val="20"/>
                <w:szCs w:val="20"/>
                <w:rPrChange w:id="691" w:author="Jeremy Hayes" w:date="2024-02-09T12:17:00Z">
                  <w:rPr/>
                </w:rPrChange>
              </w:rPr>
              <w:fldChar w:fldCharType="end"/>
            </w:r>
          </w:p>
        </w:tc>
        <w:tc>
          <w:tcPr>
            <w:tcW w:w="2268" w:type="dxa"/>
            <w:tcPrChange w:id="692" w:author="Jeremy Hayes" w:date="2024-02-09T12:17:00Z">
              <w:tcPr>
                <w:tcW w:w="2268" w:type="dxa"/>
                <w:gridSpan w:val="2"/>
              </w:tcPr>
            </w:tcPrChange>
          </w:tcPr>
          <w:p w14:paraId="009DB9FF" w14:textId="77777777" w:rsidR="001A1E44" w:rsidRPr="00772F7A" w:rsidRDefault="001A1E44" w:rsidP="001A1E44">
            <w:pPr>
              <w:rPr>
                <w:rFonts w:cs="Arial"/>
                <w:sz w:val="20"/>
                <w:szCs w:val="20"/>
                <w:rPrChange w:id="693" w:author="Jeremy Hayes" w:date="2024-02-09T12:17:00Z">
                  <w:rPr/>
                </w:rPrChange>
              </w:rPr>
            </w:pPr>
            <w:r w:rsidRPr="00772F7A">
              <w:rPr>
                <w:rFonts w:cs="Arial"/>
                <w:sz w:val="20"/>
                <w:szCs w:val="20"/>
                <w:rPrChange w:id="694" w:author="Jeremy Hayes" w:date="2024-02-09T12:17:00Z">
                  <w:rPr/>
                </w:rPrChange>
              </w:rPr>
              <w:t>Recovery Point Objective</w:t>
            </w:r>
          </w:p>
        </w:tc>
        <w:tc>
          <w:tcPr>
            <w:tcW w:w="2410" w:type="dxa"/>
            <w:tcPrChange w:id="695" w:author="Jeremy Hayes" w:date="2024-02-09T12:17:00Z">
              <w:tcPr>
                <w:tcW w:w="2410" w:type="dxa"/>
                <w:gridSpan w:val="2"/>
              </w:tcPr>
            </w:tcPrChange>
          </w:tcPr>
          <w:p w14:paraId="3DF51226" w14:textId="77777777" w:rsidR="001A1E44" w:rsidRPr="00772F7A" w:rsidRDefault="001A1E44" w:rsidP="001A1E44">
            <w:pPr>
              <w:rPr>
                <w:rFonts w:cs="Arial"/>
                <w:sz w:val="20"/>
                <w:szCs w:val="20"/>
                <w:rPrChange w:id="696" w:author="Jeremy Hayes" w:date="2024-02-09T12:17:00Z">
                  <w:rPr/>
                </w:rPrChange>
              </w:rPr>
            </w:pPr>
            <w:r w:rsidRPr="00772F7A">
              <w:rPr>
                <w:rFonts w:cs="Arial"/>
                <w:sz w:val="20"/>
                <w:szCs w:val="20"/>
                <w:rPrChange w:id="697" w:author="Jeremy Hayes" w:date="2024-02-09T12:17:00Z">
                  <w:rPr/>
                </w:rPrChange>
              </w:rPr>
              <w:t>15 Minutes</w:t>
            </w:r>
          </w:p>
        </w:tc>
        <w:tc>
          <w:tcPr>
            <w:tcW w:w="2835" w:type="dxa"/>
            <w:tcPrChange w:id="698" w:author="Jeremy Hayes" w:date="2024-02-09T12:17:00Z">
              <w:tcPr>
                <w:tcW w:w="2835" w:type="dxa"/>
                <w:gridSpan w:val="2"/>
              </w:tcPr>
            </w:tcPrChange>
          </w:tcPr>
          <w:p w14:paraId="7DC62394" w14:textId="7619868A" w:rsidR="001A1E44" w:rsidRPr="00772F7A" w:rsidRDefault="001A1E44" w:rsidP="001A1E44">
            <w:pPr>
              <w:rPr>
                <w:rFonts w:cs="Arial"/>
                <w:sz w:val="20"/>
                <w:szCs w:val="20"/>
                <w:rPrChange w:id="699" w:author="Jeremy Hayes" w:date="2024-02-09T12:17:00Z">
                  <w:rPr/>
                </w:rPrChange>
              </w:rPr>
            </w:pPr>
            <w:r w:rsidRPr="00772F7A">
              <w:rPr>
                <w:rFonts w:cs="Arial"/>
                <w:sz w:val="20"/>
                <w:szCs w:val="20"/>
                <w:rPrChange w:id="700" w:author="Jeremy Hayes" w:date="2024-02-09T12:17:00Z">
                  <w:rPr/>
                </w:rPrChange>
              </w:rPr>
              <w:t>A Disaster Recovery will recover all data saved prior to this interval before an incident occurred.</w:t>
            </w:r>
          </w:p>
        </w:tc>
      </w:tr>
      <w:tr w:rsidR="001A1E44" w:rsidRPr="00424DEF" w14:paraId="594F8603" w14:textId="77777777" w:rsidTr="00772F7A">
        <w:tblPrEx>
          <w:tblPrExChange w:id="701"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702" w:author="Jeremy Hayes" w:date="2024-02-09T12:17:00Z">
            <w:trPr>
              <w:gridAfter w:val="0"/>
              <w:cantSplit/>
              <w:trHeight w:val="17"/>
            </w:trPr>
          </w:trPrChange>
        </w:trPr>
        <w:tc>
          <w:tcPr>
            <w:tcW w:w="1980" w:type="dxa"/>
            <w:tcPrChange w:id="703" w:author="Jeremy Hayes" w:date="2024-02-09T12:17:00Z">
              <w:tcPr>
                <w:tcW w:w="1980" w:type="dxa"/>
                <w:gridSpan w:val="2"/>
              </w:tcPr>
            </w:tcPrChange>
          </w:tcPr>
          <w:p w14:paraId="54521860" w14:textId="7873CD0D" w:rsidR="001A1E44" w:rsidRPr="00772F7A" w:rsidRDefault="00000000" w:rsidP="001A1E44">
            <w:pPr>
              <w:rPr>
                <w:rFonts w:cs="Arial"/>
                <w:sz w:val="20"/>
                <w:szCs w:val="20"/>
                <w:rPrChange w:id="704" w:author="Jeremy Hayes" w:date="2024-02-09T12:17:00Z">
                  <w:rPr/>
                </w:rPrChange>
              </w:rPr>
            </w:pPr>
            <w:r w:rsidRPr="00772F7A">
              <w:rPr>
                <w:rFonts w:cs="Arial"/>
                <w:sz w:val="20"/>
                <w:szCs w:val="20"/>
                <w:rPrChange w:id="705" w:author="Jeremy Hayes" w:date="2024-02-09T12:17:00Z">
                  <w:rPr/>
                </w:rPrChange>
              </w:rPr>
              <w:fldChar w:fldCharType="begin"/>
            </w:r>
            <w:r w:rsidRPr="00772F7A">
              <w:rPr>
                <w:rFonts w:cs="Arial"/>
                <w:sz w:val="20"/>
                <w:szCs w:val="20"/>
                <w:rPrChange w:id="706" w:author="Jeremy Hayes" w:date="2024-02-09T12:17:00Z">
                  <w:rPr/>
                </w:rPrChange>
              </w:rPr>
              <w:instrText>HYPERLINK \l "Term_RTO"</w:instrText>
            </w:r>
            <w:r w:rsidRPr="00806AB4">
              <w:rPr>
                <w:rFonts w:cs="Arial"/>
                <w:sz w:val="20"/>
                <w:szCs w:val="20"/>
              </w:rPr>
            </w:r>
            <w:r w:rsidRPr="00772F7A">
              <w:rPr>
                <w:rFonts w:cs="Arial"/>
                <w:sz w:val="20"/>
                <w:szCs w:val="20"/>
                <w:rPrChange w:id="707" w:author="Jeremy Hayes" w:date="2024-02-09T12:17:00Z">
                  <w:rPr>
                    <w:rStyle w:val="Hyperlink"/>
                  </w:rPr>
                </w:rPrChange>
              </w:rPr>
              <w:fldChar w:fldCharType="separate"/>
            </w:r>
            <w:r w:rsidR="001A1E44" w:rsidRPr="00772F7A">
              <w:rPr>
                <w:rStyle w:val="Hyperlink"/>
                <w:rFonts w:cs="Arial"/>
                <w:color w:val="auto"/>
                <w:sz w:val="20"/>
                <w:szCs w:val="20"/>
                <w:rPrChange w:id="708" w:author="Jeremy Hayes" w:date="2024-02-09T12:17:00Z">
                  <w:rPr>
                    <w:rStyle w:val="Hyperlink"/>
                  </w:rPr>
                </w:rPrChange>
              </w:rPr>
              <w:t>RTO</w:t>
            </w:r>
            <w:r w:rsidRPr="00772F7A">
              <w:rPr>
                <w:rStyle w:val="Hyperlink"/>
                <w:rFonts w:cs="Arial"/>
                <w:color w:val="auto"/>
                <w:sz w:val="20"/>
                <w:szCs w:val="20"/>
                <w:rPrChange w:id="709" w:author="Jeremy Hayes" w:date="2024-02-09T12:17:00Z">
                  <w:rPr>
                    <w:rStyle w:val="Hyperlink"/>
                  </w:rPr>
                </w:rPrChange>
              </w:rPr>
              <w:fldChar w:fldCharType="end"/>
            </w:r>
          </w:p>
        </w:tc>
        <w:tc>
          <w:tcPr>
            <w:tcW w:w="2268" w:type="dxa"/>
            <w:tcPrChange w:id="710" w:author="Jeremy Hayes" w:date="2024-02-09T12:17:00Z">
              <w:tcPr>
                <w:tcW w:w="2268" w:type="dxa"/>
                <w:gridSpan w:val="2"/>
              </w:tcPr>
            </w:tcPrChange>
          </w:tcPr>
          <w:p w14:paraId="6C7DFEAD" w14:textId="01C82AC5" w:rsidR="001A1E44" w:rsidRPr="00772F7A" w:rsidRDefault="001A1E44" w:rsidP="001A1E44">
            <w:pPr>
              <w:rPr>
                <w:rFonts w:cs="Arial"/>
                <w:sz w:val="20"/>
                <w:szCs w:val="20"/>
                <w:rPrChange w:id="711" w:author="Jeremy Hayes" w:date="2024-02-09T12:17:00Z">
                  <w:rPr/>
                </w:rPrChange>
              </w:rPr>
            </w:pPr>
            <w:r w:rsidRPr="00772F7A">
              <w:rPr>
                <w:rFonts w:cs="Arial"/>
                <w:sz w:val="20"/>
                <w:szCs w:val="20"/>
                <w:rPrChange w:id="712" w:author="Jeremy Hayes" w:date="2024-02-09T12:17:00Z">
                  <w:rPr/>
                </w:rPrChange>
              </w:rPr>
              <w:t>Recovery Time Objective</w:t>
            </w:r>
          </w:p>
        </w:tc>
        <w:tc>
          <w:tcPr>
            <w:tcW w:w="2410" w:type="dxa"/>
            <w:tcPrChange w:id="713" w:author="Jeremy Hayes" w:date="2024-02-09T12:17:00Z">
              <w:tcPr>
                <w:tcW w:w="2410" w:type="dxa"/>
                <w:gridSpan w:val="2"/>
              </w:tcPr>
            </w:tcPrChange>
          </w:tcPr>
          <w:p w14:paraId="38A030F4" w14:textId="79CB91D8" w:rsidR="001A1E44" w:rsidRPr="00772F7A" w:rsidRDefault="001A1E44" w:rsidP="001A1E44">
            <w:pPr>
              <w:rPr>
                <w:rFonts w:cs="Arial"/>
                <w:sz w:val="20"/>
                <w:szCs w:val="20"/>
                <w:rPrChange w:id="714" w:author="Jeremy Hayes" w:date="2024-02-09T12:17:00Z">
                  <w:rPr/>
                </w:rPrChange>
              </w:rPr>
            </w:pPr>
            <w:r w:rsidRPr="00772F7A">
              <w:rPr>
                <w:rFonts w:cs="Arial"/>
                <w:sz w:val="20"/>
                <w:szCs w:val="20"/>
                <w:rPrChange w:id="715" w:author="Jeremy Hayes" w:date="2024-02-09T12:17:00Z">
                  <w:rPr/>
                </w:rPrChange>
              </w:rPr>
              <w:t>12 hours</w:t>
            </w:r>
          </w:p>
        </w:tc>
        <w:tc>
          <w:tcPr>
            <w:tcW w:w="2835" w:type="dxa"/>
            <w:tcPrChange w:id="716" w:author="Jeremy Hayes" w:date="2024-02-09T12:17:00Z">
              <w:tcPr>
                <w:tcW w:w="2835" w:type="dxa"/>
                <w:gridSpan w:val="2"/>
              </w:tcPr>
            </w:tcPrChange>
          </w:tcPr>
          <w:p w14:paraId="7482CF16" w14:textId="798A7140" w:rsidR="001A1E44" w:rsidRPr="00772F7A" w:rsidRDefault="001A1E44" w:rsidP="001A1E44">
            <w:pPr>
              <w:rPr>
                <w:rFonts w:cs="Arial"/>
                <w:sz w:val="20"/>
                <w:szCs w:val="20"/>
                <w:rPrChange w:id="717" w:author="Jeremy Hayes" w:date="2024-02-09T12:17:00Z">
                  <w:rPr/>
                </w:rPrChange>
              </w:rPr>
            </w:pPr>
            <w:r w:rsidRPr="00772F7A">
              <w:rPr>
                <w:rFonts w:cs="Arial"/>
                <w:sz w:val="20"/>
                <w:szCs w:val="20"/>
                <w:rPrChange w:id="718" w:author="Jeremy Hayes" w:date="2024-02-09T12:17:00Z">
                  <w:rPr/>
                </w:rPrChange>
              </w:rPr>
              <w:t>A Disaster Recovery will re-enable the infrastructure system and data within this time duration after an incident.</w:t>
            </w:r>
          </w:p>
        </w:tc>
      </w:tr>
      <w:tr w:rsidR="001A1E44" w:rsidRPr="00424DEF" w14:paraId="5CF4E584" w14:textId="77777777" w:rsidTr="00772F7A">
        <w:tblPrEx>
          <w:tblPrExChange w:id="719"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720" w:author="Jeremy Hayes" w:date="2024-02-09T12:17:00Z">
            <w:trPr>
              <w:gridAfter w:val="0"/>
              <w:cantSplit/>
              <w:trHeight w:val="17"/>
            </w:trPr>
          </w:trPrChange>
        </w:trPr>
        <w:tc>
          <w:tcPr>
            <w:tcW w:w="1980" w:type="dxa"/>
            <w:tcPrChange w:id="721" w:author="Jeremy Hayes" w:date="2024-02-09T12:17:00Z">
              <w:tcPr>
                <w:tcW w:w="1980" w:type="dxa"/>
                <w:gridSpan w:val="2"/>
              </w:tcPr>
            </w:tcPrChange>
          </w:tcPr>
          <w:p w14:paraId="5AD50737" w14:textId="0929BB19" w:rsidR="001A1E44" w:rsidRPr="00772F7A" w:rsidRDefault="00000000" w:rsidP="001A1E44">
            <w:pPr>
              <w:rPr>
                <w:rFonts w:cs="Arial"/>
                <w:sz w:val="20"/>
                <w:szCs w:val="20"/>
                <w:rPrChange w:id="722" w:author="Jeremy Hayes" w:date="2024-02-09T12:17:00Z">
                  <w:rPr/>
                </w:rPrChange>
              </w:rPr>
            </w:pPr>
            <w:r w:rsidRPr="00772F7A">
              <w:rPr>
                <w:rFonts w:cs="Arial"/>
                <w:sz w:val="20"/>
                <w:szCs w:val="20"/>
                <w:rPrChange w:id="723" w:author="Jeremy Hayes" w:date="2024-02-09T12:17:00Z">
                  <w:rPr/>
                </w:rPrChange>
              </w:rPr>
              <w:fldChar w:fldCharType="begin"/>
            </w:r>
            <w:r w:rsidRPr="00772F7A">
              <w:rPr>
                <w:rFonts w:cs="Arial"/>
                <w:sz w:val="20"/>
                <w:szCs w:val="20"/>
                <w:rPrChange w:id="724" w:author="Jeremy Hayes" w:date="2024-02-09T12:17:00Z">
                  <w:rPr/>
                </w:rPrChange>
              </w:rPr>
              <w:instrText>HYPERLINK \l "Term_WRT"</w:instrText>
            </w:r>
            <w:r w:rsidRPr="00806AB4">
              <w:rPr>
                <w:rFonts w:cs="Arial"/>
                <w:sz w:val="20"/>
                <w:szCs w:val="20"/>
              </w:rPr>
            </w:r>
            <w:r w:rsidRPr="00772F7A">
              <w:rPr>
                <w:rFonts w:cs="Arial"/>
                <w:sz w:val="20"/>
                <w:szCs w:val="20"/>
                <w:rPrChange w:id="725" w:author="Jeremy Hayes" w:date="2024-02-09T12:17:00Z">
                  <w:rPr>
                    <w:rStyle w:val="Hyperlink"/>
                  </w:rPr>
                </w:rPrChange>
              </w:rPr>
              <w:fldChar w:fldCharType="separate"/>
            </w:r>
            <w:r w:rsidR="001A1E44" w:rsidRPr="00772F7A">
              <w:rPr>
                <w:rStyle w:val="Hyperlink"/>
                <w:rFonts w:cs="Arial"/>
                <w:color w:val="auto"/>
                <w:sz w:val="20"/>
                <w:szCs w:val="20"/>
                <w:rPrChange w:id="726" w:author="Jeremy Hayes" w:date="2024-02-09T12:17:00Z">
                  <w:rPr>
                    <w:rStyle w:val="Hyperlink"/>
                  </w:rPr>
                </w:rPrChange>
              </w:rPr>
              <w:t>WRT</w:t>
            </w:r>
            <w:r w:rsidRPr="00772F7A">
              <w:rPr>
                <w:rStyle w:val="Hyperlink"/>
                <w:rFonts w:cs="Arial"/>
                <w:color w:val="auto"/>
                <w:sz w:val="20"/>
                <w:szCs w:val="20"/>
                <w:rPrChange w:id="727" w:author="Jeremy Hayes" w:date="2024-02-09T12:17:00Z">
                  <w:rPr>
                    <w:rStyle w:val="Hyperlink"/>
                  </w:rPr>
                </w:rPrChange>
              </w:rPr>
              <w:fldChar w:fldCharType="end"/>
            </w:r>
          </w:p>
        </w:tc>
        <w:tc>
          <w:tcPr>
            <w:tcW w:w="2268" w:type="dxa"/>
            <w:tcPrChange w:id="728" w:author="Jeremy Hayes" w:date="2024-02-09T12:17:00Z">
              <w:tcPr>
                <w:tcW w:w="2268" w:type="dxa"/>
                <w:gridSpan w:val="2"/>
              </w:tcPr>
            </w:tcPrChange>
          </w:tcPr>
          <w:p w14:paraId="3982B8ED" w14:textId="77777777" w:rsidR="001A1E44" w:rsidRPr="00772F7A" w:rsidRDefault="001A1E44" w:rsidP="001A1E44">
            <w:pPr>
              <w:rPr>
                <w:rFonts w:cs="Arial"/>
                <w:sz w:val="20"/>
                <w:szCs w:val="20"/>
                <w:rPrChange w:id="729" w:author="Jeremy Hayes" w:date="2024-02-09T12:17:00Z">
                  <w:rPr/>
                </w:rPrChange>
              </w:rPr>
            </w:pPr>
            <w:r w:rsidRPr="00772F7A">
              <w:rPr>
                <w:rFonts w:cs="Arial"/>
                <w:sz w:val="20"/>
                <w:szCs w:val="20"/>
                <w:rPrChange w:id="730" w:author="Jeremy Hayes" w:date="2024-02-09T12:17:00Z">
                  <w:rPr/>
                </w:rPrChange>
              </w:rPr>
              <w:t>Work Recovery Time</w:t>
            </w:r>
          </w:p>
        </w:tc>
        <w:tc>
          <w:tcPr>
            <w:tcW w:w="2410" w:type="dxa"/>
            <w:tcPrChange w:id="731" w:author="Jeremy Hayes" w:date="2024-02-09T12:17:00Z">
              <w:tcPr>
                <w:tcW w:w="2410" w:type="dxa"/>
                <w:gridSpan w:val="2"/>
              </w:tcPr>
            </w:tcPrChange>
          </w:tcPr>
          <w:p w14:paraId="66FD1DCF" w14:textId="77777777" w:rsidR="001A1E44" w:rsidRPr="00772F7A" w:rsidRDefault="001A1E44" w:rsidP="001A1E44">
            <w:pPr>
              <w:rPr>
                <w:rFonts w:cs="Arial"/>
                <w:sz w:val="20"/>
                <w:szCs w:val="20"/>
                <w:rPrChange w:id="732" w:author="Jeremy Hayes" w:date="2024-02-09T12:17:00Z">
                  <w:rPr/>
                </w:rPrChange>
              </w:rPr>
            </w:pPr>
            <w:r w:rsidRPr="00772F7A">
              <w:rPr>
                <w:rFonts w:cs="Arial"/>
                <w:sz w:val="20"/>
                <w:szCs w:val="20"/>
                <w:rPrChange w:id="733" w:author="Jeremy Hayes" w:date="2024-02-09T12:17:00Z">
                  <w:rPr/>
                </w:rPrChange>
              </w:rPr>
              <w:t>12 hours</w:t>
            </w:r>
          </w:p>
        </w:tc>
        <w:tc>
          <w:tcPr>
            <w:tcW w:w="2835" w:type="dxa"/>
            <w:tcPrChange w:id="734" w:author="Jeremy Hayes" w:date="2024-02-09T12:17:00Z">
              <w:tcPr>
                <w:tcW w:w="2835" w:type="dxa"/>
                <w:gridSpan w:val="2"/>
              </w:tcPr>
            </w:tcPrChange>
          </w:tcPr>
          <w:p w14:paraId="176D7381" w14:textId="14D911E1" w:rsidR="001A1E44" w:rsidRPr="00772F7A" w:rsidRDefault="001A1E44" w:rsidP="001A1E44">
            <w:pPr>
              <w:rPr>
                <w:rFonts w:cs="Arial"/>
                <w:sz w:val="20"/>
                <w:szCs w:val="20"/>
                <w:rPrChange w:id="735" w:author="Jeremy Hayes" w:date="2024-02-09T12:17:00Z">
                  <w:rPr/>
                </w:rPrChange>
              </w:rPr>
            </w:pPr>
            <w:r w:rsidRPr="00772F7A">
              <w:rPr>
                <w:rFonts w:cs="Arial"/>
                <w:sz w:val="20"/>
                <w:szCs w:val="20"/>
                <w:rPrChange w:id="736" w:author="Jeremy Hayes" w:date="2024-02-09T12:17:00Z">
                  <w:rPr/>
                </w:rPrChange>
              </w:rPr>
              <w:t xml:space="preserve">This is the duration of time after a system is recovered (its RTO) to test that the system is fit for purpose by end </w:t>
            </w:r>
            <w:r w:rsidRPr="00772F7A">
              <w:rPr>
                <w:rFonts w:cs="Arial"/>
                <w:sz w:val="20"/>
                <w:szCs w:val="20"/>
                <w:rPrChange w:id="737" w:author="Jeremy Hayes" w:date="2024-02-09T12:17:00Z">
                  <w:rPr/>
                </w:rPrChange>
              </w:rPr>
              <w:fldChar w:fldCharType="begin"/>
            </w:r>
            <w:r w:rsidRPr="00772F7A">
              <w:rPr>
                <w:rFonts w:cs="Arial"/>
                <w:sz w:val="20"/>
                <w:szCs w:val="20"/>
                <w:rPrChange w:id="738" w:author="Jeremy Hayes" w:date="2024-02-09T12:17:00Z">
                  <w:rPr/>
                </w:rPrChange>
              </w:rPr>
              <w:instrText>HYPERLINK \l "Term_SystemUser"</w:instrText>
            </w:r>
            <w:r w:rsidRPr="00806AB4">
              <w:rPr>
                <w:rFonts w:cs="Arial"/>
                <w:sz w:val="20"/>
                <w:szCs w:val="20"/>
              </w:rPr>
            </w:r>
            <w:r w:rsidRPr="00772F7A">
              <w:rPr>
                <w:rFonts w:cs="Arial"/>
                <w:sz w:val="20"/>
                <w:szCs w:val="20"/>
                <w:rPrChange w:id="739" w:author="Jeremy Hayes" w:date="2024-02-09T12:17:00Z">
                  <w:rPr>
                    <w:rStyle w:val="Hyperlink"/>
                  </w:rPr>
                </w:rPrChange>
              </w:rPr>
              <w:fldChar w:fldCharType="separate"/>
            </w:r>
            <w:r w:rsidRPr="00772F7A">
              <w:rPr>
                <w:rStyle w:val="Hyperlink"/>
                <w:rFonts w:cs="Arial"/>
                <w:color w:val="auto"/>
                <w:sz w:val="20"/>
                <w:szCs w:val="20"/>
                <w:rPrChange w:id="740" w:author="Jeremy Hayes" w:date="2024-02-09T12:17:00Z">
                  <w:rPr>
                    <w:rStyle w:val="Hyperlink"/>
                  </w:rPr>
                </w:rPrChange>
              </w:rPr>
              <w:t>users</w:t>
            </w:r>
            <w:r w:rsidRPr="00772F7A">
              <w:rPr>
                <w:rStyle w:val="Hyperlink"/>
                <w:rFonts w:cs="Arial"/>
                <w:color w:val="auto"/>
                <w:sz w:val="20"/>
                <w:szCs w:val="20"/>
                <w:rPrChange w:id="741" w:author="Jeremy Hayes" w:date="2024-02-09T12:17:00Z">
                  <w:rPr>
                    <w:rStyle w:val="Hyperlink"/>
                  </w:rPr>
                </w:rPrChange>
              </w:rPr>
              <w:fldChar w:fldCharType="end"/>
            </w:r>
            <w:r w:rsidRPr="00772F7A">
              <w:rPr>
                <w:rFonts w:cs="Arial"/>
                <w:sz w:val="20"/>
                <w:szCs w:val="20"/>
                <w:rPrChange w:id="742" w:author="Jeremy Hayes" w:date="2024-02-09T12:17:00Z">
                  <w:rPr/>
                </w:rPrChange>
              </w:rPr>
              <w:t>.</w:t>
            </w:r>
          </w:p>
        </w:tc>
      </w:tr>
      <w:bookmarkStart w:id="743" w:name="Value_MTD"/>
      <w:bookmarkEnd w:id="743"/>
      <w:tr w:rsidR="001A1E44" w:rsidRPr="00424DEF" w14:paraId="6EA328DA" w14:textId="77777777" w:rsidTr="00772F7A">
        <w:tblPrEx>
          <w:tblPrExChange w:id="744"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745" w:author="Jeremy Hayes" w:date="2024-02-09T12:17:00Z">
            <w:trPr>
              <w:gridAfter w:val="0"/>
              <w:cantSplit/>
              <w:trHeight w:val="17"/>
            </w:trPr>
          </w:trPrChange>
        </w:trPr>
        <w:tc>
          <w:tcPr>
            <w:tcW w:w="1980" w:type="dxa"/>
            <w:tcPrChange w:id="746" w:author="Jeremy Hayes" w:date="2024-02-09T12:17:00Z">
              <w:tcPr>
                <w:tcW w:w="1980" w:type="dxa"/>
                <w:gridSpan w:val="2"/>
              </w:tcPr>
            </w:tcPrChange>
          </w:tcPr>
          <w:p w14:paraId="3A15E7FF" w14:textId="17F49FB5" w:rsidR="001A1E44" w:rsidRPr="00772F7A" w:rsidRDefault="002B4DF0" w:rsidP="001A1E44">
            <w:pPr>
              <w:rPr>
                <w:rFonts w:cs="Arial"/>
                <w:sz w:val="20"/>
                <w:szCs w:val="20"/>
                <w:rPrChange w:id="747" w:author="Jeremy Hayes" w:date="2024-02-09T12:17:00Z">
                  <w:rPr/>
                </w:rPrChange>
              </w:rPr>
            </w:pPr>
            <w:r w:rsidRPr="00772F7A">
              <w:rPr>
                <w:rFonts w:cs="Arial"/>
                <w:sz w:val="20"/>
                <w:szCs w:val="20"/>
                <w:rPrChange w:id="748" w:author="Jeremy Hayes" w:date="2024-02-09T12:17:00Z">
                  <w:rPr/>
                </w:rPrChange>
              </w:rPr>
              <w:fldChar w:fldCharType="begin"/>
            </w:r>
            <w:r w:rsidRPr="00772F7A">
              <w:rPr>
                <w:rFonts w:cs="Arial"/>
                <w:sz w:val="20"/>
                <w:szCs w:val="20"/>
                <w:rPrChange w:id="749" w:author="Jeremy Hayes" w:date="2024-02-09T12:17:00Z">
                  <w:rPr/>
                </w:rPrChange>
              </w:rPr>
              <w:instrText>HYPERLINK  \l "Term_MTD"</w:instrText>
            </w:r>
            <w:r w:rsidRPr="00806AB4">
              <w:rPr>
                <w:rFonts w:cs="Arial"/>
                <w:sz w:val="20"/>
                <w:szCs w:val="20"/>
              </w:rPr>
            </w:r>
            <w:r w:rsidRPr="00772F7A">
              <w:rPr>
                <w:rFonts w:cs="Arial"/>
                <w:sz w:val="20"/>
                <w:szCs w:val="20"/>
                <w:rPrChange w:id="750" w:author="Jeremy Hayes" w:date="2024-02-09T12:17:00Z">
                  <w:rPr/>
                </w:rPrChange>
              </w:rPr>
              <w:fldChar w:fldCharType="separate"/>
            </w:r>
            <w:r w:rsidR="001A1E44" w:rsidRPr="00772F7A">
              <w:rPr>
                <w:rStyle w:val="Hyperlink"/>
                <w:rFonts w:cs="Arial"/>
                <w:color w:val="auto"/>
                <w:sz w:val="20"/>
                <w:szCs w:val="20"/>
                <w:rPrChange w:id="751" w:author="Jeremy Hayes" w:date="2024-02-09T12:17:00Z">
                  <w:rPr>
                    <w:rStyle w:val="Hyperlink"/>
                  </w:rPr>
                </w:rPrChange>
              </w:rPr>
              <w:t>MTD</w:t>
            </w:r>
            <w:r w:rsidRPr="00772F7A">
              <w:rPr>
                <w:rFonts w:cs="Arial"/>
                <w:sz w:val="20"/>
                <w:szCs w:val="20"/>
                <w:rPrChange w:id="752" w:author="Jeremy Hayes" w:date="2024-02-09T12:17:00Z">
                  <w:rPr/>
                </w:rPrChange>
              </w:rPr>
              <w:fldChar w:fldCharType="end"/>
            </w:r>
          </w:p>
        </w:tc>
        <w:tc>
          <w:tcPr>
            <w:tcW w:w="2268" w:type="dxa"/>
            <w:tcPrChange w:id="753" w:author="Jeremy Hayes" w:date="2024-02-09T12:17:00Z">
              <w:tcPr>
                <w:tcW w:w="2268" w:type="dxa"/>
                <w:gridSpan w:val="2"/>
              </w:tcPr>
            </w:tcPrChange>
          </w:tcPr>
          <w:p w14:paraId="757202D1" w14:textId="77777777" w:rsidR="001A1E44" w:rsidRPr="00772F7A" w:rsidRDefault="001A1E44" w:rsidP="001A1E44">
            <w:pPr>
              <w:rPr>
                <w:rFonts w:cs="Arial"/>
                <w:sz w:val="20"/>
                <w:szCs w:val="20"/>
                <w:rPrChange w:id="754" w:author="Jeremy Hayes" w:date="2024-02-09T12:17:00Z">
                  <w:rPr/>
                </w:rPrChange>
              </w:rPr>
            </w:pPr>
            <w:r w:rsidRPr="00772F7A">
              <w:rPr>
                <w:rFonts w:cs="Arial"/>
                <w:sz w:val="20"/>
                <w:szCs w:val="20"/>
                <w:rPrChange w:id="755" w:author="Jeremy Hayes" w:date="2024-02-09T12:17:00Z">
                  <w:rPr/>
                </w:rPrChange>
              </w:rPr>
              <w:t>Maximum Tolerable Downtime</w:t>
            </w:r>
          </w:p>
        </w:tc>
        <w:tc>
          <w:tcPr>
            <w:tcW w:w="2410" w:type="dxa"/>
            <w:tcPrChange w:id="756" w:author="Jeremy Hayes" w:date="2024-02-09T12:17:00Z">
              <w:tcPr>
                <w:tcW w:w="2410" w:type="dxa"/>
                <w:gridSpan w:val="2"/>
              </w:tcPr>
            </w:tcPrChange>
          </w:tcPr>
          <w:p w14:paraId="31E2FC52" w14:textId="77777777" w:rsidR="001A1E44" w:rsidRPr="00772F7A" w:rsidRDefault="001A1E44" w:rsidP="001A1E44">
            <w:pPr>
              <w:rPr>
                <w:rFonts w:cs="Arial"/>
                <w:sz w:val="20"/>
                <w:szCs w:val="20"/>
                <w:rPrChange w:id="757" w:author="Jeremy Hayes" w:date="2024-02-09T12:17:00Z">
                  <w:rPr/>
                </w:rPrChange>
              </w:rPr>
            </w:pPr>
            <w:r w:rsidRPr="00772F7A">
              <w:rPr>
                <w:rFonts w:cs="Arial"/>
                <w:sz w:val="20"/>
                <w:szCs w:val="20"/>
                <w:rPrChange w:id="758" w:author="Jeremy Hayes" w:date="2024-02-09T12:17:00Z">
                  <w:rPr/>
                </w:rPrChange>
              </w:rPr>
              <w:t>24 hours</w:t>
            </w:r>
          </w:p>
        </w:tc>
        <w:tc>
          <w:tcPr>
            <w:tcW w:w="2835" w:type="dxa"/>
            <w:tcPrChange w:id="759" w:author="Jeremy Hayes" w:date="2024-02-09T12:17:00Z">
              <w:tcPr>
                <w:tcW w:w="2835" w:type="dxa"/>
                <w:gridSpan w:val="2"/>
              </w:tcPr>
            </w:tcPrChange>
          </w:tcPr>
          <w:p w14:paraId="6BF69AF2" w14:textId="53F14853" w:rsidR="001A1E44" w:rsidRPr="00772F7A" w:rsidRDefault="001A1E44" w:rsidP="001A1E44">
            <w:pPr>
              <w:rPr>
                <w:rFonts w:cs="Arial"/>
                <w:sz w:val="20"/>
                <w:szCs w:val="20"/>
                <w:rPrChange w:id="760" w:author="Jeremy Hayes" w:date="2024-02-09T12:17:00Z">
                  <w:rPr/>
                </w:rPrChange>
              </w:rPr>
            </w:pPr>
            <w:r w:rsidRPr="00772F7A">
              <w:rPr>
                <w:rFonts w:cs="Arial"/>
                <w:sz w:val="20"/>
                <w:szCs w:val="20"/>
                <w:rPrChange w:id="761" w:author="Jeremy Hayes" w:date="2024-02-09T12:17:00Z">
                  <w:rPr/>
                </w:rPrChange>
              </w:rPr>
              <w:t>The combined sum of the RTO + WRT intervals.</w:t>
            </w:r>
          </w:p>
        </w:tc>
      </w:tr>
      <w:tr w:rsidR="001A1E44" w:rsidRPr="00424DEF" w14:paraId="1278A7C2" w14:textId="77777777" w:rsidTr="00772F7A">
        <w:tblPrEx>
          <w:tblPrExChange w:id="762"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763" w:author="Jeremy Hayes" w:date="2024-02-09T12:17:00Z">
            <w:trPr>
              <w:gridAfter w:val="0"/>
              <w:cantSplit/>
              <w:trHeight w:val="17"/>
            </w:trPr>
          </w:trPrChange>
        </w:trPr>
        <w:tc>
          <w:tcPr>
            <w:tcW w:w="1980" w:type="dxa"/>
            <w:tcPrChange w:id="764" w:author="Jeremy Hayes" w:date="2024-02-09T12:17:00Z">
              <w:tcPr>
                <w:tcW w:w="1980" w:type="dxa"/>
                <w:gridSpan w:val="2"/>
              </w:tcPr>
            </w:tcPrChange>
          </w:tcPr>
          <w:p w14:paraId="57EE68CD" w14:textId="3B526AA3" w:rsidR="001A1E44" w:rsidRPr="00772F7A" w:rsidRDefault="001A1E44" w:rsidP="001A1E44">
            <w:pPr>
              <w:rPr>
                <w:rFonts w:cs="Arial"/>
                <w:sz w:val="20"/>
                <w:szCs w:val="20"/>
                <w:rPrChange w:id="765" w:author="Jeremy Hayes" w:date="2024-02-09T12:17:00Z">
                  <w:rPr/>
                </w:rPrChange>
              </w:rPr>
            </w:pPr>
            <w:bookmarkStart w:id="766" w:name="Value_Standards"/>
            <w:bookmarkEnd w:id="766"/>
            <w:r w:rsidRPr="00772F7A">
              <w:rPr>
                <w:rFonts w:cs="Arial"/>
                <w:sz w:val="20"/>
                <w:szCs w:val="20"/>
                <w:rPrChange w:id="767" w:author="Jeremy Hayes" w:date="2024-02-09T12:17:00Z">
                  <w:rPr/>
                </w:rPrChange>
              </w:rPr>
              <w:lastRenderedPageBreak/>
              <w:t>International Standards to Adhere To</w:t>
            </w:r>
          </w:p>
        </w:tc>
        <w:tc>
          <w:tcPr>
            <w:tcW w:w="2268" w:type="dxa"/>
            <w:tcPrChange w:id="768" w:author="Jeremy Hayes" w:date="2024-02-09T12:17:00Z">
              <w:tcPr>
                <w:tcW w:w="2268" w:type="dxa"/>
                <w:gridSpan w:val="2"/>
              </w:tcPr>
            </w:tcPrChange>
          </w:tcPr>
          <w:p w14:paraId="70377522" w14:textId="3FA93311" w:rsidR="001A1E44" w:rsidRPr="00772F7A" w:rsidRDefault="001A1E44" w:rsidP="001A1E44">
            <w:pPr>
              <w:rPr>
                <w:rFonts w:cs="Arial"/>
                <w:sz w:val="20"/>
                <w:szCs w:val="20"/>
                <w:rPrChange w:id="769" w:author="Jeremy Hayes" w:date="2024-02-09T12:17:00Z">
                  <w:rPr/>
                </w:rPrChange>
              </w:rPr>
            </w:pPr>
          </w:p>
        </w:tc>
        <w:tc>
          <w:tcPr>
            <w:tcW w:w="2410" w:type="dxa"/>
            <w:tcPrChange w:id="770" w:author="Jeremy Hayes" w:date="2024-02-09T12:17:00Z">
              <w:tcPr>
                <w:tcW w:w="2410" w:type="dxa"/>
                <w:gridSpan w:val="2"/>
              </w:tcPr>
            </w:tcPrChange>
          </w:tcPr>
          <w:p w14:paraId="1A959270" w14:textId="444AF29C" w:rsidR="001A1E44" w:rsidRPr="00772F7A" w:rsidRDefault="001A1E44" w:rsidP="001A1E44">
            <w:pPr>
              <w:rPr>
                <w:rFonts w:cs="Arial"/>
                <w:sz w:val="20"/>
                <w:szCs w:val="20"/>
                <w:rPrChange w:id="771" w:author="Jeremy Hayes" w:date="2024-02-09T12:17:00Z">
                  <w:rPr/>
                </w:rPrChange>
              </w:rPr>
            </w:pPr>
            <w:r w:rsidRPr="00772F7A">
              <w:rPr>
                <w:rFonts w:cs="Arial"/>
                <w:sz w:val="20"/>
                <w:szCs w:val="20"/>
                <w:rPrChange w:id="772" w:author="Jeremy Hayes" w:date="2024-02-09T12:17:00Z">
                  <w:rPr/>
                </w:rPrChange>
              </w:rPr>
              <w:t>- character set:</w:t>
            </w:r>
            <w:r w:rsidRPr="00772F7A">
              <w:rPr>
                <w:rFonts w:cs="Arial"/>
                <w:sz w:val="20"/>
                <w:szCs w:val="20"/>
                <w:rPrChange w:id="773" w:author="Jeremy Hayes" w:date="2024-02-09T12:17:00Z">
                  <w:rPr/>
                </w:rPrChange>
              </w:rPr>
              <w:br/>
              <w:t xml:space="preserve">  ISO-10646</w:t>
            </w:r>
            <w:r w:rsidRPr="00772F7A">
              <w:rPr>
                <w:rFonts w:cs="Arial"/>
                <w:sz w:val="20"/>
                <w:szCs w:val="20"/>
                <w:rPrChange w:id="774" w:author="Jeremy Hayes" w:date="2024-02-09T12:17:00Z">
                  <w:rPr/>
                </w:rPrChange>
              </w:rPr>
              <w:br/>
              <w:t>- date/time encoding:</w:t>
            </w:r>
            <w:r w:rsidRPr="00772F7A">
              <w:rPr>
                <w:rFonts w:cs="Arial"/>
                <w:sz w:val="20"/>
                <w:szCs w:val="20"/>
                <w:rPrChange w:id="775" w:author="Jeremy Hayes" w:date="2024-02-09T12:17:00Z">
                  <w:rPr/>
                </w:rPrChange>
              </w:rPr>
              <w:br/>
              <w:t xml:space="preserve">  ISO-8601 </w:t>
            </w:r>
            <w:r w:rsidRPr="00772F7A">
              <w:rPr>
                <w:rFonts w:cs="Arial"/>
                <w:sz w:val="20"/>
                <w:szCs w:val="20"/>
                <w:rPrChange w:id="776" w:author="Jeremy Hayes" w:date="2024-02-09T12:17:00Z">
                  <w:rPr/>
                </w:rPrChange>
              </w:rPr>
              <w:br/>
              <w:t>- country codes:</w:t>
            </w:r>
            <w:r w:rsidRPr="00772F7A">
              <w:rPr>
                <w:rFonts w:cs="Arial"/>
                <w:sz w:val="20"/>
                <w:szCs w:val="20"/>
                <w:rPrChange w:id="777" w:author="Jeremy Hayes" w:date="2024-02-09T12:17:00Z">
                  <w:rPr/>
                </w:rPrChange>
              </w:rPr>
              <w:br/>
              <w:t xml:space="preserve">  ISO-639x</w:t>
            </w:r>
            <w:r w:rsidRPr="00772F7A">
              <w:rPr>
                <w:rFonts w:cs="Arial"/>
                <w:sz w:val="20"/>
                <w:szCs w:val="20"/>
                <w:rPrChange w:id="778" w:author="Jeremy Hayes" w:date="2024-02-09T12:17:00Z">
                  <w:rPr/>
                </w:rPrChange>
              </w:rPr>
              <w:br/>
              <w:t>- UUIDs:</w:t>
            </w:r>
            <w:r w:rsidRPr="00772F7A">
              <w:rPr>
                <w:rFonts w:cs="Arial"/>
                <w:sz w:val="20"/>
                <w:szCs w:val="20"/>
                <w:rPrChange w:id="779" w:author="Jeremy Hayes" w:date="2024-02-09T12:17:00Z">
                  <w:rPr/>
                </w:rPrChange>
              </w:rPr>
              <w:br/>
              <w:t xml:space="preserve">  ISO-98348:2014 </w:t>
            </w:r>
            <w:r w:rsidRPr="00772F7A">
              <w:rPr>
                <w:rFonts w:cs="Arial"/>
                <w:sz w:val="20"/>
                <w:szCs w:val="20"/>
                <w:rPrChange w:id="780" w:author="Jeremy Hayes" w:date="2024-02-09T12:17:00Z">
                  <w:rPr/>
                </w:rPrChange>
              </w:rPr>
              <w:br/>
              <w:t>- OAuth:</w:t>
            </w:r>
            <w:r w:rsidRPr="00772F7A">
              <w:rPr>
                <w:rFonts w:cs="Arial"/>
                <w:sz w:val="20"/>
                <w:szCs w:val="20"/>
                <w:rPrChange w:id="781" w:author="Jeremy Hayes" w:date="2024-02-09T12:17:00Z">
                  <w:rPr/>
                </w:rPrChange>
              </w:rPr>
              <w:br/>
              <w:t xml:space="preserve">  RFC 6749</w:t>
            </w:r>
            <w:r w:rsidRPr="00772F7A">
              <w:rPr>
                <w:rFonts w:cs="Arial"/>
                <w:sz w:val="20"/>
                <w:szCs w:val="20"/>
                <w:rPrChange w:id="782" w:author="Jeremy Hayes" w:date="2024-02-09T12:17:00Z">
                  <w:rPr/>
                </w:rPrChange>
              </w:rPr>
              <w:br/>
              <w:t>- OData:</w:t>
            </w:r>
            <w:r w:rsidRPr="00772F7A">
              <w:rPr>
                <w:rFonts w:cs="Arial"/>
                <w:sz w:val="20"/>
                <w:szCs w:val="20"/>
                <w:rPrChange w:id="783" w:author="Jeremy Hayes" w:date="2024-02-09T12:17:00Z">
                  <w:rPr/>
                </w:rPrChange>
              </w:rPr>
              <w:br/>
              <w:t xml:space="preserve">  ISO-20802</w:t>
            </w:r>
            <w:r w:rsidRPr="00772F7A">
              <w:rPr>
                <w:rFonts w:cs="Arial"/>
                <w:sz w:val="20"/>
                <w:szCs w:val="20"/>
                <w:rPrChange w:id="784" w:author="Jeremy Hayes" w:date="2024-02-09T12:17:00Z">
                  <w:rPr/>
                </w:rPrChange>
              </w:rPr>
              <w:br/>
              <w:t>- WCAG:</w:t>
            </w:r>
            <w:r w:rsidRPr="00772F7A">
              <w:rPr>
                <w:rFonts w:cs="Arial"/>
                <w:sz w:val="20"/>
                <w:szCs w:val="20"/>
                <w:rPrChange w:id="785" w:author="Jeremy Hayes" w:date="2024-02-09T12:17:00Z">
                  <w:rPr/>
                </w:rPrChange>
              </w:rPr>
              <w:br/>
              <w:t xml:space="preserve">  ISO-40500:2012</w:t>
            </w:r>
            <w:r w:rsidRPr="00772F7A">
              <w:rPr>
                <w:rFonts w:cs="Arial"/>
                <w:sz w:val="20"/>
                <w:szCs w:val="20"/>
                <w:rPrChange w:id="786" w:author="Jeremy Hayes" w:date="2024-02-09T12:17:00Z">
                  <w:rPr/>
                </w:rPrChange>
              </w:rPr>
              <w:br/>
              <w:t>- Qualities:</w:t>
            </w:r>
            <w:r w:rsidRPr="00772F7A">
              <w:rPr>
                <w:rFonts w:cs="Arial"/>
                <w:sz w:val="20"/>
                <w:szCs w:val="20"/>
                <w:rPrChange w:id="787" w:author="Jeremy Hayes" w:date="2024-02-09T12:17:00Z">
                  <w:rPr/>
                </w:rPrChange>
              </w:rPr>
              <w:br/>
              <w:t xml:space="preserve">  ISO-25010/12/22</w:t>
            </w:r>
            <w:r w:rsidRPr="00772F7A">
              <w:rPr>
                <w:rFonts w:cs="Arial"/>
                <w:sz w:val="20"/>
                <w:szCs w:val="20"/>
                <w:rPrChange w:id="788" w:author="Jeremy Hayes" w:date="2024-02-09T12:17:00Z">
                  <w:rPr/>
                </w:rPrChange>
              </w:rPr>
              <w:br/>
              <w:t>- Information Security:</w:t>
            </w:r>
            <w:r w:rsidRPr="00772F7A">
              <w:rPr>
                <w:rFonts w:cs="Arial"/>
                <w:sz w:val="20"/>
                <w:szCs w:val="20"/>
                <w:rPrChange w:id="789" w:author="Jeremy Hayes" w:date="2024-02-09T12:17:00Z">
                  <w:rPr/>
                </w:rPrChange>
              </w:rPr>
              <w:br/>
              <w:t xml:space="preserve">  ISO-27001 stage 2+</w:t>
            </w:r>
            <w:r w:rsidRPr="00772F7A">
              <w:rPr>
                <w:rFonts w:cs="Arial"/>
                <w:sz w:val="20"/>
                <w:szCs w:val="20"/>
                <w:rPrChange w:id="790" w:author="Jeremy Hayes" w:date="2024-02-09T12:17:00Z">
                  <w:rPr/>
                </w:rPrChange>
              </w:rPr>
              <w:br/>
              <w:t>- HTML (5):</w:t>
            </w:r>
            <w:r w:rsidRPr="00772F7A">
              <w:rPr>
                <w:rFonts w:cs="Arial"/>
                <w:sz w:val="20"/>
                <w:szCs w:val="20"/>
                <w:rPrChange w:id="791" w:author="Jeremy Hayes" w:date="2024-02-09T12:17:00Z">
                  <w:rPr/>
                </w:rPrChange>
              </w:rPr>
              <w:br/>
              <w:t xml:space="preserve">  ISO-15445</w:t>
            </w:r>
            <w:r w:rsidRPr="00772F7A">
              <w:rPr>
                <w:rFonts w:cs="Arial"/>
                <w:sz w:val="20"/>
                <w:szCs w:val="20"/>
                <w:rPrChange w:id="792" w:author="Jeremy Hayes" w:date="2024-02-09T12:17:00Z">
                  <w:rPr/>
                </w:rPrChange>
              </w:rPr>
              <w:br/>
              <w:t>- ECMAScript:</w:t>
            </w:r>
            <w:r w:rsidRPr="00772F7A">
              <w:rPr>
                <w:rFonts w:cs="Arial"/>
                <w:sz w:val="20"/>
                <w:szCs w:val="20"/>
                <w:rPrChange w:id="793" w:author="Jeremy Hayes" w:date="2024-02-09T12:17:00Z">
                  <w:rPr/>
                </w:rPrChange>
              </w:rPr>
              <w:br/>
              <w:t xml:space="preserve">  ISO-16262</w:t>
            </w:r>
          </w:p>
        </w:tc>
        <w:tc>
          <w:tcPr>
            <w:tcW w:w="2835" w:type="dxa"/>
            <w:tcPrChange w:id="794" w:author="Jeremy Hayes" w:date="2024-02-09T12:17:00Z">
              <w:tcPr>
                <w:tcW w:w="2835" w:type="dxa"/>
                <w:gridSpan w:val="2"/>
              </w:tcPr>
            </w:tcPrChange>
          </w:tcPr>
          <w:p w14:paraId="771F9A8A" w14:textId="77777777" w:rsidR="001A1E44" w:rsidRPr="00772F7A" w:rsidRDefault="001A1E44" w:rsidP="001A1E44">
            <w:pPr>
              <w:rPr>
                <w:rFonts w:cs="Arial"/>
                <w:sz w:val="20"/>
                <w:szCs w:val="20"/>
                <w:rPrChange w:id="795" w:author="Jeremy Hayes" w:date="2024-02-09T12:17:00Z">
                  <w:rPr/>
                </w:rPrChange>
              </w:rPr>
            </w:pPr>
          </w:p>
        </w:tc>
      </w:tr>
      <w:tr w:rsidR="001A1E44" w:rsidRPr="00424DEF" w14:paraId="01CD861C" w14:textId="77777777" w:rsidTr="00772F7A">
        <w:tblPrEx>
          <w:tblPrExChange w:id="796"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797" w:author="Jeremy Hayes" w:date="2024-02-09T12:17:00Z">
            <w:trPr>
              <w:gridAfter w:val="0"/>
              <w:cantSplit/>
              <w:trHeight w:val="17"/>
            </w:trPr>
          </w:trPrChange>
        </w:trPr>
        <w:tc>
          <w:tcPr>
            <w:tcW w:w="1980" w:type="dxa"/>
            <w:tcPrChange w:id="798" w:author="Jeremy Hayes" w:date="2024-02-09T12:17:00Z">
              <w:tcPr>
                <w:tcW w:w="1980" w:type="dxa"/>
                <w:gridSpan w:val="2"/>
              </w:tcPr>
            </w:tcPrChange>
          </w:tcPr>
          <w:p w14:paraId="28CAFE39" w14:textId="52230EFB" w:rsidR="001A1E44" w:rsidRPr="00772F7A" w:rsidRDefault="001A1E44" w:rsidP="001A1E44">
            <w:pPr>
              <w:rPr>
                <w:rFonts w:cs="Arial"/>
                <w:sz w:val="20"/>
                <w:szCs w:val="20"/>
                <w:rPrChange w:id="799" w:author="Jeremy Hayes" w:date="2024-02-09T12:17:00Z">
                  <w:rPr/>
                </w:rPrChange>
              </w:rPr>
            </w:pPr>
            <w:bookmarkStart w:id="800" w:name="Value_Standards_Industry"/>
            <w:bookmarkEnd w:id="800"/>
            <w:r w:rsidRPr="00772F7A">
              <w:rPr>
                <w:rFonts w:cs="Arial"/>
                <w:sz w:val="20"/>
                <w:szCs w:val="20"/>
                <w:rPrChange w:id="801" w:author="Jeremy Hayes" w:date="2024-02-09T12:17:00Z">
                  <w:rPr/>
                </w:rPrChange>
              </w:rPr>
              <w:t>Industry Domain Standards &amp; Patterns</w:t>
            </w:r>
          </w:p>
        </w:tc>
        <w:tc>
          <w:tcPr>
            <w:tcW w:w="2268" w:type="dxa"/>
            <w:tcPrChange w:id="802" w:author="Jeremy Hayes" w:date="2024-02-09T12:17:00Z">
              <w:tcPr>
                <w:tcW w:w="2268" w:type="dxa"/>
                <w:gridSpan w:val="2"/>
              </w:tcPr>
            </w:tcPrChange>
          </w:tcPr>
          <w:p w14:paraId="0E878935" w14:textId="77777777" w:rsidR="001A1E44" w:rsidRPr="00772F7A" w:rsidRDefault="001A1E44" w:rsidP="001A1E44">
            <w:pPr>
              <w:rPr>
                <w:rFonts w:cs="Arial"/>
                <w:sz w:val="20"/>
                <w:szCs w:val="20"/>
                <w:rPrChange w:id="803" w:author="Jeremy Hayes" w:date="2024-02-09T12:17:00Z">
                  <w:rPr/>
                </w:rPrChange>
              </w:rPr>
            </w:pPr>
          </w:p>
        </w:tc>
        <w:tc>
          <w:tcPr>
            <w:tcW w:w="2410" w:type="dxa"/>
            <w:tcPrChange w:id="804" w:author="Jeremy Hayes" w:date="2024-02-09T12:17:00Z">
              <w:tcPr>
                <w:tcW w:w="2410" w:type="dxa"/>
                <w:gridSpan w:val="2"/>
              </w:tcPr>
            </w:tcPrChange>
          </w:tcPr>
          <w:p w14:paraId="00A76816" w14:textId="72FBE346" w:rsidR="001A1E44" w:rsidRPr="00772F7A" w:rsidRDefault="001A1E44" w:rsidP="001A1E44">
            <w:pPr>
              <w:rPr>
                <w:rFonts w:cs="Arial"/>
                <w:sz w:val="20"/>
                <w:szCs w:val="20"/>
                <w:rPrChange w:id="805" w:author="Jeremy Hayes" w:date="2024-02-09T12:17:00Z">
                  <w:rPr/>
                </w:rPrChange>
              </w:rPr>
            </w:pPr>
            <w:r w:rsidRPr="00772F7A">
              <w:rPr>
                <w:rFonts w:cs="Arial"/>
                <w:sz w:val="20"/>
                <w:szCs w:val="20"/>
                <w:rPrChange w:id="806" w:author="Jeremy Hayes" w:date="2024-02-09T12:17:00Z">
                  <w:rPr/>
                </w:rPrChange>
              </w:rPr>
              <w:t>OIDC</w:t>
            </w:r>
            <w:r w:rsidRPr="00772F7A">
              <w:rPr>
                <w:rFonts w:cs="Arial"/>
                <w:sz w:val="20"/>
                <w:szCs w:val="20"/>
                <w:rPrChange w:id="807" w:author="Jeremy Hayes" w:date="2024-02-09T12:17:00Z">
                  <w:rPr/>
                </w:rPrChange>
              </w:rPr>
              <w:br/>
              <w:t>API-First</w:t>
            </w:r>
            <w:r w:rsidRPr="00772F7A">
              <w:rPr>
                <w:rFonts w:cs="Arial"/>
                <w:sz w:val="20"/>
                <w:szCs w:val="20"/>
                <w:rPrChange w:id="808" w:author="Jeremy Hayes" w:date="2024-02-09T12:17:00Z">
                  <w:rPr/>
                </w:rPrChange>
              </w:rPr>
              <w:br/>
              <w:t>Continuous Delivery</w:t>
            </w:r>
          </w:p>
        </w:tc>
        <w:tc>
          <w:tcPr>
            <w:tcW w:w="2835" w:type="dxa"/>
            <w:tcPrChange w:id="809" w:author="Jeremy Hayes" w:date="2024-02-09T12:17:00Z">
              <w:tcPr>
                <w:tcW w:w="2835" w:type="dxa"/>
                <w:gridSpan w:val="2"/>
              </w:tcPr>
            </w:tcPrChange>
          </w:tcPr>
          <w:p w14:paraId="3150BF74" w14:textId="77777777" w:rsidR="001A1E44" w:rsidRPr="00772F7A" w:rsidRDefault="001A1E44" w:rsidP="001A1E44">
            <w:pPr>
              <w:rPr>
                <w:rFonts w:cs="Arial"/>
                <w:sz w:val="20"/>
                <w:szCs w:val="20"/>
                <w:rPrChange w:id="810" w:author="Jeremy Hayes" w:date="2024-02-09T12:17:00Z">
                  <w:rPr/>
                </w:rPrChange>
              </w:rPr>
            </w:pPr>
          </w:p>
        </w:tc>
      </w:tr>
      <w:tr w:rsidR="001A1E44" w:rsidRPr="00424DEF" w14:paraId="2D690A5E" w14:textId="77777777" w:rsidTr="00772F7A">
        <w:tblPrEx>
          <w:tblPrExChange w:id="811"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812" w:author="Jeremy Hayes" w:date="2024-02-09T12:17:00Z">
            <w:trPr>
              <w:gridAfter w:val="0"/>
              <w:cantSplit/>
              <w:trHeight w:val="17"/>
            </w:trPr>
          </w:trPrChange>
        </w:trPr>
        <w:tc>
          <w:tcPr>
            <w:tcW w:w="1980" w:type="dxa"/>
            <w:tcPrChange w:id="813" w:author="Jeremy Hayes" w:date="2024-02-09T12:17:00Z">
              <w:tcPr>
                <w:tcW w:w="1980" w:type="dxa"/>
                <w:gridSpan w:val="2"/>
              </w:tcPr>
            </w:tcPrChange>
          </w:tcPr>
          <w:p w14:paraId="570848FA" w14:textId="1775743E" w:rsidR="001A1E44" w:rsidRPr="00772F7A" w:rsidRDefault="001A1E44" w:rsidP="001A1E44">
            <w:pPr>
              <w:rPr>
                <w:rFonts w:cs="Arial"/>
                <w:sz w:val="20"/>
                <w:szCs w:val="20"/>
                <w:rPrChange w:id="814" w:author="Jeremy Hayes" w:date="2024-02-09T12:17:00Z">
                  <w:rPr/>
                </w:rPrChange>
              </w:rPr>
            </w:pPr>
            <w:bookmarkStart w:id="815" w:name="Value_Standards_Industry_Custom"/>
            <w:bookmarkEnd w:id="815"/>
            <w:r w:rsidRPr="00772F7A">
              <w:rPr>
                <w:rFonts w:cs="Arial"/>
                <w:sz w:val="20"/>
                <w:szCs w:val="20"/>
                <w:rPrChange w:id="816" w:author="Jeremy Hayes" w:date="2024-02-09T12:17:00Z">
                  <w:rPr/>
                </w:rPrChange>
              </w:rPr>
              <w:t xml:space="preserve">Industry Domain </w:t>
            </w:r>
            <w:r w:rsidRPr="00772F7A">
              <w:rPr>
                <w:rFonts w:cs="Arial"/>
                <w:i/>
                <w:iCs/>
                <w:sz w:val="20"/>
                <w:szCs w:val="20"/>
                <w:rPrChange w:id="817" w:author="Jeremy Hayes" w:date="2024-02-09T12:17:00Z">
                  <w:rPr>
                    <w:i/>
                    <w:iCs/>
                  </w:rPr>
                </w:rPrChange>
              </w:rPr>
              <w:t>Custom</w:t>
            </w:r>
            <w:r w:rsidRPr="00772F7A">
              <w:rPr>
                <w:rFonts w:cs="Arial"/>
                <w:sz w:val="20"/>
                <w:szCs w:val="20"/>
                <w:rPrChange w:id="818" w:author="Jeremy Hayes" w:date="2024-02-09T12:17:00Z">
                  <w:rPr/>
                </w:rPrChange>
              </w:rPr>
              <w:t xml:space="preserve"> Development Standards &amp; Patterns</w:t>
            </w:r>
          </w:p>
        </w:tc>
        <w:tc>
          <w:tcPr>
            <w:tcW w:w="2268" w:type="dxa"/>
            <w:tcPrChange w:id="819" w:author="Jeremy Hayes" w:date="2024-02-09T12:17:00Z">
              <w:tcPr>
                <w:tcW w:w="2268" w:type="dxa"/>
                <w:gridSpan w:val="2"/>
              </w:tcPr>
            </w:tcPrChange>
          </w:tcPr>
          <w:p w14:paraId="73E4712A" w14:textId="77777777" w:rsidR="001A1E44" w:rsidRPr="00772F7A" w:rsidRDefault="001A1E44" w:rsidP="001A1E44">
            <w:pPr>
              <w:rPr>
                <w:rFonts w:cs="Arial"/>
                <w:sz w:val="20"/>
                <w:szCs w:val="20"/>
                <w:rPrChange w:id="820" w:author="Jeremy Hayes" w:date="2024-02-09T12:17:00Z">
                  <w:rPr/>
                </w:rPrChange>
              </w:rPr>
            </w:pPr>
          </w:p>
        </w:tc>
        <w:tc>
          <w:tcPr>
            <w:tcW w:w="2410" w:type="dxa"/>
            <w:tcPrChange w:id="821" w:author="Jeremy Hayes" w:date="2024-02-09T12:17:00Z">
              <w:tcPr>
                <w:tcW w:w="2410" w:type="dxa"/>
                <w:gridSpan w:val="2"/>
              </w:tcPr>
            </w:tcPrChange>
          </w:tcPr>
          <w:p w14:paraId="1DD64A00" w14:textId="27E7288A" w:rsidR="001A1E44" w:rsidRPr="00772F7A" w:rsidRDefault="001A1E44" w:rsidP="001A1E44">
            <w:pPr>
              <w:rPr>
                <w:rFonts w:cs="Arial"/>
                <w:sz w:val="20"/>
                <w:szCs w:val="20"/>
                <w:rPrChange w:id="822" w:author="Jeremy Hayes" w:date="2024-02-09T12:17:00Z">
                  <w:rPr/>
                </w:rPrChange>
              </w:rPr>
            </w:pPr>
            <w:r w:rsidRPr="00772F7A">
              <w:rPr>
                <w:rFonts w:cs="Arial"/>
                <w:sz w:val="20"/>
                <w:szCs w:val="20"/>
                <w:rPrChange w:id="823" w:author="Jeremy Hayes" w:date="2024-02-09T12:17:00Z">
                  <w:rPr/>
                </w:rPrChange>
              </w:rPr>
              <w:t>DevOps</w:t>
            </w:r>
            <w:r w:rsidRPr="00772F7A">
              <w:rPr>
                <w:rFonts w:cs="Arial"/>
                <w:sz w:val="20"/>
                <w:szCs w:val="20"/>
                <w:rPrChange w:id="824" w:author="Jeremy Hayes" w:date="2024-02-09T12:17:00Z">
                  <w:rPr/>
                </w:rPrChange>
              </w:rPr>
              <w:br/>
              <w:t>Domain Driven Design</w:t>
            </w:r>
            <w:r w:rsidRPr="00772F7A">
              <w:rPr>
                <w:rFonts w:cs="Arial"/>
                <w:sz w:val="20"/>
                <w:szCs w:val="20"/>
                <w:rPrChange w:id="825" w:author="Jeremy Hayes" w:date="2024-02-09T12:17:00Z">
                  <w:rPr/>
                </w:rPrChange>
              </w:rPr>
              <w:br/>
              <w:t>SOLID,</w:t>
            </w:r>
            <w:r w:rsidRPr="00772F7A">
              <w:rPr>
                <w:rFonts w:cs="Arial"/>
                <w:sz w:val="20"/>
                <w:szCs w:val="20"/>
                <w:rPrChange w:id="826" w:author="Jeremy Hayes" w:date="2024-02-09T12:17:00Z">
                  <w:rPr/>
                </w:rPrChange>
              </w:rPr>
              <w:br/>
              <w:t>TDD</w:t>
            </w:r>
          </w:p>
        </w:tc>
        <w:tc>
          <w:tcPr>
            <w:tcW w:w="2835" w:type="dxa"/>
            <w:tcPrChange w:id="827" w:author="Jeremy Hayes" w:date="2024-02-09T12:17:00Z">
              <w:tcPr>
                <w:tcW w:w="2835" w:type="dxa"/>
                <w:gridSpan w:val="2"/>
              </w:tcPr>
            </w:tcPrChange>
          </w:tcPr>
          <w:p w14:paraId="40E1B1A6" w14:textId="434B2535" w:rsidR="001A1E44" w:rsidRPr="00772F7A" w:rsidRDefault="001A1E44" w:rsidP="001A1E44">
            <w:pPr>
              <w:rPr>
                <w:rFonts w:cs="Arial"/>
                <w:sz w:val="20"/>
                <w:szCs w:val="20"/>
                <w:rPrChange w:id="828" w:author="Jeremy Hayes" w:date="2024-02-09T12:17:00Z">
                  <w:rPr/>
                </w:rPrChange>
              </w:rPr>
            </w:pPr>
            <w:r w:rsidRPr="00772F7A">
              <w:rPr>
                <w:rFonts w:cs="Arial"/>
                <w:sz w:val="20"/>
                <w:szCs w:val="20"/>
                <w:rPrChange w:id="829" w:author="Jeremy Hayes" w:date="2024-02-09T12:17:00Z">
                  <w:rPr/>
                </w:rPrChange>
              </w:rPr>
              <w:t xml:space="preserve">Only applicable to Solution System(s) that are </w:t>
            </w:r>
            <w:r w:rsidRPr="00772F7A">
              <w:rPr>
                <w:rFonts w:cs="Arial"/>
                <w:sz w:val="20"/>
                <w:szCs w:val="20"/>
                <w:rPrChange w:id="830" w:author="Jeremy Hayes" w:date="2024-02-09T12:17:00Z">
                  <w:rPr/>
                </w:rPrChange>
              </w:rPr>
              <w:fldChar w:fldCharType="begin"/>
            </w:r>
            <w:r w:rsidRPr="00772F7A">
              <w:rPr>
                <w:rFonts w:cs="Arial"/>
                <w:sz w:val="20"/>
                <w:szCs w:val="20"/>
                <w:rPrChange w:id="831" w:author="Jeremy Hayes" w:date="2024-02-09T12:17:00Z">
                  <w:rPr/>
                </w:rPrChange>
              </w:rPr>
              <w:instrText>HYPERLINK \l "Term_CustomSystem"</w:instrText>
            </w:r>
            <w:r w:rsidRPr="00806AB4">
              <w:rPr>
                <w:rFonts w:cs="Arial"/>
                <w:sz w:val="20"/>
                <w:szCs w:val="20"/>
              </w:rPr>
            </w:r>
            <w:r w:rsidRPr="00772F7A">
              <w:rPr>
                <w:rFonts w:cs="Arial"/>
                <w:sz w:val="20"/>
                <w:szCs w:val="20"/>
                <w:rPrChange w:id="832" w:author="Jeremy Hayes" w:date="2024-02-09T12:17:00Z">
                  <w:rPr>
                    <w:rStyle w:val="Hyperlink"/>
                  </w:rPr>
                </w:rPrChange>
              </w:rPr>
              <w:fldChar w:fldCharType="separate"/>
            </w:r>
            <w:r w:rsidRPr="00772F7A">
              <w:rPr>
                <w:rStyle w:val="Hyperlink"/>
                <w:rFonts w:cs="Arial"/>
                <w:color w:val="auto"/>
                <w:sz w:val="20"/>
                <w:szCs w:val="20"/>
                <w:rPrChange w:id="833" w:author="Jeremy Hayes" w:date="2024-02-09T12:17:00Z">
                  <w:rPr>
                    <w:rStyle w:val="Hyperlink"/>
                  </w:rPr>
                </w:rPrChange>
              </w:rPr>
              <w:t>Custom System</w:t>
            </w:r>
            <w:r w:rsidRPr="00772F7A">
              <w:rPr>
                <w:rStyle w:val="Hyperlink"/>
                <w:rFonts w:cs="Arial"/>
                <w:color w:val="auto"/>
                <w:sz w:val="20"/>
                <w:szCs w:val="20"/>
                <w:rPrChange w:id="834" w:author="Jeremy Hayes" w:date="2024-02-09T12:17:00Z">
                  <w:rPr>
                    <w:rStyle w:val="Hyperlink"/>
                  </w:rPr>
                </w:rPrChange>
              </w:rPr>
              <w:fldChar w:fldCharType="end"/>
            </w:r>
            <w:r w:rsidRPr="00772F7A">
              <w:rPr>
                <w:rFonts w:cs="Arial"/>
                <w:sz w:val="20"/>
                <w:szCs w:val="20"/>
                <w:rPrChange w:id="835" w:author="Jeremy Hayes" w:date="2024-02-09T12:17:00Z">
                  <w:rPr/>
                </w:rPrChange>
              </w:rPr>
              <w:t xml:space="preserve"> </w:t>
            </w:r>
            <w:r w:rsidRPr="00772F7A">
              <w:rPr>
                <w:rFonts w:cs="Arial"/>
                <w:sz w:val="20"/>
                <w:szCs w:val="20"/>
                <w:rPrChange w:id="836" w:author="Jeremy Hayes" w:date="2024-02-09T12:17:00Z">
                  <w:rPr/>
                </w:rPrChange>
              </w:rPr>
              <w:fldChar w:fldCharType="begin"/>
            </w:r>
            <w:r w:rsidRPr="00772F7A">
              <w:rPr>
                <w:rFonts w:cs="Arial"/>
                <w:sz w:val="20"/>
                <w:szCs w:val="20"/>
                <w:rPrChange w:id="837" w:author="Jeremy Hayes" w:date="2024-02-09T12:17:00Z">
                  <w:rPr/>
                </w:rPrChange>
              </w:rPr>
              <w:instrText>HYPERLINK \l "Term_SaaP"</w:instrText>
            </w:r>
            <w:r w:rsidRPr="00806AB4">
              <w:rPr>
                <w:rFonts w:cs="Arial"/>
                <w:sz w:val="20"/>
                <w:szCs w:val="20"/>
              </w:rPr>
            </w:r>
            <w:r w:rsidRPr="00772F7A">
              <w:rPr>
                <w:rFonts w:cs="Arial"/>
                <w:sz w:val="20"/>
                <w:szCs w:val="20"/>
                <w:rPrChange w:id="838" w:author="Jeremy Hayes" w:date="2024-02-09T12:17:00Z">
                  <w:rPr>
                    <w:rStyle w:val="Hyperlink"/>
                  </w:rPr>
                </w:rPrChange>
              </w:rPr>
              <w:fldChar w:fldCharType="separate"/>
            </w:r>
            <w:r w:rsidRPr="00772F7A">
              <w:rPr>
                <w:rStyle w:val="Hyperlink"/>
                <w:rFonts w:cs="Arial"/>
                <w:color w:val="auto"/>
                <w:sz w:val="20"/>
                <w:szCs w:val="20"/>
                <w:rPrChange w:id="839" w:author="Jeremy Hayes" w:date="2024-02-09T12:17:00Z">
                  <w:rPr>
                    <w:rStyle w:val="Hyperlink"/>
                  </w:rPr>
                </w:rPrChange>
              </w:rPr>
              <w:t>SaaP</w:t>
            </w:r>
            <w:r w:rsidRPr="00772F7A">
              <w:rPr>
                <w:rStyle w:val="Hyperlink"/>
                <w:rFonts w:cs="Arial"/>
                <w:color w:val="auto"/>
                <w:sz w:val="20"/>
                <w:szCs w:val="20"/>
                <w:rPrChange w:id="840" w:author="Jeremy Hayes" w:date="2024-02-09T12:17:00Z">
                  <w:rPr>
                    <w:rStyle w:val="Hyperlink"/>
                  </w:rPr>
                </w:rPrChange>
              </w:rPr>
              <w:fldChar w:fldCharType="end"/>
            </w:r>
            <w:r w:rsidRPr="00772F7A">
              <w:rPr>
                <w:rFonts w:cs="Arial"/>
                <w:sz w:val="20"/>
                <w:szCs w:val="20"/>
                <w:rPrChange w:id="841" w:author="Jeremy Hayes" w:date="2024-02-09T12:17:00Z">
                  <w:rPr/>
                </w:rPrChange>
              </w:rPr>
              <w:t>s.</w:t>
            </w:r>
          </w:p>
        </w:tc>
      </w:tr>
      <w:tr w:rsidR="001A1E44" w:rsidRPr="00424DEF" w14:paraId="21847DBD" w14:textId="77777777" w:rsidTr="00772F7A">
        <w:tblPrEx>
          <w:tblPrExChange w:id="842"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843" w:author="Jeremy Hayes" w:date="2024-02-09T12:17:00Z">
            <w:trPr>
              <w:gridAfter w:val="0"/>
              <w:cantSplit/>
              <w:trHeight w:val="17"/>
            </w:trPr>
          </w:trPrChange>
        </w:trPr>
        <w:tc>
          <w:tcPr>
            <w:tcW w:w="1980" w:type="dxa"/>
            <w:tcPrChange w:id="844" w:author="Jeremy Hayes" w:date="2024-02-09T12:17:00Z">
              <w:tcPr>
                <w:tcW w:w="1980" w:type="dxa"/>
                <w:gridSpan w:val="2"/>
              </w:tcPr>
            </w:tcPrChange>
          </w:tcPr>
          <w:p w14:paraId="335427E2" w14:textId="29431E19" w:rsidR="001A1E44" w:rsidRPr="00772F7A" w:rsidRDefault="001A1E44" w:rsidP="001A1E44">
            <w:pPr>
              <w:rPr>
                <w:rFonts w:cs="Arial"/>
                <w:sz w:val="20"/>
                <w:szCs w:val="20"/>
                <w:rPrChange w:id="845" w:author="Jeremy Hayes" w:date="2024-02-09T12:17:00Z">
                  <w:rPr/>
                </w:rPrChange>
              </w:rPr>
            </w:pPr>
            <w:r w:rsidRPr="00772F7A">
              <w:rPr>
                <w:rFonts w:cs="Arial"/>
                <w:sz w:val="20"/>
                <w:szCs w:val="20"/>
                <w:rPrChange w:id="846" w:author="Jeremy Hayes" w:date="2024-02-09T12:17:00Z">
                  <w:rPr/>
                </w:rPrChange>
              </w:rPr>
              <w:t>Data Interchange Standards</w:t>
            </w:r>
          </w:p>
        </w:tc>
        <w:tc>
          <w:tcPr>
            <w:tcW w:w="2268" w:type="dxa"/>
            <w:tcPrChange w:id="847" w:author="Jeremy Hayes" w:date="2024-02-09T12:17:00Z">
              <w:tcPr>
                <w:tcW w:w="2268" w:type="dxa"/>
                <w:gridSpan w:val="2"/>
              </w:tcPr>
            </w:tcPrChange>
          </w:tcPr>
          <w:p w14:paraId="3E8AE723" w14:textId="77777777" w:rsidR="001A1E44" w:rsidRPr="00772F7A" w:rsidRDefault="001A1E44" w:rsidP="001A1E44">
            <w:pPr>
              <w:rPr>
                <w:rFonts w:cs="Arial"/>
                <w:sz w:val="20"/>
                <w:szCs w:val="20"/>
                <w:rPrChange w:id="848" w:author="Jeremy Hayes" w:date="2024-02-09T12:17:00Z">
                  <w:rPr/>
                </w:rPrChange>
              </w:rPr>
            </w:pPr>
          </w:p>
        </w:tc>
        <w:tc>
          <w:tcPr>
            <w:tcW w:w="2410" w:type="dxa"/>
            <w:tcPrChange w:id="849" w:author="Jeremy Hayes" w:date="2024-02-09T12:17:00Z">
              <w:tcPr>
                <w:tcW w:w="2410" w:type="dxa"/>
                <w:gridSpan w:val="2"/>
              </w:tcPr>
            </w:tcPrChange>
          </w:tcPr>
          <w:p w14:paraId="71D201FA" w14:textId="504D7875" w:rsidR="001A1E44" w:rsidRPr="00772F7A" w:rsidRDefault="001A1E44" w:rsidP="001A1E44">
            <w:pPr>
              <w:rPr>
                <w:rFonts w:cs="Arial"/>
                <w:sz w:val="20"/>
                <w:szCs w:val="20"/>
                <w:rPrChange w:id="850" w:author="Jeremy Hayes" w:date="2024-02-09T12:17:00Z">
                  <w:rPr/>
                </w:rPrChange>
              </w:rPr>
            </w:pPr>
            <w:r w:rsidRPr="00772F7A">
              <w:rPr>
                <w:rFonts w:cs="Arial"/>
                <w:sz w:val="20"/>
                <w:szCs w:val="20"/>
                <w:rPrChange w:id="851" w:author="Jeremy Hayes" w:date="2024-02-09T12:17:00Z">
                  <w:rPr/>
                </w:rPrChange>
              </w:rPr>
              <w:t>Custom Sponsor Organisation defined modelling and messaging standard.</w:t>
            </w:r>
          </w:p>
        </w:tc>
        <w:tc>
          <w:tcPr>
            <w:tcW w:w="2835" w:type="dxa"/>
            <w:tcPrChange w:id="852" w:author="Jeremy Hayes" w:date="2024-02-09T12:17:00Z">
              <w:tcPr>
                <w:tcW w:w="2835" w:type="dxa"/>
                <w:gridSpan w:val="2"/>
              </w:tcPr>
            </w:tcPrChange>
          </w:tcPr>
          <w:p w14:paraId="20A2D2FA" w14:textId="77777777" w:rsidR="001A1E44" w:rsidRPr="00772F7A" w:rsidRDefault="001A1E44" w:rsidP="001A1E44">
            <w:pPr>
              <w:rPr>
                <w:rFonts w:cs="Arial"/>
                <w:sz w:val="20"/>
                <w:szCs w:val="20"/>
                <w:rPrChange w:id="853" w:author="Jeremy Hayes" w:date="2024-02-09T12:17:00Z">
                  <w:rPr/>
                </w:rPrChange>
              </w:rPr>
            </w:pPr>
          </w:p>
        </w:tc>
      </w:tr>
      <w:tr w:rsidR="005E2F80" w:rsidRPr="00424DEF" w14:paraId="513EC978" w14:textId="77777777" w:rsidTr="00772F7A">
        <w:tblPrEx>
          <w:tblPrExChange w:id="854"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855" w:author="Jeremy Hayes" w:date="2024-02-09T12:17:00Z">
            <w:trPr>
              <w:gridAfter w:val="0"/>
              <w:cantSplit/>
              <w:trHeight w:val="17"/>
            </w:trPr>
          </w:trPrChange>
        </w:trPr>
        <w:tc>
          <w:tcPr>
            <w:tcW w:w="1980" w:type="dxa"/>
            <w:tcPrChange w:id="856" w:author="Jeremy Hayes" w:date="2024-02-09T12:17:00Z">
              <w:tcPr>
                <w:tcW w:w="1980" w:type="dxa"/>
                <w:gridSpan w:val="2"/>
              </w:tcPr>
            </w:tcPrChange>
          </w:tcPr>
          <w:p w14:paraId="26CEF2DF" w14:textId="3BDCE89D" w:rsidR="005E2F80" w:rsidRPr="00772F7A" w:rsidRDefault="005E2F80" w:rsidP="001A1E44">
            <w:pPr>
              <w:rPr>
                <w:rFonts w:cs="Arial"/>
                <w:sz w:val="20"/>
                <w:szCs w:val="20"/>
                <w:rPrChange w:id="857" w:author="Jeremy Hayes" w:date="2024-02-09T12:17:00Z">
                  <w:rPr/>
                </w:rPrChange>
              </w:rPr>
            </w:pPr>
            <w:r w:rsidRPr="00772F7A">
              <w:rPr>
                <w:rFonts w:cs="Arial"/>
                <w:sz w:val="20"/>
                <w:szCs w:val="20"/>
                <w:rPrChange w:id="858" w:author="Jeremy Hayes" w:date="2024-02-09T12:17:00Z">
                  <w:rPr/>
                </w:rPrChange>
              </w:rPr>
              <w:t>Integrated Systems</w:t>
            </w:r>
          </w:p>
        </w:tc>
        <w:tc>
          <w:tcPr>
            <w:tcW w:w="2268" w:type="dxa"/>
            <w:tcPrChange w:id="859" w:author="Jeremy Hayes" w:date="2024-02-09T12:17:00Z">
              <w:tcPr>
                <w:tcW w:w="2268" w:type="dxa"/>
                <w:gridSpan w:val="2"/>
              </w:tcPr>
            </w:tcPrChange>
          </w:tcPr>
          <w:p w14:paraId="6C480CC2" w14:textId="77777777" w:rsidR="005E2F80" w:rsidRPr="00772F7A" w:rsidRDefault="005E2F80" w:rsidP="001A1E44">
            <w:pPr>
              <w:rPr>
                <w:rFonts w:cs="Arial"/>
                <w:sz w:val="20"/>
                <w:szCs w:val="20"/>
                <w:rPrChange w:id="860" w:author="Jeremy Hayes" w:date="2024-02-09T12:17:00Z">
                  <w:rPr/>
                </w:rPrChange>
              </w:rPr>
            </w:pPr>
          </w:p>
        </w:tc>
        <w:tc>
          <w:tcPr>
            <w:tcW w:w="2410" w:type="dxa"/>
            <w:tcPrChange w:id="861" w:author="Jeremy Hayes" w:date="2024-02-09T12:17:00Z">
              <w:tcPr>
                <w:tcW w:w="2410" w:type="dxa"/>
                <w:gridSpan w:val="2"/>
              </w:tcPr>
            </w:tcPrChange>
          </w:tcPr>
          <w:p w14:paraId="231E4DB6" w14:textId="0BE1A4F7" w:rsidR="005E2F80" w:rsidRPr="00772F7A" w:rsidRDefault="005E2F80" w:rsidP="001A1E44">
            <w:pPr>
              <w:rPr>
                <w:rFonts w:cs="Arial"/>
                <w:sz w:val="20"/>
                <w:szCs w:val="20"/>
                <w:rPrChange w:id="862" w:author="Jeremy Hayes" w:date="2024-02-09T12:17:00Z">
                  <w:rPr/>
                </w:rPrChange>
              </w:rPr>
            </w:pPr>
            <w:r w:rsidRPr="00772F7A">
              <w:rPr>
                <w:rFonts w:cs="Arial"/>
                <w:sz w:val="20"/>
                <w:szCs w:val="20"/>
                <w:rPrChange w:id="863" w:author="Jeremy Hayes" w:date="2024-02-09T12:17:00Z">
                  <w:rPr/>
                </w:rPrChange>
              </w:rPr>
              <w:t>Sponsor</w:t>
            </w:r>
            <w:r w:rsidR="00A060E0" w:rsidRPr="00772F7A">
              <w:rPr>
                <w:rFonts w:cs="Arial"/>
                <w:sz w:val="20"/>
                <w:szCs w:val="20"/>
                <w:rPrChange w:id="864" w:author="Jeremy Hayes" w:date="2024-02-09T12:17:00Z">
                  <w:rPr/>
                </w:rPrChange>
              </w:rPr>
              <w:t>’s</w:t>
            </w:r>
            <w:r w:rsidRPr="00772F7A">
              <w:rPr>
                <w:rFonts w:cs="Arial"/>
                <w:sz w:val="20"/>
                <w:szCs w:val="20"/>
                <w:rPrChange w:id="865" w:author="Jeremy Hayes" w:date="2024-02-09T12:17:00Z">
                  <w:rPr/>
                </w:rPrChange>
              </w:rPr>
              <w:t xml:space="preserve"> IdP.</w:t>
            </w:r>
            <w:r w:rsidRPr="00772F7A">
              <w:rPr>
                <w:rFonts w:cs="Arial"/>
                <w:sz w:val="20"/>
                <w:szCs w:val="20"/>
                <w:rPrChange w:id="866" w:author="Jeremy Hayes" w:date="2024-02-09T12:17:00Z">
                  <w:rPr/>
                </w:rPrChange>
              </w:rPr>
              <w:br/>
              <w:t>Sponsor’s MTA.</w:t>
            </w:r>
          </w:p>
        </w:tc>
        <w:tc>
          <w:tcPr>
            <w:tcW w:w="2835" w:type="dxa"/>
            <w:tcPrChange w:id="867" w:author="Jeremy Hayes" w:date="2024-02-09T12:17:00Z">
              <w:tcPr>
                <w:tcW w:w="2835" w:type="dxa"/>
                <w:gridSpan w:val="2"/>
              </w:tcPr>
            </w:tcPrChange>
          </w:tcPr>
          <w:p w14:paraId="5C9813DC" w14:textId="77777777" w:rsidR="005E2F80" w:rsidRPr="00772F7A" w:rsidRDefault="005E2F80" w:rsidP="001A1E44">
            <w:pPr>
              <w:rPr>
                <w:rFonts w:cs="Arial"/>
                <w:sz w:val="20"/>
                <w:szCs w:val="20"/>
                <w:rPrChange w:id="868" w:author="Jeremy Hayes" w:date="2024-02-09T12:17:00Z">
                  <w:rPr/>
                </w:rPrChange>
              </w:rPr>
            </w:pPr>
          </w:p>
        </w:tc>
      </w:tr>
      <w:tr w:rsidR="00F20092" w:rsidRPr="00424DEF" w14:paraId="05AF2F4E" w14:textId="77777777" w:rsidTr="00772F7A">
        <w:tblPrEx>
          <w:tblPrExChange w:id="869"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870" w:author="Jeremy Hayes" w:date="2024-02-09T12:17:00Z">
            <w:trPr>
              <w:gridAfter w:val="0"/>
              <w:cantSplit/>
              <w:trHeight w:val="17"/>
            </w:trPr>
          </w:trPrChange>
        </w:trPr>
        <w:tc>
          <w:tcPr>
            <w:tcW w:w="1980" w:type="dxa"/>
            <w:tcPrChange w:id="871" w:author="Jeremy Hayes" w:date="2024-02-09T12:17:00Z">
              <w:tcPr>
                <w:tcW w:w="1980" w:type="dxa"/>
                <w:gridSpan w:val="2"/>
              </w:tcPr>
            </w:tcPrChange>
          </w:tcPr>
          <w:p w14:paraId="55530CDA" w14:textId="71B11AE6" w:rsidR="00F20092" w:rsidRPr="00772F7A" w:rsidRDefault="00F20092" w:rsidP="001A1E44">
            <w:pPr>
              <w:rPr>
                <w:rFonts w:cs="Arial"/>
                <w:sz w:val="20"/>
                <w:szCs w:val="20"/>
                <w:rPrChange w:id="872" w:author="Jeremy Hayes" w:date="2024-02-09T12:17:00Z">
                  <w:rPr/>
                </w:rPrChange>
              </w:rPr>
            </w:pPr>
            <w:r w:rsidRPr="00772F7A">
              <w:rPr>
                <w:rFonts w:cs="Arial"/>
                <w:sz w:val="20"/>
                <w:szCs w:val="20"/>
                <w:rPrChange w:id="873" w:author="Jeremy Hayes" w:date="2024-02-09T12:17:00Z">
                  <w:rPr/>
                </w:rPrChange>
              </w:rPr>
              <w:t>Sector Guidance</w:t>
            </w:r>
          </w:p>
        </w:tc>
        <w:tc>
          <w:tcPr>
            <w:tcW w:w="2268" w:type="dxa"/>
            <w:tcPrChange w:id="874" w:author="Jeremy Hayes" w:date="2024-02-09T12:17:00Z">
              <w:tcPr>
                <w:tcW w:w="2268" w:type="dxa"/>
                <w:gridSpan w:val="2"/>
              </w:tcPr>
            </w:tcPrChange>
          </w:tcPr>
          <w:p w14:paraId="6E20EF45" w14:textId="77777777" w:rsidR="00F20092" w:rsidRPr="00772F7A" w:rsidRDefault="00F20092" w:rsidP="001A1E44">
            <w:pPr>
              <w:rPr>
                <w:rFonts w:cs="Arial"/>
                <w:sz w:val="20"/>
                <w:szCs w:val="20"/>
                <w:rPrChange w:id="875" w:author="Jeremy Hayes" w:date="2024-02-09T12:17:00Z">
                  <w:rPr/>
                </w:rPrChange>
              </w:rPr>
            </w:pPr>
          </w:p>
        </w:tc>
        <w:tc>
          <w:tcPr>
            <w:tcW w:w="2410" w:type="dxa"/>
            <w:tcPrChange w:id="876" w:author="Jeremy Hayes" w:date="2024-02-09T12:17:00Z">
              <w:tcPr>
                <w:tcW w:w="2410" w:type="dxa"/>
                <w:gridSpan w:val="2"/>
              </w:tcPr>
            </w:tcPrChange>
          </w:tcPr>
          <w:p w14:paraId="00880F60" w14:textId="60CB320B" w:rsidR="00F20092" w:rsidRPr="00772F7A" w:rsidRDefault="00F20092" w:rsidP="001A1E44">
            <w:pPr>
              <w:rPr>
                <w:rFonts w:cs="Arial"/>
                <w:sz w:val="20"/>
                <w:szCs w:val="20"/>
                <w:rPrChange w:id="877" w:author="Jeremy Hayes" w:date="2024-02-09T12:17:00Z">
                  <w:rPr/>
                </w:rPrChange>
              </w:rPr>
            </w:pPr>
            <w:r w:rsidRPr="00772F7A">
              <w:rPr>
                <w:rFonts w:cs="Arial"/>
                <w:sz w:val="20"/>
                <w:szCs w:val="20"/>
                <w:rPrChange w:id="878" w:author="Jeremy Hayes" w:date="2024-02-09T12:17:00Z">
                  <w:rPr/>
                </w:rPrChange>
              </w:rPr>
              <w:t>NZ Secure Web Services Standard Compliance.</w:t>
            </w:r>
            <w:r w:rsidRPr="00772F7A">
              <w:rPr>
                <w:rFonts w:cs="Arial"/>
                <w:sz w:val="20"/>
                <w:szCs w:val="20"/>
                <w:rPrChange w:id="879" w:author="Jeremy Hayes" w:date="2024-02-09T12:17:00Z">
                  <w:rPr/>
                </w:rPrChange>
              </w:rPr>
              <w:br/>
            </w:r>
          </w:p>
        </w:tc>
        <w:tc>
          <w:tcPr>
            <w:tcW w:w="2835" w:type="dxa"/>
            <w:tcPrChange w:id="880" w:author="Jeremy Hayes" w:date="2024-02-09T12:17:00Z">
              <w:tcPr>
                <w:tcW w:w="2835" w:type="dxa"/>
                <w:gridSpan w:val="2"/>
              </w:tcPr>
            </w:tcPrChange>
          </w:tcPr>
          <w:p w14:paraId="7EC2792A" w14:textId="77777777" w:rsidR="00F20092" w:rsidRPr="00772F7A" w:rsidRDefault="00F20092" w:rsidP="001A1E44">
            <w:pPr>
              <w:rPr>
                <w:rFonts w:cs="Arial"/>
                <w:sz w:val="20"/>
                <w:szCs w:val="20"/>
                <w:rPrChange w:id="881" w:author="Jeremy Hayes" w:date="2024-02-09T12:17:00Z">
                  <w:rPr/>
                </w:rPrChange>
              </w:rPr>
            </w:pPr>
          </w:p>
        </w:tc>
      </w:tr>
      <w:tr w:rsidR="00FE43F0" w:rsidRPr="00424DEF" w14:paraId="4D15D473" w14:textId="77777777" w:rsidTr="00772F7A">
        <w:tblPrEx>
          <w:tblPrExChange w:id="882"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883" w:author="Jeremy Hayes" w:date="2024-02-09T12:17:00Z">
            <w:trPr>
              <w:gridAfter w:val="0"/>
              <w:cantSplit/>
              <w:trHeight w:val="17"/>
            </w:trPr>
          </w:trPrChange>
        </w:trPr>
        <w:tc>
          <w:tcPr>
            <w:tcW w:w="1980" w:type="dxa"/>
            <w:tcPrChange w:id="884" w:author="Jeremy Hayes" w:date="2024-02-09T12:17:00Z">
              <w:tcPr>
                <w:tcW w:w="1980" w:type="dxa"/>
                <w:gridSpan w:val="2"/>
              </w:tcPr>
            </w:tcPrChange>
          </w:tcPr>
          <w:p w14:paraId="1F256881" w14:textId="64340AAB" w:rsidR="00FE43F0" w:rsidRPr="00772F7A" w:rsidRDefault="00FE43F0" w:rsidP="001A1E44">
            <w:pPr>
              <w:rPr>
                <w:rFonts w:cs="Arial"/>
                <w:sz w:val="20"/>
                <w:szCs w:val="20"/>
                <w:rPrChange w:id="885" w:author="Jeremy Hayes" w:date="2024-02-09T12:17:00Z">
                  <w:rPr/>
                </w:rPrChange>
              </w:rPr>
            </w:pPr>
            <w:bookmarkStart w:id="886" w:name="Value_ErrorSeverityAcceptance"/>
            <w:bookmarkEnd w:id="886"/>
            <w:r w:rsidRPr="00772F7A">
              <w:rPr>
                <w:rFonts w:cs="Arial"/>
                <w:sz w:val="20"/>
                <w:szCs w:val="20"/>
                <w:rPrChange w:id="887" w:author="Jeremy Hayes" w:date="2024-02-09T12:17:00Z">
                  <w:rPr/>
                </w:rPrChange>
              </w:rPr>
              <w:t>Error Severity Acceptance</w:t>
            </w:r>
          </w:p>
        </w:tc>
        <w:tc>
          <w:tcPr>
            <w:tcW w:w="2268" w:type="dxa"/>
            <w:tcPrChange w:id="888" w:author="Jeremy Hayes" w:date="2024-02-09T12:17:00Z">
              <w:tcPr>
                <w:tcW w:w="2268" w:type="dxa"/>
                <w:gridSpan w:val="2"/>
              </w:tcPr>
            </w:tcPrChange>
          </w:tcPr>
          <w:p w14:paraId="7926D608" w14:textId="7C8CDAB7" w:rsidR="00FE43F0" w:rsidRPr="00772F7A" w:rsidRDefault="00FE43F0" w:rsidP="001A1E44">
            <w:pPr>
              <w:rPr>
                <w:rFonts w:cs="Arial"/>
                <w:sz w:val="20"/>
                <w:szCs w:val="20"/>
                <w:rPrChange w:id="889" w:author="Jeremy Hayes" w:date="2024-02-09T12:17:00Z">
                  <w:rPr/>
                </w:rPrChange>
              </w:rPr>
            </w:pPr>
            <w:r w:rsidRPr="00772F7A">
              <w:rPr>
                <w:rFonts w:cs="Arial"/>
                <w:sz w:val="20"/>
                <w:szCs w:val="20"/>
                <w:rPrChange w:id="890" w:author="Jeremy Hayes" w:date="2024-02-09T12:17:00Z">
                  <w:rPr/>
                </w:rPrChange>
              </w:rPr>
              <w:t>0 Critical</w:t>
            </w:r>
            <w:r w:rsidRPr="00772F7A">
              <w:rPr>
                <w:rFonts w:cs="Arial"/>
                <w:sz w:val="20"/>
                <w:szCs w:val="20"/>
                <w:rPrChange w:id="891" w:author="Jeremy Hayes" w:date="2024-02-09T12:17:00Z">
                  <w:rPr/>
                </w:rPrChange>
              </w:rPr>
              <w:br/>
              <w:t>0 High</w:t>
            </w:r>
          </w:p>
        </w:tc>
        <w:tc>
          <w:tcPr>
            <w:tcW w:w="2410" w:type="dxa"/>
            <w:tcPrChange w:id="892" w:author="Jeremy Hayes" w:date="2024-02-09T12:17:00Z">
              <w:tcPr>
                <w:tcW w:w="2410" w:type="dxa"/>
                <w:gridSpan w:val="2"/>
              </w:tcPr>
            </w:tcPrChange>
          </w:tcPr>
          <w:p w14:paraId="61EDE172" w14:textId="77777777" w:rsidR="00FE43F0" w:rsidRPr="00772F7A" w:rsidRDefault="00FE43F0" w:rsidP="001A1E44">
            <w:pPr>
              <w:rPr>
                <w:rFonts w:cs="Arial"/>
                <w:sz w:val="20"/>
                <w:szCs w:val="20"/>
                <w:rPrChange w:id="893" w:author="Jeremy Hayes" w:date="2024-02-09T12:17:00Z">
                  <w:rPr/>
                </w:rPrChange>
              </w:rPr>
            </w:pPr>
          </w:p>
        </w:tc>
        <w:tc>
          <w:tcPr>
            <w:tcW w:w="2835" w:type="dxa"/>
            <w:tcPrChange w:id="894" w:author="Jeremy Hayes" w:date="2024-02-09T12:17:00Z">
              <w:tcPr>
                <w:tcW w:w="2835" w:type="dxa"/>
                <w:gridSpan w:val="2"/>
              </w:tcPr>
            </w:tcPrChange>
          </w:tcPr>
          <w:p w14:paraId="7DEECC05" w14:textId="77777777" w:rsidR="00FE43F0" w:rsidRPr="00772F7A" w:rsidRDefault="00FE43F0" w:rsidP="001A1E44">
            <w:pPr>
              <w:rPr>
                <w:rFonts w:cs="Arial"/>
                <w:sz w:val="20"/>
                <w:szCs w:val="20"/>
                <w:rPrChange w:id="895" w:author="Jeremy Hayes" w:date="2024-02-09T12:17:00Z">
                  <w:rPr/>
                </w:rPrChange>
              </w:rPr>
            </w:pPr>
          </w:p>
        </w:tc>
      </w:tr>
      <w:tr w:rsidR="00366AAA" w:rsidRPr="00424DEF" w14:paraId="447D3FB9" w14:textId="77777777" w:rsidTr="00772F7A">
        <w:tblPrEx>
          <w:tblPrExChange w:id="896"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897" w:author="Jeremy Hayes" w:date="2024-02-09T12:17:00Z">
            <w:trPr>
              <w:gridAfter w:val="0"/>
              <w:cantSplit/>
              <w:trHeight w:val="17"/>
            </w:trPr>
          </w:trPrChange>
        </w:trPr>
        <w:tc>
          <w:tcPr>
            <w:tcW w:w="1980" w:type="dxa"/>
            <w:tcPrChange w:id="898" w:author="Jeremy Hayes" w:date="2024-02-09T12:17:00Z">
              <w:tcPr>
                <w:tcW w:w="1980" w:type="dxa"/>
                <w:gridSpan w:val="2"/>
              </w:tcPr>
            </w:tcPrChange>
          </w:tcPr>
          <w:p w14:paraId="2DF478A5" w14:textId="4D3A286C" w:rsidR="00366AAA" w:rsidRPr="00772F7A" w:rsidRDefault="00366AAA" w:rsidP="001A1E44">
            <w:pPr>
              <w:rPr>
                <w:rFonts w:cs="Arial"/>
                <w:sz w:val="20"/>
                <w:szCs w:val="20"/>
                <w:rPrChange w:id="899" w:author="Jeremy Hayes" w:date="2024-02-09T12:17:00Z">
                  <w:rPr/>
                </w:rPrChange>
              </w:rPr>
            </w:pPr>
            <w:bookmarkStart w:id="900" w:name="Value_SponsorGuidance"/>
            <w:bookmarkEnd w:id="900"/>
            <w:r w:rsidRPr="00772F7A">
              <w:rPr>
                <w:rFonts w:cs="Arial"/>
                <w:sz w:val="20"/>
                <w:szCs w:val="20"/>
                <w:rPrChange w:id="901" w:author="Jeremy Hayes" w:date="2024-02-09T12:17:00Z">
                  <w:rPr/>
                </w:rPrChange>
              </w:rPr>
              <w:lastRenderedPageBreak/>
              <w:t>Sponsor Guidance</w:t>
            </w:r>
          </w:p>
        </w:tc>
        <w:tc>
          <w:tcPr>
            <w:tcW w:w="2268" w:type="dxa"/>
            <w:tcPrChange w:id="902" w:author="Jeremy Hayes" w:date="2024-02-09T12:17:00Z">
              <w:tcPr>
                <w:tcW w:w="2268" w:type="dxa"/>
                <w:gridSpan w:val="2"/>
              </w:tcPr>
            </w:tcPrChange>
          </w:tcPr>
          <w:p w14:paraId="16C50BB7" w14:textId="77777777" w:rsidR="00366AAA" w:rsidRPr="00772F7A" w:rsidRDefault="00366AAA" w:rsidP="001A1E44">
            <w:pPr>
              <w:rPr>
                <w:rFonts w:cs="Arial"/>
                <w:sz w:val="20"/>
                <w:szCs w:val="20"/>
                <w:rPrChange w:id="903" w:author="Jeremy Hayes" w:date="2024-02-09T12:17:00Z">
                  <w:rPr/>
                </w:rPrChange>
              </w:rPr>
            </w:pPr>
          </w:p>
        </w:tc>
        <w:tc>
          <w:tcPr>
            <w:tcW w:w="2410" w:type="dxa"/>
            <w:tcPrChange w:id="904" w:author="Jeremy Hayes" w:date="2024-02-09T12:17:00Z">
              <w:tcPr>
                <w:tcW w:w="2410" w:type="dxa"/>
                <w:gridSpan w:val="2"/>
              </w:tcPr>
            </w:tcPrChange>
          </w:tcPr>
          <w:p w14:paraId="205F20AF" w14:textId="2092DD1B" w:rsidR="00366AAA" w:rsidRPr="00772F7A" w:rsidRDefault="00366AAA" w:rsidP="001A1E44">
            <w:pPr>
              <w:rPr>
                <w:rFonts w:cs="Arial"/>
                <w:sz w:val="20"/>
                <w:szCs w:val="20"/>
                <w:rPrChange w:id="905" w:author="Jeremy Hayes" w:date="2024-02-09T12:17:00Z">
                  <w:rPr/>
                </w:rPrChange>
              </w:rPr>
            </w:pPr>
            <w:r w:rsidRPr="00772F7A">
              <w:rPr>
                <w:rFonts w:cs="Arial"/>
                <w:sz w:val="20"/>
                <w:szCs w:val="20"/>
                <w:rPrChange w:id="906" w:author="Jeremy Hayes" w:date="2024-02-09T12:17:00Z">
                  <w:rPr/>
                </w:rPrChange>
              </w:rPr>
              <w:t>- Domain Naming Guidelines</w:t>
            </w:r>
            <w:r w:rsidR="00C569F7" w:rsidRPr="00772F7A">
              <w:rPr>
                <w:rFonts w:cs="Arial"/>
                <w:sz w:val="20"/>
                <w:szCs w:val="20"/>
                <w:rPrChange w:id="907" w:author="Jeremy Hayes" w:date="2024-02-09T12:17:00Z">
                  <w:rPr/>
                </w:rPrChange>
              </w:rPr>
              <w:br/>
              <w:t>- Accessibility Guidelines</w:t>
            </w:r>
            <w:r w:rsidR="00C569F7" w:rsidRPr="00772F7A">
              <w:rPr>
                <w:rFonts w:cs="Arial"/>
                <w:sz w:val="20"/>
                <w:szCs w:val="20"/>
                <w:rPrChange w:id="908" w:author="Jeremy Hayes" w:date="2024-02-09T12:17:00Z">
                  <w:rPr/>
                </w:rPrChange>
              </w:rPr>
              <w:br/>
              <w:t>- Usability Guidelines</w:t>
            </w:r>
            <w:r w:rsidRPr="00772F7A">
              <w:rPr>
                <w:rFonts w:cs="Arial"/>
                <w:sz w:val="20"/>
                <w:szCs w:val="20"/>
                <w:rPrChange w:id="909" w:author="Jeremy Hayes" w:date="2024-02-09T12:17:00Z">
                  <w:rPr/>
                </w:rPrChange>
              </w:rPr>
              <w:br/>
              <w:t>- Interface Design Guidelines</w:t>
            </w:r>
            <w:r w:rsidR="00C569F7" w:rsidRPr="00772F7A">
              <w:rPr>
                <w:rFonts w:cs="Arial"/>
                <w:sz w:val="20"/>
                <w:szCs w:val="20"/>
                <w:rPrChange w:id="910" w:author="Jeremy Hayes" w:date="2024-02-09T12:17:00Z">
                  <w:rPr/>
                </w:rPrChange>
              </w:rPr>
              <w:br/>
              <w:t>- Monitoring Guidelines</w:t>
            </w:r>
          </w:p>
        </w:tc>
        <w:tc>
          <w:tcPr>
            <w:tcW w:w="2835" w:type="dxa"/>
            <w:tcPrChange w:id="911" w:author="Jeremy Hayes" w:date="2024-02-09T12:17:00Z">
              <w:tcPr>
                <w:tcW w:w="2835" w:type="dxa"/>
                <w:gridSpan w:val="2"/>
              </w:tcPr>
            </w:tcPrChange>
          </w:tcPr>
          <w:p w14:paraId="7C758BB3" w14:textId="77777777" w:rsidR="00366AAA" w:rsidRPr="00772F7A" w:rsidRDefault="00366AAA" w:rsidP="001A1E44">
            <w:pPr>
              <w:rPr>
                <w:rFonts w:cs="Arial"/>
                <w:sz w:val="20"/>
                <w:szCs w:val="20"/>
                <w:rPrChange w:id="912" w:author="Jeremy Hayes" w:date="2024-02-09T12:17:00Z">
                  <w:rPr/>
                </w:rPrChange>
              </w:rPr>
            </w:pPr>
          </w:p>
        </w:tc>
      </w:tr>
      <w:tr w:rsidR="000B6666" w:rsidRPr="00424DEF" w14:paraId="5169308D" w14:textId="77777777" w:rsidTr="00772F7A">
        <w:tblPrEx>
          <w:tblPrExChange w:id="913" w:author="Jeremy Hayes" w:date="2024-02-09T12:17:00Z">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Ex>
          </w:tblPrExChange>
        </w:tblPrEx>
        <w:trPr>
          <w:cantSplit/>
          <w:trHeight w:val="17"/>
          <w:trPrChange w:id="914" w:author="Jeremy Hayes" w:date="2024-02-09T12:17:00Z">
            <w:trPr>
              <w:gridAfter w:val="0"/>
              <w:cantSplit/>
              <w:trHeight w:val="17"/>
            </w:trPr>
          </w:trPrChange>
        </w:trPr>
        <w:tc>
          <w:tcPr>
            <w:tcW w:w="1980" w:type="dxa"/>
            <w:tcPrChange w:id="915" w:author="Jeremy Hayes" w:date="2024-02-09T12:17:00Z">
              <w:tcPr>
                <w:tcW w:w="1980" w:type="dxa"/>
                <w:gridSpan w:val="2"/>
              </w:tcPr>
            </w:tcPrChange>
          </w:tcPr>
          <w:p w14:paraId="13A6CE1A" w14:textId="776A0F16" w:rsidR="000B6666" w:rsidRPr="00772F7A" w:rsidRDefault="002639B0" w:rsidP="001A1E44">
            <w:pPr>
              <w:rPr>
                <w:rFonts w:cs="Arial"/>
                <w:sz w:val="20"/>
                <w:szCs w:val="20"/>
                <w:rPrChange w:id="916" w:author="Jeremy Hayes" w:date="2024-02-09T12:17:00Z">
                  <w:rPr/>
                </w:rPrChange>
              </w:rPr>
            </w:pPr>
            <w:r w:rsidRPr="00772F7A">
              <w:rPr>
                <w:rFonts w:cs="Arial"/>
                <w:sz w:val="20"/>
                <w:szCs w:val="20"/>
                <w:rPrChange w:id="917" w:author="Jeremy Hayes" w:date="2024-02-09T12:17:00Z">
                  <w:rPr/>
                </w:rPrChange>
              </w:rPr>
              <w:t>Supplier and</w:t>
            </w:r>
            <w:r w:rsidR="000D069D" w:rsidRPr="00772F7A">
              <w:rPr>
                <w:rFonts w:cs="Arial"/>
                <w:sz w:val="20"/>
                <w:szCs w:val="20"/>
                <w:rPrChange w:id="918" w:author="Jeremy Hayes" w:date="2024-02-09T12:17:00Z">
                  <w:rPr/>
                </w:rPrChange>
              </w:rPr>
              <w:t>/or</w:t>
            </w:r>
            <w:r w:rsidRPr="00772F7A">
              <w:rPr>
                <w:rFonts w:cs="Arial"/>
                <w:sz w:val="20"/>
                <w:szCs w:val="20"/>
                <w:rPrChange w:id="919" w:author="Jeremy Hayes" w:date="2024-02-09T12:17:00Z">
                  <w:rPr/>
                </w:rPrChange>
              </w:rPr>
              <w:t xml:space="preserve"> Vendor</w:t>
            </w:r>
            <w:r w:rsidR="000B6666" w:rsidRPr="00772F7A">
              <w:rPr>
                <w:rFonts w:cs="Arial"/>
                <w:sz w:val="20"/>
                <w:szCs w:val="20"/>
                <w:rPrChange w:id="920" w:author="Jeremy Hayes" w:date="2024-02-09T12:17:00Z">
                  <w:rPr/>
                </w:rPrChange>
              </w:rPr>
              <w:t xml:space="preserve"> Qualifications</w:t>
            </w:r>
          </w:p>
        </w:tc>
        <w:tc>
          <w:tcPr>
            <w:tcW w:w="2268" w:type="dxa"/>
            <w:tcPrChange w:id="921" w:author="Jeremy Hayes" w:date="2024-02-09T12:17:00Z">
              <w:tcPr>
                <w:tcW w:w="2268" w:type="dxa"/>
                <w:gridSpan w:val="2"/>
              </w:tcPr>
            </w:tcPrChange>
          </w:tcPr>
          <w:p w14:paraId="013D803C" w14:textId="77777777" w:rsidR="000B6666" w:rsidRPr="00772F7A" w:rsidRDefault="000B6666" w:rsidP="001A1E44">
            <w:pPr>
              <w:rPr>
                <w:rFonts w:cs="Arial"/>
                <w:sz w:val="20"/>
                <w:szCs w:val="20"/>
                <w:rPrChange w:id="922" w:author="Jeremy Hayes" w:date="2024-02-09T12:17:00Z">
                  <w:rPr/>
                </w:rPrChange>
              </w:rPr>
            </w:pPr>
          </w:p>
        </w:tc>
        <w:tc>
          <w:tcPr>
            <w:tcW w:w="2410" w:type="dxa"/>
            <w:tcPrChange w:id="923" w:author="Jeremy Hayes" w:date="2024-02-09T12:17:00Z">
              <w:tcPr>
                <w:tcW w:w="2410" w:type="dxa"/>
                <w:gridSpan w:val="2"/>
              </w:tcPr>
            </w:tcPrChange>
          </w:tcPr>
          <w:p w14:paraId="2F6D2789" w14:textId="266FCB85" w:rsidR="000B6666" w:rsidRPr="00772F7A" w:rsidRDefault="00000000" w:rsidP="001A1E44">
            <w:pPr>
              <w:rPr>
                <w:rFonts w:cs="Arial"/>
                <w:sz w:val="20"/>
                <w:szCs w:val="20"/>
                <w:rPrChange w:id="924" w:author="Jeremy Hayes" w:date="2024-02-09T12:17:00Z">
                  <w:rPr/>
                </w:rPrChange>
              </w:rPr>
            </w:pPr>
            <w:r w:rsidRPr="00772F7A">
              <w:rPr>
                <w:rFonts w:cs="Arial"/>
                <w:sz w:val="20"/>
                <w:szCs w:val="20"/>
                <w:rPrChange w:id="925" w:author="Jeremy Hayes" w:date="2024-02-09T12:17:00Z">
                  <w:rPr/>
                </w:rPrChange>
              </w:rPr>
              <w:fldChar w:fldCharType="begin"/>
            </w:r>
            <w:r w:rsidRPr="00772F7A">
              <w:rPr>
                <w:rFonts w:cs="Arial"/>
                <w:sz w:val="20"/>
                <w:szCs w:val="20"/>
                <w:rPrChange w:id="926" w:author="Jeremy Hayes" w:date="2024-02-09T12:17:00Z">
                  <w:rPr/>
                </w:rPrChange>
              </w:rPr>
              <w:instrText>HYPERLINK \l "Term_ISO_27001"</w:instrText>
            </w:r>
            <w:r w:rsidRPr="00806AB4">
              <w:rPr>
                <w:rFonts w:cs="Arial"/>
                <w:sz w:val="20"/>
                <w:szCs w:val="20"/>
              </w:rPr>
            </w:r>
            <w:r w:rsidRPr="00772F7A">
              <w:rPr>
                <w:rFonts w:cs="Arial"/>
                <w:sz w:val="20"/>
                <w:szCs w:val="20"/>
                <w:rPrChange w:id="927" w:author="Jeremy Hayes" w:date="2024-02-09T12:17:00Z">
                  <w:rPr>
                    <w:rStyle w:val="Hyperlink"/>
                  </w:rPr>
                </w:rPrChange>
              </w:rPr>
              <w:fldChar w:fldCharType="separate"/>
            </w:r>
            <w:r w:rsidR="000B6666" w:rsidRPr="00772F7A">
              <w:rPr>
                <w:rStyle w:val="Hyperlink"/>
                <w:rFonts w:cs="Arial"/>
                <w:color w:val="auto"/>
                <w:sz w:val="20"/>
                <w:szCs w:val="20"/>
                <w:rPrChange w:id="928" w:author="Jeremy Hayes" w:date="2024-02-09T12:17:00Z">
                  <w:rPr>
                    <w:rStyle w:val="Hyperlink"/>
                  </w:rPr>
                </w:rPrChange>
              </w:rPr>
              <w:t>ISO-27001</w:t>
            </w:r>
            <w:r w:rsidRPr="00772F7A">
              <w:rPr>
                <w:rStyle w:val="Hyperlink"/>
                <w:rFonts w:cs="Arial"/>
                <w:color w:val="auto"/>
                <w:sz w:val="20"/>
                <w:szCs w:val="20"/>
                <w:rPrChange w:id="929" w:author="Jeremy Hayes" w:date="2024-02-09T12:17:00Z">
                  <w:rPr>
                    <w:rStyle w:val="Hyperlink"/>
                  </w:rPr>
                </w:rPrChange>
              </w:rPr>
              <w:fldChar w:fldCharType="end"/>
            </w:r>
            <w:r w:rsidR="000B6666" w:rsidRPr="00772F7A">
              <w:rPr>
                <w:rFonts w:cs="Arial"/>
                <w:sz w:val="20"/>
                <w:szCs w:val="20"/>
                <w:rPrChange w:id="930" w:author="Jeremy Hayes" w:date="2024-02-09T12:17:00Z">
                  <w:rPr/>
                </w:rPrChange>
              </w:rPr>
              <w:t xml:space="preserve"> Level 2</w:t>
            </w:r>
          </w:p>
        </w:tc>
        <w:tc>
          <w:tcPr>
            <w:tcW w:w="2835" w:type="dxa"/>
            <w:tcPrChange w:id="931" w:author="Jeremy Hayes" w:date="2024-02-09T12:17:00Z">
              <w:tcPr>
                <w:tcW w:w="2835" w:type="dxa"/>
                <w:gridSpan w:val="2"/>
              </w:tcPr>
            </w:tcPrChange>
          </w:tcPr>
          <w:p w14:paraId="09926CEB" w14:textId="77777777" w:rsidR="000B6666" w:rsidRPr="00772F7A" w:rsidRDefault="000B6666" w:rsidP="001A1E44">
            <w:pPr>
              <w:rPr>
                <w:rFonts w:cs="Arial"/>
                <w:sz w:val="20"/>
                <w:szCs w:val="20"/>
                <w:rPrChange w:id="932" w:author="Jeremy Hayes" w:date="2024-02-09T12:17:00Z">
                  <w:rPr/>
                </w:rPrChange>
              </w:rPr>
            </w:pPr>
          </w:p>
        </w:tc>
      </w:tr>
    </w:tbl>
    <w:p w14:paraId="5EEA028A" w14:textId="77777777" w:rsidR="00734BC9" w:rsidRPr="00734BC9" w:rsidRDefault="00734BC9" w:rsidP="00734BC9">
      <w:pPr>
        <w:pStyle w:val="BodyText"/>
      </w:pPr>
    </w:p>
    <w:p w14:paraId="6C1F464E" w14:textId="63600128" w:rsidR="00EB2B57" w:rsidRPr="00EB2B57" w:rsidRDefault="00EB2B57" w:rsidP="00867765">
      <w:pPr>
        <w:pStyle w:val="Heading1"/>
      </w:pPr>
      <w:bookmarkStart w:id="933" w:name="Requirements"/>
      <w:bookmarkStart w:id="934" w:name="_Toc158372661"/>
      <w:bookmarkEnd w:id="933"/>
      <w:r>
        <w:lastRenderedPageBreak/>
        <w:t>System Qualit</w:t>
      </w:r>
      <w:r w:rsidR="00867765">
        <w:t>y Requirements</w:t>
      </w:r>
      <w:bookmarkEnd w:id="934"/>
    </w:p>
    <w:p w14:paraId="457BCE2F" w14:textId="77777777" w:rsidR="00867765" w:rsidRDefault="00867765" w:rsidP="00867765">
      <w:pPr>
        <w:pStyle w:val="BodyText"/>
      </w:pPr>
      <w:r>
        <w:t>The following Qualitative requirements are organised per the guidance provided within ISO-25010 System Requirements, with Statements referring to target values defined within the Quantitative Values listed below.</w:t>
      </w:r>
    </w:p>
    <w:p w14:paraId="35B96BF6" w14:textId="230A0B7E" w:rsidR="00294740" w:rsidRDefault="00294740" w:rsidP="008A5424">
      <w:pPr>
        <w:pStyle w:val="Heading3"/>
      </w:pPr>
      <w:bookmarkStart w:id="935" w:name="_Toc158372662"/>
      <w:r>
        <w:t>Functional Suitability</w:t>
      </w:r>
      <w:r w:rsidR="00113DB2">
        <w:rPr>
          <w:rStyle w:val="FootnoteReference"/>
        </w:rPr>
        <w:footnoteReference w:id="9"/>
      </w:r>
      <w:bookmarkEnd w:id="935"/>
    </w:p>
    <w:p w14:paraId="45801016" w14:textId="2A0B8878" w:rsidR="00294740" w:rsidRDefault="00294740" w:rsidP="00C829F4">
      <w:pPr>
        <w:pStyle w:val="BodyTextDefinition"/>
      </w:pPr>
      <w:commentRangeStart w:id="938"/>
      <w:commentRangeStart w:id="939"/>
      <w:r w:rsidRPr="00294740">
        <w:t>The degree to which a product or system provides functions that meet stated and implied needs when used under specified conditions. This characteristic is composed of the qualities listed below.</w:t>
      </w:r>
      <w:commentRangeEnd w:id="938"/>
      <w:r w:rsidR="00466E26">
        <w:rPr>
          <w:rStyle w:val="CommentReference"/>
          <w:i w:val="0"/>
          <w:iCs w:val="0"/>
          <w:color w:val="auto"/>
        </w:rPr>
        <w:commentReference w:id="938"/>
      </w:r>
      <w:commentRangeEnd w:id="939"/>
      <w:r w:rsidR="00D4208B">
        <w:rPr>
          <w:rStyle w:val="CommentReference"/>
          <w:i w:val="0"/>
          <w:iCs w:val="0"/>
          <w:color w:val="auto"/>
        </w:rPr>
        <w:commentReference w:id="939"/>
      </w:r>
    </w:p>
    <w:p w14:paraId="0A814DF5" w14:textId="60C712E5" w:rsidR="00294740" w:rsidRDefault="00294740" w:rsidP="00294740">
      <w:pPr>
        <w:pStyle w:val="Heading4"/>
      </w:pPr>
      <w:bookmarkStart w:id="940" w:name="_Toc158372663"/>
      <w:r>
        <w:t>Functional Completeness</w:t>
      </w:r>
      <w:bookmarkEnd w:id="940"/>
    </w:p>
    <w:p w14:paraId="07843B94" w14:textId="6D5F0C76" w:rsidR="00294740" w:rsidRDefault="00294740" w:rsidP="00C829F4">
      <w:pPr>
        <w:pStyle w:val="BodyTextDefinition"/>
      </w:pPr>
      <w:r>
        <w:t>T</w:t>
      </w:r>
      <w:r w:rsidRPr="00EF5E84">
        <w:t>he degree to which the set of functions covers all the specified tasks and user objectives.</w:t>
      </w:r>
    </w:p>
    <w:p w14:paraId="3A10FE7F" w14:textId="6F22F86C" w:rsidR="004E43EA" w:rsidRDefault="00113DB2" w:rsidP="00956A7E">
      <w:pPr>
        <w:pStyle w:val="Heading5"/>
        <w:spacing w:after="120" w:line="240" w:lineRule="auto"/>
        <w:rPr>
          <w:b/>
          <w:bCs/>
        </w:rPr>
      </w:pPr>
      <w:r>
        <w:t>QR-DEF-</w:t>
      </w:r>
      <w:r w:rsidR="004E43EA">
        <w:t xml:space="preserve">FUNC-COMP-00: </w:t>
      </w:r>
      <w:r w:rsidR="004E43EA">
        <w:rPr>
          <w:b/>
          <w:bCs/>
        </w:rPr>
        <w:t xml:space="preserve">Comprehensive </w:t>
      </w:r>
      <w:r w:rsidR="006B3C97">
        <w:rPr>
          <w:b/>
          <w:bCs/>
        </w:rPr>
        <w:t>Functionality</w:t>
      </w:r>
    </w:p>
    <w:p w14:paraId="379D37A2" w14:textId="77777777" w:rsidR="00466E26" w:rsidRPr="00466E26" w:rsidRDefault="00466E26" w:rsidP="00466E26">
      <w:pPr>
        <w:pStyle w:val="BodyText"/>
      </w:pPr>
    </w:p>
    <w:p w14:paraId="39001E03" w14:textId="3CD4D500" w:rsidR="004E43EA" w:rsidRPr="001F0BD9" w:rsidRDefault="004E43EA" w:rsidP="004E43EA">
      <w:pPr>
        <w:pStyle w:val="ASomething"/>
      </w:pPr>
      <w:commentRangeStart w:id="941"/>
      <w:commentRangeStart w:id="942"/>
      <w:r w:rsidRPr="009D493F">
        <w:rPr>
          <w:b/>
          <w:bCs/>
        </w:rPr>
        <w:t>Category</w:t>
      </w:r>
      <w:r w:rsidRPr="009D493F">
        <w:t>:</w:t>
      </w:r>
      <w:r>
        <w:t xml:space="preserve"> </w:t>
      </w:r>
      <w:r>
        <w:tab/>
        <w:t>ISO-25010/Functionality Suitability/Functional Completeness</w:t>
      </w:r>
    </w:p>
    <w:p w14:paraId="548C24B1" w14:textId="6A6E2E8D" w:rsidR="004E43EA" w:rsidRPr="001F0BD9" w:rsidRDefault="004E43EA" w:rsidP="004E43EA">
      <w:pPr>
        <w:pStyle w:val="ASomething"/>
      </w:pPr>
      <w:r w:rsidRPr="009D493F">
        <w:rPr>
          <w:b/>
          <w:bCs/>
        </w:rPr>
        <w:t>Statement</w:t>
      </w:r>
      <w:r w:rsidRPr="009D493F">
        <w:t>:</w:t>
      </w:r>
      <w:r>
        <w:t xml:space="preserve"> </w:t>
      </w:r>
      <w:r>
        <w:tab/>
        <w:t xml:space="preserve">The solution’s system(s) MUST provide a comprehensive set of features to address the diverse needs of </w:t>
      </w:r>
      <w:r w:rsidR="006B3C97">
        <w:t xml:space="preserve">default </w:t>
      </w:r>
      <w:r w:rsidR="00A056AC">
        <w:t xml:space="preserve">conceptual </w:t>
      </w:r>
      <w:hyperlink w:anchor="Term_SystemUser" w:history="1">
        <w:r w:rsidRPr="006E4A4D">
          <w:rPr>
            <w:rStyle w:val="Hyperlink"/>
          </w:rPr>
          <w:t>user</w:t>
        </w:r>
      </w:hyperlink>
      <w:r w:rsidR="006B3C97">
        <w:t xml:space="preserve"> </w:t>
      </w:r>
      <w:hyperlink w:anchor="Term_Role" w:history="1">
        <w:r w:rsidR="009F6745">
          <w:rPr>
            <w:rStyle w:val="Hyperlink"/>
          </w:rPr>
          <w:t>r</w:t>
        </w:r>
        <w:r w:rsidR="009F6745" w:rsidRPr="009F6745">
          <w:rPr>
            <w:rStyle w:val="Hyperlink"/>
          </w:rPr>
          <w:t>ole</w:t>
        </w:r>
      </w:hyperlink>
      <w:r w:rsidR="006B3C97">
        <w:t>s</w:t>
      </w:r>
      <w:r>
        <w:t>.</w:t>
      </w:r>
    </w:p>
    <w:p w14:paraId="1F687EB5" w14:textId="15C39CFB" w:rsidR="004E43EA" w:rsidRPr="001F0BD9" w:rsidRDefault="004E43EA" w:rsidP="004E43EA">
      <w:pPr>
        <w:pStyle w:val="ASomething"/>
      </w:pPr>
      <w:r w:rsidRPr="009D493F">
        <w:rPr>
          <w:b/>
          <w:bCs/>
        </w:rPr>
        <w:t>Rationale</w:t>
      </w:r>
      <w:r w:rsidRPr="009D493F">
        <w:t>:</w:t>
      </w:r>
      <w:r>
        <w:tab/>
      </w:r>
      <w:r w:rsidR="006B3C97">
        <w:t>A comprehensive set of features e</w:t>
      </w:r>
      <w:r>
        <w:t xml:space="preserve">nhances </w:t>
      </w:r>
      <w:hyperlink w:anchor="Term_SystemUser" w:history="1">
        <w:r w:rsidRPr="006E4A4D">
          <w:rPr>
            <w:rStyle w:val="Hyperlink"/>
          </w:rPr>
          <w:t>user</w:t>
        </w:r>
      </w:hyperlink>
      <w:r>
        <w:t xml:space="preserve"> satisfaction and efficiency.</w:t>
      </w:r>
    </w:p>
    <w:p w14:paraId="06D1A885" w14:textId="0D83DB91" w:rsidR="004E43EA" w:rsidRPr="001F0BD9" w:rsidRDefault="004E43EA" w:rsidP="004E43EA">
      <w:pPr>
        <w:pStyle w:val="ASomething"/>
      </w:pPr>
      <w:r w:rsidRPr="009D493F">
        <w:rPr>
          <w:b/>
          <w:bCs/>
        </w:rPr>
        <w:t>Details</w:t>
      </w:r>
      <w:r w:rsidRPr="009D493F">
        <w:t>:</w:t>
      </w:r>
      <w:r>
        <w:t xml:space="preserve"> </w:t>
      </w:r>
      <w:r>
        <w:tab/>
      </w:r>
    </w:p>
    <w:p w14:paraId="34E87605" w14:textId="63881BFE" w:rsidR="004E43EA" w:rsidRDefault="00617A85" w:rsidP="005E414A">
      <w:pPr>
        <w:pStyle w:val="ASomething"/>
      </w:pPr>
      <w:r>
        <w:rPr>
          <w:b/>
          <w:bCs/>
        </w:rPr>
        <w:t>Prompts:</w:t>
      </w:r>
      <w:r w:rsidR="004E43EA">
        <w:tab/>
        <w:t xml:space="preserve">Which of the </w:t>
      </w:r>
      <w:r w:rsidR="006B3C97">
        <w:t xml:space="preserve">above listed standard </w:t>
      </w:r>
      <w:r w:rsidR="00A056AC">
        <w:t xml:space="preserve">conceptual </w:t>
      </w:r>
      <w:r w:rsidR="006B3C97">
        <w:t xml:space="preserve">user </w:t>
      </w:r>
      <w:hyperlink w:anchor="Term_Role" w:history="1">
        <w:r w:rsidR="009F6745">
          <w:rPr>
            <w:rStyle w:val="Hyperlink"/>
          </w:rPr>
          <w:t>r</w:t>
        </w:r>
        <w:r w:rsidR="009F6745" w:rsidRPr="009F6745">
          <w:rPr>
            <w:rStyle w:val="Hyperlink"/>
          </w:rPr>
          <w:t>ole</w:t>
        </w:r>
      </w:hyperlink>
      <w:r w:rsidR="004E43EA">
        <w:t>s does the system provide functionality for?</w:t>
      </w:r>
      <w:commentRangeEnd w:id="941"/>
      <w:r w:rsidR="006F1A33">
        <w:rPr>
          <w:rStyle w:val="CommentReference"/>
          <w:rFonts w:eastAsiaTheme="minorHAnsi"/>
        </w:rPr>
        <w:commentReference w:id="941"/>
      </w:r>
      <w:commentRangeEnd w:id="942"/>
      <w:r w:rsidR="00D4208B">
        <w:rPr>
          <w:rStyle w:val="CommentReference"/>
          <w:rFonts w:eastAsiaTheme="minorHAnsi"/>
        </w:rPr>
        <w:commentReference w:id="942"/>
      </w:r>
    </w:p>
    <w:p w14:paraId="26558661" w14:textId="77777777" w:rsidR="004E43EA" w:rsidRDefault="004E43EA" w:rsidP="00294740">
      <w:pPr>
        <w:pStyle w:val="BodyText"/>
      </w:pPr>
    </w:p>
    <w:p w14:paraId="3B5C483F" w14:textId="627B453F" w:rsidR="00294740" w:rsidRDefault="00113DB2" w:rsidP="00294740">
      <w:pPr>
        <w:pStyle w:val="Heading5"/>
      </w:pPr>
      <w:r>
        <w:t>QR-DEF-</w:t>
      </w:r>
      <w:r w:rsidR="00294740">
        <w:t xml:space="preserve">FUNC-COMP-00: </w:t>
      </w:r>
      <w:r w:rsidR="00294740">
        <w:rPr>
          <w:b/>
          <w:bCs/>
        </w:rPr>
        <w:t>System Functionality</w:t>
      </w:r>
    </w:p>
    <w:p w14:paraId="5E4C6E3B" w14:textId="008C9276" w:rsidR="00294740" w:rsidRPr="001F0BD9" w:rsidRDefault="00294740" w:rsidP="00294740">
      <w:pPr>
        <w:pStyle w:val="ASomething"/>
      </w:pPr>
      <w:r w:rsidRPr="009D493F">
        <w:rPr>
          <w:b/>
          <w:bCs/>
        </w:rPr>
        <w:t>Category</w:t>
      </w:r>
      <w:r w:rsidRPr="009D493F">
        <w:t>:</w:t>
      </w:r>
      <w:r>
        <w:t xml:space="preserve"> </w:t>
      </w:r>
      <w:r>
        <w:tab/>
        <w:t>ISO-25010/Functional Suitability/Functional Completeness</w:t>
      </w:r>
    </w:p>
    <w:p w14:paraId="352DA301" w14:textId="7C1CCABC" w:rsidR="00294740" w:rsidRPr="001F0BD9" w:rsidRDefault="00294740" w:rsidP="00294740">
      <w:pPr>
        <w:pStyle w:val="ASomething"/>
      </w:pPr>
      <w:r w:rsidRPr="009D493F">
        <w:rPr>
          <w:b/>
          <w:bCs/>
        </w:rPr>
        <w:t>Statement</w:t>
      </w:r>
      <w:r w:rsidRPr="009D493F">
        <w:t>:</w:t>
      </w:r>
      <w:r>
        <w:t xml:space="preserve"> </w:t>
      </w:r>
      <w:r>
        <w:tab/>
        <w:t xml:space="preserve">The solution’s system(s) </w:t>
      </w:r>
      <w:r w:rsidR="00956A7E" w:rsidRPr="00956A7E">
        <w:rPr>
          <w:b/>
          <w:bCs/>
          <w:rPrChange w:id="943" w:author="Jeremy Hayes" w:date="2024-02-09T10:25:00Z">
            <w:rPr/>
          </w:rPrChange>
        </w:rPr>
        <w:t>must</w:t>
      </w:r>
      <w:r w:rsidR="00956A7E">
        <w:t xml:space="preserve"> </w:t>
      </w:r>
      <w:r>
        <w:t>provide mature underlying system functionality.</w:t>
      </w:r>
    </w:p>
    <w:p w14:paraId="32D32179" w14:textId="0053D9B0" w:rsidR="00294740" w:rsidRPr="001F0BD9" w:rsidRDefault="00294740" w:rsidP="00294740">
      <w:pPr>
        <w:pStyle w:val="ASomething"/>
      </w:pPr>
      <w:r w:rsidRPr="009D493F">
        <w:rPr>
          <w:b/>
          <w:bCs/>
        </w:rPr>
        <w:t>Rationale</w:t>
      </w:r>
      <w:r w:rsidRPr="009D493F">
        <w:t>:</w:t>
      </w:r>
      <w:r>
        <w:tab/>
        <w:t>A solution that concentrates too much on business requirements is at risk of not being supportable, operable, monitorable, maintainable by other stakeholders over its service lifespan.</w:t>
      </w:r>
    </w:p>
    <w:p w14:paraId="68B7FD11" w14:textId="77777777" w:rsidR="00294740" w:rsidRPr="001F0BD9" w:rsidRDefault="00294740" w:rsidP="00294740">
      <w:pPr>
        <w:pStyle w:val="ASomething"/>
      </w:pPr>
      <w:r w:rsidRPr="009D493F">
        <w:rPr>
          <w:b/>
          <w:bCs/>
        </w:rPr>
        <w:t>Details</w:t>
      </w:r>
      <w:r w:rsidRPr="009D493F">
        <w:t>:</w:t>
      </w:r>
      <w:r>
        <w:t xml:space="preserve"> </w:t>
      </w:r>
      <w:r>
        <w:tab/>
        <w:t>…</w:t>
      </w:r>
    </w:p>
    <w:p w14:paraId="0807D816" w14:textId="2D19AA45" w:rsidR="00294740" w:rsidRDefault="00617A85" w:rsidP="00294740">
      <w:pPr>
        <w:pStyle w:val="ASomething"/>
      </w:pPr>
      <w:r>
        <w:rPr>
          <w:b/>
          <w:bCs/>
        </w:rPr>
        <w:t>Prompts:</w:t>
      </w:r>
      <w:r w:rsidR="00294740">
        <w:tab/>
        <w:t xml:space="preserve">Recognising that not all services provide functionality to manage the following, it remains important for consideration </w:t>
      </w:r>
      <w:r w:rsidR="00035C76">
        <w:t xml:space="preserve">and </w:t>
      </w:r>
      <w:r w:rsidR="00C959CE">
        <w:t>evaluation</w:t>
      </w:r>
      <w:r w:rsidR="00035C76">
        <w:t xml:space="preserve"> </w:t>
      </w:r>
      <w:r w:rsidR="00294740">
        <w:t>purposes to know which of the following functionality is provided by the solution</w:t>
      </w:r>
      <w:r w:rsidR="00035C76">
        <w:t xml:space="preserve">’s </w:t>
      </w:r>
      <w:r w:rsidR="00035C76">
        <w:lastRenderedPageBreak/>
        <w:t>services</w:t>
      </w:r>
      <w:r w:rsidR="00294740">
        <w:t>:</w:t>
      </w:r>
      <w:r w:rsidR="00294740">
        <w:br/>
        <w:t>- Integration Configuration</w:t>
      </w:r>
      <w:r w:rsidR="00294740">
        <w:br/>
        <w:t>- Diagnostics Tracing</w:t>
      </w:r>
      <w:r w:rsidR="00294740">
        <w:br/>
        <w:t>- Error Recording</w:t>
      </w:r>
      <w:r w:rsidR="00294740">
        <w:br/>
        <w:t>- System Configuration</w:t>
      </w:r>
      <w:r w:rsidR="00294740">
        <w:br/>
        <w:t xml:space="preserve">- </w:t>
      </w:r>
      <w:hyperlink w:anchor="Term_Session" w:history="1">
        <w:r w:rsidR="00C83E0E" w:rsidRPr="00C83E0E">
          <w:rPr>
            <w:rStyle w:val="Hyperlink"/>
          </w:rPr>
          <w:t>Session</w:t>
        </w:r>
      </w:hyperlink>
      <w:r w:rsidR="00294740">
        <w:t xml:space="preserve"> &amp; Session Operation Auditing</w:t>
      </w:r>
      <w:r w:rsidR="00294740">
        <w:br/>
        <w:t>- User Management</w:t>
      </w:r>
      <w:r w:rsidR="00294740">
        <w:br/>
        <w:t xml:space="preserve">- System </w:t>
      </w:r>
      <w:hyperlink w:anchor="Term_Permission" w:history="1">
        <w:r w:rsidR="009F6745" w:rsidRPr="009F6745">
          <w:rPr>
            <w:rStyle w:val="Hyperlink"/>
          </w:rPr>
          <w:t>Permission</w:t>
        </w:r>
      </w:hyperlink>
      <w:r w:rsidR="00294740">
        <w:t xml:space="preserve"> &amp; </w:t>
      </w:r>
      <w:hyperlink w:anchor="Term_Role" w:history="1">
        <w:r w:rsidR="009F6745" w:rsidRPr="009F6745">
          <w:rPr>
            <w:rStyle w:val="Hyperlink"/>
          </w:rPr>
          <w:t>Role</w:t>
        </w:r>
      </w:hyperlink>
      <w:r w:rsidR="00294740">
        <w:t xml:space="preserve"> Management</w:t>
      </w:r>
      <w:r w:rsidR="00294740">
        <w:br/>
        <w:t xml:space="preserve">- User System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t>- Tenancy Management</w:t>
      </w:r>
      <w:r w:rsidR="00294740">
        <w:br/>
        <w:t>- Group Management</w:t>
      </w:r>
      <w:r w:rsidR="00294740">
        <w:br/>
        <w:t xml:space="preserve">- Group </w:t>
      </w:r>
      <w:hyperlink w:anchor="Term_Role" w:history="1">
        <w:r w:rsidR="009F6745" w:rsidRPr="009F6745">
          <w:rPr>
            <w:rStyle w:val="Hyperlink"/>
          </w:rPr>
          <w:t>Role</w:t>
        </w:r>
      </w:hyperlink>
      <w:r w:rsidR="00294740">
        <w:t xml:space="preserve"> Management</w:t>
      </w:r>
      <w:r w:rsidR="00294740">
        <w:br/>
        <w:t xml:space="preserve">- User Group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t>- Resource Management</w:t>
      </w:r>
      <w:r w:rsidR="00294740">
        <w:br/>
        <w:t xml:space="preserve">- Resource </w:t>
      </w:r>
      <w:hyperlink w:anchor="Term_Role" w:history="1">
        <w:r w:rsidR="009F6745" w:rsidRPr="009F6745">
          <w:rPr>
            <w:rStyle w:val="Hyperlink"/>
          </w:rPr>
          <w:t>Role</w:t>
        </w:r>
      </w:hyperlink>
      <w:r w:rsidR="00294740">
        <w:t xml:space="preserve"> Management</w:t>
      </w:r>
      <w:r w:rsidR="00294740">
        <w:br/>
        <w:t xml:space="preserve">- User Resource </w:t>
      </w:r>
      <w:hyperlink w:anchor="Term_Role" w:history="1">
        <w:r w:rsidR="009F6745" w:rsidRPr="009F6745">
          <w:rPr>
            <w:rStyle w:val="Hyperlink"/>
          </w:rPr>
          <w:t>Role</w:t>
        </w:r>
      </w:hyperlink>
      <w:r w:rsidR="00294740">
        <w:t xml:space="preserve"> </w:t>
      </w:r>
      <w:bookmarkStart w:id="944" w:name="_Hlk156741027"/>
      <w:r w:rsidR="00035C76">
        <w:t>application/invitation</w:t>
      </w:r>
      <w:r w:rsidR="00294740">
        <w:t>/</w:t>
      </w:r>
      <w:r w:rsidR="00035C76">
        <w:t>acceptance</w:t>
      </w:r>
      <w:r w:rsidR="00294740">
        <w:t>/allocation</w:t>
      </w:r>
      <w:bookmarkEnd w:id="944"/>
      <w:r w:rsidR="00294740">
        <w:t xml:space="preserve"> Management</w:t>
      </w:r>
      <w:r w:rsidR="00294740">
        <w:br/>
        <w:t>- Resource Collection Management</w:t>
      </w:r>
      <w:r w:rsidR="00294740">
        <w:br/>
        <w:t xml:space="preserve">- Resource </w:t>
      </w:r>
      <w:r w:rsidR="00C959CE">
        <w:t>Collection</w:t>
      </w:r>
      <w:r w:rsidR="00294740">
        <w:t xml:space="preserve"> </w:t>
      </w:r>
      <w:hyperlink w:anchor="Term_Role" w:history="1">
        <w:r w:rsidR="009F6745" w:rsidRPr="009F6745">
          <w:rPr>
            <w:rStyle w:val="Hyperlink"/>
          </w:rPr>
          <w:t>Role</w:t>
        </w:r>
      </w:hyperlink>
      <w:r w:rsidR="00294740">
        <w:t xml:space="preserve"> Management</w:t>
      </w:r>
      <w:r w:rsidR="00294740">
        <w:br/>
        <w:t xml:space="preserve">- Resource Collection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r>
      <w:r w:rsidR="00035C76">
        <w:br/>
      </w:r>
      <w:r w:rsidR="00035C76" w:rsidRPr="00956A7E">
        <w:rPr>
          <w:b/>
          <w:bCs/>
          <w:rPrChange w:id="945" w:author="Jeremy Hayes" w:date="2024-02-09T10:25:00Z">
            <w:rPr/>
          </w:rPrChange>
        </w:rPr>
        <w:t>Note:</w:t>
      </w:r>
      <w:ins w:id="946" w:author="Jeremy Hayes" w:date="2024-02-09T10:25:00Z">
        <w:r w:rsidR="00956A7E">
          <w:t xml:space="preserve"> </w:t>
        </w:r>
      </w:ins>
      <w:del w:id="947" w:author="Jeremy Hayes" w:date="2024-02-09T10:25:00Z">
        <w:r w:rsidR="00035C76" w:rsidDel="00956A7E">
          <w:delText xml:space="preserve">all </w:delText>
        </w:r>
      </w:del>
      <w:ins w:id="948" w:author="Jeremy Hayes" w:date="2024-02-09T10:25:00Z">
        <w:r w:rsidR="00956A7E">
          <w:t xml:space="preserve">All </w:t>
        </w:r>
      </w:ins>
      <w:r w:rsidR="00035C76">
        <w:t>of the above functionality is not related to any specific business domain</w:t>
      </w:r>
      <w:r w:rsidR="00D4632D">
        <w:t xml:space="preserve"> -</w:t>
      </w:r>
      <w:r w:rsidR="00035C76">
        <w:t xml:space="preserve"> just the underlying system domain.</w:t>
      </w:r>
    </w:p>
    <w:p w14:paraId="5A7699B8" w14:textId="146478CD" w:rsidR="005E414A" w:rsidRDefault="00113DB2" w:rsidP="005E414A">
      <w:pPr>
        <w:pStyle w:val="Heading5"/>
      </w:pPr>
      <w:r>
        <w:t>QR-DEF-</w:t>
      </w:r>
      <w:r w:rsidR="005E414A">
        <w:t>FUNC-COMP</w:t>
      </w:r>
      <w:r w:rsidR="005E414A" w:rsidRPr="00B94472">
        <w:t>-00</w:t>
      </w:r>
      <w:r w:rsidR="005E414A">
        <w:t xml:space="preserve">: </w:t>
      </w:r>
      <w:r w:rsidR="005E414A">
        <w:rPr>
          <w:b/>
          <w:bCs/>
        </w:rPr>
        <w:t>Functionality Dependencies</w:t>
      </w:r>
    </w:p>
    <w:p w14:paraId="12F40A01" w14:textId="77777777" w:rsidR="005E414A" w:rsidRPr="001F0BD9" w:rsidRDefault="005E414A" w:rsidP="005E414A">
      <w:pPr>
        <w:pStyle w:val="ASomething"/>
      </w:pPr>
      <w:r w:rsidRPr="009D493F">
        <w:rPr>
          <w:b/>
          <w:bCs/>
        </w:rPr>
        <w:t>Category</w:t>
      </w:r>
      <w:r w:rsidRPr="009D493F">
        <w:t>:</w:t>
      </w:r>
      <w:r>
        <w:t xml:space="preserve"> </w:t>
      </w:r>
      <w:r>
        <w:tab/>
        <w:t>ISO-25010/Compatibility/Usability</w:t>
      </w:r>
    </w:p>
    <w:p w14:paraId="373079E4" w14:textId="3E941590" w:rsidR="005E414A" w:rsidRPr="001F0BD9" w:rsidRDefault="005E414A" w:rsidP="005E414A">
      <w:pPr>
        <w:pStyle w:val="ASomething"/>
      </w:pPr>
      <w:r w:rsidRPr="009D493F">
        <w:rPr>
          <w:b/>
          <w:bCs/>
        </w:rPr>
        <w:t>Statement</w:t>
      </w:r>
      <w:r w:rsidRPr="009D493F">
        <w:t>:</w:t>
      </w:r>
      <w:r>
        <w:t xml:space="preserve"> </w:t>
      </w:r>
      <w:r>
        <w:tab/>
        <w:t xml:space="preserve">Solution service(s) </w:t>
      </w:r>
      <w:r w:rsidR="00F8045B" w:rsidRPr="00F8045B">
        <w:rPr>
          <w:b/>
          <w:bCs/>
          <w:rPrChange w:id="949" w:author="Jeremy Hayes" w:date="2024-02-09T10:34:00Z">
            <w:rPr/>
          </w:rPrChange>
        </w:rPr>
        <w:t>must not</w:t>
      </w:r>
      <w:r w:rsidR="00F8045B">
        <w:t xml:space="preserve"> </w:t>
      </w:r>
      <w:r>
        <w:t>require integration with a 3</w:t>
      </w:r>
      <w:r w:rsidRPr="00A15CCF">
        <w:rPr>
          <w:vertAlign w:val="superscript"/>
        </w:rPr>
        <w:t>rd</w:t>
      </w:r>
      <w:r>
        <w:t xml:space="preserve"> party service to provide </w:t>
      </w:r>
      <w:r w:rsidR="007C181A">
        <w:t>end-user accessible functionality</w:t>
      </w:r>
      <w:r>
        <w:t xml:space="preserve"> missing from the service itself.</w:t>
      </w:r>
    </w:p>
    <w:p w14:paraId="59C0FC23" w14:textId="25BD5FDF" w:rsidR="005E414A" w:rsidRPr="001F0BD9" w:rsidRDefault="005E414A" w:rsidP="005E414A">
      <w:pPr>
        <w:pStyle w:val="ASomething"/>
      </w:pPr>
      <w:r w:rsidRPr="009D493F">
        <w:rPr>
          <w:b/>
          <w:bCs/>
        </w:rPr>
        <w:t>Rationale</w:t>
      </w:r>
      <w:r w:rsidRPr="009D493F">
        <w:t>:</w:t>
      </w:r>
      <w:r>
        <w:tab/>
        <w:t>Using an external service to provide core services is poor practice.</w:t>
      </w:r>
    </w:p>
    <w:p w14:paraId="5B95C286" w14:textId="2A5B5A96" w:rsidR="005E414A" w:rsidRPr="001F0BD9" w:rsidRDefault="005E414A" w:rsidP="005E414A">
      <w:pPr>
        <w:pStyle w:val="ASomething"/>
      </w:pPr>
      <w:r w:rsidRPr="009D493F">
        <w:rPr>
          <w:b/>
          <w:bCs/>
        </w:rPr>
        <w:t>Details</w:t>
      </w:r>
      <w:r w:rsidRPr="009D493F">
        <w:t>:</w:t>
      </w:r>
      <w:r>
        <w:t xml:space="preserve"> </w:t>
      </w:r>
      <w:r>
        <w:tab/>
        <w:t xml:space="preserve">An example of this is requiring an external service (e.g., an </w:t>
      </w:r>
      <w:hyperlink w:anchor="Term_IdP" w:history="1">
        <w:r w:rsidRPr="003E3AC0">
          <w:rPr>
            <w:rStyle w:val="Hyperlink"/>
          </w:rPr>
          <w:t>IdP</w:t>
        </w:r>
      </w:hyperlink>
      <w:r>
        <w:t xml:space="preserve">) to provide missing </w:t>
      </w:r>
      <w:del w:id="950" w:author="Jeremy Hayes" w:date="2024-02-09T11:21:00Z">
        <w:r w:rsidDel="009F0BCC">
          <w:fldChar w:fldCharType="begin"/>
        </w:r>
        <w:r w:rsidDel="009F0BCC">
          <w:delInstrText>HYPERLINK \l "Term_Role"</w:delInstrText>
        </w:r>
        <w:r w:rsidDel="009F0BCC">
          <w:fldChar w:fldCharType="separate"/>
        </w:r>
        <w:r w:rsidR="009F6745" w:rsidRPr="009F6745" w:rsidDel="009F0BCC">
          <w:rPr>
            <w:rStyle w:val="Hyperlink"/>
          </w:rPr>
          <w:delText>Role</w:delText>
        </w:r>
        <w:r w:rsidDel="009F0BCC">
          <w:rPr>
            <w:rStyle w:val="Hyperlink"/>
          </w:rPr>
          <w:fldChar w:fldCharType="end"/>
        </w:r>
        <w:r w:rsidDel="009F0BCC">
          <w:delText xml:space="preserve"> </w:delText>
        </w:r>
      </w:del>
      <w:ins w:id="951" w:author="Jeremy Hayes" w:date="2024-02-09T11:21:00Z">
        <w:r w:rsidR="009F0BCC">
          <w:fldChar w:fldCharType="begin"/>
        </w:r>
        <w:r w:rsidR="009F0BCC">
          <w:instrText>HYPERLINK \l "Term_Role"</w:instrText>
        </w:r>
        <w:r w:rsidR="009F0BCC">
          <w:fldChar w:fldCharType="separate"/>
        </w:r>
        <w:r w:rsidR="009F0BCC">
          <w:rPr>
            <w:rStyle w:val="Hyperlink"/>
          </w:rPr>
          <w:t>r</w:t>
        </w:r>
        <w:r w:rsidR="009F0BCC" w:rsidRPr="009F6745">
          <w:rPr>
            <w:rStyle w:val="Hyperlink"/>
          </w:rPr>
          <w:t>ole</w:t>
        </w:r>
        <w:r w:rsidR="009F0BCC">
          <w:rPr>
            <w:rStyle w:val="Hyperlink"/>
          </w:rPr>
          <w:fldChar w:fldCharType="end"/>
        </w:r>
        <w:r w:rsidR="009F0BCC">
          <w:t xml:space="preserve"> </w:t>
        </w:r>
      </w:ins>
      <w:del w:id="952" w:author="Jeremy Hayes" w:date="2024-02-09T11:21:00Z">
        <w:r w:rsidDel="009F0BCC">
          <w:delText xml:space="preserve">Management </w:delText>
        </w:r>
      </w:del>
      <w:ins w:id="953" w:author="Jeremy Hayes" w:date="2024-02-09T11:21:00Z">
        <w:r w:rsidR="009F0BCC">
          <w:t xml:space="preserve">management </w:t>
        </w:r>
      </w:ins>
      <w:r>
        <w:t>and assignment capabilities.</w:t>
      </w:r>
    </w:p>
    <w:p w14:paraId="1B547988" w14:textId="1A4666BC" w:rsidR="005E414A" w:rsidRDefault="00617A85" w:rsidP="005E414A">
      <w:pPr>
        <w:pStyle w:val="ASomething"/>
      </w:pPr>
      <w:r>
        <w:rPr>
          <w:b/>
          <w:bCs/>
        </w:rPr>
        <w:t>Prompts:</w:t>
      </w:r>
      <w:r w:rsidR="005E414A">
        <w:tab/>
        <w:t>Does the service rely on 3</w:t>
      </w:r>
      <w:r w:rsidR="005E414A" w:rsidRPr="005E414A">
        <w:rPr>
          <w:vertAlign w:val="superscript"/>
        </w:rPr>
        <w:t>rd</w:t>
      </w:r>
      <w:r w:rsidR="005E414A">
        <w:t xml:space="preserve"> party services for user interaction to manage </w:t>
      </w:r>
      <w:hyperlink w:anchor="Term_Role" w:history="1">
        <w:r w:rsidR="009F6745">
          <w:rPr>
            <w:rStyle w:val="Hyperlink"/>
          </w:rPr>
          <w:t>r</w:t>
        </w:r>
        <w:r w:rsidR="009F6745" w:rsidRPr="009F6745">
          <w:rPr>
            <w:rStyle w:val="Hyperlink"/>
          </w:rPr>
          <w:t>ole</w:t>
        </w:r>
      </w:hyperlink>
      <w:r w:rsidR="005E414A">
        <w:t xml:space="preserve">s, rules, </w:t>
      </w:r>
      <w:hyperlink w:anchor="Term_Workflow" w:history="1">
        <w:r w:rsidR="005E414A" w:rsidRPr="00272A1C">
          <w:rPr>
            <w:rStyle w:val="Hyperlink"/>
          </w:rPr>
          <w:t>workflow</w:t>
        </w:r>
      </w:hyperlink>
      <w:r w:rsidR="005E414A">
        <w:t>s, or other?</w:t>
      </w:r>
    </w:p>
    <w:p w14:paraId="63355D69" w14:textId="77777777" w:rsidR="004378E2" w:rsidRDefault="00294740" w:rsidP="004378E2">
      <w:pPr>
        <w:pStyle w:val="Heading4"/>
      </w:pPr>
      <w:bookmarkStart w:id="954" w:name="_Toc158372664"/>
      <w:r>
        <w:t>Functional Correctness</w:t>
      </w:r>
      <w:bookmarkEnd w:id="954"/>
    </w:p>
    <w:p w14:paraId="4E5345B3" w14:textId="618C4C58" w:rsidR="004378E2" w:rsidRPr="004378E2" w:rsidRDefault="004378E2" w:rsidP="00C829F4">
      <w:pPr>
        <w:pStyle w:val="BodyTextDefinition"/>
      </w:pPr>
      <w:r>
        <w:t>T</w:t>
      </w:r>
      <w:r w:rsidRPr="004378E2">
        <w:t>he degree to which a product or system provides the correct results with the needed degree of precision.</w:t>
      </w:r>
      <w:r w:rsidRPr="004378E2">
        <w:tab/>
      </w:r>
    </w:p>
    <w:p w14:paraId="071191A0" w14:textId="7884CB79" w:rsidR="00AA2BEB" w:rsidRDefault="00AA2BEB" w:rsidP="004378E2">
      <w:pPr>
        <w:pStyle w:val="BodyText"/>
      </w:pPr>
      <w:r>
        <w:t xml:space="preserve">Large organisations and national services require mature systems that correctly model scenarios common to their scale that may not be required for very small entities. </w:t>
      </w:r>
    </w:p>
    <w:p w14:paraId="52E354A0" w14:textId="77777777" w:rsidR="00AA2BEB" w:rsidRDefault="00AA2BEB" w:rsidP="004378E2">
      <w:pPr>
        <w:pStyle w:val="BodyText"/>
      </w:pPr>
    </w:p>
    <w:p w14:paraId="69B55BD6" w14:textId="58C0D85F" w:rsidR="00F37101" w:rsidRDefault="00113DB2" w:rsidP="00F37101">
      <w:pPr>
        <w:pStyle w:val="Heading5"/>
      </w:pPr>
      <w:r>
        <w:t>QR-DEF-</w:t>
      </w:r>
      <w:r w:rsidR="00F37101">
        <w:t>FUNC-</w:t>
      </w:r>
      <w:r w:rsidR="00B541DE">
        <w:t>COR</w:t>
      </w:r>
      <w:r w:rsidR="00F37101">
        <w:t xml:space="preserve">-00: </w:t>
      </w:r>
      <w:r>
        <w:rPr>
          <w:b/>
          <w:bCs/>
        </w:rPr>
        <w:t>Universality</w:t>
      </w:r>
    </w:p>
    <w:p w14:paraId="6D9103F2" w14:textId="6400F656" w:rsidR="00F37101" w:rsidRPr="001F0BD9" w:rsidRDefault="00F37101" w:rsidP="00F37101">
      <w:pPr>
        <w:pStyle w:val="ASomething"/>
      </w:pPr>
      <w:r w:rsidRPr="009D493F">
        <w:rPr>
          <w:b/>
          <w:bCs/>
        </w:rPr>
        <w:t>Category</w:t>
      </w:r>
      <w:r w:rsidRPr="009D493F">
        <w:t>:</w:t>
      </w:r>
      <w:r>
        <w:t xml:space="preserve"> </w:t>
      </w:r>
      <w:r>
        <w:tab/>
        <w:t>ISO-25010/Functionality Suitability/Functional Correctness</w:t>
      </w:r>
    </w:p>
    <w:p w14:paraId="6F5147A2" w14:textId="07BA589A" w:rsidR="00F37101" w:rsidRPr="001F0BD9" w:rsidRDefault="00F37101" w:rsidP="00F37101">
      <w:pPr>
        <w:pStyle w:val="ASomething"/>
      </w:pPr>
      <w:r w:rsidRPr="009D493F">
        <w:rPr>
          <w:b/>
          <w:bCs/>
        </w:rPr>
        <w:t>Statement</w:t>
      </w:r>
      <w:r w:rsidRPr="009D493F">
        <w:t>:</w:t>
      </w:r>
      <w:r>
        <w:t xml:space="preserve"> </w:t>
      </w:r>
      <w:r>
        <w:tab/>
        <w:t xml:space="preserve">The solution </w:t>
      </w:r>
      <w:r w:rsidR="00956A7E" w:rsidRPr="00956A7E">
        <w:rPr>
          <w:b/>
          <w:bCs/>
          <w:rPrChange w:id="955" w:author="Jeremy Hayes" w:date="2024-02-09T10:26:00Z">
            <w:rPr/>
          </w:rPrChange>
        </w:rPr>
        <w:t>must</w:t>
      </w:r>
      <w:r w:rsidR="00956A7E">
        <w:t xml:space="preserve"> </w:t>
      </w:r>
      <w:r>
        <w:t>use Universal Types</w:t>
      </w:r>
      <w:r w:rsidR="00113DB2">
        <w:t>, Codes and E</w:t>
      </w:r>
      <w:r w:rsidR="001727B6">
        <w:t>ncoding.</w:t>
      </w:r>
    </w:p>
    <w:p w14:paraId="1C360146" w14:textId="66D59C49" w:rsidR="00F37101" w:rsidRPr="001F0BD9" w:rsidRDefault="00F37101" w:rsidP="00F37101">
      <w:pPr>
        <w:pStyle w:val="ASomething"/>
      </w:pPr>
      <w:r w:rsidRPr="009D493F">
        <w:rPr>
          <w:b/>
          <w:bCs/>
        </w:rPr>
        <w:t>Rationale</w:t>
      </w:r>
      <w:r w:rsidRPr="009D493F">
        <w:t>:</w:t>
      </w:r>
      <w:r>
        <w:tab/>
        <w:t xml:space="preserve">Solution </w:t>
      </w:r>
      <w:r w:rsidR="00BA5B16">
        <w:t>system</w:t>
      </w:r>
      <w:r>
        <w:t xml:space="preserve">(s) will </w:t>
      </w:r>
      <w:r w:rsidR="00C959CE">
        <w:t>be located within</w:t>
      </w:r>
      <w:r>
        <w:t xml:space="preserve"> different time zones</w:t>
      </w:r>
      <w:r w:rsidR="000C29CC">
        <w:t xml:space="preserve"> </w:t>
      </w:r>
      <w:r>
        <w:t>than the locations where the solution’s service(s) will be used</w:t>
      </w:r>
      <w:r w:rsidR="00154316">
        <w:t xml:space="preserve"> in multiple languages.</w:t>
      </w:r>
    </w:p>
    <w:p w14:paraId="5EDB91CD" w14:textId="656790B7" w:rsidR="00F37101" w:rsidRPr="001F0BD9" w:rsidRDefault="00F37101" w:rsidP="00F37101">
      <w:pPr>
        <w:pStyle w:val="ASomething"/>
      </w:pPr>
      <w:r w:rsidRPr="009D493F">
        <w:rPr>
          <w:b/>
          <w:bCs/>
        </w:rPr>
        <w:t>Details</w:t>
      </w:r>
      <w:r w:rsidRPr="009D493F">
        <w:t>:</w:t>
      </w:r>
      <w:r>
        <w:t xml:space="preserve"> </w:t>
      </w:r>
      <w:r>
        <w:tab/>
      </w:r>
      <w:r w:rsidR="001727B6">
        <w:t xml:space="preserve">Use </w:t>
      </w:r>
      <w:hyperlink w:anchor="Term_UTC" w:history="1">
        <w:r w:rsidR="001727B6" w:rsidRPr="00F35359">
          <w:rPr>
            <w:rStyle w:val="Hyperlink"/>
          </w:rPr>
          <w:t>UTC</w:t>
        </w:r>
      </w:hyperlink>
      <w:r w:rsidR="001727B6">
        <w:t xml:space="preserve"> based </w:t>
      </w:r>
      <w:r w:rsidR="00AF1082">
        <w:t>date and time types</w:t>
      </w:r>
      <w:r w:rsidR="001727B6">
        <w:t xml:space="preserve">. </w:t>
      </w:r>
      <w:r w:rsidR="00BA5B16">
        <w:t xml:space="preserve">Do not use </w:t>
      </w:r>
      <w:r w:rsidR="009B4FCA">
        <w:t xml:space="preserve">Epoch (1970) or similar legacy solutions to use less data when saving </w:t>
      </w:r>
      <w:r w:rsidR="00587A71">
        <w:t>information but</w:t>
      </w:r>
      <w:r w:rsidR="00BA5B16">
        <w:t xml:space="preserve"> </w:t>
      </w:r>
      <w:r w:rsidR="00AF1082">
        <w:t xml:space="preserve">have </w:t>
      </w:r>
      <w:r w:rsidR="00BA5B16">
        <w:t>prove</w:t>
      </w:r>
      <w:r w:rsidR="00AF1082">
        <w:t>n</w:t>
      </w:r>
      <w:r w:rsidR="00BA5B16">
        <w:t xml:space="preserve"> to be unreliable even when wrapped with further instruction.</w:t>
      </w:r>
      <w:r w:rsidR="001727B6">
        <w:br/>
        <w:t xml:space="preserve">Use </w:t>
      </w:r>
      <w:hyperlink w:anchor="Term_UCS" w:history="1">
        <w:r w:rsidR="001727B6" w:rsidRPr="00F35359">
          <w:rPr>
            <w:rStyle w:val="Hyperlink"/>
          </w:rPr>
          <w:t>UNICODE</w:t>
        </w:r>
      </w:hyperlink>
      <w:r w:rsidR="001727B6">
        <w:t xml:space="preserve"> based </w:t>
      </w:r>
      <w:r w:rsidR="00F35359">
        <w:t>character displays</w:t>
      </w:r>
      <w:r w:rsidR="001727B6">
        <w:t xml:space="preserve"> for storage</w:t>
      </w:r>
      <w:r w:rsidR="00F35359">
        <w:t xml:space="preserve"> and display </w:t>
      </w:r>
      <w:r w:rsidR="00C87EB0">
        <w:t xml:space="preserve">and UTF for transmission </w:t>
      </w:r>
      <w:r w:rsidR="00F35359">
        <w:t>(UTF-8)</w:t>
      </w:r>
      <w:r w:rsidR="00C87EB0">
        <w:t xml:space="preserve">. Umlauts, macrons, and all language specific characters </w:t>
      </w:r>
      <w:r w:rsidR="00F52C96">
        <w:t>must be</w:t>
      </w:r>
      <w:r w:rsidR="00C87EB0">
        <w:t xml:space="preserve"> preserved, </w:t>
      </w:r>
      <w:proofErr w:type="gramStart"/>
      <w:r w:rsidR="00C87EB0">
        <w:t>transmitted</w:t>
      </w:r>
      <w:proofErr w:type="gramEnd"/>
      <w:r w:rsidR="00C87EB0">
        <w:t xml:space="preserve"> and validated correctly.</w:t>
      </w:r>
      <w:r w:rsidR="00113DB2">
        <w:br/>
        <w:t>Use universal code</w:t>
      </w:r>
      <w:r w:rsidR="003778EA">
        <w:t xml:space="preserve"> sets</w:t>
      </w:r>
      <w:r w:rsidR="00113DB2">
        <w:t xml:space="preserve"> where they exist</w:t>
      </w:r>
      <w:r w:rsidR="003778EA">
        <w:t xml:space="preserve">. </w:t>
      </w:r>
      <w:r w:rsidR="00113DB2">
        <w:t xml:space="preserve">For example, </w:t>
      </w:r>
      <w:hyperlink w:anchor="Term_MIME" w:history="1">
        <w:r w:rsidR="003778EA" w:rsidRPr="003778EA">
          <w:rPr>
            <w:rStyle w:val="Hyperlink"/>
          </w:rPr>
          <w:t>MIME</w:t>
        </w:r>
      </w:hyperlink>
      <w:r w:rsidR="003778EA">
        <w:t xml:space="preserve">, </w:t>
      </w:r>
      <w:hyperlink w:anchor="Term_UPC" w:history="1">
        <w:r w:rsidR="00113DB2" w:rsidRPr="003778EA">
          <w:rPr>
            <w:rStyle w:val="Hyperlink"/>
          </w:rPr>
          <w:t>UPC</w:t>
        </w:r>
      </w:hyperlink>
      <w:r w:rsidR="003778EA">
        <w:t>, etc.</w:t>
      </w:r>
      <w:r w:rsidR="00113DB2">
        <w:t>.</w:t>
      </w:r>
      <w:r w:rsidR="00F35359">
        <w:br/>
        <w:t xml:space="preserve">Use </w:t>
      </w:r>
      <w:hyperlink w:anchor="Term_UTF" w:history="1">
        <w:r w:rsidR="00F35359" w:rsidRPr="00F35359">
          <w:rPr>
            <w:rStyle w:val="Hyperlink"/>
          </w:rPr>
          <w:t>UT</w:t>
        </w:r>
        <w:r w:rsidR="00113DB2">
          <w:rPr>
            <w:rStyle w:val="Hyperlink"/>
          </w:rPr>
          <w:t>F</w:t>
        </w:r>
      </w:hyperlink>
      <w:r w:rsidR="00F35359">
        <w:t xml:space="preserve"> for </w:t>
      </w:r>
      <w:r w:rsidR="001727B6">
        <w:t>transmission.</w:t>
      </w:r>
      <w:r w:rsidR="00AF1082">
        <w:t xml:space="preserve"> If not available on a service, suggest an equivalent for approval.</w:t>
      </w:r>
      <w:r w:rsidR="009B4FCA">
        <w:br/>
      </w:r>
      <w:hyperlink w:anchor="Term_UUID" w:history="1">
        <w:r w:rsidR="00BA5B16" w:rsidRPr="00F35359">
          <w:rPr>
            <w:rStyle w:val="Hyperlink"/>
          </w:rPr>
          <w:t>UUID</w:t>
        </w:r>
      </w:hyperlink>
      <w:r w:rsidR="00BA5B16">
        <w:t xml:space="preserve">s </w:t>
      </w:r>
      <w:proofErr w:type="gramStart"/>
      <w:r w:rsidR="00BA5B16">
        <w:t>are</w:t>
      </w:r>
      <w:proofErr w:type="gramEnd"/>
      <w:r w:rsidR="00BA5B16">
        <w:t xml:space="preserve"> the recommended design approach for the development of datastore index keys on different servers. Database incremented Numbers are not.</w:t>
      </w:r>
      <w:r w:rsidR="001727B6">
        <w:t xml:space="preserve"> </w:t>
      </w:r>
      <w:r w:rsidR="001727B6">
        <w:br/>
      </w:r>
      <w:r w:rsidR="00083127">
        <w:t>If</w:t>
      </w:r>
      <w:r w:rsidR="001727B6">
        <w:t xml:space="preserve"> </w:t>
      </w:r>
      <w:hyperlink w:anchor="Term_CustomSystem" w:history="1">
        <w:r w:rsidR="00083127" w:rsidRPr="001727B6">
          <w:rPr>
            <w:rStyle w:val="Hyperlink"/>
          </w:rPr>
          <w:t>custom system</w:t>
        </w:r>
      </w:hyperlink>
      <w:r w:rsidR="00083127">
        <w:t xml:space="preserve">, </w:t>
      </w:r>
      <w:r w:rsidR="00BA5B16">
        <w:t xml:space="preserve">the recommended approach for </w:t>
      </w:r>
      <w:r w:rsidR="00083127">
        <w:t xml:space="preserve">the </w:t>
      </w:r>
      <w:r>
        <w:t xml:space="preserve">creation of </w:t>
      </w:r>
      <w:r w:rsidR="00083127">
        <w:t xml:space="preserve">database clustered key indexes is the use of </w:t>
      </w:r>
      <w:hyperlink w:anchor="Term_UUID" w:history="1">
        <w:r w:rsidR="00083127" w:rsidRPr="00F35359">
          <w:rPr>
            <w:rStyle w:val="Hyperlink"/>
          </w:rPr>
          <w:t>UUID</w:t>
        </w:r>
      </w:hyperlink>
      <w:r w:rsidR="00083127">
        <w:t xml:space="preserve">s that are </w:t>
      </w:r>
      <w:r>
        <w:t>time</w:t>
      </w:r>
      <w:r w:rsidR="00C959CE">
        <w:t xml:space="preserve"> </w:t>
      </w:r>
      <w:r>
        <w:t>+</w:t>
      </w:r>
      <w:r w:rsidR="00C959CE">
        <w:t xml:space="preserve"> </w:t>
      </w:r>
      <w:r>
        <w:t xml:space="preserve">random based </w:t>
      </w:r>
      <w:hyperlink w:anchor="Term_UUID" w:history="1">
        <w:r w:rsidR="00083127" w:rsidRPr="00F35359">
          <w:rPr>
            <w:rStyle w:val="Hyperlink"/>
          </w:rPr>
          <w:t>UUID</w:t>
        </w:r>
      </w:hyperlink>
      <w:r w:rsidR="00083127">
        <w:t xml:space="preserve">s (see </w:t>
      </w:r>
      <w:hyperlink w:anchor="Term_UUID" w:history="1">
        <w:r w:rsidR="00083127" w:rsidRPr="00F35359">
          <w:rPr>
            <w:rStyle w:val="Hyperlink"/>
          </w:rPr>
          <w:t>UUID</w:t>
        </w:r>
      </w:hyperlink>
      <w:r w:rsidR="00083127">
        <w:t>v6</w:t>
      </w:r>
      <w:r w:rsidR="00083127">
        <w:rPr>
          <w:rStyle w:val="FootnoteReference"/>
        </w:rPr>
        <w:footnoteReference w:id="10"/>
      </w:r>
      <w:r w:rsidR="00083127">
        <w:t>)</w:t>
      </w:r>
      <w:r>
        <w:t xml:space="preserve">, generated on the </w:t>
      </w:r>
      <w:r w:rsidR="001727B6">
        <w:t xml:space="preserve">application </w:t>
      </w:r>
      <w:r>
        <w:t xml:space="preserve">server </w:t>
      </w:r>
      <w:r w:rsidR="001727B6">
        <w:t>tier</w:t>
      </w:r>
      <w:r w:rsidR="00083127">
        <w:t xml:space="preserve"> </w:t>
      </w:r>
      <w:r w:rsidR="001727B6">
        <w:t>–</w:t>
      </w:r>
      <w:r>
        <w:t xml:space="preserve"> </w:t>
      </w:r>
      <w:r w:rsidR="001727B6">
        <w:t xml:space="preserve">not </w:t>
      </w:r>
      <w:r>
        <w:t xml:space="preserve">the database </w:t>
      </w:r>
      <w:r w:rsidR="001727B6">
        <w:t>tier</w:t>
      </w:r>
      <w:r>
        <w:t>.</w:t>
      </w:r>
      <w:r w:rsidR="00083127">
        <w:t xml:space="preserve"> </w:t>
      </w:r>
    </w:p>
    <w:p w14:paraId="2875483B" w14:textId="3D1C4021" w:rsidR="00F37101" w:rsidRDefault="00617A85" w:rsidP="00F37101">
      <w:pPr>
        <w:pStyle w:val="ASomething"/>
      </w:pPr>
      <w:r>
        <w:rPr>
          <w:b/>
          <w:bCs/>
        </w:rPr>
        <w:t>Prompts:</w:t>
      </w:r>
      <w:r w:rsidR="00F37101">
        <w:tab/>
      </w:r>
      <w:r w:rsidR="00B541DE">
        <w:t xml:space="preserve">To support flexibility of installation and scalability supporting availability, do </w:t>
      </w:r>
      <w:r w:rsidR="00083127">
        <w:t>the solution’s system</w:t>
      </w:r>
      <w:r w:rsidR="00B541DE">
        <w:t>(</w:t>
      </w:r>
      <w:r w:rsidR="00083127">
        <w:t>s</w:t>
      </w:r>
      <w:r w:rsidR="00B541DE">
        <w:t>)</w:t>
      </w:r>
      <w:r w:rsidR="00083127">
        <w:t xml:space="preserve"> </w:t>
      </w:r>
      <w:r w:rsidR="00B541DE">
        <w:t>use</w:t>
      </w:r>
      <w:r w:rsidR="00083127">
        <w:t xml:space="preserve"> universal types for </w:t>
      </w:r>
      <w:r w:rsidR="00B541DE">
        <w:t xml:space="preserve">record </w:t>
      </w:r>
      <w:r w:rsidR="00083127">
        <w:t>identity and time?</w:t>
      </w:r>
      <w:r w:rsidR="003778EA">
        <w:br/>
      </w:r>
      <w:r w:rsidR="009B4FCA">
        <w:br/>
      </w:r>
    </w:p>
    <w:p w14:paraId="3A270C64" w14:textId="353E0E89" w:rsidR="00083127" w:rsidRDefault="00113DB2" w:rsidP="008363AF">
      <w:pPr>
        <w:pStyle w:val="Heading5"/>
      </w:pPr>
      <w:r>
        <w:t>QR-DEF-</w:t>
      </w:r>
      <w:r w:rsidR="008363AF">
        <w:t xml:space="preserve">FUNC-COR-00: </w:t>
      </w:r>
      <w:r w:rsidR="008363AF">
        <w:rPr>
          <w:b/>
          <w:bCs/>
        </w:rPr>
        <w:t>Role as Permission Sets</w:t>
      </w:r>
    </w:p>
    <w:p w14:paraId="25380AA3" w14:textId="19C16E6B" w:rsidR="00B1633A" w:rsidRPr="001F0BD9" w:rsidRDefault="00B1633A" w:rsidP="00B1633A">
      <w:pPr>
        <w:pStyle w:val="ASomething"/>
      </w:pPr>
      <w:r w:rsidRPr="009D493F">
        <w:rPr>
          <w:b/>
          <w:bCs/>
        </w:rPr>
        <w:t>Category</w:t>
      </w:r>
      <w:r w:rsidRPr="009D493F">
        <w:t>:</w:t>
      </w:r>
      <w:r>
        <w:t xml:space="preserve"> </w:t>
      </w:r>
      <w:r>
        <w:tab/>
        <w:t>ISO-25010/Functional Suitability/Functional Correctness</w:t>
      </w:r>
    </w:p>
    <w:p w14:paraId="71FCC4DC" w14:textId="3A8C8AF5" w:rsidR="00B1633A" w:rsidRPr="001F0BD9" w:rsidRDefault="00B1633A" w:rsidP="00B1633A">
      <w:pPr>
        <w:pStyle w:val="ASomething"/>
      </w:pPr>
      <w:r w:rsidRPr="009D493F">
        <w:rPr>
          <w:b/>
          <w:bCs/>
        </w:rPr>
        <w:t>Statement</w:t>
      </w:r>
      <w:r w:rsidRPr="009D493F">
        <w:t>:</w:t>
      </w:r>
      <w:r>
        <w:t xml:space="preserve"> </w:t>
      </w:r>
      <w:r>
        <w:tab/>
        <w:t xml:space="preserve">The solution system(s) </w:t>
      </w:r>
      <w:commentRangeStart w:id="956"/>
      <w:commentRangeStart w:id="957"/>
      <w:r>
        <w:fldChar w:fldCharType="begin"/>
      </w:r>
      <w:r>
        <w:instrText>HYPERLINK \l "Term_Role"</w:instrText>
      </w:r>
      <w:r>
        <w:fldChar w:fldCharType="separate"/>
      </w:r>
      <w:r w:rsidR="009F6745" w:rsidRPr="009F6745">
        <w:rPr>
          <w:rStyle w:val="Hyperlink"/>
        </w:rPr>
        <w:t>Role</w:t>
      </w:r>
      <w:r>
        <w:rPr>
          <w:rStyle w:val="Hyperlink"/>
        </w:rPr>
        <w:fldChar w:fldCharType="end"/>
      </w:r>
      <w:r w:rsidR="008363AF">
        <w:t>s</w:t>
      </w:r>
      <w:r>
        <w:t xml:space="preserve"> </w:t>
      </w:r>
      <w:commentRangeEnd w:id="956"/>
      <w:r w:rsidR="006F1A33">
        <w:rPr>
          <w:rStyle w:val="CommentReference"/>
          <w:rFonts w:eastAsiaTheme="minorHAnsi"/>
        </w:rPr>
        <w:commentReference w:id="956"/>
      </w:r>
      <w:commentRangeEnd w:id="957"/>
      <w:r w:rsidR="00D4208B">
        <w:rPr>
          <w:rStyle w:val="CommentReference"/>
          <w:rFonts w:eastAsiaTheme="minorHAnsi"/>
        </w:rPr>
        <w:commentReference w:id="957"/>
      </w:r>
      <w:r w:rsidR="00956A7E" w:rsidRPr="00956A7E">
        <w:rPr>
          <w:b/>
          <w:bCs/>
          <w:rPrChange w:id="958" w:author="Jeremy Hayes" w:date="2024-02-09T10:26:00Z">
            <w:rPr/>
          </w:rPrChange>
        </w:rPr>
        <w:t>must</w:t>
      </w:r>
      <w:r w:rsidR="00956A7E">
        <w:t xml:space="preserve"> </w:t>
      </w:r>
      <w:r>
        <w:t xml:space="preserve">be </w:t>
      </w:r>
      <w:hyperlink w:anchor="Term_Permission" w:history="1">
        <w:r w:rsidR="009F6745" w:rsidRPr="009F6745">
          <w:rPr>
            <w:rStyle w:val="Hyperlink"/>
          </w:rPr>
          <w:t>Permission</w:t>
        </w:r>
      </w:hyperlink>
      <w:r>
        <w:t xml:space="preserve"> based.</w:t>
      </w:r>
    </w:p>
    <w:p w14:paraId="09192E3A" w14:textId="4D10B8A3" w:rsidR="00B1633A" w:rsidRPr="001F0BD9" w:rsidRDefault="00B1633A" w:rsidP="00B1633A">
      <w:pPr>
        <w:pStyle w:val="ASomething"/>
      </w:pPr>
      <w:r w:rsidRPr="009D493F">
        <w:rPr>
          <w:b/>
          <w:bCs/>
        </w:rPr>
        <w:t>Rationale</w:t>
      </w:r>
      <w:r w:rsidRPr="009D493F">
        <w:t>:</w:t>
      </w:r>
      <w:r>
        <w:tab/>
        <w:t xml:space="preserve">It is our experience that a key indicator of the appropriateness and evolvability of a system over time is the correct modelling of </w:t>
      </w:r>
      <w:r>
        <w:fldChar w:fldCharType="begin"/>
      </w:r>
      <w:r>
        <w:instrText>HYPERLINK \l "Term_SystemUser"</w:instrText>
      </w:r>
      <w:r>
        <w:fldChar w:fldCharType="separate"/>
      </w:r>
      <w:del w:id="959" w:author="Jeremy Hayes" w:date="2024-02-09T11:16:00Z">
        <w:r w:rsidR="006E4A4D" w:rsidRPr="006E4A4D" w:rsidDel="009F0BCC">
          <w:rPr>
            <w:rStyle w:val="Hyperlink"/>
          </w:rPr>
          <w:delText>User</w:delText>
        </w:r>
      </w:del>
      <w:ins w:id="960" w:author="Jeremy Hayes" w:date="2024-02-09T11:16:00Z">
        <w:r w:rsidR="009F0BCC">
          <w:rPr>
            <w:rStyle w:val="Hyperlink"/>
          </w:rPr>
          <w:t>user</w:t>
        </w:r>
      </w:ins>
      <w:r w:rsidR="006E4A4D" w:rsidRPr="006E4A4D">
        <w:rPr>
          <w:rStyle w:val="Hyperlink"/>
        </w:rPr>
        <w:t>s</w:t>
      </w:r>
      <w:r>
        <w:rPr>
          <w:rStyle w:val="Hyperlink"/>
        </w:rPr>
        <w:fldChar w:fldCharType="end"/>
      </w:r>
      <w:r>
        <w:t xml:space="preserve"> and </w:t>
      </w:r>
      <w:hyperlink w:anchor="Term_Role" w:history="1">
        <w:r w:rsidR="009F6745" w:rsidRPr="009F6745">
          <w:rPr>
            <w:rStyle w:val="Hyperlink"/>
          </w:rPr>
          <w:t>Role</w:t>
        </w:r>
      </w:hyperlink>
      <w:r>
        <w:t>s both within and outside of an enterprise context, where service consumers and partners exist.</w:t>
      </w:r>
    </w:p>
    <w:p w14:paraId="260F15C1" w14:textId="15883396" w:rsidR="00B1633A" w:rsidRPr="001F0BD9" w:rsidRDefault="00B1633A" w:rsidP="00B1633A">
      <w:pPr>
        <w:pStyle w:val="ASomething"/>
      </w:pPr>
      <w:r w:rsidRPr="009D493F">
        <w:rPr>
          <w:b/>
          <w:bCs/>
        </w:rPr>
        <w:t>Details</w:t>
      </w:r>
      <w:r w:rsidRPr="009D493F">
        <w:t>:</w:t>
      </w:r>
      <w:r>
        <w:t xml:space="preserve"> </w:t>
      </w:r>
      <w:r>
        <w:tab/>
      </w:r>
      <w:hyperlink w:anchor="Term_Role" w:history="1">
        <w:r w:rsidR="009F6745" w:rsidRPr="009F6745">
          <w:rPr>
            <w:rStyle w:val="Hyperlink"/>
          </w:rPr>
          <w:t>Role</w:t>
        </w:r>
      </w:hyperlink>
      <w:r>
        <w:t>s are simply not granular enough to model real world conditions.</w:t>
      </w:r>
      <w:r>
        <w:br/>
      </w:r>
      <w:r w:rsidR="008363AF">
        <w:t xml:space="preserve">Instead, it is important to recognise that </w:t>
      </w:r>
      <w:hyperlink w:anchor="Term_Role" w:history="1">
        <w:r w:rsidR="009F6745" w:rsidRPr="009F6745">
          <w:rPr>
            <w:rStyle w:val="Hyperlink"/>
          </w:rPr>
          <w:t>Role</w:t>
        </w:r>
      </w:hyperlink>
      <w:r>
        <w:t xml:space="preserve">s </w:t>
      </w:r>
      <w:r w:rsidR="008363AF">
        <w:t xml:space="preserve">as </w:t>
      </w:r>
      <w:r>
        <w:t xml:space="preserve">logical </w:t>
      </w:r>
      <w:r w:rsidR="008363AF">
        <w:t>sets</w:t>
      </w:r>
      <w:r>
        <w:t xml:space="preserve"> of </w:t>
      </w:r>
      <w:r w:rsidR="008363AF">
        <w:t xml:space="preserve">one or more </w:t>
      </w:r>
      <w:hyperlink w:anchor="Term_Permission" w:history="1">
        <w:r w:rsidR="009F6745" w:rsidRPr="009F6745">
          <w:rPr>
            <w:rStyle w:val="Hyperlink"/>
          </w:rPr>
          <w:t>Permission</w:t>
        </w:r>
      </w:hyperlink>
      <w:r>
        <w:t>s</w:t>
      </w:r>
      <w:r w:rsidR="008363AF">
        <w:t xml:space="preserve">, granted in exchange for </w:t>
      </w:r>
      <w:r>
        <w:fldChar w:fldCharType="begin"/>
      </w:r>
      <w:r>
        <w:instrText>HYPERLINK \l "Term_SystemUser"</w:instrText>
      </w:r>
      <w:r>
        <w:fldChar w:fldCharType="separate"/>
      </w:r>
      <w:del w:id="961" w:author="Jeremy Hayes" w:date="2024-02-09T11:16:00Z">
        <w:r w:rsidR="006E4A4D" w:rsidRPr="006E4A4D" w:rsidDel="009F0BCC">
          <w:rPr>
            <w:rStyle w:val="Hyperlink"/>
          </w:rPr>
          <w:delText>User</w:delText>
        </w:r>
      </w:del>
      <w:ins w:id="962" w:author="Jeremy Hayes" w:date="2024-02-09T11:16:00Z">
        <w:r w:rsidR="009F0BCC">
          <w:rPr>
            <w:rStyle w:val="Hyperlink"/>
          </w:rPr>
          <w:t>user</w:t>
        </w:r>
      </w:ins>
      <w:r w:rsidR="006E4A4D" w:rsidRPr="006E4A4D">
        <w:rPr>
          <w:rStyle w:val="Hyperlink"/>
        </w:rPr>
        <w:t>s</w:t>
      </w:r>
      <w:r>
        <w:rPr>
          <w:rStyle w:val="Hyperlink"/>
        </w:rPr>
        <w:fldChar w:fldCharType="end"/>
      </w:r>
      <w:r w:rsidR="008363AF">
        <w:t xml:space="preserve"> accepting the </w:t>
      </w:r>
      <w:hyperlink w:anchor="Term_Responsibility" w:history="1">
        <w:r w:rsidR="008363AF" w:rsidRPr="009F6745">
          <w:rPr>
            <w:rStyle w:val="Hyperlink"/>
          </w:rPr>
          <w:t>Responsibilities</w:t>
        </w:r>
      </w:hyperlink>
      <w:r w:rsidR="008363AF">
        <w:t xml:space="preserve"> associated to them.</w:t>
      </w:r>
    </w:p>
    <w:p w14:paraId="078EB0FE" w14:textId="00356D88" w:rsidR="008363AF" w:rsidRDefault="00B1633A" w:rsidP="00B1633A">
      <w:pPr>
        <w:pStyle w:val="ASomething"/>
      </w:pPr>
      <w:r>
        <w:rPr>
          <w:b/>
          <w:bCs/>
        </w:rPr>
        <w:t>Prompts:</w:t>
      </w:r>
      <w:r>
        <w:tab/>
      </w:r>
      <w:r w:rsidR="008363AF">
        <w:t xml:space="preserve">Are the solution’s system(s) capable of developing </w:t>
      </w:r>
      <w:hyperlink w:anchor="Term_Role" w:history="1">
        <w:r w:rsidR="009F6745" w:rsidRPr="009F6745">
          <w:rPr>
            <w:rStyle w:val="Hyperlink"/>
          </w:rPr>
          <w:t>Role</w:t>
        </w:r>
      </w:hyperlink>
      <w:r w:rsidR="008363AF">
        <w:t xml:space="preserve">s from </w:t>
      </w:r>
      <w:hyperlink w:anchor="Term_Permission" w:history="1">
        <w:r w:rsidR="009F6745" w:rsidRPr="009F6745">
          <w:rPr>
            <w:rStyle w:val="Hyperlink"/>
          </w:rPr>
          <w:t>Permission</w:t>
        </w:r>
      </w:hyperlink>
      <w:r w:rsidR="008363AF">
        <w:t xml:space="preserve">s? </w:t>
      </w:r>
      <w:r w:rsidR="008363AF">
        <w:br/>
        <w:t xml:space="preserve">Can custom variations be developed by adding or removing specific </w:t>
      </w:r>
      <w:hyperlink w:anchor="Term_Permission" w:history="1">
        <w:r w:rsidR="009F6745" w:rsidRPr="009F6745">
          <w:rPr>
            <w:rStyle w:val="Hyperlink"/>
          </w:rPr>
          <w:t>Permission</w:t>
        </w:r>
      </w:hyperlink>
      <w:r w:rsidR="008363AF">
        <w:t xml:space="preserve">s while assigning </w:t>
      </w:r>
      <w:hyperlink w:anchor="Term_Role" w:history="1">
        <w:r w:rsidR="009F6745" w:rsidRPr="009F6745">
          <w:rPr>
            <w:rStyle w:val="Hyperlink"/>
          </w:rPr>
          <w:t>Role</w:t>
        </w:r>
      </w:hyperlink>
      <w:r w:rsidR="008363AF">
        <w:t xml:space="preserve">s to Persons (e.g., both the Accountant and Assistant Accountant have the same </w:t>
      </w:r>
      <w:hyperlink w:anchor="Term_Role" w:history="1">
        <w:r w:rsidR="009F6745" w:rsidRPr="009F6745">
          <w:rPr>
            <w:rStyle w:val="Hyperlink"/>
          </w:rPr>
          <w:t>Role</w:t>
        </w:r>
      </w:hyperlink>
      <w:r w:rsidR="008363AF">
        <w:t xml:space="preserve">, but the Assistant Account has an </w:t>
      </w:r>
      <w:proofErr w:type="spellStart"/>
      <w:r w:rsidR="008363AF">
        <w:t>overrider</w:t>
      </w:r>
      <w:proofErr w:type="spellEnd"/>
      <w:r w:rsidR="008363AF">
        <w:t xml:space="preserve"> that the </w:t>
      </w:r>
      <w:hyperlink w:anchor="Term_Permission" w:history="1">
        <w:r w:rsidR="009F6745" w:rsidRPr="009F6745">
          <w:rPr>
            <w:rStyle w:val="Hyperlink"/>
          </w:rPr>
          <w:t>Permission</w:t>
        </w:r>
      </w:hyperlink>
      <w:r w:rsidR="008363AF">
        <w:t xml:space="preserve"> to sign cheques above $5000 is removed).</w:t>
      </w:r>
    </w:p>
    <w:p w14:paraId="51F2C67C" w14:textId="77777777" w:rsidR="00F37101" w:rsidRPr="004378E2" w:rsidRDefault="00F37101" w:rsidP="004378E2">
      <w:pPr>
        <w:pStyle w:val="BodyText"/>
      </w:pPr>
    </w:p>
    <w:p w14:paraId="6A0ADE81" w14:textId="7A8B6F69" w:rsidR="007C181A" w:rsidRDefault="00113DB2" w:rsidP="007C181A">
      <w:pPr>
        <w:pStyle w:val="Heading5"/>
      </w:pPr>
      <w:r>
        <w:t>QR-DEF-</w:t>
      </w:r>
      <w:r w:rsidR="007C181A">
        <w:t xml:space="preserve">FUNC-COR-00: </w:t>
      </w:r>
      <w:r w:rsidR="007C181A">
        <w:rPr>
          <w:b/>
          <w:bCs/>
        </w:rPr>
        <w:t>Information Deletion</w:t>
      </w:r>
    </w:p>
    <w:p w14:paraId="3E06DFF1" w14:textId="77777777" w:rsidR="007C181A" w:rsidRPr="001F0BD9" w:rsidRDefault="007C181A" w:rsidP="007C181A">
      <w:pPr>
        <w:pStyle w:val="ASomething"/>
      </w:pPr>
      <w:r w:rsidRPr="009D493F">
        <w:rPr>
          <w:b/>
          <w:bCs/>
        </w:rPr>
        <w:t>Category</w:t>
      </w:r>
      <w:r w:rsidRPr="009D493F">
        <w:t>:</w:t>
      </w:r>
      <w:r>
        <w:t xml:space="preserve"> </w:t>
      </w:r>
      <w:r>
        <w:tab/>
        <w:t>ISO-25010/Functional Suitability/Functional Correctness</w:t>
      </w:r>
    </w:p>
    <w:p w14:paraId="28C9FBAA" w14:textId="12F26CF5" w:rsidR="007C181A" w:rsidRPr="001F0BD9" w:rsidRDefault="007C181A" w:rsidP="007C181A">
      <w:pPr>
        <w:pStyle w:val="ASomething"/>
      </w:pPr>
      <w:r w:rsidRPr="009D493F">
        <w:rPr>
          <w:b/>
          <w:bCs/>
        </w:rPr>
        <w:t>Statement</w:t>
      </w:r>
      <w:r w:rsidRPr="009D493F">
        <w:t>:</w:t>
      </w:r>
      <w:r>
        <w:t xml:space="preserve"> </w:t>
      </w:r>
      <w:r>
        <w:tab/>
        <w:t xml:space="preserve">The Solution’s Service(s) </w:t>
      </w:r>
      <w:r w:rsidR="00956A7E" w:rsidRPr="00956A7E">
        <w:rPr>
          <w:b/>
          <w:bCs/>
          <w:rPrChange w:id="963" w:author="Jeremy Hayes" w:date="2024-02-09T10:27:00Z">
            <w:rPr/>
          </w:rPrChange>
        </w:rPr>
        <w:t>must</w:t>
      </w:r>
      <w:r w:rsidR="00956A7E">
        <w:t xml:space="preserve"> </w:t>
      </w:r>
      <w:r>
        <w:t>not physically delete information.</w:t>
      </w:r>
    </w:p>
    <w:p w14:paraId="67C87DCD" w14:textId="77777777" w:rsidR="007C181A" w:rsidRPr="001F0BD9" w:rsidRDefault="007C181A" w:rsidP="007C181A">
      <w:pPr>
        <w:pStyle w:val="ASomething"/>
      </w:pPr>
      <w:r w:rsidRPr="009D493F">
        <w:rPr>
          <w:b/>
          <w:bCs/>
        </w:rPr>
        <w:t>Rationale</w:t>
      </w:r>
      <w:r w:rsidRPr="009D493F">
        <w:t>:</w:t>
      </w:r>
      <w:r>
        <w:tab/>
        <w:t xml:space="preserve">Correct handling of data is based on logical state-based versioning of records, not deletion.  </w:t>
      </w:r>
    </w:p>
    <w:p w14:paraId="118F0189" w14:textId="35719AE9" w:rsidR="007C181A" w:rsidRPr="001F0BD9" w:rsidRDefault="007C181A" w:rsidP="007C181A">
      <w:pPr>
        <w:pStyle w:val="ASomething"/>
      </w:pPr>
      <w:r w:rsidRPr="009D493F">
        <w:rPr>
          <w:b/>
          <w:bCs/>
        </w:rPr>
        <w:t>Details</w:t>
      </w:r>
      <w:r w:rsidRPr="009D493F">
        <w:t>:</w:t>
      </w:r>
      <w:r>
        <w:t xml:space="preserve"> </w:t>
      </w:r>
      <w:r>
        <w:tab/>
        <w:t>Physical deletion of data was recommended when storage was more expensive, and security and auditability were considered a secondary concern.  Logical state changes (Draft, Rejected, Approved, Released, Replaced, Restored, etc.) is the current recommended best practice.</w:t>
      </w:r>
      <w:r>
        <w:br/>
      </w:r>
      <w:r w:rsidRPr="00B1633A">
        <w:rPr>
          <w:b/>
          <w:bCs/>
        </w:rPr>
        <w:t>Important:</w:t>
      </w:r>
      <w:r>
        <w:t xml:space="preserve"> </w:t>
      </w:r>
      <w:r>
        <w:br/>
        <w:t>Deletion of Personal Data (</w:t>
      </w:r>
      <w:del w:id="964" w:author="Jeremy Hayes" w:date="2024-02-09T10:50:00Z">
        <w:r w:rsidDel="00A76E67">
          <w:delText>e.g.:</w:delText>
        </w:r>
      </w:del>
      <w:ins w:id="965" w:author="Jeremy Hayes" w:date="2024-02-09T10:50:00Z">
        <w:r w:rsidR="00A76E67" w:rsidRPr="00A76E67">
          <w:t>e.g.,</w:t>
        </w:r>
      </w:ins>
      <w:r>
        <w:t xml:space="preserve"> see Right to be Forgotten) is done by anonymising data, by deleting Identifying attributes of the System </w:t>
      </w:r>
      <w:r>
        <w:fldChar w:fldCharType="begin"/>
      </w:r>
      <w:r>
        <w:instrText>HYPERLINK \l "Term_SystemUser"</w:instrText>
      </w:r>
      <w:r>
        <w:fldChar w:fldCharType="separate"/>
      </w:r>
      <w:del w:id="966" w:author="Jeremy Hayes" w:date="2024-02-09T11:16:00Z">
        <w:r w:rsidRPr="006E4A4D" w:rsidDel="009F0BCC">
          <w:rPr>
            <w:rStyle w:val="Hyperlink"/>
          </w:rPr>
          <w:delText>User</w:delText>
        </w:r>
      </w:del>
      <w:ins w:id="967" w:author="Jeremy Hayes" w:date="2024-02-09T11:16:00Z">
        <w:r w:rsidR="009F0BCC">
          <w:rPr>
            <w:rStyle w:val="Hyperlink"/>
          </w:rPr>
          <w:t>user</w:t>
        </w:r>
      </w:ins>
      <w:r>
        <w:rPr>
          <w:rStyle w:val="Hyperlink"/>
        </w:rPr>
        <w:fldChar w:fldCharType="end"/>
      </w:r>
      <w:r>
        <w:t xml:space="preserve">, and any data within records associated to the </w:t>
      </w:r>
      <w:del w:id="968" w:author="Jeremy Hayes" w:date="2024-02-09T11:16:00Z">
        <w:r w:rsidDel="009F0BCC">
          <w:delText>User</w:delText>
        </w:r>
      </w:del>
      <w:ins w:id="969" w:author="Jeremy Hayes" w:date="2024-02-09T11:16:00Z">
        <w:r w:rsidR="009F0BCC">
          <w:t>user</w:t>
        </w:r>
      </w:ins>
      <w:r>
        <w:t>.</w:t>
      </w:r>
    </w:p>
    <w:p w14:paraId="363A9300" w14:textId="77777777" w:rsidR="007C181A" w:rsidRDefault="007C181A" w:rsidP="007C181A">
      <w:pPr>
        <w:pStyle w:val="ASomething"/>
      </w:pPr>
      <w:r>
        <w:rPr>
          <w:b/>
          <w:bCs/>
        </w:rPr>
        <w:t>Prompts:</w:t>
      </w:r>
      <w:r>
        <w:tab/>
        <w:t>Does the solution’s services physically delete or logically delete records?</w:t>
      </w:r>
      <w:r>
        <w:br/>
        <w:t>Can changes be undone?</w:t>
      </w:r>
    </w:p>
    <w:p w14:paraId="0026439E" w14:textId="77777777" w:rsidR="007C181A" w:rsidRDefault="007C181A" w:rsidP="007C181A">
      <w:pPr>
        <w:pStyle w:val="ASomething"/>
      </w:pPr>
    </w:p>
    <w:p w14:paraId="275A08B4" w14:textId="30306E7B" w:rsidR="007C181A" w:rsidRDefault="00113DB2" w:rsidP="007C181A">
      <w:pPr>
        <w:pStyle w:val="Heading5"/>
      </w:pPr>
      <w:r>
        <w:t>QR-DEF-</w:t>
      </w:r>
      <w:r w:rsidR="007C181A" w:rsidRPr="00E7569B">
        <w:t xml:space="preserve">FUNC-COR-00: </w:t>
      </w:r>
      <w:r w:rsidR="007C181A" w:rsidRPr="000A2967">
        <w:rPr>
          <w:b/>
          <w:bCs/>
        </w:rPr>
        <w:t>Time Bound Relationships</w:t>
      </w:r>
    </w:p>
    <w:p w14:paraId="440C9DDC" w14:textId="77777777" w:rsidR="007C181A" w:rsidRPr="001F0BD9" w:rsidRDefault="007C181A" w:rsidP="007C181A">
      <w:pPr>
        <w:pStyle w:val="ASomething"/>
      </w:pPr>
      <w:r w:rsidRPr="009D493F">
        <w:rPr>
          <w:b/>
          <w:bCs/>
        </w:rPr>
        <w:t>Category</w:t>
      </w:r>
      <w:r w:rsidRPr="009D493F">
        <w:t>:</w:t>
      </w:r>
      <w:r>
        <w:t xml:space="preserve"> </w:t>
      </w:r>
      <w:r>
        <w:tab/>
        <w:t>ISO-25010/Functional Suitability/Functional Correctness</w:t>
      </w:r>
    </w:p>
    <w:p w14:paraId="3310CACD" w14:textId="4D4A3ED2" w:rsidR="007C181A" w:rsidRPr="001F0BD9" w:rsidRDefault="007C181A" w:rsidP="007C181A">
      <w:pPr>
        <w:pStyle w:val="ASomething"/>
      </w:pPr>
      <w:r w:rsidRPr="009D493F">
        <w:rPr>
          <w:b/>
          <w:bCs/>
        </w:rPr>
        <w:t>Statement</w:t>
      </w:r>
      <w:r w:rsidRPr="009D493F">
        <w:t>:</w:t>
      </w:r>
      <w:r>
        <w:t xml:space="preserve"> </w:t>
      </w:r>
      <w:r>
        <w:tab/>
        <w:t xml:space="preserve">The solution’s system(s) Reference Data, Resources and Relationships </w:t>
      </w:r>
      <w:del w:id="970" w:author="Jeremy Hayes" w:date="2024-02-09T10:43:00Z">
        <w:r w:rsidDel="00A76E67">
          <w:delText>MUST</w:delText>
        </w:r>
      </w:del>
      <w:ins w:id="971" w:author="Jeremy Hayes" w:date="2024-02-09T10:43:00Z">
        <w:r w:rsidR="00A76E67" w:rsidRPr="00A76E67">
          <w:rPr>
            <w:b/>
          </w:rPr>
          <w:t>must</w:t>
        </w:r>
      </w:ins>
      <w:r>
        <w:t xml:space="preserve"> be time bound with start and end dates.</w:t>
      </w:r>
    </w:p>
    <w:p w14:paraId="2640F80F" w14:textId="62509E6E" w:rsidR="007C181A" w:rsidRPr="001F0BD9" w:rsidRDefault="007C181A" w:rsidP="007C181A">
      <w:pPr>
        <w:pStyle w:val="ASomething"/>
      </w:pPr>
      <w:r w:rsidRPr="009D493F">
        <w:rPr>
          <w:b/>
          <w:bCs/>
        </w:rPr>
        <w:t>Rationale</w:t>
      </w:r>
      <w:r w:rsidRPr="009D493F">
        <w:t>:</w:t>
      </w:r>
      <w:r>
        <w:tab/>
        <w:t>In many business domains (</w:t>
      </w:r>
      <w:del w:id="972" w:author="Jeremy Hayes" w:date="2024-02-09T10:50:00Z">
        <w:r w:rsidDel="00A76E67">
          <w:delText>e.g.:</w:delText>
        </w:r>
      </w:del>
      <w:ins w:id="973" w:author="Jeremy Hayes" w:date="2024-02-09T10:50:00Z">
        <w:r w:rsidR="00A76E67" w:rsidRPr="00A76E67">
          <w:t>e.g.,</w:t>
        </w:r>
      </w:ins>
      <w:r>
        <w:t xml:space="preserve"> education), operational change management is simplified and less execution errors occur when change can be done beforehand but scheduled to take effect or terminate at a specific date in the future (</w:t>
      </w:r>
      <w:del w:id="974" w:author="Jeremy Hayes" w:date="2024-02-09T10:50:00Z">
        <w:r w:rsidDel="00A76E67">
          <w:delText>e.g.:</w:delText>
        </w:r>
      </w:del>
      <w:ins w:id="975" w:author="Jeremy Hayes" w:date="2024-02-09T10:50:00Z">
        <w:r w:rsidR="00A76E67" w:rsidRPr="00A76E67">
          <w:t>e.g.,</w:t>
        </w:r>
      </w:ins>
      <w:r>
        <w:t xml:space="preserve"> next term start). </w:t>
      </w:r>
      <w:r>
        <w:br/>
        <w:t xml:space="preserve">The same for </w:t>
      </w:r>
      <w:hyperlink w:anchor="Term_Role" w:history="1">
        <w:r w:rsidRPr="009F6745">
          <w:rPr>
            <w:rStyle w:val="Hyperlink"/>
          </w:rPr>
          <w:t>Role</w:t>
        </w:r>
      </w:hyperlink>
      <w:r>
        <w:t xml:space="preserve"> allocations</w:t>
      </w:r>
      <w:del w:id="976" w:author="Jeremy Hayes" w:date="2024-02-09T10:28:00Z">
        <w:r w:rsidDel="00956A7E">
          <w:delText xml:space="preserve">: </w:delText>
        </w:r>
      </w:del>
      <w:ins w:id="977" w:author="Jeremy Hayes" w:date="2024-02-09T10:28:00Z">
        <w:r w:rsidR="00956A7E">
          <w:t xml:space="preserve"> as </w:t>
        </w:r>
      </w:ins>
      <w:r>
        <w:t>they may be issued early, but only take effect at a future date (</w:t>
      </w:r>
      <w:del w:id="978" w:author="Jeremy Hayes" w:date="2024-02-09T10:50:00Z">
        <w:r w:rsidDel="00A76E67">
          <w:delText>e.g.:</w:delText>
        </w:r>
      </w:del>
      <w:ins w:id="979" w:author="Jeremy Hayes" w:date="2024-02-09T10:50:00Z">
        <w:r w:rsidR="00A76E67" w:rsidRPr="00A76E67">
          <w:t>e.g.,</w:t>
        </w:r>
      </w:ins>
      <w:r>
        <w:t xml:space="preserve"> beginning of the next month or start of the next term).</w:t>
      </w:r>
      <w:r>
        <w:br/>
        <w:t xml:space="preserve">Both system and </w:t>
      </w:r>
      <w:r>
        <w:fldChar w:fldCharType="begin"/>
      </w:r>
      <w:r>
        <w:instrText>HYPERLINK \l "Term_SystemUser"</w:instrText>
      </w:r>
      <w:r>
        <w:fldChar w:fldCharType="separate"/>
      </w:r>
      <w:del w:id="980" w:author="Jeremy Hayes" w:date="2024-02-09T11:16:00Z">
        <w:r w:rsidRPr="006E4A4D" w:rsidDel="009F0BCC">
          <w:rPr>
            <w:rStyle w:val="Hyperlink"/>
          </w:rPr>
          <w:delText>User</w:delText>
        </w:r>
      </w:del>
      <w:ins w:id="981" w:author="Jeremy Hayes" w:date="2024-02-09T11:16:00Z">
        <w:r w:rsidR="009F0BCC">
          <w:rPr>
            <w:rStyle w:val="Hyperlink"/>
          </w:rPr>
          <w:t>user</w:t>
        </w:r>
      </w:ins>
      <w:r w:rsidRPr="006E4A4D">
        <w:rPr>
          <w:rStyle w:val="Hyperlink"/>
        </w:rPr>
        <w:t>s</w:t>
      </w:r>
      <w:r>
        <w:rPr>
          <w:rStyle w:val="Hyperlink"/>
        </w:rPr>
        <w:fldChar w:fldCharType="end"/>
      </w:r>
      <w:r>
        <w:t xml:space="preserve"> provided resources are similar. New material </w:t>
      </w:r>
      <w:r>
        <w:lastRenderedPageBreak/>
        <w:t>(</w:t>
      </w:r>
      <w:del w:id="982" w:author="Jeremy Hayes" w:date="2024-02-09T10:50:00Z">
        <w:r w:rsidDel="00A76E67">
          <w:delText>e.g.:</w:delText>
        </w:r>
      </w:del>
      <w:ins w:id="983" w:author="Jeremy Hayes" w:date="2024-02-09T10:50:00Z">
        <w:r w:rsidR="00A76E67" w:rsidRPr="00A76E67">
          <w:t>e.g.,</w:t>
        </w:r>
      </w:ins>
      <w:r>
        <w:t xml:space="preserve"> new teaching curriculums and associated resources) may be developed earlier, but only published and made available at a future date.</w:t>
      </w:r>
      <w:r>
        <w:br/>
        <w:t xml:space="preserve">For security reasons, while </w:t>
      </w:r>
      <w:hyperlink w:anchor="Term_Role" w:history="1">
        <w:r w:rsidRPr="009F6745">
          <w:rPr>
            <w:rStyle w:val="Hyperlink"/>
          </w:rPr>
          <w:t>Role</w:t>
        </w:r>
      </w:hyperlink>
      <w:r>
        <w:t xml:space="preserve"> associations could have undefined end dates for permanent staff, it is not a recommended approach. Instead, always setting an end date and raising reminders to appropriate </w:t>
      </w:r>
      <w:hyperlink w:anchor="Term_Role" w:history="1">
        <w:r w:rsidRPr="009F6745">
          <w:rPr>
            <w:rStyle w:val="Hyperlink"/>
          </w:rPr>
          <w:t>Role</w:t>
        </w:r>
      </w:hyperlink>
      <w:r>
        <w:t xml:space="preserve">s that the association is soon coming to an end, permits extending them easily while not leaving risks associated to forgotten ex-employees still having </w:t>
      </w:r>
      <w:hyperlink w:anchor="Term_Role" w:history="1">
        <w:r w:rsidRPr="009F6745">
          <w:rPr>
            <w:rStyle w:val="Hyperlink"/>
          </w:rPr>
          <w:t>Role</w:t>
        </w:r>
      </w:hyperlink>
      <w:r>
        <w:t>s.</w:t>
      </w:r>
    </w:p>
    <w:p w14:paraId="25792C45" w14:textId="77777777" w:rsidR="007C181A" w:rsidRPr="001F0BD9" w:rsidRDefault="007C181A" w:rsidP="007C181A">
      <w:pPr>
        <w:pStyle w:val="ASomething"/>
      </w:pPr>
      <w:r w:rsidRPr="009D493F">
        <w:rPr>
          <w:b/>
          <w:bCs/>
        </w:rPr>
        <w:t>Details</w:t>
      </w:r>
      <w:r w:rsidRPr="009D493F">
        <w:t>:</w:t>
      </w:r>
      <w:r>
        <w:t xml:space="preserve"> </w:t>
      </w:r>
      <w:r>
        <w:tab/>
        <w:t>Reference data will require Start and End dates to control their availability for rendering and selection by UIs.</w:t>
      </w:r>
      <w:r>
        <w:br/>
      </w:r>
    </w:p>
    <w:p w14:paraId="34A41E38" w14:textId="77777777" w:rsidR="007C181A" w:rsidRPr="0075069B" w:rsidRDefault="007C181A" w:rsidP="007C181A">
      <w:pPr>
        <w:pStyle w:val="ASomething"/>
      </w:pPr>
      <w:r>
        <w:rPr>
          <w:b/>
          <w:bCs/>
        </w:rPr>
        <w:t>Prompts:</w:t>
      </w:r>
      <w:r>
        <w:tab/>
        <w:t>What Reference Data is offered by systems that has time constraints?</w:t>
      </w:r>
      <w:r>
        <w:br/>
        <w:t>What Reference Data is offered without the option to preset them?</w:t>
      </w:r>
    </w:p>
    <w:p w14:paraId="17282B4E" w14:textId="77777777" w:rsidR="007C181A" w:rsidRDefault="007C181A" w:rsidP="007C181A">
      <w:pPr>
        <w:pStyle w:val="ASomething"/>
      </w:pPr>
    </w:p>
    <w:p w14:paraId="2E94E09C" w14:textId="3F4B7BD1" w:rsidR="00391864" w:rsidRDefault="00113DB2" w:rsidP="00391864">
      <w:pPr>
        <w:pStyle w:val="Heading5"/>
      </w:pPr>
      <w:r>
        <w:t>QR-DEF-</w:t>
      </w:r>
      <w:r w:rsidR="00391864">
        <w:t xml:space="preserve">FUNC-COR-00: </w:t>
      </w:r>
      <w:r w:rsidR="00391864">
        <w:rPr>
          <w:b/>
          <w:bCs/>
        </w:rPr>
        <w:t>Metadata</w:t>
      </w:r>
    </w:p>
    <w:p w14:paraId="20798D40" w14:textId="5FE648F6" w:rsidR="00391864" w:rsidRPr="001F0BD9" w:rsidRDefault="00391864" w:rsidP="00391864">
      <w:pPr>
        <w:pStyle w:val="ASomething"/>
      </w:pPr>
      <w:r w:rsidRPr="009D493F">
        <w:rPr>
          <w:b/>
          <w:bCs/>
        </w:rPr>
        <w:t>Category</w:t>
      </w:r>
      <w:r w:rsidRPr="009D493F">
        <w:t>:</w:t>
      </w:r>
      <w:r>
        <w:t xml:space="preserve"> </w:t>
      </w:r>
      <w:r>
        <w:tab/>
        <w:t>ISO-25010/Functional Correctness</w:t>
      </w:r>
    </w:p>
    <w:p w14:paraId="722C9C26" w14:textId="526DB78E" w:rsidR="00391864" w:rsidRPr="001F0BD9" w:rsidRDefault="00391864" w:rsidP="00391864">
      <w:pPr>
        <w:pStyle w:val="ASomething"/>
      </w:pPr>
      <w:r w:rsidRPr="009D493F">
        <w:rPr>
          <w:b/>
          <w:bCs/>
        </w:rPr>
        <w:t>Statement</w:t>
      </w:r>
      <w:r w:rsidRPr="009D493F">
        <w:t>:</w:t>
      </w:r>
      <w:r>
        <w:t xml:space="preserve"> </w:t>
      </w:r>
      <w:r>
        <w:tab/>
        <w:t xml:space="preserve">Records and Resources are </w:t>
      </w:r>
      <w:proofErr w:type="spellStart"/>
      <w:r>
        <w:t>categorisable</w:t>
      </w:r>
      <w:proofErr w:type="spellEnd"/>
      <w:r>
        <w:t xml:space="preserve"> and discoverable by </w:t>
      </w:r>
      <w:hyperlink w:anchor="Term_Metadata" w:history="1">
        <w:r w:rsidRPr="00391864">
          <w:rPr>
            <w:rStyle w:val="Hyperlink"/>
          </w:rPr>
          <w:t>Metadata</w:t>
        </w:r>
      </w:hyperlink>
      <w:r>
        <w:t>.</w:t>
      </w:r>
    </w:p>
    <w:p w14:paraId="346F5E15" w14:textId="4D78BC1F" w:rsidR="00391864" w:rsidRPr="001F0BD9" w:rsidRDefault="00391864" w:rsidP="00391864">
      <w:pPr>
        <w:pStyle w:val="ASomething"/>
      </w:pPr>
      <w:r w:rsidRPr="009D493F">
        <w:rPr>
          <w:b/>
          <w:bCs/>
        </w:rPr>
        <w:t>Rationale</w:t>
      </w:r>
      <w:r w:rsidRPr="009D493F">
        <w:t>:</w:t>
      </w:r>
      <w:r>
        <w:tab/>
        <w:t>Discovery is improved, improving operability and efficiency.</w:t>
      </w:r>
    </w:p>
    <w:p w14:paraId="2F792445" w14:textId="6A32A2B6" w:rsidR="00391864" w:rsidRPr="001F0BD9" w:rsidRDefault="00391864" w:rsidP="00391864">
      <w:pPr>
        <w:pStyle w:val="ASomething"/>
      </w:pPr>
      <w:r w:rsidRPr="009D493F">
        <w:rPr>
          <w:b/>
          <w:bCs/>
        </w:rPr>
        <w:t>Details</w:t>
      </w:r>
      <w:r w:rsidRPr="009D493F">
        <w:t>:</w:t>
      </w:r>
      <w:r>
        <w:t xml:space="preserve"> </w:t>
      </w:r>
      <w:r>
        <w:tab/>
        <w:t xml:space="preserve">The </w:t>
      </w:r>
      <w:hyperlink w:anchor="Term_Metadata" w:history="1">
        <w:r w:rsidRPr="00391864">
          <w:rPr>
            <w:rStyle w:val="Hyperlink"/>
          </w:rPr>
          <w:t>term</w:t>
        </w:r>
      </w:hyperlink>
      <w:r>
        <w:t xml:space="preserve"> lists common metadata fields to consider.</w:t>
      </w:r>
    </w:p>
    <w:p w14:paraId="55714055" w14:textId="1B516791" w:rsidR="00391864" w:rsidRPr="0075069B" w:rsidRDefault="00391864" w:rsidP="00391864">
      <w:pPr>
        <w:pStyle w:val="ASomething"/>
      </w:pPr>
      <w:r>
        <w:rPr>
          <w:b/>
          <w:bCs/>
        </w:rPr>
        <w:t>Prompts:</w:t>
      </w:r>
      <w:r>
        <w:tab/>
        <w:t xml:space="preserve">What records &amp; resources are organisable by </w:t>
      </w:r>
      <w:hyperlink w:anchor="Term_Metadata" w:history="1">
        <w:r w:rsidRPr="00391864">
          <w:rPr>
            <w:rStyle w:val="Hyperlink"/>
          </w:rPr>
          <w:t>metadata</w:t>
        </w:r>
      </w:hyperlink>
      <w:r>
        <w:t>?</w:t>
      </w:r>
      <w:r>
        <w:br/>
        <w:t>What records &amp; resources are not?</w:t>
      </w:r>
    </w:p>
    <w:p w14:paraId="1A078C0F" w14:textId="77777777" w:rsidR="00391864" w:rsidRDefault="00391864" w:rsidP="007C181A">
      <w:pPr>
        <w:pStyle w:val="ASomething"/>
      </w:pPr>
    </w:p>
    <w:p w14:paraId="4A62DB36" w14:textId="4A0E5CD1" w:rsidR="00294740" w:rsidRDefault="00294740" w:rsidP="00294740">
      <w:pPr>
        <w:pStyle w:val="Heading4"/>
      </w:pPr>
      <w:bookmarkStart w:id="984" w:name="_Toc158372665"/>
      <w:r>
        <w:t>Functional Appropriateness</w:t>
      </w:r>
      <w:bookmarkEnd w:id="984"/>
    </w:p>
    <w:p w14:paraId="7F00828D" w14:textId="43C9A77E" w:rsidR="000A2967" w:rsidRDefault="00902999" w:rsidP="00C829F4">
      <w:pPr>
        <w:pStyle w:val="BodyTextDefinition"/>
      </w:pPr>
      <w:r>
        <w:t>T</w:t>
      </w:r>
      <w:r w:rsidRPr="00EF5E84">
        <w:t>he degree to which the functions facilitate the accomplishment of specified tasks and objectives.</w:t>
      </w:r>
    </w:p>
    <w:p w14:paraId="5D03F29B" w14:textId="77777777" w:rsidR="000A2967" w:rsidRDefault="000A2967" w:rsidP="00294740">
      <w:pPr>
        <w:pStyle w:val="BodyText"/>
      </w:pPr>
    </w:p>
    <w:p w14:paraId="55754993" w14:textId="4B0C40C2" w:rsidR="007C181A" w:rsidRPr="004378E2" w:rsidRDefault="00113DB2" w:rsidP="007C181A">
      <w:pPr>
        <w:pStyle w:val="Heading5"/>
      </w:pPr>
      <w:r>
        <w:t>QR-DEF-</w:t>
      </w:r>
      <w:r w:rsidR="007C181A">
        <w:t xml:space="preserve">FUNC-COR-00: </w:t>
      </w:r>
      <w:r w:rsidR="007C181A">
        <w:rPr>
          <w:b/>
          <w:bCs/>
        </w:rPr>
        <w:t>Role Association</w:t>
      </w:r>
    </w:p>
    <w:p w14:paraId="0F946100" w14:textId="77777777" w:rsidR="007C181A" w:rsidRPr="001F0BD9" w:rsidRDefault="007C181A" w:rsidP="007C181A">
      <w:pPr>
        <w:pStyle w:val="ASomething"/>
      </w:pPr>
      <w:r w:rsidRPr="009D493F">
        <w:rPr>
          <w:b/>
          <w:bCs/>
        </w:rPr>
        <w:t>Category</w:t>
      </w:r>
      <w:r w:rsidRPr="009D493F">
        <w:t>:</w:t>
      </w:r>
      <w:r>
        <w:t xml:space="preserve"> </w:t>
      </w:r>
      <w:r>
        <w:tab/>
        <w:t>ISO-25010/Functionality Suitability/Functional Correctness</w:t>
      </w:r>
    </w:p>
    <w:p w14:paraId="4A59F33F" w14:textId="49DACE3B" w:rsidR="007C181A" w:rsidRPr="001F0BD9" w:rsidRDefault="007C181A" w:rsidP="007C181A">
      <w:pPr>
        <w:pStyle w:val="ASomething"/>
      </w:pPr>
      <w:r w:rsidRPr="009D493F">
        <w:rPr>
          <w:b/>
          <w:bCs/>
        </w:rPr>
        <w:t>Statement</w:t>
      </w:r>
      <w:r w:rsidRPr="009D493F">
        <w:t>:</w:t>
      </w:r>
      <w:r>
        <w:t xml:space="preserve"> </w:t>
      </w:r>
      <w:r>
        <w:tab/>
        <w:t xml:space="preserve">The solution system(s) </w:t>
      </w:r>
      <w:r w:rsidR="00956A7E" w:rsidRPr="00956A7E">
        <w:rPr>
          <w:b/>
          <w:bCs/>
          <w:rPrChange w:id="985" w:author="Jeremy Hayes" w:date="2024-02-09T10:30:00Z">
            <w:rPr/>
          </w:rPrChange>
        </w:rPr>
        <w:t>must</w:t>
      </w:r>
      <w:r w:rsidR="00956A7E">
        <w:t xml:space="preserve"> </w:t>
      </w:r>
      <w:r>
        <w:t xml:space="preserve">permit </w:t>
      </w:r>
      <w:r>
        <w:fldChar w:fldCharType="begin"/>
      </w:r>
      <w:r>
        <w:instrText>HYPERLINK \l "Term_SystemUser"</w:instrText>
      </w:r>
      <w:r>
        <w:fldChar w:fldCharType="separate"/>
      </w:r>
      <w:del w:id="986" w:author="Jeremy Hayes" w:date="2024-02-09T11:16:00Z">
        <w:r w:rsidRPr="006E4A4D" w:rsidDel="009F0BCC">
          <w:rPr>
            <w:rStyle w:val="Hyperlink"/>
          </w:rPr>
          <w:delText>User</w:delText>
        </w:r>
      </w:del>
      <w:ins w:id="987" w:author="Jeremy Hayes" w:date="2024-02-09T11:16:00Z">
        <w:r w:rsidR="009F0BCC">
          <w:rPr>
            <w:rStyle w:val="Hyperlink"/>
          </w:rPr>
          <w:t>user</w:t>
        </w:r>
      </w:ins>
      <w:r w:rsidRPr="006E4A4D">
        <w:rPr>
          <w:rStyle w:val="Hyperlink"/>
        </w:rPr>
        <w:t>s</w:t>
      </w:r>
      <w:r>
        <w:rPr>
          <w:rStyle w:val="Hyperlink"/>
        </w:rPr>
        <w:fldChar w:fldCharType="end"/>
      </w:r>
      <w:r>
        <w:t xml:space="preserve"> to apply for being invited to </w:t>
      </w:r>
      <w:hyperlink w:anchor="Term_Role" w:history="1">
        <w:r w:rsidRPr="009F6745">
          <w:rPr>
            <w:rStyle w:val="Hyperlink"/>
          </w:rPr>
          <w:t>Role</w:t>
        </w:r>
      </w:hyperlink>
      <w:r>
        <w:t xml:space="preserve">s rather than be unilaterally allocated </w:t>
      </w:r>
      <w:hyperlink w:anchor="Term_Role" w:history="1">
        <w:r w:rsidRPr="009F6745">
          <w:rPr>
            <w:rStyle w:val="Hyperlink"/>
          </w:rPr>
          <w:t>Role</w:t>
        </w:r>
      </w:hyperlink>
      <w:r>
        <w:t>s.</w:t>
      </w:r>
    </w:p>
    <w:p w14:paraId="77D5A534" w14:textId="642610D5" w:rsidR="007C181A" w:rsidRPr="001F0BD9" w:rsidRDefault="007C181A" w:rsidP="007C181A">
      <w:pPr>
        <w:pStyle w:val="ASomething"/>
      </w:pPr>
      <w:r w:rsidRPr="009D493F">
        <w:rPr>
          <w:b/>
          <w:bCs/>
        </w:rPr>
        <w:t>Rationale</w:t>
      </w:r>
      <w:r w:rsidRPr="009D493F">
        <w:t>:</w:t>
      </w:r>
      <w:r>
        <w:tab/>
        <w:t xml:space="preserve">It is our experience that a key indicator of the appropriateness and evolvability of a system over time is a correct modelling of </w:t>
      </w:r>
      <w:r>
        <w:fldChar w:fldCharType="begin"/>
      </w:r>
      <w:r>
        <w:instrText>HYPERLINK \l "Term_SystemUser"</w:instrText>
      </w:r>
      <w:r>
        <w:fldChar w:fldCharType="separate"/>
      </w:r>
      <w:del w:id="988" w:author="Jeremy Hayes" w:date="2024-02-09T11:16:00Z">
        <w:r w:rsidRPr="006E4A4D" w:rsidDel="009F0BCC">
          <w:rPr>
            <w:rStyle w:val="Hyperlink"/>
          </w:rPr>
          <w:delText>User</w:delText>
        </w:r>
      </w:del>
      <w:ins w:id="989" w:author="Jeremy Hayes" w:date="2024-02-09T11:16:00Z">
        <w:r w:rsidR="009F0BCC">
          <w:rPr>
            <w:rStyle w:val="Hyperlink"/>
          </w:rPr>
          <w:t>user</w:t>
        </w:r>
      </w:ins>
      <w:r w:rsidRPr="006E4A4D">
        <w:rPr>
          <w:rStyle w:val="Hyperlink"/>
        </w:rPr>
        <w:t>s</w:t>
      </w:r>
      <w:r>
        <w:rPr>
          <w:rStyle w:val="Hyperlink"/>
        </w:rPr>
        <w:fldChar w:fldCharType="end"/>
      </w:r>
      <w:r>
        <w:t xml:space="preserve"> and </w:t>
      </w:r>
      <w:hyperlink w:anchor="Term_Role" w:history="1">
        <w:r w:rsidRPr="009F6745">
          <w:rPr>
            <w:rStyle w:val="Hyperlink"/>
          </w:rPr>
          <w:t>Role</w:t>
        </w:r>
      </w:hyperlink>
      <w:r>
        <w:t>s both within and outside of enterprise contexts, where service consumers, suppliers and partners exist.</w:t>
      </w:r>
      <w:r>
        <w:br/>
      </w:r>
      <w:r>
        <w:br/>
        <w:t xml:space="preserve">Such that </w:t>
      </w:r>
      <w:r>
        <w:fldChar w:fldCharType="begin"/>
      </w:r>
      <w:r>
        <w:instrText>HYPERLINK \l "Term_SystemUser"</w:instrText>
      </w:r>
      <w:r>
        <w:fldChar w:fldCharType="separate"/>
      </w:r>
      <w:del w:id="990" w:author="Jeremy Hayes" w:date="2024-02-09T11:16:00Z">
        <w:r w:rsidRPr="006E4A4D" w:rsidDel="009F0BCC">
          <w:rPr>
            <w:rStyle w:val="Hyperlink"/>
          </w:rPr>
          <w:delText>User</w:delText>
        </w:r>
      </w:del>
      <w:ins w:id="991" w:author="Jeremy Hayes" w:date="2024-02-09T11:16:00Z">
        <w:r w:rsidR="009F0BCC">
          <w:rPr>
            <w:rStyle w:val="Hyperlink"/>
          </w:rPr>
          <w:t>user</w:t>
        </w:r>
      </w:ins>
      <w:r w:rsidRPr="006E4A4D">
        <w:rPr>
          <w:rStyle w:val="Hyperlink"/>
        </w:rPr>
        <w:t>s</w:t>
      </w:r>
      <w:r>
        <w:rPr>
          <w:rStyle w:val="Hyperlink"/>
        </w:rPr>
        <w:fldChar w:fldCharType="end"/>
      </w:r>
      <w:r>
        <w:t xml:space="preserve"> are not allocated </w:t>
      </w:r>
      <w:hyperlink w:anchor="Term_Role" w:history="1">
        <w:r w:rsidRPr="009F6745">
          <w:rPr>
            <w:rStyle w:val="Hyperlink"/>
          </w:rPr>
          <w:t>Role</w:t>
        </w:r>
      </w:hyperlink>
      <w:r>
        <w:t xml:space="preserve">s, but that </w:t>
      </w:r>
      <w:r>
        <w:fldChar w:fldCharType="begin"/>
      </w:r>
      <w:r>
        <w:instrText>HYPERLINK \l "Term_SystemUser"</w:instrText>
      </w:r>
      <w:r>
        <w:fldChar w:fldCharType="separate"/>
      </w:r>
      <w:del w:id="992" w:author="Jeremy Hayes" w:date="2024-02-09T11:16:00Z">
        <w:r w:rsidRPr="006E4A4D" w:rsidDel="009F0BCC">
          <w:rPr>
            <w:rStyle w:val="Hyperlink"/>
          </w:rPr>
          <w:delText>User</w:delText>
        </w:r>
      </w:del>
      <w:ins w:id="993" w:author="Jeremy Hayes" w:date="2024-02-09T11:16:00Z">
        <w:r w:rsidR="009F0BCC">
          <w:rPr>
            <w:rStyle w:val="Hyperlink"/>
          </w:rPr>
          <w:t>user</w:t>
        </w:r>
      </w:ins>
      <w:r w:rsidRPr="006E4A4D">
        <w:rPr>
          <w:rStyle w:val="Hyperlink"/>
        </w:rPr>
        <w:t>s</w:t>
      </w:r>
      <w:r>
        <w:rPr>
          <w:rStyle w:val="Hyperlink"/>
        </w:rPr>
        <w:fldChar w:fldCharType="end"/>
      </w:r>
      <w:r>
        <w:t xml:space="preserve"> may </w:t>
      </w:r>
      <w:del w:id="994" w:author="Jeremy Hayes" w:date="2024-02-09T10:34:00Z">
        <w:r w:rsidDel="00F8045B">
          <w:delText xml:space="preserve">Apply </w:delText>
        </w:r>
      </w:del>
      <w:ins w:id="995" w:author="Jeremy Hayes" w:date="2024-02-09T10:34:00Z">
        <w:r w:rsidR="00F8045B">
          <w:t xml:space="preserve">apply </w:t>
        </w:r>
      </w:ins>
      <w:r>
        <w:t xml:space="preserve">for them, and other </w:t>
      </w:r>
      <w:r>
        <w:fldChar w:fldCharType="begin"/>
      </w:r>
      <w:r>
        <w:instrText>HYPERLINK \l "Term_SystemUser"</w:instrText>
      </w:r>
      <w:r>
        <w:fldChar w:fldCharType="separate"/>
      </w:r>
      <w:del w:id="996" w:author="Jeremy Hayes" w:date="2024-02-09T11:16:00Z">
        <w:r w:rsidRPr="006E4A4D" w:rsidDel="009F0BCC">
          <w:rPr>
            <w:rStyle w:val="Hyperlink"/>
          </w:rPr>
          <w:delText>User</w:delText>
        </w:r>
      </w:del>
      <w:ins w:id="997" w:author="Jeremy Hayes" w:date="2024-02-09T11:16:00Z">
        <w:r w:rsidR="009F0BCC">
          <w:rPr>
            <w:rStyle w:val="Hyperlink"/>
          </w:rPr>
          <w:t>user</w:t>
        </w:r>
      </w:ins>
      <w:r w:rsidRPr="006E4A4D">
        <w:rPr>
          <w:rStyle w:val="Hyperlink"/>
        </w:rPr>
        <w:t>s</w:t>
      </w:r>
      <w:r>
        <w:rPr>
          <w:rStyle w:val="Hyperlink"/>
        </w:rPr>
        <w:fldChar w:fldCharType="end"/>
      </w:r>
      <w:r>
        <w:t xml:space="preserve"> Accept to Invite them or not, and </w:t>
      </w:r>
      <w:r>
        <w:lastRenderedPageBreak/>
        <w:t xml:space="preserve">Invitations are </w:t>
      </w:r>
      <w:del w:id="998" w:author="Jeremy Hayes" w:date="2024-02-09T10:36:00Z">
        <w:r w:rsidDel="00F8045B">
          <w:delText xml:space="preserve">Accepted </w:delText>
        </w:r>
      </w:del>
      <w:ins w:id="999" w:author="Jeremy Hayes" w:date="2024-02-09T10:36:00Z">
        <w:r w:rsidR="00F8045B">
          <w:t xml:space="preserve">accepted </w:t>
        </w:r>
      </w:ins>
      <w:r>
        <w:t xml:space="preserve">or </w:t>
      </w:r>
      <w:del w:id="1000" w:author="Jeremy Hayes" w:date="2024-02-09T10:36:00Z">
        <w:r w:rsidDel="00F8045B">
          <w:delText>Not</w:delText>
        </w:r>
      </w:del>
      <w:ins w:id="1001" w:author="Jeremy Hayes" w:date="2024-02-09T10:36:00Z">
        <w:r w:rsidR="00F8045B">
          <w:t>not</w:t>
        </w:r>
      </w:ins>
      <w:r>
        <w:t>.</w:t>
      </w:r>
      <w:r>
        <w:br/>
        <w:t xml:space="preserve">Correct modelling provides better solutions to classic user and </w:t>
      </w:r>
      <w:hyperlink w:anchor="Term_Role" w:history="1">
        <w:r>
          <w:rPr>
            <w:rStyle w:val="Hyperlink"/>
          </w:rPr>
          <w:t>r</w:t>
        </w:r>
        <w:r w:rsidRPr="009F6745">
          <w:rPr>
            <w:rStyle w:val="Hyperlink"/>
          </w:rPr>
          <w:t>ole</w:t>
        </w:r>
      </w:hyperlink>
      <w:r>
        <w:t xml:space="preserve"> allocation provisioning issues.</w:t>
      </w:r>
    </w:p>
    <w:p w14:paraId="5A2FBC9E" w14:textId="77777777" w:rsidR="007C181A" w:rsidRPr="001F0BD9" w:rsidRDefault="007C181A" w:rsidP="007C181A">
      <w:pPr>
        <w:pStyle w:val="ASomething"/>
      </w:pPr>
      <w:r w:rsidRPr="009D493F">
        <w:rPr>
          <w:b/>
          <w:bCs/>
        </w:rPr>
        <w:t>Details</w:t>
      </w:r>
      <w:r w:rsidRPr="009D493F">
        <w:t>:</w:t>
      </w:r>
      <w:r>
        <w:t xml:space="preserve"> </w:t>
      </w:r>
      <w:r>
        <w:tab/>
        <w:t xml:space="preserve">The full </w:t>
      </w:r>
      <w:hyperlink w:anchor="Term_Workflow" w:history="1">
        <w:r w:rsidRPr="00272A1C">
          <w:rPr>
            <w:rStyle w:val="Hyperlink"/>
          </w:rPr>
          <w:t>workflow</w:t>
        </w:r>
      </w:hyperlink>
      <w:r>
        <w:t xml:space="preserve"> allows for a person to make an Application to a </w:t>
      </w:r>
      <w:hyperlink w:anchor="Term_Role" w:history="1">
        <w:r w:rsidRPr="009F6745">
          <w:rPr>
            <w:rStyle w:val="Hyperlink"/>
          </w:rPr>
          <w:t>Role</w:t>
        </w:r>
      </w:hyperlink>
      <w:r>
        <w:t xml:space="preserve">, which when received may lead to the issuance of an expiring Invitation to a </w:t>
      </w:r>
      <w:hyperlink w:anchor="Term_Role" w:history="1">
        <w:r w:rsidRPr="009F6745">
          <w:rPr>
            <w:rStyle w:val="Hyperlink"/>
          </w:rPr>
          <w:t>Role</w:t>
        </w:r>
      </w:hyperlink>
      <w:r>
        <w:t xml:space="preserve">, explaining </w:t>
      </w:r>
      <w:hyperlink w:anchor="Term_Responsibility" w:history="1">
        <w:r w:rsidRPr="009F6745">
          <w:rPr>
            <w:rStyle w:val="Hyperlink"/>
          </w:rPr>
          <w:t>Responsibilities</w:t>
        </w:r>
      </w:hyperlink>
      <w:r>
        <w:t xml:space="preserve"> associated to the </w:t>
      </w:r>
      <w:hyperlink w:anchor="Term_Permission" w:history="1">
        <w:r w:rsidRPr="009F6745">
          <w:rPr>
            <w:rStyle w:val="Hyperlink"/>
          </w:rPr>
          <w:t>Permission</w:t>
        </w:r>
      </w:hyperlink>
      <w:r>
        <w:t xml:space="preserve">s of the </w:t>
      </w:r>
      <w:hyperlink w:anchor="Term_Role" w:history="1">
        <w:r w:rsidRPr="009F6745">
          <w:rPr>
            <w:rStyle w:val="Hyperlink"/>
          </w:rPr>
          <w:t>Role</w:t>
        </w:r>
      </w:hyperlink>
      <w:r>
        <w:t xml:space="preserve">, which if Accepted is sent back for Allocation. </w:t>
      </w:r>
      <w:r>
        <w:br/>
        <w:t xml:space="preserve">Note that for correct modelling reasons – that also has security benefits -- it is also correct to not issue open ended relations of any kind. </w:t>
      </w:r>
      <w:hyperlink w:anchor="Term_Role" w:history="1">
        <w:r w:rsidRPr="009F6745">
          <w:rPr>
            <w:rStyle w:val="Hyperlink"/>
          </w:rPr>
          <w:t>Role</w:t>
        </w:r>
      </w:hyperlink>
      <w:r>
        <w:t>s associations should have an end date which can trigger a reminder to extend.</w:t>
      </w:r>
    </w:p>
    <w:p w14:paraId="7463D5A2" w14:textId="4E379543" w:rsidR="007C181A" w:rsidRDefault="007C181A" w:rsidP="007C181A">
      <w:pPr>
        <w:pStyle w:val="ASomething"/>
      </w:pPr>
      <w:r>
        <w:rPr>
          <w:b/>
          <w:bCs/>
        </w:rPr>
        <w:t>Prompts:</w:t>
      </w:r>
      <w:r>
        <w:tab/>
        <w:t xml:space="preserve">Are </w:t>
      </w:r>
      <w:hyperlink w:anchor="Term_Role" w:history="1">
        <w:r w:rsidRPr="009F6745">
          <w:rPr>
            <w:rStyle w:val="Hyperlink"/>
          </w:rPr>
          <w:t>Role</w:t>
        </w:r>
      </w:hyperlink>
      <w:r>
        <w:t xml:space="preserve">s unilaterally Allocated to </w:t>
      </w:r>
      <w:r>
        <w:fldChar w:fldCharType="begin"/>
      </w:r>
      <w:r>
        <w:instrText>HYPERLINK \l "Term_SystemUser"</w:instrText>
      </w:r>
      <w:r>
        <w:fldChar w:fldCharType="separate"/>
      </w:r>
      <w:del w:id="1002" w:author="Jeremy Hayes" w:date="2024-02-09T11:16:00Z">
        <w:r w:rsidRPr="006E4A4D" w:rsidDel="009F0BCC">
          <w:rPr>
            <w:rStyle w:val="Hyperlink"/>
          </w:rPr>
          <w:delText>User</w:delText>
        </w:r>
      </w:del>
      <w:ins w:id="1003" w:author="Jeremy Hayes" w:date="2024-02-09T11:16:00Z">
        <w:r w:rsidR="009F0BCC">
          <w:rPr>
            <w:rStyle w:val="Hyperlink"/>
          </w:rPr>
          <w:t>user</w:t>
        </w:r>
      </w:ins>
      <w:r w:rsidRPr="006E4A4D">
        <w:rPr>
          <w:rStyle w:val="Hyperlink"/>
        </w:rPr>
        <w:t>s</w:t>
      </w:r>
      <w:r>
        <w:rPr>
          <w:rStyle w:val="Hyperlink"/>
        </w:rPr>
        <w:fldChar w:fldCharType="end"/>
      </w:r>
      <w:r>
        <w:t xml:space="preserve"> by permitted </w:t>
      </w:r>
      <w:r>
        <w:fldChar w:fldCharType="begin"/>
      </w:r>
      <w:r>
        <w:instrText>HYPERLINK \l "Term_SystemUser"</w:instrText>
      </w:r>
      <w:r>
        <w:fldChar w:fldCharType="separate"/>
      </w:r>
      <w:del w:id="1004" w:author="Jeremy Hayes" w:date="2024-02-09T11:16:00Z">
        <w:r w:rsidRPr="006E4A4D" w:rsidDel="009F0BCC">
          <w:rPr>
            <w:rStyle w:val="Hyperlink"/>
          </w:rPr>
          <w:delText>User</w:delText>
        </w:r>
      </w:del>
      <w:ins w:id="1005" w:author="Jeremy Hayes" w:date="2024-02-09T11:16:00Z">
        <w:r w:rsidR="009F0BCC">
          <w:rPr>
            <w:rStyle w:val="Hyperlink"/>
          </w:rPr>
          <w:t>user</w:t>
        </w:r>
      </w:ins>
      <w:r w:rsidRPr="006E4A4D">
        <w:rPr>
          <w:rStyle w:val="Hyperlink"/>
        </w:rPr>
        <w:t>s</w:t>
      </w:r>
      <w:r>
        <w:rPr>
          <w:rStyle w:val="Hyperlink"/>
        </w:rPr>
        <w:fldChar w:fldCharType="end"/>
      </w:r>
      <w:r>
        <w:t>, or is a more correct modelling used?</w:t>
      </w:r>
      <w:r>
        <w:br/>
        <w:t xml:space="preserve">Are </w:t>
      </w:r>
      <w:hyperlink w:anchor="Term_Role" w:history="1">
        <w:r w:rsidRPr="009F6745">
          <w:rPr>
            <w:rStyle w:val="Hyperlink"/>
          </w:rPr>
          <w:t>Role</w:t>
        </w:r>
      </w:hyperlink>
      <w:r>
        <w:t xml:space="preserve">s issued open ended? Is there any control used to close </w:t>
      </w:r>
      <w:hyperlink w:anchor="Term_Role" w:history="1">
        <w:r w:rsidRPr="009F6745">
          <w:rPr>
            <w:rStyle w:val="Hyperlink"/>
          </w:rPr>
          <w:t>Role</w:t>
        </w:r>
      </w:hyperlink>
      <w:r>
        <w:t>s after an amount of time?</w:t>
      </w:r>
    </w:p>
    <w:p w14:paraId="715EB0F9" w14:textId="6BDD9E37" w:rsidR="007C181A" w:rsidRDefault="00113DB2" w:rsidP="007C181A">
      <w:pPr>
        <w:pStyle w:val="Heading5"/>
      </w:pPr>
      <w:r>
        <w:t>QR-DEF-</w:t>
      </w:r>
      <w:r w:rsidR="007C181A">
        <w:t xml:space="preserve">FUNC-COR-00: </w:t>
      </w:r>
      <w:r w:rsidR="007C181A">
        <w:rPr>
          <w:b/>
          <w:bCs/>
        </w:rPr>
        <w:t>Workflows</w:t>
      </w:r>
    </w:p>
    <w:p w14:paraId="58B83E56" w14:textId="77777777" w:rsidR="007C181A" w:rsidRPr="001F0BD9" w:rsidRDefault="007C181A" w:rsidP="007C181A">
      <w:pPr>
        <w:pStyle w:val="ASomething"/>
      </w:pPr>
      <w:r w:rsidRPr="009D493F">
        <w:rPr>
          <w:b/>
          <w:bCs/>
        </w:rPr>
        <w:t>Category</w:t>
      </w:r>
      <w:r w:rsidRPr="009D493F">
        <w:t>:</w:t>
      </w:r>
      <w:r>
        <w:t xml:space="preserve"> </w:t>
      </w:r>
      <w:r>
        <w:tab/>
        <w:t>ISO-25010/Functional Suitability/Functional Correctness</w:t>
      </w:r>
    </w:p>
    <w:p w14:paraId="2F3C4914" w14:textId="3BE68B9A" w:rsidR="007C181A" w:rsidRPr="001F0BD9" w:rsidRDefault="007C181A" w:rsidP="007C181A">
      <w:pPr>
        <w:pStyle w:val="ASomething"/>
      </w:pPr>
      <w:r w:rsidRPr="009D493F">
        <w:rPr>
          <w:b/>
          <w:bCs/>
        </w:rPr>
        <w:t>Statement</w:t>
      </w:r>
      <w:r w:rsidRPr="009D493F">
        <w:t>:</w:t>
      </w:r>
      <w:r>
        <w:t xml:space="preserve"> </w:t>
      </w:r>
      <w:r>
        <w:tab/>
        <w:t xml:space="preserve">The solution’s service(s) </w:t>
      </w:r>
      <w:r w:rsidR="00F8045B" w:rsidRPr="00F8045B">
        <w:rPr>
          <w:b/>
          <w:bCs/>
          <w:rPrChange w:id="1006" w:author="Jeremy Hayes" w:date="2024-02-09T10:36:00Z">
            <w:rPr/>
          </w:rPrChange>
        </w:rPr>
        <w:t>must</w:t>
      </w:r>
      <w:r w:rsidR="00F8045B">
        <w:t xml:space="preserve"> </w:t>
      </w:r>
      <w:r>
        <w:t>be capable of managing records via workflows and roles.</w:t>
      </w:r>
    </w:p>
    <w:p w14:paraId="36CC43F5" w14:textId="77777777" w:rsidR="007C181A" w:rsidRPr="001F0BD9" w:rsidRDefault="007C181A" w:rsidP="007C181A">
      <w:pPr>
        <w:pStyle w:val="ASomething"/>
      </w:pPr>
      <w:r w:rsidRPr="009D493F">
        <w:rPr>
          <w:b/>
          <w:bCs/>
        </w:rPr>
        <w:t>Rationale</w:t>
      </w:r>
      <w:r w:rsidRPr="009D493F">
        <w:t>:</w:t>
      </w:r>
      <w:r>
        <w:tab/>
        <w:t>Systems appropriate to servicing large organisations and national and/or international require a correct modelling of processes, dependent on being able to manage records through several stages by different roles working together towards high quality outcomes.</w:t>
      </w:r>
    </w:p>
    <w:p w14:paraId="5557D09D" w14:textId="7F757795" w:rsidR="007C181A" w:rsidRPr="001F0BD9" w:rsidRDefault="007C181A" w:rsidP="007C181A">
      <w:pPr>
        <w:pStyle w:val="ASomething"/>
      </w:pPr>
      <w:r w:rsidRPr="009D493F">
        <w:rPr>
          <w:b/>
          <w:bCs/>
        </w:rPr>
        <w:t>Details</w:t>
      </w:r>
      <w:r w:rsidRPr="009D493F">
        <w:t>:</w:t>
      </w:r>
      <w:r>
        <w:t xml:space="preserve"> </w:t>
      </w:r>
      <w:r>
        <w:tab/>
        <w:t xml:space="preserve">Logical states for records and/or resources often include but are not limited to classical states of Draft, For Review, Reject, Approve, Published, Replaced, Retracted, with permissions to move from one state to another reserved for specific </w:t>
      </w:r>
      <w:del w:id="1007" w:author="Jeremy Hayes" w:date="2024-02-09T11:16:00Z">
        <w:r w:rsidDel="009F0BCC">
          <w:delText>Roles</w:delText>
        </w:r>
      </w:del>
      <w:ins w:id="1008" w:author="Jeremy Hayes" w:date="2024-02-09T11:16:00Z">
        <w:r w:rsidR="009F0BCC">
          <w:t>roles</w:t>
        </w:r>
      </w:ins>
      <w:r>
        <w:t xml:space="preserve"> (Creator, Collaborators, Reviewers, Approvers, Managers, Consumers, etc.)</w:t>
      </w:r>
      <w:r>
        <w:br/>
      </w:r>
    </w:p>
    <w:p w14:paraId="24EB033C" w14:textId="77777777" w:rsidR="007C181A" w:rsidRDefault="007C181A" w:rsidP="007C181A">
      <w:pPr>
        <w:pStyle w:val="ASomething"/>
      </w:pPr>
      <w:r>
        <w:rPr>
          <w:b/>
          <w:bCs/>
        </w:rPr>
        <w:t>Prompts:</w:t>
      </w:r>
      <w:r>
        <w:tab/>
        <w:t>What records or resource are processed through multiple states?</w:t>
      </w:r>
      <w:r>
        <w:br/>
        <w:t>Limited to what roles?</w:t>
      </w:r>
    </w:p>
    <w:p w14:paraId="66A463F6" w14:textId="77777777" w:rsidR="007C181A" w:rsidRDefault="007C181A" w:rsidP="007C181A">
      <w:pPr>
        <w:pStyle w:val="BodyText"/>
      </w:pPr>
    </w:p>
    <w:p w14:paraId="7593DA05" w14:textId="45A71EDC" w:rsidR="007C181A" w:rsidRDefault="00113DB2" w:rsidP="007C181A">
      <w:pPr>
        <w:pStyle w:val="Heading5"/>
        <w:rPr>
          <w:b/>
          <w:bCs/>
        </w:rPr>
      </w:pPr>
      <w:r>
        <w:t>QR-DEF-</w:t>
      </w:r>
      <w:r w:rsidR="007C181A">
        <w:t xml:space="preserve">FUNC-COR-00: </w:t>
      </w:r>
      <w:r w:rsidR="007C181A">
        <w:rPr>
          <w:b/>
          <w:bCs/>
        </w:rPr>
        <w:t>Undoable</w:t>
      </w:r>
    </w:p>
    <w:p w14:paraId="441FDEFD" w14:textId="77777777" w:rsidR="007C181A" w:rsidRPr="00D20472" w:rsidRDefault="007C181A" w:rsidP="007C181A">
      <w:pPr>
        <w:pStyle w:val="ASomething"/>
      </w:pPr>
      <w:r>
        <w:rPr>
          <w:b/>
          <w:bCs/>
        </w:rPr>
        <w:t>Redirect</w:t>
      </w:r>
      <w:r w:rsidRPr="009D493F">
        <w:t>:</w:t>
      </w:r>
      <w:r>
        <w:t xml:space="preserve"> </w:t>
      </w:r>
      <w:r>
        <w:tab/>
        <w:t>See “Undoable” (under ISO-25010/Reliability/Fault Tolerance)</w:t>
      </w:r>
    </w:p>
    <w:p w14:paraId="5B38FE2C" w14:textId="4351D732" w:rsidR="008A5424" w:rsidRDefault="008A5424" w:rsidP="008A5424">
      <w:pPr>
        <w:pStyle w:val="Heading3"/>
      </w:pPr>
      <w:bookmarkStart w:id="1009" w:name="_Toc158372666"/>
      <w:r>
        <w:t>Performance Efficiency</w:t>
      </w:r>
      <w:bookmarkEnd w:id="1009"/>
    </w:p>
    <w:p w14:paraId="4AF18A26" w14:textId="30B6D8F1" w:rsidR="008A5424" w:rsidRDefault="008A5424" w:rsidP="00C829F4">
      <w:pPr>
        <w:pStyle w:val="BodyTextDefinition"/>
      </w:pPr>
      <w:r>
        <w:t>Th</w:t>
      </w:r>
      <w:r w:rsidRPr="008A5424">
        <w:t xml:space="preserve">e degree of performance relative to the </w:t>
      </w:r>
      <w:proofErr w:type="gramStart"/>
      <w:r w:rsidRPr="008A5424">
        <w:t>amount</w:t>
      </w:r>
      <w:proofErr w:type="gramEnd"/>
      <w:r w:rsidRPr="008A5424">
        <w:t xml:space="preserve"> of resources used under stated conditions. This characteristic is composed of the sub-qualities listed below.</w:t>
      </w:r>
    </w:p>
    <w:p w14:paraId="38ED4415" w14:textId="71AD523D" w:rsidR="008A5424" w:rsidRDefault="008A5424" w:rsidP="008A5424">
      <w:pPr>
        <w:pStyle w:val="Heading4"/>
      </w:pPr>
      <w:bookmarkStart w:id="1010" w:name="_Toc158372667"/>
      <w:r>
        <w:lastRenderedPageBreak/>
        <w:t>Time Behaviour</w:t>
      </w:r>
      <w:bookmarkEnd w:id="1010"/>
    </w:p>
    <w:p w14:paraId="088B520E" w14:textId="2AF4084D" w:rsidR="008A5424" w:rsidRDefault="008A5424" w:rsidP="00C829F4">
      <w:pPr>
        <w:pStyle w:val="BodyTextDefinition"/>
      </w:pPr>
      <w:r>
        <w:t>T</w:t>
      </w:r>
      <w:r w:rsidRPr="00074108">
        <w:t>he degree to which the response and processing times and throughput rates of a solution, when performing its functions, meets requirements.</w:t>
      </w:r>
    </w:p>
    <w:p w14:paraId="7A12311D" w14:textId="7FD6E009" w:rsidR="008A5424" w:rsidRDefault="00113DB2" w:rsidP="008A5424">
      <w:pPr>
        <w:pStyle w:val="Heading5"/>
      </w:pPr>
      <w:r>
        <w:t>QR-DEF-</w:t>
      </w:r>
      <w:r w:rsidR="008A5424">
        <w:t>PER</w:t>
      </w:r>
      <w:r w:rsidR="00693292">
        <w:t>F</w:t>
      </w:r>
      <w:r w:rsidR="008A5424">
        <w:t>-TIM</w:t>
      </w:r>
      <w:r w:rsidR="00F11DA1">
        <w:t>-00</w:t>
      </w:r>
      <w:r w:rsidR="008A5424">
        <w:t xml:space="preserve">: </w:t>
      </w:r>
      <w:r w:rsidR="00AB6801">
        <w:rPr>
          <w:b/>
          <w:bCs/>
        </w:rPr>
        <w:t>Responsiveness</w:t>
      </w:r>
    </w:p>
    <w:p w14:paraId="26F327D6" w14:textId="45B6C5CC" w:rsidR="008A5424" w:rsidRPr="001F0BD9" w:rsidRDefault="008A5424" w:rsidP="008A5424">
      <w:pPr>
        <w:pStyle w:val="ASomething"/>
      </w:pPr>
      <w:r w:rsidRPr="009D493F">
        <w:rPr>
          <w:b/>
          <w:bCs/>
        </w:rPr>
        <w:t>Category</w:t>
      </w:r>
      <w:r w:rsidRPr="009D493F">
        <w:t>:</w:t>
      </w:r>
      <w:r>
        <w:t xml:space="preserve"> </w:t>
      </w:r>
      <w:r>
        <w:tab/>
        <w:t>ISO-25010/Performance Efficiency/Time Behaviour</w:t>
      </w:r>
    </w:p>
    <w:p w14:paraId="594C11C9" w14:textId="4566034E" w:rsidR="008A5424" w:rsidRPr="001F0BD9" w:rsidRDefault="008A5424" w:rsidP="008A5424">
      <w:pPr>
        <w:pStyle w:val="ASomething"/>
      </w:pPr>
      <w:r w:rsidRPr="009D493F">
        <w:rPr>
          <w:b/>
          <w:bCs/>
        </w:rPr>
        <w:t>Statement</w:t>
      </w:r>
      <w:r w:rsidRPr="009D493F">
        <w:t>:</w:t>
      </w:r>
      <w:r>
        <w:t xml:space="preserve"> </w:t>
      </w:r>
      <w:r>
        <w:tab/>
      </w:r>
      <w:r w:rsidR="00AB6801">
        <w:t xml:space="preserve">The solution’s system(s) </w:t>
      </w:r>
      <w:del w:id="1011" w:author="Jeremy Hayes" w:date="2024-02-09T10:43:00Z">
        <w:r w:rsidR="00AB6801" w:rsidDel="00A76E67">
          <w:delText>MUST</w:delText>
        </w:r>
      </w:del>
      <w:ins w:id="1012" w:author="Jeremy Hayes" w:date="2024-02-09T10:43:00Z">
        <w:r w:rsidR="00A76E67" w:rsidRPr="00A76E67">
          <w:rPr>
            <w:b/>
          </w:rPr>
          <w:t>must</w:t>
        </w:r>
      </w:ins>
      <w:r w:rsidR="00AB6801">
        <w:t xml:space="preserve"> return control to </w:t>
      </w:r>
      <w:r>
        <w:fldChar w:fldCharType="begin"/>
      </w:r>
      <w:r>
        <w:instrText>HYPERLINK \l "Term_SystemUser"</w:instrText>
      </w:r>
      <w:r>
        <w:fldChar w:fldCharType="separate"/>
      </w:r>
      <w:del w:id="1013" w:author="Jeremy Hayes" w:date="2024-02-09T11:16:00Z">
        <w:r w:rsidR="006E4A4D" w:rsidRPr="006E4A4D" w:rsidDel="009F0BCC">
          <w:rPr>
            <w:rStyle w:val="Hyperlink"/>
          </w:rPr>
          <w:delText>User</w:delText>
        </w:r>
      </w:del>
      <w:ins w:id="1014" w:author="Jeremy Hayes" w:date="2024-02-09T11:16:00Z">
        <w:r w:rsidR="009F0BCC">
          <w:rPr>
            <w:rStyle w:val="Hyperlink"/>
          </w:rPr>
          <w:t>user</w:t>
        </w:r>
      </w:ins>
      <w:r w:rsidR="006E4A4D" w:rsidRPr="006E4A4D">
        <w:rPr>
          <w:rStyle w:val="Hyperlink"/>
        </w:rPr>
        <w:t>s</w:t>
      </w:r>
      <w:r>
        <w:rPr>
          <w:rStyle w:val="Hyperlink"/>
        </w:rPr>
        <w:fldChar w:fldCharType="end"/>
      </w:r>
      <w:r w:rsidR="00AB6801">
        <w:t xml:space="preserve"> within defined response times.</w:t>
      </w:r>
    </w:p>
    <w:p w14:paraId="56532C14" w14:textId="3EAF164B" w:rsidR="008A5424" w:rsidRPr="001F0BD9" w:rsidRDefault="008A5424" w:rsidP="008A5424">
      <w:pPr>
        <w:pStyle w:val="ASomething"/>
      </w:pPr>
      <w:r w:rsidRPr="009D493F">
        <w:rPr>
          <w:b/>
          <w:bCs/>
        </w:rPr>
        <w:t>Rationale</w:t>
      </w:r>
      <w:r w:rsidRPr="009D493F">
        <w:t>:</w:t>
      </w:r>
      <w:r>
        <w:tab/>
      </w:r>
      <w:r w:rsidR="00AB6801">
        <w:t xml:space="preserve">Responsiveness contributes to </w:t>
      </w:r>
      <w:del w:id="1015" w:author="Jeremy Hayes" w:date="2024-02-09T11:16:00Z">
        <w:r w:rsidR="00AB6801" w:rsidDel="009F0BCC">
          <w:delText>User</w:delText>
        </w:r>
      </w:del>
      <w:ins w:id="1016" w:author="Jeremy Hayes" w:date="2024-02-09T11:16:00Z">
        <w:r w:rsidR="009F0BCC">
          <w:t>user</w:t>
        </w:r>
      </w:ins>
      <w:r w:rsidR="00AB6801">
        <w:t xml:space="preserve"> </w:t>
      </w:r>
      <w:del w:id="1017" w:author="Jeremy Hayes" w:date="2024-02-09T12:18:00Z">
        <w:r w:rsidR="00AB6801" w:rsidDel="00772F7A">
          <w:delText>Efficiency</w:delText>
        </w:r>
      </w:del>
      <w:ins w:id="1018" w:author="Jeremy Hayes" w:date="2024-02-09T12:18:00Z">
        <w:r w:rsidR="00772F7A">
          <w:t>efficiency</w:t>
        </w:r>
      </w:ins>
      <w:r w:rsidR="00AB6801">
        <w:t xml:space="preserve">, a key ISO-25022 quality. </w:t>
      </w:r>
    </w:p>
    <w:p w14:paraId="4FCECFDC" w14:textId="176CED8A" w:rsidR="008A5424" w:rsidRPr="001F0BD9" w:rsidRDefault="008A5424" w:rsidP="008A5424">
      <w:pPr>
        <w:pStyle w:val="ASomething"/>
      </w:pPr>
      <w:r w:rsidRPr="009D493F">
        <w:rPr>
          <w:b/>
          <w:bCs/>
        </w:rPr>
        <w:t>Details</w:t>
      </w:r>
      <w:r w:rsidRPr="009D493F">
        <w:t>:</w:t>
      </w:r>
      <w:r>
        <w:t xml:space="preserve"> </w:t>
      </w:r>
      <w:r>
        <w:tab/>
      </w:r>
      <w:r w:rsidR="00AB6801">
        <w:t>Control means the ability to accept subsequent commands. Additional rendering may occur after the maximum control acceptance time.</w:t>
      </w:r>
    </w:p>
    <w:p w14:paraId="4C090788" w14:textId="13541128" w:rsidR="008A5424" w:rsidRDefault="00617A85" w:rsidP="008A5424">
      <w:pPr>
        <w:pStyle w:val="ASomething"/>
      </w:pPr>
      <w:r>
        <w:rPr>
          <w:b/>
          <w:bCs/>
        </w:rPr>
        <w:t>Prompts:</w:t>
      </w:r>
      <w:r w:rsidR="008A5424">
        <w:tab/>
      </w:r>
      <w:r w:rsidR="00AB6801">
        <w:t>Respecting other constraints (</w:t>
      </w:r>
      <w:del w:id="1019" w:author="Jeremy Hayes" w:date="2024-02-09T10:50:00Z">
        <w:r w:rsidR="00AB6801" w:rsidDel="00A76E67">
          <w:delText>e.g.:</w:delText>
        </w:r>
      </w:del>
      <w:ins w:id="1020" w:author="Jeremy Hayes" w:date="2024-02-09T10:50:00Z">
        <w:r w:rsidR="00A76E67" w:rsidRPr="00A76E67">
          <w:t>e.g.,</w:t>
        </w:r>
      </w:ins>
      <w:r w:rsidR="00AB6801">
        <w:t xml:space="preserve"> resource consumption) can the solution’s system(s) meet the stated requirement?</w:t>
      </w:r>
    </w:p>
    <w:p w14:paraId="432272CD" w14:textId="77777777" w:rsidR="0070292E" w:rsidRDefault="0070292E" w:rsidP="008A5424">
      <w:pPr>
        <w:pStyle w:val="ASomething"/>
      </w:pPr>
    </w:p>
    <w:p w14:paraId="28B61F3D" w14:textId="31A46B0F" w:rsidR="0070292E" w:rsidRDefault="00113DB2" w:rsidP="0070292E">
      <w:pPr>
        <w:pStyle w:val="Heading5"/>
      </w:pPr>
      <w:r>
        <w:t>QR-DEF-</w:t>
      </w:r>
      <w:r w:rsidR="0070292E">
        <w:t>PER</w:t>
      </w:r>
      <w:r w:rsidR="00693292">
        <w:t>F</w:t>
      </w:r>
      <w:r w:rsidR="0070292E">
        <w:t xml:space="preserve">-TIM-00: </w:t>
      </w:r>
      <w:r w:rsidR="0070292E">
        <w:rPr>
          <w:b/>
          <w:bCs/>
        </w:rPr>
        <w:t>Archiving</w:t>
      </w:r>
    </w:p>
    <w:p w14:paraId="6DD92520" w14:textId="77777777" w:rsidR="0070292E" w:rsidRPr="001F0BD9" w:rsidRDefault="0070292E" w:rsidP="0070292E">
      <w:pPr>
        <w:pStyle w:val="ASomething"/>
      </w:pPr>
      <w:r w:rsidRPr="009D493F">
        <w:rPr>
          <w:b/>
          <w:bCs/>
        </w:rPr>
        <w:t>Category</w:t>
      </w:r>
      <w:r w:rsidRPr="009D493F">
        <w:t>:</w:t>
      </w:r>
      <w:r>
        <w:t xml:space="preserve"> </w:t>
      </w:r>
      <w:r>
        <w:tab/>
        <w:t>ISO-25010/Performance Efficiency/Time Behaviour</w:t>
      </w:r>
    </w:p>
    <w:p w14:paraId="3E721EC8" w14:textId="50BB6C66" w:rsidR="0070292E" w:rsidRPr="001F0BD9" w:rsidRDefault="0070292E" w:rsidP="0070292E">
      <w:pPr>
        <w:pStyle w:val="ASomething"/>
      </w:pPr>
      <w:r w:rsidRPr="009D493F">
        <w:rPr>
          <w:b/>
          <w:bCs/>
        </w:rPr>
        <w:t>Statement</w:t>
      </w:r>
      <w:r w:rsidRPr="009D493F">
        <w:t>:</w:t>
      </w:r>
      <w:r>
        <w:t xml:space="preserve"> </w:t>
      </w:r>
      <w:r>
        <w:tab/>
        <w:t xml:space="preserve">Solution system(s) </w:t>
      </w:r>
      <w:del w:id="1021" w:author="Jeremy Hayes" w:date="2024-02-09T10:43:00Z">
        <w:r w:rsidDel="00A76E67">
          <w:delText>MUST</w:delText>
        </w:r>
      </w:del>
      <w:ins w:id="1022" w:author="Jeremy Hayes" w:date="2024-02-09T10:43:00Z">
        <w:r w:rsidR="00A76E67" w:rsidRPr="00A76E67">
          <w:rPr>
            <w:b/>
          </w:rPr>
          <w:t>must</w:t>
        </w:r>
      </w:ins>
      <w:r>
        <w:t xml:space="preserve"> incorporate archiving capabilities, preferably Logical.</w:t>
      </w:r>
    </w:p>
    <w:p w14:paraId="3B13B6B3" w14:textId="57CF9AC2" w:rsidR="0070292E" w:rsidRPr="001F0BD9" w:rsidRDefault="0070292E" w:rsidP="0070292E">
      <w:pPr>
        <w:pStyle w:val="ASomething"/>
      </w:pPr>
      <w:r w:rsidRPr="009D493F">
        <w:rPr>
          <w:b/>
          <w:bCs/>
        </w:rPr>
        <w:t>Rationale</w:t>
      </w:r>
      <w:r w:rsidRPr="009D493F">
        <w:t>:</w:t>
      </w:r>
      <w:r>
        <w:tab/>
      </w:r>
      <w:r w:rsidR="00430B89">
        <w:t xml:space="preserve">System </w:t>
      </w:r>
      <w:r>
        <w:t xml:space="preserve">Performance </w:t>
      </w:r>
      <w:r w:rsidR="00430B89">
        <w:t xml:space="preserve">is inverse to </w:t>
      </w:r>
      <w:r>
        <w:t xml:space="preserve">the count of records </w:t>
      </w:r>
      <w:r w:rsidR="00430B89">
        <w:t>that need to be scanned</w:t>
      </w:r>
      <w:r>
        <w:t>.</w:t>
      </w:r>
    </w:p>
    <w:p w14:paraId="7E54B4E9" w14:textId="413A6AE2" w:rsidR="0070292E" w:rsidRPr="001F0BD9" w:rsidRDefault="0070292E" w:rsidP="00430B89">
      <w:pPr>
        <w:pStyle w:val="ASomething"/>
      </w:pPr>
      <w:r w:rsidRPr="009D493F">
        <w:rPr>
          <w:b/>
          <w:bCs/>
        </w:rPr>
        <w:t>Details</w:t>
      </w:r>
      <w:r w:rsidRPr="009D493F">
        <w:t>:</w:t>
      </w:r>
      <w:r>
        <w:t xml:space="preserve"> </w:t>
      </w:r>
      <w:r>
        <w:tab/>
        <w:t xml:space="preserve">Physically removing records from systems </w:t>
      </w:r>
      <w:r w:rsidR="00430B89">
        <w:t>to</w:t>
      </w:r>
      <w:r>
        <w:t xml:space="preserve"> secondary datastores </w:t>
      </w:r>
      <w:r w:rsidR="00430B89">
        <w:t>often</w:t>
      </w:r>
      <w:r>
        <w:t xml:space="preserve"> increase security risks (e.g., by providing archived data in an a less rigorously audited and controlled store).</w:t>
      </w:r>
      <w:r>
        <w:br/>
      </w:r>
      <w:r>
        <w:br/>
        <w:t xml:space="preserve">In </w:t>
      </w:r>
      <w:hyperlink w:anchor="Term_CustomSystem" w:history="1">
        <w:r w:rsidRPr="00430B89">
          <w:rPr>
            <w:rStyle w:val="Hyperlink"/>
          </w:rPr>
          <w:t>Custom System</w:t>
        </w:r>
      </w:hyperlink>
      <w:r>
        <w:t xml:space="preserve">’s Archiving </w:t>
      </w:r>
      <w:del w:id="1023" w:author="Jeremy Hayes" w:date="2024-02-09T10:43:00Z">
        <w:r w:rsidDel="00A76E67">
          <w:delText>MUST</w:delText>
        </w:r>
      </w:del>
      <w:ins w:id="1024" w:author="Jeremy Hayes" w:date="2024-02-09T10:43:00Z">
        <w:r w:rsidR="00A76E67" w:rsidRPr="00A76E67">
          <w:rPr>
            <w:b/>
          </w:rPr>
          <w:t>must</w:t>
        </w:r>
      </w:ins>
      <w:r>
        <w:t xml:space="preserve"> be logical versus physical, accompanied with appropriate indexing as required to decrease table scans and improve data query performance.</w:t>
      </w:r>
      <w:r w:rsidR="00430B89">
        <w:br/>
      </w:r>
      <w:r w:rsidR="00430B89">
        <w:br/>
      </w:r>
      <w:r w:rsidRPr="0070292E">
        <w:rPr>
          <w:b/>
          <w:bCs/>
        </w:rPr>
        <w:t xml:space="preserve">Important: </w:t>
      </w:r>
      <w:r w:rsidRPr="0070292E">
        <w:rPr>
          <w:b/>
          <w:bCs/>
        </w:rPr>
        <w:br/>
      </w:r>
      <w:r>
        <w:t xml:space="preserve">It is important to understand that Archiving is never either a business or regulatory requirement. It is purely a performance </w:t>
      </w:r>
      <w:r w:rsidR="00430B89">
        <w:t xml:space="preserve">and resource utilisation </w:t>
      </w:r>
      <w:r>
        <w:t>concern</w:t>
      </w:r>
      <w:r w:rsidR="00430B89">
        <w:t>, with resource utilisation being less of an impact than performance which impacts efficiency</w:t>
      </w:r>
      <w:r>
        <w:t>.</w:t>
      </w:r>
      <w:r w:rsidR="00430B89">
        <w:br/>
      </w:r>
      <w:r w:rsidR="00430B89">
        <w:br/>
      </w:r>
      <w:r w:rsidR="00430B89" w:rsidRPr="00430B89">
        <w:rPr>
          <w:b/>
          <w:bCs/>
        </w:rPr>
        <w:t>Note:</w:t>
      </w:r>
      <w:r w:rsidR="00430B89">
        <w:br/>
        <w:t xml:space="preserve">while removal of records does decrease the number of records than need scanning, the </w:t>
      </w:r>
      <w:r w:rsidR="00430B89" w:rsidRPr="00430B89">
        <w:rPr>
          <w:i/>
          <w:iCs/>
        </w:rPr>
        <w:t>actual</w:t>
      </w:r>
      <w:r w:rsidR="00430B89">
        <w:t xml:space="preserve"> development change required to reduce the number of </w:t>
      </w:r>
      <w:r w:rsidR="00430B89">
        <w:lastRenderedPageBreak/>
        <w:t>records that need scanning is the introduction of an appropriate index, removing the need to physically remove records.</w:t>
      </w:r>
    </w:p>
    <w:p w14:paraId="12AD3E37" w14:textId="27BA5E46" w:rsidR="0070292E" w:rsidRDefault="0070292E" w:rsidP="0070292E">
      <w:pPr>
        <w:pStyle w:val="ASomething"/>
      </w:pPr>
      <w:r>
        <w:rPr>
          <w:b/>
          <w:bCs/>
        </w:rPr>
        <w:t>Prompts:</w:t>
      </w:r>
      <w:r>
        <w:tab/>
        <w:t>Which catalogues of data are archivable?</w:t>
      </w:r>
      <w:r w:rsidR="00430B89">
        <w:t xml:space="preserve"> </w:t>
      </w:r>
      <w:r>
        <w:t>Which are not?</w:t>
      </w:r>
      <w:r>
        <w:br/>
        <w:t>Is the archiving process logical, or physical?</w:t>
      </w:r>
    </w:p>
    <w:p w14:paraId="1B38894B" w14:textId="34688560" w:rsidR="0070292E" w:rsidRPr="0075069B" w:rsidRDefault="0070292E" w:rsidP="0070292E">
      <w:pPr>
        <w:pStyle w:val="ASomething"/>
      </w:pPr>
    </w:p>
    <w:p w14:paraId="2DBEDE84" w14:textId="77777777" w:rsidR="00697652" w:rsidRPr="0075069B" w:rsidRDefault="00697652" w:rsidP="008A5424">
      <w:pPr>
        <w:pStyle w:val="ASomething"/>
      </w:pPr>
    </w:p>
    <w:p w14:paraId="6D6A3A2A" w14:textId="3F78B8DB" w:rsidR="008A5424" w:rsidRDefault="00AB6801" w:rsidP="00AB6801">
      <w:pPr>
        <w:pStyle w:val="Heading4"/>
      </w:pPr>
      <w:bookmarkStart w:id="1025" w:name="_Toc158372668"/>
      <w:r>
        <w:t>Resource Utilisation</w:t>
      </w:r>
      <w:bookmarkEnd w:id="1025"/>
    </w:p>
    <w:p w14:paraId="7F933346" w14:textId="13D9C801" w:rsidR="00AB6801" w:rsidRDefault="00AB6801" w:rsidP="00C829F4">
      <w:pPr>
        <w:pStyle w:val="BodyTextDefinition"/>
      </w:pPr>
      <w:r w:rsidRPr="00902999">
        <w:t>The degree to which the amounts and types of resources used by a product or system, when performing its functions, meets requirements.</w:t>
      </w:r>
    </w:p>
    <w:p w14:paraId="1FFC7ECF" w14:textId="77777777" w:rsidR="0022217C" w:rsidRDefault="0022217C" w:rsidP="008A5424">
      <w:pPr>
        <w:pStyle w:val="BodyText"/>
      </w:pPr>
    </w:p>
    <w:p w14:paraId="46F9EB62" w14:textId="0478404B" w:rsidR="0022217C" w:rsidRDefault="00113DB2" w:rsidP="0022217C">
      <w:pPr>
        <w:pStyle w:val="Heading5"/>
      </w:pPr>
      <w:r>
        <w:t>QR-DEF-</w:t>
      </w:r>
      <w:r w:rsidR="00697652">
        <w:t>PERF</w:t>
      </w:r>
      <w:r w:rsidR="0022217C">
        <w:t>-</w:t>
      </w:r>
      <w:r w:rsidR="00697652">
        <w:t>RES</w:t>
      </w:r>
      <w:r w:rsidR="0022217C">
        <w:t xml:space="preserve">-00: </w:t>
      </w:r>
      <w:r w:rsidR="0022217C">
        <w:rPr>
          <w:b/>
          <w:bCs/>
        </w:rPr>
        <w:t xml:space="preserve">Common </w:t>
      </w:r>
      <w:r w:rsidR="00D5232F">
        <w:rPr>
          <w:b/>
          <w:bCs/>
        </w:rPr>
        <w:t>Dependencies</w:t>
      </w:r>
    </w:p>
    <w:p w14:paraId="7CC7E78A" w14:textId="4CFF4F2A" w:rsidR="0022217C" w:rsidRPr="001F0BD9" w:rsidRDefault="0022217C" w:rsidP="0022217C">
      <w:pPr>
        <w:pStyle w:val="ASomething"/>
      </w:pPr>
      <w:r w:rsidRPr="009D493F">
        <w:rPr>
          <w:b/>
          <w:bCs/>
        </w:rPr>
        <w:t>Category</w:t>
      </w:r>
      <w:r w:rsidRPr="009D493F">
        <w:t>:</w:t>
      </w:r>
      <w:r>
        <w:t xml:space="preserve"> </w:t>
      </w:r>
      <w:r>
        <w:tab/>
        <w:t>ISO-25010/</w:t>
      </w:r>
      <w:r w:rsidR="006F034D">
        <w:t>Performance Efficiency/Resource Utilisation</w:t>
      </w:r>
    </w:p>
    <w:p w14:paraId="1C0A95BE" w14:textId="7923342B" w:rsidR="0022217C" w:rsidRPr="001F0BD9" w:rsidRDefault="0022217C" w:rsidP="0022217C">
      <w:pPr>
        <w:pStyle w:val="ASomething"/>
      </w:pPr>
      <w:r w:rsidRPr="009D493F">
        <w:rPr>
          <w:b/>
          <w:bCs/>
        </w:rPr>
        <w:t>Statement</w:t>
      </w:r>
      <w:r w:rsidRPr="009D493F">
        <w:t>:</w:t>
      </w:r>
      <w:r>
        <w:t xml:space="preserve"> </w:t>
      </w:r>
      <w:r>
        <w:tab/>
      </w:r>
      <w:r w:rsidR="006F034D">
        <w:t xml:space="preserve">The solution’s system(s) </w:t>
      </w:r>
      <w:del w:id="1026" w:author="Jeremy Hayes" w:date="2024-02-09T10:43:00Z">
        <w:r w:rsidR="006F034D" w:rsidDel="00A76E67">
          <w:delText>MUST</w:delText>
        </w:r>
      </w:del>
      <w:ins w:id="1027" w:author="Jeremy Hayes" w:date="2024-02-09T10:43:00Z">
        <w:r w:rsidR="00A76E67" w:rsidRPr="00A76E67">
          <w:rPr>
            <w:b/>
          </w:rPr>
          <w:t>must</w:t>
        </w:r>
      </w:ins>
      <w:r w:rsidR="006F034D">
        <w:t xml:space="preserve"> not require exotic </w:t>
      </w:r>
      <w:r w:rsidR="00263E8D">
        <w:t>infrastructure, devices,</w:t>
      </w:r>
      <w:r w:rsidR="006F034D">
        <w:t xml:space="preserve"> </w:t>
      </w:r>
      <w:r w:rsidR="00D5232F">
        <w:t xml:space="preserve">integrations, </w:t>
      </w:r>
      <w:r w:rsidR="00125E54">
        <w:t>configuration,</w:t>
      </w:r>
      <w:r w:rsidR="006F034D">
        <w:t xml:space="preserve"> </w:t>
      </w:r>
      <w:r w:rsidR="00D5232F">
        <w:t xml:space="preserve">or </w:t>
      </w:r>
      <w:r w:rsidR="006F034D">
        <w:t>software licensin</w:t>
      </w:r>
      <w:r w:rsidR="00D5232F">
        <w:t>g</w:t>
      </w:r>
      <w:r w:rsidR="00263E8D">
        <w:t>.</w:t>
      </w:r>
    </w:p>
    <w:p w14:paraId="5D1F5032" w14:textId="1E4A5A15" w:rsidR="0022217C" w:rsidRPr="001F0BD9" w:rsidRDefault="0022217C" w:rsidP="0022217C">
      <w:pPr>
        <w:pStyle w:val="ASomething"/>
      </w:pPr>
      <w:r w:rsidRPr="009D493F">
        <w:rPr>
          <w:b/>
          <w:bCs/>
        </w:rPr>
        <w:t>Rationale</w:t>
      </w:r>
      <w:r w:rsidRPr="009D493F">
        <w:t>:</w:t>
      </w:r>
      <w:r>
        <w:tab/>
      </w:r>
      <w:r w:rsidR="006F034D">
        <w:t xml:space="preserve">Supporting portability as well as accessibility, the solution must not require </w:t>
      </w:r>
      <w:r w:rsidR="00D5232F">
        <w:t xml:space="preserve">dependencies </w:t>
      </w:r>
      <w:r w:rsidR="006F034D">
        <w:t xml:space="preserve">that </w:t>
      </w:r>
      <w:r w:rsidR="00263E8D">
        <w:t>are</w:t>
      </w:r>
      <w:r w:rsidR="006F034D">
        <w:t xml:space="preserve"> difficult for service consumers or service providers to source, provision, </w:t>
      </w:r>
      <w:r w:rsidR="00D5232F">
        <w:t xml:space="preserve">integrate with, </w:t>
      </w:r>
      <w:r w:rsidR="006F034D">
        <w:t xml:space="preserve">pay for or </w:t>
      </w:r>
      <w:r w:rsidR="00D5232F">
        <w:t>provision</w:t>
      </w:r>
      <w:r w:rsidR="006F034D">
        <w:t>.</w:t>
      </w:r>
    </w:p>
    <w:p w14:paraId="15547485" w14:textId="2D79D8DD" w:rsidR="0022217C" w:rsidRPr="001F0BD9" w:rsidRDefault="0022217C" w:rsidP="0022217C">
      <w:pPr>
        <w:pStyle w:val="ASomething"/>
      </w:pPr>
      <w:r w:rsidRPr="009D493F">
        <w:rPr>
          <w:b/>
          <w:bCs/>
        </w:rPr>
        <w:t>Details</w:t>
      </w:r>
      <w:r w:rsidRPr="009D493F">
        <w:t>:</w:t>
      </w:r>
      <w:r>
        <w:t xml:space="preserve"> </w:t>
      </w:r>
      <w:r>
        <w:tab/>
      </w:r>
      <w:r w:rsidR="006F034D">
        <w:t xml:space="preserve">The solution, must not require a specific browser, specific device manufacturer, </w:t>
      </w:r>
      <w:r w:rsidR="00D5232F">
        <w:t xml:space="preserve">or </w:t>
      </w:r>
      <w:r w:rsidR="00263E8D">
        <w:t>a</w:t>
      </w:r>
      <w:r w:rsidR="006F034D">
        <w:t>typical</w:t>
      </w:r>
      <w:r w:rsidR="00D5232F">
        <w:t xml:space="preserve"> </w:t>
      </w:r>
      <w:r w:rsidR="00263E8D">
        <w:t xml:space="preserve">network capabilities </w:t>
      </w:r>
      <w:r w:rsidR="00D5232F">
        <w:t xml:space="preserve">(throughput) </w:t>
      </w:r>
      <w:r w:rsidR="00263E8D">
        <w:t xml:space="preserve">or device </w:t>
      </w:r>
      <w:r w:rsidR="00D5232F">
        <w:t>requirements (</w:t>
      </w:r>
      <w:r w:rsidR="006F034D">
        <w:t>memory</w:t>
      </w:r>
      <w:r w:rsidR="00D5232F">
        <w:t xml:space="preserve">, </w:t>
      </w:r>
      <w:r w:rsidR="006F034D">
        <w:t>CPU capabilities, graphics processor(s)</w:t>
      </w:r>
      <w:r w:rsidR="00D5232F">
        <w:t>)</w:t>
      </w:r>
      <w:r w:rsidR="006F034D">
        <w:t>.</w:t>
      </w:r>
    </w:p>
    <w:p w14:paraId="73910666" w14:textId="1B22F81C" w:rsidR="0022217C" w:rsidRDefault="00617A85" w:rsidP="008D22A4">
      <w:pPr>
        <w:pStyle w:val="ASomething"/>
      </w:pPr>
      <w:r>
        <w:rPr>
          <w:b/>
          <w:bCs/>
        </w:rPr>
        <w:t>Prompts:</w:t>
      </w:r>
      <w:r w:rsidR="0022217C">
        <w:tab/>
      </w:r>
      <w:r w:rsidR="006F034D">
        <w:t>Will the service be accessible via current browser types (Chrome, Edge), running within current OS’s (</w:t>
      </w:r>
      <w:r w:rsidR="00697652">
        <w:t>W</w:t>
      </w:r>
      <w:r w:rsidR="006F034D">
        <w:t xml:space="preserve">indows, </w:t>
      </w:r>
      <w:r w:rsidR="00697652">
        <w:t>L</w:t>
      </w:r>
      <w:r w:rsidR="006F034D">
        <w:t xml:space="preserve">inux, </w:t>
      </w:r>
      <w:r w:rsidR="00697652">
        <w:t>A</w:t>
      </w:r>
      <w:r w:rsidR="006F034D">
        <w:t>pple) on current devices (mobiles, laptops, desktop), using Standard licenses (not Enterprise grade), using standard memory (</w:t>
      </w:r>
      <w:del w:id="1028" w:author="Jeremy Hayes" w:date="2024-02-09T10:50:00Z">
        <w:r w:rsidR="006F034D" w:rsidDel="00A76E67">
          <w:delText>e.g.:</w:delText>
        </w:r>
      </w:del>
      <w:ins w:id="1029" w:author="Jeremy Hayes" w:date="2024-02-09T10:50:00Z">
        <w:r w:rsidR="00A76E67" w:rsidRPr="00A76E67">
          <w:t>e.g.,</w:t>
        </w:r>
      </w:ins>
      <w:r w:rsidR="006F034D">
        <w:t xml:space="preserve"> 8Gb, 4 Client Cores, 8 Server Cores), meeting other requirements (</w:t>
      </w:r>
      <w:r w:rsidR="00697652">
        <w:t xml:space="preserve">e.g., </w:t>
      </w:r>
      <w:r w:rsidR="006F034D">
        <w:t>Capacity, Resource Consumption, Time Behaviour)?</w:t>
      </w:r>
    </w:p>
    <w:p w14:paraId="01161395" w14:textId="77777777" w:rsidR="0022217C" w:rsidRPr="00902999" w:rsidRDefault="0022217C" w:rsidP="008A5424">
      <w:pPr>
        <w:pStyle w:val="BodyText"/>
      </w:pPr>
    </w:p>
    <w:p w14:paraId="104F1C88" w14:textId="5FED229C" w:rsidR="00AB6801" w:rsidRDefault="00113DB2" w:rsidP="00AB6801">
      <w:pPr>
        <w:pStyle w:val="Heading5"/>
      </w:pPr>
      <w:bookmarkStart w:id="1030" w:name="_Hlk157768932"/>
      <w:r>
        <w:t>QR-DEF-</w:t>
      </w:r>
      <w:r w:rsidR="00AB6801">
        <w:t xml:space="preserve">PERF-RES-00: </w:t>
      </w:r>
      <w:r w:rsidR="00BD2677">
        <w:rPr>
          <w:b/>
          <w:bCs/>
        </w:rPr>
        <w:t xml:space="preserve">Required Limited </w:t>
      </w:r>
      <w:r w:rsidR="00587A71" w:rsidRPr="00587A71">
        <w:rPr>
          <w:b/>
          <w:bCs/>
        </w:rPr>
        <w:t xml:space="preserve">Device Resources </w:t>
      </w:r>
    </w:p>
    <w:bookmarkEnd w:id="1030"/>
    <w:p w14:paraId="4606351F" w14:textId="2E7ACFF4" w:rsidR="00AB6801" w:rsidRPr="001F0BD9" w:rsidRDefault="00AB6801" w:rsidP="00AB6801">
      <w:pPr>
        <w:pStyle w:val="ASomething"/>
      </w:pPr>
      <w:r w:rsidRPr="009D493F">
        <w:rPr>
          <w:b/>
          <w:bCs/>
        </w:rPr>
        <w:t>Category</w:t>
      </w:r>
      <w:r w:rsidRPr="009D493F">
        <w:t>:</w:t>
      </w:r>
      <w:r>
        <w:t xml:space="preserve"> </w:t>
      </w:r>
      <w:r>
        <w:tab/>
        <w:t>ISO-25010/Performance Efficiency/Resource Utilisation</w:t>
      </w:r>
    </w:p>
    <w:p w14:paraId="7730AF93" w14:textId="56954E2E" w:rsidR="00AB6801" w:rsidRPr="001F0BD9" w:rsidRDefault="00AB6801" w:rsidP="00AB6801">
      <w:pPr>
        <w:pStyle w:val="ASomething"/>
      </w:pPr>
      <w:r w:rsidRPr="009D493F">
        <w:rPr>
          <w:b/>
          <w:bCs/>
        </w:rPr>
        <w:t>Statement</w:t>
      </w:r>
      <w:r w:rsidRPr="009D493F">
        <w:t>:</w:t>
      </w:r>
      <w:r>
        <w:t xml:space="preserve"> </w:t>
      </w:r>
      <w:r>
        <w:tab/>
        <w:t xml:space="preserve">If </w:t>
      </w:r>
      <w:r w:rsidR="00BB4598">
        <w:t xml:space="preserve">a </w:t>
      </w:r>
      <w:hyperlink w:anchor="Term_SaaP" w:history="1">
        <w:r w:rsidR="00BB4598" w:rsidRPr="00BB4598">
          <w:rPr>
            <w:rStyle w:val="Hyperlink"/>
          </w:rPr>
          <w:t>SaaP</w:t>
        </w:r>
      </w:hyperlink>
      <w:r>
        <w:t xml:space="preserve">, </w:t>
      </w:r>
      <w:r w:rsidR="00BB4598">
        <w:t>t</w:t>
      </w:r>
      <w:r w:rsidR="00697652">
        <w:t xml:space="preserve">he solution’s system(s) </w:t>
      </w:r>
      <w:del w:id="1031" w:author="Jeremy Hayes" w:date="2024-02-09T10:43:00Z">
        <w:r w:rsidRPr="00AB6801" w:rsidDel="00A76E67">
          <w:delText>MUST</w:delText>
        </w:r>
      </w:del>
      <w:ins w:id="1032" w:author="Jeremy Hayes" w:date="2024-02-09T10:43:00Z">
        <w:r w:rsidR="00A76E67" w:rsidRPr="00A76E67">
          <w:rPr>
            <w:b/>
          </w:rPr>
          <w:t>must</w:t>
        </w:r>
      </w:ins>
      <w:r w:rsidRPr="00AB6801">
        <w:t xml:space="preserve"> </w:t>
      </w:r>
      <w:r w:rsidR="00BB4598">
        <w:t xml:space="preserve">meet target peak Capacity and Time Behaviour Requirements while </w:t>
      </w:r>
      <w:r w:rsidRPr="00AB6801">
        <w:t>constrain</w:t>
      </w:r>
      <w:r w:rsidR="00BB4598">
        <w:t>ed</w:t>
      </w:r>
      <w:r w:rsidRPr="00AB6801">
        <w:t xml:space="preserve"> to</w:t>
      </w:r>
      <w:r w:rsidR="00BD2677">
        <w:t xml:space="preserve"> the </w:t>
      </w:r>
      <w:hyperlink w:anchor="Value_AcceptablePercentageOfResource" w:history="1">
        <w:r w:rsidR="00BD2677" w:rsidRPr="00BD2677">
          <w:rPr>
            <w:rStyle w:val="Hyperlink"/>
          </w:rPr>
          <w:t xml:space="preserve">defined percent of </w:t>
        </w:r>
        <w:r w:rsidRPr="00BD2677">
          <w:rPr>
            <w:rStyle w:val="Hyperlink"/>
          </w:rPr>
          <w:t>available resources</w:t>
        </w:r>
      </w:hyperlink>
      <w:r w:rsidR="00BD2677">
        <w:t>,</w:t>
      </w:r>
      <w:r>
        <w:t xml:space="preserve"> under standard conditions.</w:t>
      </w:r>
    </w:p>
    <w:p w14:paraId="21CCA3AC" w14:textId="3363876B" w:rsidR="00AB6801" w:rsidRPr="001F0BD9" w:rsidRDefault="00AB6801" w:rsidP="00AB6801">
      <w:pPr>
        <w:pStyle w:val="ASomething"/>
      </w:pPr>
      <w:r w:rsidRPr="009D493F">
        <w:rPr>
          <w:b/>
          <w:bCs/>
        </w:rPr>
        <w:t>Rationale</w:t>
      </w:r>
      <w:r w:rsidRPr="009D493F">
        <w:t>:</w:t>
      </w:r>
      <w:r>
        <w:tab/>
        <w:t>A solution’s installed solutions must not require exotic configurations of infrastructure or licenses to meet other conditions.</w:t>
      </w:r>
    </w:p>
    <w:p w14:paraId="42AFCE55" w14:textId="329A1C92" w:rsidR="00AB6801" w:rsidRPr="001F0BD9" w:rsidRDefault="00AB6801" w:rsidP="00AB6801">
      <w:pPr>
        <w:pStyle w:val="ASomething"/>
      </w:pPr>
      <w:r w:rsidRPr="009D493F">
        <w:rPr>
          <w:b/>
          <w:bCs/>
        </w:rPr>
        <w:t>Details</w:t>
      </w:r>
      <w:r w:rsidRPr="009D493F">
        <w:t>:</w:t>
      </w:r>
      <w:r>
        <w:t xml:space="preserve"> </w:t>
      </w:r>
      <w:r>
        <w:tab/>
        <w:t>This applies to both devices and licensing</w:t>
      </w:r>
      <w:ins w:id="1033" w:author="Jeremy Hayes" w:date="2024-02-09T10:38:00Z">
        <w:r w:rsidR="00F8045B">
          <w:t>, e</w:t>
        </w:r>
      </w:ins>
      <w:ins w:id="1034" w:author="Jeremy Hayes" w:date="2024-02-09T12:19:00Z">
        <w:r w:rsidR="00772F7A">
          <w:t>.</w:t>
        </w:r>
      </w:ins>
      <w:ins w:id="1035" w:author="Jeremy Hayes" w:date="2024-02-09T10:38:00Z">
        <w:r w:rsidR="00F8045B">
          <w:t>g</w:t>
        </w:r>
      </w:ins>
      <w:ins w:id="1036" w:author="Jeremy Hayes" w:date="2024-02-09T12:19:00Z">
        <w:r w:rsidR="00772F7A">
          <w:t>.</w:t>
        </w:r>
      </w:ins>
      <w:ins w:id="1037" w:author="Jeremy Hayes" w:date="2024-02-09T10:38:00Z">
        <w:r w:rsidR="00F8045B">
          <w:t>:</w:t>
        </w:r>
      </w:ins>
      <w:ins w:id="1038" w:author="Jeremy Hayes" w:date="2024-02-09T12:19:00Z">
        <w:r w:rsidR="00772F7A" w:rsidDel="00F8045B">
          <w:t xml:space="preserve"> </w:t>
        </w:r>
      </w:ins>
      <w:del w:id="1039" w:author="Jeremy Hayes" w:date="2024-02-09T10:38:00Z">
        <w:r w:rsidDel="00F8045B">
          <w:delText>For example, a</w:delText>
        </w:r>
      </w:del>
      <w:ins w:id="1040" w:author="Jeremy Hayes" w:date="2024-02-09T10:38:00Z">
        <w:r w:rsidR="00F8045B">
          <w:t>A</w:t>
        </w:r>
      </w:ins>
      <w:r>
        <w:t xml:space="preserve">n installed service should not require </w:t>
      </w:r>
      <w:r w:rsidR="00BD2677">
        <w:t xml:space="preserve">an Enterprise version of </w:t>
      </w:r>
      <w:r w:rsidR="0007267A">
        <w:t>SQL</w:t>
      </w:r>
      <w:r w:rsidR="00BD2677">
        <w:t xml:space="preserve"> Server, nor </w:t>
      </w:r>
      <w:r>
        <w:t xml:space="preserve">24 </w:t>
      </w:r>
      <w:r>
        <w:lastRenderedPageBreak/>
        <w:t xml:space="preserve">cores (the maximum number of cores available using a Standard edition </w:t>
      </w:r>
      <w:r w:rsidR="00F80490">
        <w:t>SQL</w:t>
      </w:r>
      <w:r>
        <w:t xml:space="preserve"> Server).</w:t>
      </w:r>
      <w:r w:rsidR="00F80490">
        <w:t xml:space="preserve"> But nor should it require clustering of database servers (a relatively exotic and non-standard condition) to meet other requirements (availability, responsiveness, capacity)</w:t>
      </w:r>
    </w:p>
    <w:p w14:paraId="2A79A505" w14:textId="340794CD" w:rsidR="00BB4598" w:rsidRDefault="00617A85" w:rsidP="005150F5">
      <w:pPr>
        <w:pStyle w:val="ASomething"/>
      </w:pPr>
      <w:r>
        <w:rPr>
          <w:b/>
          <w:bCs/>
        </w:rPr>
        <w:t>Prompts:</w:t>
      </w:r>
      <w:r w:rsidR="00AB6801">
        <w:tab/>
      </w:r>
      <w:r w:rsidR="00F80490">
        <w:t xml:space="preserve">If </w:t>
      </w:r>
      <w:r w:rsidR="00BB4598">
        <w:t>a SaaP</w:t>
      </w:r>
      <w:r w:rsidR="00F80490">
        <w:t>, what are exotic infrastructure and/or resource and/or licensing requirements of the proposed solution?</w:t>
      </w:r>
      <w:r w:rsidR="00BB4598">
        <w:br/>
        <w:t xml:space="preserve">If a SaaP, will the installation dynamically horizontally scale up and down as required, while accepting to be limited to </w:t>
      </w:r>
      <w:r w:rsidR="00BD2677">
        <w:t xml:space="preserve">a </w:t>
      </w:r>
      <w:hyperlink w:anchor="Value_AcceptablePercentageOfResource" w:history="1">
        <w:r w:rsidR="00BD2677" w:rsidRPr="00BD2677">
          <w:rPr>
            <w:rStyle w:val="Hyperlink"/>
          </w:rPr>
          <w:t>defined subset</w:t>
        </w:r>
      </w:hyperlink>
      <w:r w:rsidR="00BD2677">
        <w:t xml:space="preserve"> of</w:t>
      </w:r>
      <w:r w:rsidR="00BB4598">
        <w:t xml:space="preserve"> CPU and Memory resources of a shared host physical or virtual device?</w:t>
      </w:r>
    </w:p>
    <w:p w14:paraId="321B3A83" w14:textId="77777777" w:rsidR="00BB4598" w:rsidRPr="00E213A8" w:rsidRDefault="00BB4598" w:rsidP="00E213A8"/>
    <w:p w14:paraId="2B1131F0" w14:textId="270B8764" w:rsidR="00507A32" w:rsidRDefault="00113DB2" w:rsidP="00507A32">
      <w:pPr>
        <w:pStyle w:val="Heading5"/>
      </w:pPr>
      <w:r>
        <w:t>QR-DEF-</w:t>
      </w:r>
      <w:r w:rsidR="00507A32">
        <w:t xml:space="preserve">PERF-RES-00: </w:t>
      </w:r>
      <w:r w:rsidR="00507A32">
        <w:rPr>
          <w:b/>
          <w:bCs/>
        </w:rPr>
        <w:t>Use Resources closest to Service Consumer</w:t>
      </w:r>
    </w:p>
    <w:p w14:paraId="4DB589A5" w14:textId="42A85152" w:rsidR="00507A32" w:rsidRPr="001F0BD9" w:rsidRDefault="00507A32" w:rsidP="00507A32">
      <w:pPr>
        <w:pStyle w:val="ASomething"/>
      </w:pPr>
      <w:r w:rsidRPr="009D493F">
        <w:rPr>
          <w:b/>
          <w:bCs/>
        </w:rPr>
        <w:t>Category</w:t>
      </w:r>
      <w:r w:rsidRPr="009D493F">
        <w:t>:</w:t>
      </w:r>
      <w:r>
        <w:t xml:space="preserve"> </w:t>
      </w:r>
      <w:r>
        <w:tab/>
      </w:r>
      <w:r w:rsidR="00E213A8">
        <w:t>ISO-25010/Functional Suitability/Resource Utilisation</w:t>
      </w:r>
    </w:p>
    <w:p w14:paraId="486E6764" w14:textId="7837B04A" w:rsidR="00507A32" w:rsidRPr="001F0BD9" w:rsidRDefault="00507A32" w:rsidP="00507A32">
      <w:pPr>
        <w:pStyle w:val="ASomething"/>
      </w:pPr>
      <w:r w:rsidRPr="009D493F">
        <w:rPr>
          <w:b/>
          <w:bCs/>
        </w:rPr>
        <w:t>Statement</w:t>
      </w:r>
      <w:r w:rsidRPr="009D493F">
        <w:t>:</w:t>
      </w:r>
      <w:r>
        <w:t xml:space="preserve"> </w:t>
      </w:r>
      <w:r>
        <w:tab/>
        <w:t xml:space="preserve">The service client </w:t>
      </w:r>
      <w:r w:rsidR="00F8045B" w:rsidRPr="00F8045B">
        <w:rPr>
          <w:b/>
          <w:bCs/>
          <w:rPrChange w:id="1041" w:author="Jeremy Hayes" w:date="2024-02-09T10:39:00Z">
            <w:rPr/>
          </w:rPrChange>
        </w:rPr>
        <w:t>must</w:t>
      </w:r>
      <w:r w:rsidR="00F8045B">
        <w:t xml:space="preserve"> </w:t>
      </w:r>
      <w:r>
        <w:t>use resources closest to it while following secure practices and meeting requirements.</w:t>
      </w:r>
    </w:p>
    <w:p w14:paraId="4E81491C" w14:textId="1EED8D2B" w:rsidR="00507A32" w:rsidRPr="001F0BD9" w:rsidRDefault="00507A32" w:rsidP="00507A32">
      <w:pPr>
        <w:pStyle w:val="ASomething"/>
      </w:pPr>
      <w:r w:rsidRPr="009D493F">
        <w:rPr>
          <w:b/>
          <w:bCs/>
        </w:rPr>
        <w:t>Rationale</w:t>
      </w:r>
      <w:r w:rsidRPr="009D493F">
        <w:t>:</w:t>
      </w:r>
      <w:r>
        <w:tab/>
        <w:t>Decrease impact on central datastores and infrastructure, improving responsiveness to self and availability to others.</w:t>
      </w:r>
    </w:p>
    <w:p w14:paraId="1892E79F" w14:textId="73790708" w:rsidR="00507A32" w:rsidRPr="001F0BD9" w:rsidRDefault="00507A32" w:rsidP="00507A32">
      <w:pPr>
        <w:pStyle w:val="ASomething"/>
      </w:pPr>
      <w:r w:rsidRPr="009D493F">
        <w:rPr>
          <w:b/>
          <w:bCs/>
        </w:rPr>
        <w:t>Details</w:t>
      </w:r>
      <w:r w:rsidRPr="009D493F">
        <w:t>:</w:t>
      </w:r>
      <w:r>
        <w:t xml:space="preserve"> </w:t>
      </w:r>
      <w:r>
        <w:tab/>
        <w:t>Consider the following examples:</w:t>
      </w:r>
      <w:r>
        <w:br/>
        <w:t>- remembering on the device whether to keep the session when the browser is closed,</w:t>
      </w:r>
      <w:r>
        <w:br/>
        <w:t>- retrieving resources from CDNs and “cloud edge” devices where possible,</w:t>
      </w:r>
      <w:r>
        <w:br/>
        <w:t>- consider local storage for caching personal settings that are not confidential,</w:t>
      </w:r>
      <w:r>
        <w:br/>
        <w:t>- using the device’s CPU and memory where possible to remove this burden from the service’s server device,</w:t>
      </w:r>
      <w:r>
        <w:br/>
        <w:t xml:space="preserve">Note: the service client </w:t>
      </w:r>
      <w:r w:rsidR="00F8045B" w:rsidRPr="00F8045B">
        <w:rPr>
          <w:b/>
          <w:bCs/>
          <w:rPrChange w:id="1042" w:author="Jeremy Hayes" w:date="2024-02-09T10:39:00Z">
            <w:rPr/>
          </w:rPrChange>
        </w:rPr>
        <w:t>must not</w:t>
      </w:r>
      <w:r w:rsidR="00F8045B">
        <w:t xml:space="preserve"> </w:t>
      </w:r>
      <w:r>
        <w:t>persist Confidential information on the service.</w:t>
      </w:r>
    </w:p>
    <w:p w14:paraId="05AA4F0D" w14:textId="7937FB8B" w:rsidR="00507A32" w:rsidRPr="0075069B" w:rsidRDefault="00507A32" w:rsidP="00507A32">
      <w:pPr>
        <w:pStyle w:val="ASomething"/>
      </w:pPr>
      <w:r>
        <w:rPr>
          <w:b/>
          <w:bCs/>
        </w:rPr>
        <w:t>Prompts:</w:t>
      </w:r>
      <w:r>
        <w:tab/>
        <w:t xml:space="preserve">Does the solution’s service(s) enable user to </w:t>
      </w:r>
      <w:r w:rsidR="00134C07">
        <w:t>retain their session if they close their browser?</w:t>
      </w:r>
      <w:r w:rsidR="00134C07">
        <w:br/>
        <w:t xml:space="preserve">Does the solution’s service(s) </w:t>
      </w:r>
      <w:hyperlink w:anchor="Term_UserInterface" w:history="1">
        <w:r w:rsidR="002E02EF">
          <w:rPr>
            <w:rStyle w:val="Hyperlink"/>
          </w:rPr>
          <w:t>graphical u</w:t>
        </w:r>
        <w:r w:rsidR="002E02EF" w:rsidRPr="002E02EF">
          <w:rPr>
            <w:rStyle w:val="Hyperlink"/>
          </w:rPr>
          <w:t xml:space="preserve">ser </w:t>
        </w:r>
        <w:r w:rsidR="00134C07" w:rsidRPr="002E02EF">
          <w:rPr>
            <w:rStyle w:val="Hyperlink"/>
          </w:rPr>
          <w:t>interface</w:t>
        </w:r>
      </w:hyperlink>
      <w:r w:rsidR="00134C07">
        <w:t xml:space="preserve"> follow a </w:t>
      </w:r>
      <w:hyperlink w:anchor="Term_SPA" w:history="1">
        <w:r w:rsidR="00134C07" w:rsidRPr="005150F5">
          <w:rPr>
            <w:rStyle w:val="Hyperlink"/>
          </w:rPr>
          <w:t>SPA</w:t>
        </w:r>
      </w:hyperlink>
      <w:r w:rsidR="00134C07">
        <w:t xml:space="preserve"> or </w:t>
      </w:r>
      <w:hyperlink w:anchor="Term_MPA" w:history="1">
        <w:r w:rsidR="00134C07" w:rsidRPr="005150F5">
          <w:rPr>
            <w:rStyle w:val="Hyperlink"/>
          </w:rPr>
          <w:t>MPA</w:t>
        </w:r>
      </w:hyperlink>
      <w:r w:rsidR="00134C07">
        <w:t xml:space="preserve"> design approach?</w:t>
      </w:r>
    </w:p>
    <w:p w14:paraId="3A8BFCEB" w14:textId="77777777" w:rsidR="00507A32" w:rsidRPr="00E213A8" w:rsidRDefault="00507A32" w:rsidP="00E213A8"/>
    <w:p w14:paraId="7382D342" w14:textId="76FA1F54" w:rsidR="00587A71" w:rsidRDefault="00113DB2" w:rsidP="00587A71">
      <w:pPr>
        <w:pStyle w:val="Heading5"/>
      </w:pPr>
      <w:r>
        <w:t>QR-DEF-</w:t>
      </w:r>
      <w:r w:rsidR="00BB4598">
        <w:t>PERF-RES-00</w:t>
      </w:r>
      <w:r w:rsidR="00587A71">
        <w:t xml:space="preserve">: </w:t>
      </w:r>
      <w:r w:rsidR="00BB4598">
        <w:rPr>
          <w:b/>
          <w:bCs/>
        </w:rPr>
        <w:t>Compiled Custom Systems</w:t>
      </w:r>
    </w:p>
    <w:p w14:paraId="7CEF7333" w14:textId="57D61D4B" w:rsidR="00587A71" w:rsidRPr="001F0BD9" w:rsidRDefault="00587A71" w:rsidP="00587A71">
      <w:pPr>
        <w:pStyle w:val="ASomething"/>
      </w:pPr>
      <w:r w:rsidRPr="009D493F">
        <w:rPr>
          <w:b/>
          <w:bCs/>
        </w:rPr>
        <w:t>Category</w:t>
      </w:r>
      <w:r w:rsidRPr="009D493F">
        <w:t>:</w:t>
      </w:r>
      <w:r>
        <w:t xml:space="preserve"> </w:t>
      </w:r>
      <w:r>
        <w:tab/>
      </w:r>
      <w:r w:rsidR="0074051B">
        <w:t>ISO-25010/</w:t>
      </w:r>
      <w:r w:rsidR="00E213A8">
        <w:t>Performance Efficiency/Resource Utilisation</w:t>
      </w:r>
    </w:p>
    <w:p w14:paraId="09235ED8" w14:textId="544B4462" w:rsidR="00587A71" w:rsidRPr="001F0BD9" w:rsidRDefault="00587A71" w:rsidP="00587A71">
      <w:pPr>
        <w:pStyle w:val="ASomething"/>
      </w:pPr>
      <w:r w:rsidRPr="009D493F">
        <w:rPr>
          <w:b/>
          <w:bCs/>
        </w:rPr>
        <w:t>Statement</w:t>
      </w:r>
      <w:r w:rsidRPr="009D493F">
        <w:t>:</w:t>
      </w:r>
      <w:r>
        <w:t xml:space="preserve"> </w:t>
      </w:r>
      <w:r>
        <w:tab/>
      </w:r>
      <w:hyperlink w:anchor="Term_CustomSystem" w:history="1">
        <w:r w:rsidRPr="00BB4598">
          <w:rPr>
            <w:rStyle w:val="Hyperlink"/>
          </w:rPr>
          <w:t>Custom Systems</w:t>
        </w:r>
      </w:hyperlink>
      <w:r>
        <w:t xml:space="preserve"> </w:t>
      </w:r>
      <w:r w:rsidR="00F8045B" w:rsidRPr="00F8045B">
        <w:rPr>
          <w:b/>
          <w:bCs/>
          <w:rPrChange w:id="1043" w:author="Jeremy Hayes" w:date="2024-02-09T10:39:00Z">
            <w:rPr/>
          </w:rPrChange>
        </w:rPr>
        <w:t>must</w:t>
      </w:r>
      <w:r w:rsidR="00F8045B">
        <w:t xml:space="preserve"> </w:t>
      </w:r>
      <w:r>
        <w:t xml:space="preserve">be developed using </w:t>
      </w:r>
      <w:r w:rsidR="00BB4598">
        <w:t>c</w:t>
      </w:r>
      <w:r>
        <w:t>ompiled Languages</w:t>
      </w:r>
      <w:r w:rsidR="0074051B">
        <w:t xml:space="preserve"> with standard supported Code Libraries.</w:t>
      </w:r>
    </w:p>
    <w:p w14:paraId="2CFA4CED" w14:textId="3FACE526" w:rsidR="00587A71" w:rsidRPr="001F0BD9" w:rsidRDefault="00587A71" w:rsidP="00587A71">
      <w:pPr>
        <w:pStyle w:val="ASomething"/>
      </w:pPr>
      <w:r w:rsidRPr="009D493F">
        <w:rPr>
          <w:b/>
          <w:bCs/>
        </w:rPr>
        <w:t>Rationale</w:t>
      </w:r>
      <w:r w:rsidRPr="009D493F">
        <w:t>:</w:t>
      </w:r>
      <w:r>
        <w:tab/>
        <w:t xml:space="preserve">While development may be faster using </w:t>
      </w:r>
      <w:r w:rsidR="00BB4598">
        <w:t>I</w:t>
      </w:r>
      <w:r w:rsidR="002061FC">
        <w:t>nterpreted</w:t>
      </w:r>
      <w:r>
        <w:t xml:space="preserve"> languages</w:t>
      </w:r>
      <w:r w:rsidR="00BB4598">
        <w:t>,</w:t>
      </w:r>
      <w:r w:rsidR="002061FC">
        <w:t xml:space="preserve"> decreasing development costs </w:t>
      </w:r>
      <w:r w:rsidR="009C5B95">
        <w:t>for</w:t>
      </w:r>
      <w:r w:rsidR="002061FC">
        <w:t xml:space="preserve"> the </w:t>
      </w:r>
      <w:hyperlink w:anchor="Term_Supplier" w:history="1">
        <w:r w:rsidR="002639B0">
          <w:rPr>
            <w:rStyle w:val="Hyperlink"/>
          </w:rPr>
          <w:t>Supplier Organisation</w:t>
        </w:r>
      </w:hyperlink>
      <w:r>
        <w:t xml:space="preserve">, the infrastructure </w:t>
      </w:r>
      <w:r>
        <w:lastRenderedPageBreak/>
        <w:t xml:space="preserve">requirements to offset the deficiencies in </w:t>
      </w:r>
      <w:r w:rsidR="002061FC">
        <w:t>interpreted</w:t>
      </w:r>
      <w:r>
        <w:t xml:space="preserve"> languages over the </w:t>
      </w:r>
      <w:r w:rsidR="002061FC">
        <w:t>full-service</w:t>
      </w:r>
      <w:r>
        <w:t xml:space="preserve"> lifespan </w:t>
      </w:r>
      <w:r w:rsidR="002061FC">
        <w:t xml:space="preserve">are born by the </w:t>
      </w:r>
      <w:hyperlink w:anchor="Term_SponsorOrganisation" w:history="1">
        <w:r w:rsidR="002061FC" w:rsidRPr="00552B50">
          <w:rPr>
            <w:rStyle w:val="Hyperlink"/>
          </w:rPr>
          <w:t>sponsor</w:t>
        </w:r>
        <w:r w:rsidR="00552B50" w:rsidRPr="00552B50">
          <w:rPr>
            <w:rStyle w:val="Hyperlink"/>
          </w:rPr>
          <w:t xml:space="preserve"> organisation</w:t>
        </w:r>
      </w:hyperlink>
      <w:r w:rsidR="002061FC">
        <w:t>.</w:t>
      </w:r>
    </w:p>
    <w:p w14:paraId="1965EC61" w14:textId="33007847" w:rsidR="00587A71" w:rsidRPr="001F0BD9" w:rsidRDefault="00587A71" w:rsidP="00587A71">
      <w:pPr>
        <w:pStyle w:val="ASomething"/>
      </w:pPr>
      <w:r w:rsidRPr="009D493F">
        <w:rPr>
          <w:b/>
          <w:bCs/>
        </w:rPr>
        <w:t>Details</w:t>
      </w:r>
      <w:r w:rsidRPr="009D493F">
        <w:t>:</w:t>
      </w:r>
      <w:r>
        <w:t xml:space="preserve"> </w:t>
      </w:r>
      <w:r>
        <w:tab/>
      </w:r>
      <w:r w:rsidR="00552B50">
        <w:t>While interpreted</w:t>
      </w:r>
      <w:r w:rsidR="0074051B">
        <w:t xml:space="preserve"> languages remain preferred for the development of supporting code (deployment </w:t>
      </w:r>
      <w:hyperlink w:anchor="Term_Pipeline" w:history="1">
        <w:r w:rsidR="00FA79BC">
          <w:rPr>
            <w:rStyle w:val="Hyperlink"/>
          </w:rPr>
          <w:t>P</w:t>
        </w:r>
        <w:r w:rsidR="0074051B" w:rsidRPr="00FA79BC">
          <w:rPr>
            <w:rStyle w:val="Hyperlink"/>
          </w:rPr>
          <w:t>ipeline</w:t>
        </w:r>
      </w:hyperlink>
      <w:r w:rsidR="0074051B">
        <w:t>s, etc.) compiled code is preferred for the following reasons:</w:t>
      </w:r>
      <w:r w:rsidR="0074051B">
        <w:br/>
        <w:t xml:space="preserve">Speed: </w:t>
      </w:r>
      <w:r>
        <w:t>Python currently runs approximately 40 times</w:t>
      </w:r>
      <w:r w:rsidR="002061FC">
        <w:rPr>
          <w:rStyle w:val="FootnoteReference"/>
        </w:rPr>
        <w:footnoteReference w:id="11"/>
      </w:r>
      <w:r>
        <w:t xml:space="preserve"> slower than .NET</w:t>
      </w:r>
      <w:r w:rsidR="00E213A8">
        <w:t xml:space="preserve"> Core</w:t>
      </w:r>
      <w:r>
        <w:t xml:space="preserve"> CLR</w:t>
      </w:r>
      <w:r w:rsidR="0074051B">
        <w:t>, which translates to requiring 40 more servers to do the same work that can be done with one.</w:t>
      </w:r>
      <w:r w:rsidR="0074051B">
        <w:br/>
        <w:t>Certainty: the value of a supported and potentially constrained mature supply chain outweighs the benefits of the bazaar of open development of libraries</w:t>
      </w:r>
    </w:p>
    <w:p w14:paraId="7629F544" w14:textId="185C4DE4" w:rsidR="00587A71" w:rsidRPr="0075069B" w:rsidRDefault="00617A85" w:rsidP="00587A71">
      <w:pPr>
        <w:pStyle w:val="ASomething"/>
      </w:pPr>
      <w:r>
        <w:rPr>
          <w:b/>
          <w:bCs/>
        </w:rPr>
        <w:t>Prompts:</w:t>
      </w:r>
      <w:r w:rsidR="00587A71">
        <w:tab/>
      </w:r>
      <w:r w:rsidR="0074051B">
        <w:t>What languages and frameworks are used in the development of the solution’s systems?</w:t>
      </w:r>
      <w:r w:rsidR="0074051B">
        <w:br/>
        <w:t>What steps are or will be taken to secure the supply chain of libraries, etc. that the system depends on?</w:t>
      </w:r>
    </w:p>
    <w:p w14:paraId="4FBA54F6" w14:textId="1C7D80AA" w:rsidR="008A5424" w:rsidRPr="00AB6801" w:rsidRDefault="008A5424" w:rsidP="00AB6801">
      <w:pPr>
        <w:pStyle w:val="Heading4"/>
      </w:pPr>
      <w:bookmarkStart w:id="1044" w:name="_Toc158372669"/>
      <w:r>
        <w:t>Capacity</w:t>
      </w:r>
      <w:bookmarkEnd w:id="1044"/>
    </w:p>
    <w:p w14:paraId="28D6FDEF" w14:textId="5EB2C926" w:rsidR="008A5424" w:rsidRPr="008A5424" w:rsidRDefault="008A5424" w:rsidP="00C829F4">
      <w:pPr>
        <w:pStyle w:val="BodyTextDefinition"/>
      </w:pPr>
      <w:r>
        <w:t>T</w:t>
      </w:r>
      <w:r w:rsidRPr="00074108">
        <w:t>he degree to which the maximum limits of the solution meet or exceed requirements.</w:t>
      </w:r>
    </w:p>
    <w:p w14:paraId="760D9E9C" w14:textId="72AA173C" w:rsidR="008A5424" w:rsidRPr="00796D00" w:rsidRDefault="00113DB2" w:rsidP="008A5424">
      <w:pPr>
        <w:pStyle w:val="Heading5"/>
      </w:pPr>
      <w:bookmarkStart w:id="1045" w:name="_Hlk157768945"/>
      <w:r>
        <w:t>QR-DEF-</w:t>
      </w:r>
      <w:r w:rsidR="008A5424" w:rsidRPr="00796D00">
        <w:t>PER</w:t>
      </w:r>
      <w:r w:rsidR="00693292" w:rsidRPr="00796D00">
        <w:t>F</w:t>
      </w:r>
      <w:r w:rsidR="008A5424" w:rsidRPr="00796D00">
        <w:t>-CAP: Peak Demand</w:t>
      </w:r>
    </w:p>
    <w:bookmarkEnd w:id="1045"/>
    <w:p w14:paraId="038AC4EE" w14:textId="5224E247" w:rsidR="008A5424" w:rsidRPr="001F0BD9" w:rsidRDefault="008A5424" w:rsidP="008A5424">
      <w:pPr>
        <w:pStyle w:val="ASomething"/>
      </w:pPr>
      <w:r w:rsidRPr="009D493F">
        <w:rPr>
          <w:b/>
          <w:bCs/>
        </w:rPr>
        <w:t>Category</w:t>
      </w:r>
      <w:r w:rsidRPr="009D493F">
        <w:t>:</w:t>
      </w:r>
      <w:r>
        <w:t xml:space="preserve"> </w:t>
      </w:r>
      <w:r>
        <w:tab/>
        <w:t>ISO-25010/Performance Efficiency/Capacity</w:t>
      </w:r>
    </w:p>
    <w:p w14:paraId="7DB1947B" w14:textId="38E51E97" w:rsidR="008A5424" w:rsidRPr="001F0BD9" w:rsidRDefault="008A5424" w:rsidP="008A5424">
      <w:pPr>
        <w:pStyle w:val="ASomething"/>
      </w:pPr>
      <w:r w:rsidRPr="009D493F">
        <w:rPr>
          <w:b/>
          <w:bCs/>
        </w:rPr>
        <w:t>Statement</w:t>
      </w:r>
      <w:r w:rsidRPr="009D493F">
        <w:t>:</w:t>
      </w:r>
      <w:r>
        <w:t xml:space="preserve"> </w:t>
      </w:r>
      <w:r>
        <w:tab/>
        <w:t xml:space="preserve">While meeting other constraints, the solution’s service(s) </w:t>
      </w:r>
      <w:del w:id="1046" w:author="Jeremy Hayes" w:date="2024-02-09T10:43:00Z">
        <w:r w:rsidDel="00A76E67">
          <w:delText>MUST</w:delText>
        </w:r>
      </w:del>
      <w:ins w:id="1047" w:author="Jeremy Hayes" w:date="2024-02-09T10:43:00Z">
        <w:r w:rsidR="00A76E67" w:rsidRPr="00A76E67">
          <w:rPr>
            <w:b/>
          </w:rPr>
          <w:t>must</w:t>
        </w:r>
      </w:ins>
      <w:r>
        <w:t xml:space="preserve"> meet defined expected peak demand.</w:t>
      </w:r>
    </w:p>
    <w:p w14:paraId="209A3177" w14:textId="324B8B27" w:rsidR="008A5424" w:rsidRPr="001F0BD9" w:rsidRDefault="008A5424" w:rsidP="008A5424">
      <w:pPr>
        <w:pStyle w:val="ASomething"/>
      </w:pPr>
      <w:r w:rsidRPr="009D493F">
        <w:rPr>
          <w:b/>
          <w:bCs/>
        </w:rPr>
        <w:t>Rationale</w:t>
      </w:r>
      <w:r w:rsidRPr="009D493F">
        <w:t>:</w:t>
      </w:r>
      <w:r>
        <w:tab/>
        <w:t>Remaining Available at capacity is a key expectation.</w:t>
      </w:r>
    </w:p>
    <w:p w14:paraId="56686298" w14:textId="1CF6166B" w:rsidR="008A5424" w:rsidRPr="001F0BD9" w:rsidRDefault="008A5424" w:rsidP="008A5424">
      <w:pPr>
        <w:pStyle w:val="ASomething"/>
      </w:pPr>
      <w:r w:rsidRPr="009D493F">
        <w:rPr>
          <w:b/>
          <w:bCs/>
        </w:rPr>
        <w:t>Details</w:t>
      </w:r>
      <w:r w:rsidRPr="009D493F">
        <w:t>:</w:t>
      </w:r>
      <w:r>
        <w:t xml:space="preserve"> </w:t>
      </w:r>
      <w:r>
        <w:tab/>
        <w:t>I</w:t>
      </w:r>
      <w:r w:rsidR="008D22A4">
        <w:t>f</w:t>
      </w:r>
      <w:r>
        <w:t xml:space="preserve"> </w:t>
      </w:r>
      <w:r w:rsidR="008D22A4">
        <w:t xml:space="preserve">a </w:t>
      </w:r>
      <w:hyperlink w:anchor="Term_SaaP" w:history="1">
        <w:r w:rsidR="008D22A4" w:rsidRPr="008D22A4">
          <w:rPr>
            <w:rStyle w:val="Hyperlink"/>
          </w:rPr>
          <w:t>SaaP</w:t>
        </w:r>
      </w:hyperlink>
      <w:r>
        <w:t>, the service must be horizontally scalable to expand and contract resources available to meet temporary peak demand.</w:t>
      </w:r>
    </w:p>
    <w:p w14:paraId="7D9B3C2E" w14:textId="28AC79C7" w:rsidR="008A5424" w:rsidRDefault="00617A85" w:rsidP="008A5424">
      <w:pPr>
        <w:pStyle w:val="ASomething"/>
      </w:pPr>
      <w:r>
        <w:rPr>
          <w:b/>
          <w:bCs/>
        </w:rPr>
        <w:t>Prompts:</w:t>
      </w:r>
      <w:r w:rsidR="008A5424">
        <w:tab/>
        <w:t>Are the solution’s system(s) installed?</w:t>
      </w:r>
      <w:r w:rsidR="008A5424">
        <w:br/>
        <w:t>If so, are they horizontally scalable.</w:t>
      </w:r>
    </w:p>
    <w:p w14:paraId="594AF180" w14:textId="30CE31D3" w:rsidR="00761FC9" w:rsidRDefault="00113DB2" w:rsidP="00761FC9">
      <w:pPr>
        <w:pStyle w:val="Heading5"/>
      </w:pPr>
      <w:r>
        <w:t>QR-DEF-</w:t>
      </w:r>
      <w:r w:rsidR="00761FC9">
        <w:t xml:space="preserve">REL-AVAI-00: </w:t>
      </w:r>
      <w:r w:rsidR="00761FC9">
        <w:rPr>
          <w:b/>
          <w:bCs/>
        </w:rPr>
        <w:t>Available for Users</w:t>
      </w:r>
    </w:p>
    <w:p w14:paraId="2B1FA7A0" w14:textId="77777777" w:rsidR="00761FC9" w:rsidRPr="001F0BD9" w:rsidRDefault="00761FC9" w:rsidP="00761FC9">
      <w:pPr>
        <w:pStyle w:val="ASomething"/>
      </w:pPr>
      <w:r w:rsidRPr="009D493F">
        <w:rPr>
          <w:b/>
          <w:bCs/>
        </w:rPr>
        <w:t>Category</w:t>
      </w:r>
      <w:r w:rsidRPr="009D493F">
        <w:t>:</w:t>
      </w:r>
      <w:r>
        <w:t xml:space="preserve"> </w:t>
      </w:r>
      <w:r>
        <w:tab/>
        <w:t>ISO-25010/Reliability/Availability</w:t>
      </w:r>
    </w:p>
    <w:p w14:paraId="786E5CB8" w14:textId="48D36591" w:rsidR="00761FC9" w:rsidRPr="001F0BD9" w:rsidRDefault="00761FC9" w:rsidP="00761FC9">
      <w:pPr>
        <w:pStyle w:val="ASomething"/>
      </w:pPr>
      <w:r w:rsidRPr="009D493F">
        <w:rPr>
          <w:b/>
          <w:bCs/>
        </w:rPr>
        <w:t>Statement</w:t>
      </w:r>
      <w:r w:rsidRPr="009D493F">
        <w:t>:</w:t>
      </w:r>
      <w:r>
        <w:t xml:space="preserve"> </w:t>
      </w:r>
      <w:r>
        <w:tab/>
        <w:t xml:space="preserve">The service </w:t>
      </w:r>
      <w:del w:id="1048" w:author="Jeremy Hayes" w:date="2024-02-09T10:43:00Z">
        <w:r w:rsidDel="00A76E67">
          <w:delText>MUST</w:delText>
        </w:r>
      </w:del>
      <w:ins w:id="1049" w:author="Jeremy Hayes" w:date="2024-02-09T10:43:00Z">
        <w:r w:rsidR="00A76E67" w:rsidRPr="00A76E67">
          <w:rPr>
            <w:b/>
          </w:rPr>
          <w:t>must</w:t>
        </w:r>
      </w:ins>
      <w:r>
        <w:t xml:space="preserve"> support the projected number of users and concurrent users using the least resources.</w:t>
      </w:r>
    </w:p>
    <w:p w14:paraId="3CE7F681" w14:textId="77777777" w:rsidR="00761FC9" w:rsidRPr="001F0BD9" w:rsidRDefault="00761FC9" w:rsidP="00761FC9">
      <w:pPr>
        <w:pStyle w:val="ASomething"/>
      </w:pPr>
      <w:r w:rsidRPr="009D493F">
        <w:rPr>
          <w:b/>
          <w:bCs/>
        </w:rPr>
        <w:t>Rationale</w:t>
      </w:r>
      <w:r w:rsidRPr="009D493F">
        <w:t>:</w:t>
      </w:r>
      <w:r>
        <w:tab/>
        <w:t>The service must be available to peak users economically.</w:t>
      </w:r>
    </w:p>
    <w:p w14:paraId="29E88FDA" w14:textId="77777777" w:rsidR="00761FC9" w:rsidRPr="001F0BD9" w:rsidRDefault="00761FC9" w:rsidP="00761FC9">
      <w:pPr>
        <w:pStyle w:val="ASomething"/>
      </w:pPr>
      <w:r w:rsidRPr="009D493F">
        <w:rPr>
          <w:b/>
          <w:bCs/>
        </w:rPr>
        <w:t>Details</w:t>
      </w:r>
      <w:r w:rsidRPr="009D493F">
        <w:t>:</w:t>
      </w:r>
      <w:r>
        <w:t xml:space="preserve"> </w:t>
      </w:r>
      <w:r>
        <w:tab/>
        <w:t xml:space="preserve">Refer to the </w:t>
      </w:r>
      <w:hyperlink w:anchor="Term_Project" w:history="1">
        <w:r w:rsidRPr="00E23A97">
          <w:rPr>
            <w:rStyle w:val="Hyperlink"/>
          </w:rPr>
          <w:t>project</w:t>
        </w:r>
      </w:hyperlink>
      <w:r>
        <w:t>’s Quantitative settings for the projected values.</w:t>
      </w:r>
      <w:r>
        <w:br/>
        <w:t xml:space="preserve">If the solution’s system(s) is custom developed, the resources must scale </w:t>
      </w:r>
      <w:r>
        <w:lastRenderedPageBreak/>
        <w:t>horizontally dynamically both up and back down to meet varying peak demands.</w:t>
      </w:r>
    </w:p>
    <w:p w14:paraId="59E361A1" w14:textId="77777777" w:rsidR="00761FC9" w:rsidRPr="0075069B" w:rsidRDefault="00761FC9" w:rsidP="00761FC9">
      <w:pPr>
        <w:pStyle w:val="ASomething"/>
      </w:pPr>
      <w:r>
        <w:rPr>
          <w:b/>
          <w:bCs/>
        </w:rPr>
        <w:t>Prompts:</w:t>
      </w:r>
      <w:r>
        <w:tab/>
        <w:t xml:space="preserve"> </w:t>
      </w:r>
    </w:p>
    <w:p w14:paraId="763A1EC9" w14:textId="7F9E6C61" w:rsidR="0070292E" w:rsidRDefault="00113DB2" w:rsidP="0070292E">
      <w:pPr>
        <w:pStyle w:val="Heading5"/>
      </w:pPr>
      <w:r>
        <w:t>QR-DEF-</w:t>
      </w:r>
      <w:r w:rsidR="0070292E">
        <w:t>PER</w:t>
      </w:r>
      <w:r w:rsidR="00693292">
        <w:t>F</w:t>
      </w:r>
      <w:r w:rsidR="0070292E">
        <w:t xml:space="preserve">-CAP: </w:t>
      </w:r>
      <w:r w:rsidR="0070292E">
        <w:rPr>
          <w:b/>
          <w:bCs/>
        </w:rPr>
        <w:t>Storage Capacity</w:t>
      </w:r>
    </w:p>
    <w:p w14:paraId="2EBBEB5F" w14:textId="0BCB2489" w:rsidR="0070292E" w:rsidRPr="001F0BD9" w:rsidRDefault="0070292E" w:rsidP="0070292E">
      <w:pPr>
        <w:pStyle w:val="ASomething"/>
      </w:pPr>
      <w:r w:rsidRPr="009D493F">
        <w:rPr>
          <w:b/>
          <w:bCs/>
        </w:rPr>
        <w:t>Category</w:t>
      </w:r>
      <w:r w:rsidRPr="009D493F">
        <w:t>:</w:t>
      </w:r>
      <w:r>
        <w:t xml:space="preserve"> </w:t>
      </w:r>
      <w:r>
        <w:tab/>
        <w:t>ISO-25010/Resource Utilisation/Capacity</w:t>
      </w:r>
    </w:p>
    <w:p w14:paraId="7A417A25" w14:textId="70EC35ED" w:rsidR="0070292E" w:rsidRPr="001F0BD9" w:rsidRDefault="0070292E" w:rsidP="0070292E">
      <w:pPr>
        <w:pStyle w:val="ASomething"/>
      </w:pPr>
      <w:r w:rsidRPr="009D493F">
        <w:rPr>
          <w:b/>
          <w:bCs/>
        </w:rPr>
        <w:t>Statement</w:t>
      </w:r>
      <w:r w:rsidRPr="009D493F">
        <w:t>:</w:t>
      </w:r>
      <w:r>
        <w:t xml:space="preserve"> </w:t>
      </w:r>
      <w:r>
        <w:tab/>
        <w:t xml:space="preserve">The solution’s system(s) </w:t>
      </w:r>
      <w:del w:id="1050" w:author="Jeremy Hayes" w:date="2024-02-09T10:43:00Z">
        <w:r w:rsidDel="00A76E67">
          <w:delText>MUST</w:delText>
        </w:r>
      </w:del>
      <w:ins w:id="1051" w:author="Jeremy Hayes" w:date="2024-02-09T10:43:00Z">
        <w:r w:rsidR="00A76E67" w:rsidRPr="00A76E67">
          <w:rPr>
            <w:b/>
          </w:rPr>
          <w:t>must</w:t>
        </w:r>
      </w:ins>
      <w:r>
        <w:t xml:space="preserve"> be capable of persisting all records for double the </w:t>
      </w:r>
      <w:hyperlink w:anchor="Value_ExpectedServiceLifespan" w:history="1">
        <w:r w:rsidRPr="0070292E">
          <w:rPr>
            <w:rStyle w:val="Hyperlink"/>
          </w:rPr>
          <w:t>expected service lifespan</w:t>
        </w:r>
      </w:hyperlink>
      <w:r>
        <w:t xml:space="preserve">. </w:t>
      </w:r>
    </w:p>
    <w:p w14:paraId="3CF7C717" w14:textId="6F785F8B" w:rsidR="0070292E" w:rsidRPr="001F0BD9" w:rsidRDefault="0070292E" w:rsidP="0070292E">
      <w:pPr>
        <w:pStyle w:val="ASomething"/>
      </w:pPr>
      <w:r w:rsidRPr="009D493F">
        <w:rPr>
          <w:b/>
          <w:bCs/>
        </w:rPr>
        <w:t>Rationale</w:t>
      </w:r>
      <w:r w:rsidRPr="009D493F">
        <w:t>:</w:t>
      </w:r>
      <w:r>
        <w:tab/>
        <w:t>Software is expensive to procure or rent and may be kept running longer than originally expected to recuperate initial costs.</w:t>
      </w:r>
    </w:p>
    <w:p w14:paraId="089D9BB2" w14:textId="77777777" w:rsidR="0070292E" w:rsidRPr="001F0BD9" w:rsidRDefault="0070292E" w:rsidP="0070292E">
      <w:pPr>
        <w:pStyle w:val="ASomething"/>
      </w:pPr>
      <w:r w:rsidRPr="009D493F">
        <w:rPr>
          <w:b/>
          <w:bCs/>
        </w:rPr>
        <w:t>Details</w:t>
      </w:r>
      <w:r w:rsidRPr="009D493F">
        <w:t>:</w:t>
      </w:r>
      <w:r>
        <w:t xml:space="preserve"> </w:t>
      </w:r>
      <w:r>
        <w:tab/>
        <w:t>…</w:t>
      </w:r>
    </w:p>
    <w:p w14:paraId="216AA314" w14:textId="5B3CC439" w:rsidR="0070292E" w:rsidRDefault="0070292E" w:rsidP="0070292E">
      <w:pPr>
        <w:pStyle w:val="ASomething"/>
      </w:pPr>
      <w:r>
        <w:rPr>
          <w:b/>
          <w:bCs/>
        </w:rPr>
        <w:t>Prompts:</w:t>
      </w:r>
      <w:r>
        <w:tab/>
        <w:t>Is there a practical limit to the storage used for the solution service(s)?</w:t>
      </w:r>
      <w:r>
        <w:br/>
        <w:t>Does the proposed solution approach this limit?</w:t>
      </w:r>
      <w:r>
        <w:br/>
        <w:t xml:space="preserve">Even if the service is run for double the originally </w:t>
      </w:r>
      <w:hyperlink w:anchor="Value_ExpectedServiceLifespan" w:history="1">
        <w:r w:rsidRPr="0070292E">
          <w:rPr>
            <w:rStyle w:val="Hyperlink"/>
          </w:rPr>
          <w:t>expected service lifespan</w:t>
        </w:r>
      </w:hyperlink>
      <w:r>
        <w:t>?</w:t>
      </w:r>
    </w:p>
    <w:p w14:paraId="2AD66F83" w14:textId="77777777" w:rsidR="008A5424" w:rsidRPr="008A5424" w:rsidRDefault="008A5424" w:rsidP="008A5424">
      <w:pPr>
        <w:pStyle w:val="BodyText"/>
      </w:pPr>
    </w:p>
    <w:p w14:paraId="6AB393F9" w14:textId="51C92293" w:rsidR="00700B82" w:rsidRDefault="00700B82" w:rsidP="00CE19AD">
      <w:pPr>
        <w:pStyle w:val="Heading3"/>
      </w:pPr>
      <w:bookmarkStart w:id="1052" w:name="_Toc158372670"/>
      <w:r>
        <w:t>Compatibility</w:t>
      </w:r>
      <w:bookmarkEnd w:id="1052"/>
    </w:p>
    <w:p w14:paraId="1BB45624" w14:textId="0B0C9F08" w:rsidR="00700B82" w:rsidRDefault="00700B82" w:rsidP="00C829F4">
      <w:pPr>
        <w:pStyle w:val="BodyTextDefinition"/>
      </w:pPr>
      <w:r w:rsidRPr="00700B82">
        <w:t xml:space="preserve">The degree to which a product, system or component can exchange information with other products, </w:t>
      </w:r>
      <w:r w:rsidR="00125E54" w:rsidRPr="00700B82">
        <w:t>systems,</w:t>
      </w:r>
      <w:r w:rsidRPr="00700B82">
        <w:t xml:space="preserve"> or components, and/or perform its required functions while sharing the same hardware or software environment. This characteristic is composed of the sub-qualities listed below</w:t>
      </w:r>
      <w:r>
        <w:t>.</w:t>
      </w:r>
    </w:p>
    <w:p w14:paraId="25DD9D35" w14:textId="77777777" w:rsidR="00BB4598" w:rsidRDefault="00BB4598" w:rsidP="00BB4598">
      <w:pPr>
        <w:pStyle w:val="Heading4"/>
      </w:pPr>
      <w:bookmarkStart w:id="1053" w:name="_Toc158372671"/>
      <w:r>
        <w:t>Co-Existence</w:t>
      </w:r>
      <w:bookmarkEnd w:id="1053"/>
    </w:p>
    <w:p w14:paraId="41E4B320" w14:textId="77777777" w:rsidR="00BB4598" w:rsidRDefault="00BB4598" w:rsidP="00C829F4">
      <w:pPr>
        <w:pStyle w:val="BodyTextDefinition"/>
      </w:pPr>
      <w:r>
        <w:t>The degree</w:t>
      </w:r>
      <w:r w:rsidRPr="00C80A85">
        <w:t xml:space="preserve"> to which a product can perform its required functions efficiently while sharing a common environment and resources with other products, without detrimental impact on any other product.</w:t>
      </w:r>
    </w:p>
    <w:p w14:paraId="14219E6B" w14:textId="480E0DD5" w:rsidR="002D261F" w:rsidRDefault="002D261F" w:rsidP="00BB4598">
      <w:pPr>
        <w:pStyle w:val="BodyText"/>
        <w:rPr>
          <w:i/>
          <w:iCs/>
        </w:rPr>
      </w:pPr>
      <w:r>
        <w:rPr>
          <w:i/>
          <w:iCs/>
        </w:rPr>
        <w:t>Noting that separation of Organisations/Tenancies is a security concern.</w:t>
      </w:r>
    </w:p>
    <w:p w14:paraId="5CBA96FC" w14:textId="3572E756" w:rsidR="00BB4598" w:rsidRDefault="00BB4598" w:rsidP="00BB4598">
      <w:pPr>
        <w:pStyle w:val="BodyText"/>
        <w:rPr>
          <w:i/>
          <w:iCs/>
        </w:rPr>
      </w:pPr>
      <w:r w:rsidRPr="00BB4598">
        <w:rPr>
          <w:i/>
          <w:iCs/>
        </w:rPr>
        <w:t>No Requirements</w:t>
      </w:r>
      <w:r>
        <w:rPr>
          <w:i/>
          <w:iCs/>
        </w:rPr>
        <w:t xml:space="preserve"> (see Resource Utilization</w:t>
      </w:r>
      <w:r w:rsidR="00F52C96">
        <w:rPr>
          <w:i/>
          <w:iCs/>
        </w:rPr>
        <w:t>)</w:t>
      </w:r>
      <w:r w:rsidRPr="00BB4598">
        <w:rPr>
          <w:i/>
          <w:iCs/>
        </w:rPr>
        <w:t>.</w:t>
      </w:r>
      <w:r w:rsidR="002D261F">
        <w:rPr>
          <w:i/>
          <w:iCs/>
        </w:rPr>
        <w:t xml:space="preserve"> </w:t>
      </w:r>
      <w:r w:rsidR="002D261F">
        <w:rPr>
          <w:i/>
          <w:iCs/>
        </w:rPr>
        <w:br/>
      </w:r>
    </w:p>
    <w:p w14:paraId="667A0A03" w14:textId="48344A8E" w:rsidR="002D261F" w:rsidRPr="0036302E" w:rsidRDefault="00113DB2" w:rsidP="002D261F">
      <w:pPr>
        <w:pStyle w:val="Heading5"/>
        <w:rPr>
          <w:strike/>
        </w:rPr>
      </w:pPr>
      <w:r>
        <w:rPr>
          <w:strike/>
        </w:rPr>
        <w:t>QR-DEF-</w:t>
      </w:r>
      <w:r w:rsidR="002D261F" w:rsidRPr="0036302E">
        <w:rPr>
          <w:strike/>
        </w:rPr>
        <w:t xml:space="preserve">COMP-COEX-00: </w:t>
      </w:r>
      <w:r w:rsidR="002D261F" w:rsidRPr="0036302E">
        <w:rPr>
          <w:b/>
          <w:bCs/>
          <w:strike/>
        </w:rPr>
        <w:t xml:space="preserve">Separated </w:t>
      </w:r>
      <w:r w:rsidR="0036302E">
        <w:rPr>
          <w:b/>
          <w:bCs/>
          <w:strike/>
        </w:rPr>
        <w:t xml:space="preserve">Org </w:t>
      </w:r>
      <w:r w:rsidR="002D261F" w:rsidRPr="0036302E">
        <w:rPr>
          <w:b/>
          <w:bCs/>
          <w:strike/>
        </w:rPr>
        <w:t xml:space="preserve">Data </w:t>
      </w:r>
    </w:p>
    <w:p w14:paraId="72DF08B4" w14:textId="6BD3D55C" w:rsidR="002D261F" w:rsidRPr="0036302E" w:rsidRDefault="002D261F" w:rsidP="002D261F">
      <w:pPr>
        <w:pStyle w:val="ASomething"/>
        <w:rPr>
          <w:strike/>
        </w:rPr>
      </w:pPr>
      <w:r w:rsidRPr="0036302E">
        <w:rPr>
          <w:b/>
          <w:bCs/>
          <w:strike/>
        </w:rPr>
        <w:t>Category</w:t>
      </w:r>
      <w:r w:rsidRPr="0036302E">
        <w:rPr>
          <w:strike/>
        </w:rPr>
        <w:t xml:space="preserve">: </w:t>
      </w:r>
      <w:r w:rsidRPr="0036302E">
        <w:rPr>
          <w:strike/>
        </w:rPr>
        <w:tab/>
        <w:t>ISO-25010/C</w:t>
      </w:r>
      <w:r w:rsidR="0036302E" w:rsidRPr="0036302E">
        <w:rPr>
          <w:strike/>
        </w:rPr>
        <w:t>ompatibility/</w:t>
      </w:r>
      <w:r w:rsidRPr="0036302E">
        <w:rPr>
          <w:strike/>
        </w:rPr>
        <w:t>Co-Existence</w:t>
      </w:r>
    </w:p>
    <w:p w14:paraId="715DC5A4" w14:textId="30DDC587" w:rsidR="002D261F" w:rsidRPr="0036302E" w:rsidRDefault="002D261F" w:rsidP="002D261F">
      <w:pPr>
        <w:pStyle w:val="ASomething"/>
        <w:rPr>
          <w:strike/>
        </w:rPr>
      </w:pPr>
      <w:r w:rsidRPr="0036302E">
        <w:rPr>
          <w:b/>
          <w:bCs/>
          <w:strike/>
        </w:rPr>
        <w:t>Statement</w:t>
      </w:r>
      <w:r w:rsidRPr="0036302E">
        <w:rPr>
          <w:strike/>
        </w:rPr>
        <w:t xml:space="preserve">: </w:t>
      </w:r>
      <w:r w:rsidRPr="0036302E">
        <w:rPr>
          <w:strike/>
        </w:rPr>
        <w:tab/>
        <w:t xml:space="preserve">Data specific to organisations </w:t>
      </w:r>
      <w:del w:id="1054" w:author="Jeremy Hayes" w:date="2024-02-09T10:43:00Z">
        <w:r w:rsidRPr="0036302E" w:rsidDel="00A76E67">
          <w:rPr>
            <w:strike/>
          </w:rPr>
          <w:delText>MUST</w:delText>
        </w:r>
      </w:del>
      <w:ins w:id="1055" w:author="Jeremy Hayes" w:date="2024-02-09T10:43:00Z">
        <w:r w:rsidR="00A76E67" w:rsidRPr="00A76E67">
          <w:rPr>
            <w:b/>
            <w:strike/>
          </w:rPr>
          <w:t>must</w:t>
        </w:r>
      </w:ins>
      <w:r w:rsidRPr="0036302E">
        <w:rPr>
          <w:strike/>
        </w:rPr>
        <w:t xml:space="preserve"> be logically separated from other organisations on the same system.</w:t>
      </w:r>
    </w:p>
    <w:p w14:paraId="35742648" w14:textId="53B4C227" w:rsidR="002D261F" w:rsidRPr="0036302E" w:rsidRDefault="002D261F" w:rsidP="002D261F">
      <w:pPr>
        <w:pStyle w:val="ASomething"/>
        <w:rPr>
          <w:strike/>
        </w:rPr>
      </w:pPr>
      <w:r w:rsidRPr="0036302E">
        <w:rPr>
          <w:b/>
          <w:bCs/>
          <w:strike/>
        </w:rPr>
        <w:t>Rationale</w:t>
      </w:r>
      <w:r w:rsidRPr="0036302E">
        <w:rPr>
          <w:strike/>
        </w:rPr>
        <w:t>:</w:t>
      </w:r>
      <w:r w:rsidRPr="0036302E">
        <w:rPr>
          <w:strike/>
        </w:rPr>
        <w:tab/>
      </w:r>
      <w:r w:rsidR="0036302E">
        <w:rPr>
          <w:strike/>
        </w:rPr>
        <w:t>Physical separation of data per org is a security control.</w:t>
      </w:r>
    </w:p>
    <w:p w14:paraId="43ED5BD1" w14:textId="7604284D" w:rsidR="002D261F" w:rsidRPr="0036302E" w:rsidRDefault="002D261F" w:rsidP="002D261F">
      <w:pPr>
        <w:pStyle w:val="ASomething"/>
        <w:rPr>
          <w:strike/>
        </w:rPr>
      </w:pPr>
      <w:r w:rsidRPr="0036302E">
        <w:rPr>
          <w:b/>
          <w:bCs/>
          <w:strike/>
        </w:rPr>
        <w:t>Details</w:t>
      </w:r>
      <w:r w:rsidRPr="0036302E">
        <w:rPr>
          <w:strike/>
        </w:rPr>
        <w:t xml:space="preserve">: </w:t>
      </w:r>
      <w:r w:rsidRPr="0036302E">
        <w:rPr>
          <w:strike/>
        </w:rPr>
        <w:tab/>
      </w:r>
      <w:r w:rsidR="0036302E">
        <w:rPr>
          <w:strike/>
        </w:rPr>
        <w:t xml:space="preserve">Physical and/or Logical Separation of Data per org is a </w:t>
      </w:r>
      <w:r w:rsidR="0036302E" w:rsidRPr="0036302E">
        <w:rPr>
          <w:i/>
          <w:iCs/>
          <w:strike/>
        </w:rPr>
        <w:t>legacy</w:t>
      </w:r>
      <w:r w:rsidR="0036302E">
        <w:rPr>
          <w:strike/>
        </w:rPr>
        <w:t xml:space="preserve"> security control. It interferes with sharing (hence SharePoint, etc. </w:t>
      </w:r>
      <w:proofErr w:type="gramStart"/>
      <w:r w:rsidR="0036302E">
        <w:rPr>
          <w:strike/>
        </w:rPr>
        <w:t>don’t)Persons</w:t>
      </w:r>
      <w:proofErr w:type="gramEnd"/>
      <w:r w:rsidR="0036302E">
        <w:rPr>
          <w:strike/>
        </w:rPr>
        <w:t xml:space="preserve"> are at the same level of Organisations. But they can have Identities per Org.</w:t>
      </w:r>
    </w:p>
    <w:p w14:paraId="45F86CFD" w14:textId="188B1806" w:rsidR="002D261F" w:rsidRPr="0036302E" w:rsidRDefault="002D261F" w:rsidP="0036302E">
      <w:pPr>
        <w:pStyle w:val="ASomething"/>
        <w:rPr>
          <w:strike/>
        </w:rPr>
      </w:pPr>
      <w:r w:rsidRPr="0036302E">
        <w:rPr>
          <w:b/>
          <w:bCs/>
          <w:strike/>
        </w:rPr>
        <w:t>Prompts:</w:t>
      </w:r>
      <w:r w:rsidRPr="0036302E">
        <w:rPr>
          <w:strike/>
        </w:rPr>
        <w:tab/>
        <w:t>Logical Separation of Resources</w:t>
      </w:r>
    </w:p>
    <w:p w14:paraId="149CDFE6" w14:textId="77777777" w:rsidR="00700B82" w:rsidRPr="0057411C" w:rsidRDefault="00700B82" w:rsidP="00700B82">
      <w:pPr>
        <w:pStyle w:val="BodyText"/>
      </w:pPr>
    </w:p>
    <w:p w14:paraId="37C1DFC5" w14:textId="77A1B865" w:rsidR="00700B82" w:rsidRDefault="0057411C" w:rsidP="0057411C">
      <w:pPr>
        <w:pStyle w:val="Heading4"/>
      </w:pPr>
      <w:bookmarkStart w:id="1056" w:name="_Toc158372672"/>
      <w:r w:rsidRPr="0057411C">
        <w:t>Inter</w:t>
      </w:r>
      <w:r>
        <w:t>operability</w:t>
      </w:r>
      <w:bookmarkEnd w:id="1056"/>
    </w:p>
    <w:p w14:paraId="3DCBE35A" w14:textId="0A46E7B8" w:rsidR="0057411C" w:rsidRDefault="0057411C" w:rsidP="00C829F4">
      <w:pPr>
        <w:pStyle w:val="BodyTextDefinition"/>
      </w:pPr>
      <w:r>
        <w:t>T</w:t>
      </w:r>
      <w:r w:rsidRPr="00C80A85">
        <w:t>he degree to which two or more systems, products or components can exchange information and use the information that has been exchanged.</w:t>
      </w:r>
    </w:p>
    <w:p w14:paraId="44CCF109" w14:textId="0C2818FE" w:rsidR="0057411C" w:rsidRPr="0057411C" w:rsidRDefault="0057411C" w:rsidP="00700B82">
      <w:pPr>
        <w:pStyle w:val="BodyText"/>
      </w:pPr>
      <w:r w:rsidRPr="00F8045B">
        <w:rPr>
          <w:b/>
          <w:bCs/>
          <w:rPrChange w:id="1057" w:author="Jeremy Hayes" w:date="2024-02-09T10:40:00Z">
            <w:rPr/>
          </w:rPrChange>
        </w:rPr>
        <w:t>Note:</w:t>
      </w:r>
      <w:r>
        <w:t xml:space="preserve"> Interoperability is what a service provides to other services, </w:t>
      </w:r>
      <w:r w:rsidRPr="00F8045B">
        <w:rPr>
          <w:b/>
          <w:bCs/>
          <w:rPrChange w:id="1058" w:author="Jeremy Hayes" w:date="2024-02-09T10:40:00Z">
            <w:rPr>
              <w:i/>
              <w:iCs/>
              <w:u w:val="single"/>
            </w:rPr>
          </w:rPrChange>
        </w:rPr>
        <w:t>not</w:t>
      </w:r>
      <w:r>
        <w:t xml:space="preserve"> Integrations, which is what it relies on.</w:t>
      </w:r>
    </w:p>
    <w:p w14:paraId="4590C070" w14:textId="09FF33ED" w:rsidR="0057411C" w:rsidRDefault="00113DB2" w:rsidP="0057411C">
      <w:pPr>
        <w:pStyle w:val="Heading5"/>
      </w:pPr>
      <w:r>
        <w:t>QR-DEF-</w:t>
      </w:r>
      <w:r w:rsidR="0057411C">
        <w:t xml:space="preserve">COMP-INT-00: </w:t>
      </w:r>
      <w:r w:rsidR="0057411C" w:rsidRPr="0057411C">
        <w:rPr>
          <w:b/>
          <w:bCs/>
        </w:rPr>
        <w:t>Functionality</w:t>
      </w:r>
      <w:r w:rsidR="0057411C">
        <w:t xml:space="preserve"> </w:t>
      </w:r>
      <w:r w:rsidR="0057411C">
        <w:rPr>
          <w:b/>
          <w:bCs/>
        </w:rPr>
        <w:t>APIs</w:t>
      </w:r>
    </w:p>
    <w:p w14:paraId="5D336AD8" w14:textId="5F5FEAC1" w:rsidR="0057411C" w:rsidRPr="001F0BD9" w:rsidRDefault="0057411C" w:rsidP="0057411C">
      <w:pPr>
        <w:pStyle w:val="ASomething"/>
      </w:pPr>
      <w:r w:rsidRPr="009D493F">
        <w:rPr>
          <w:b/>
          <w:bCs/>
        </w:rPr>
        <w:t>Category</w:t>
      </w:r>
      <w:r w:rsidRPr="009D493F">
        <w:t>:</w:t>
      </w:r>
      <w:r>
        <w:t xml:space="preserve"> </w:t>
      </w:r>
      <w:r>
        <w:tab/>
        <w:t>ISO-25010/Compatibility/Interoperability</w:t>
      </w:r>
    </w:p>
    <w:p w14:paraId="1896B85D" w14:textId="46DB47D5" w:rsidR="0057411C" w:rsidRPr="001F0BD9" w:rsidRDefault="0057411C" w:rsidP="0057411C">
      <w:pPr>
        <w:pStyle w:val="ASomething"/>
      </w:pPr>
      <w:r w:rsidRPr="009D493F">
        <w:rPr>
          <w:b/>
          <w:bCs/>
        </w:rPr>
        <w:t>Statement</w:t>
      </w:r>
      <w:r w:rsidRPr="009D493F">
        <w:t>:</w:t>
      </w:r>
      <w:r>
        <w:t xml:space="preserve"> </w:t>
      </w:r>
      <w:r>
        <w:tab/>
        <w:t xml:space="preserve">All of the solution’s </w:t>
      </w:r>
      <w:r w:rsidR="00882F43">
        <w:t xml:space="preserve">available </w:t>
      </w:r>
      <w:r>
        <w:t xml:space="preserve">services functionality </w:t>
      </w:r>
      <w:r w:rsidR="00F8045B" w:rsidRPr="00F8045B">
        <w:rPr>
          <w:b/>
          <w:bCs/>
          <w:rPrChange w:id="1059" w:author="Jeremy Hayes" w:date="2024-02-09T10:40:00Z">
            <w:rPr/>
          </w:rPrChange>
        </w:rPr>
        <w:t>must</w:t>
      </w:r>
      <w:r w:rsidR="00F8045B">
        <w:t xml:space="preserve"> </w:t>
      </w:r>
      <w:r>
        <w:t xml:space="preserve">be exposed via </w:t>
      </w:r>
      <w:hyperlink w:anchor="Term_API" w:history="1">
        <w:r w:rsidRPr="000F39EE">
          <w:rPr>
            <w:rStyle w:val="Hyperlink"/>
          </w:rPr>
          <w:t>API</w:t>
        </w:r>
      </w:hyperlink>
      <w:r>
        <w:t>s</w:t>
      </w:r>
      <w:r w:rsidR="00882F43">
        <w:t>.</w:t>
      </w:r>
    </w:p>
    <w:p w14:paraId="692B7DBB" w14:textId="7FAD706D" w:rsidR="0057411C" w:rsidRPr="001F0BD9" w:rsidRDefault="0057411C" w:rsidP="0057411C">
      <w:pPr>
        <w:pStyle w:val="ASomething"/>
      </w:pPr>
      <w:r w:rsidRPr="009D493F">
        <w:rPr>
          <w:b/>
          <w:bCs/>
        </w:rPr>
        <w:t>Rationale</w:t>
      </w:r>
      <w:r w:rsidRPr="009D493F">
        <w:t>:</w:t>
      </w:r>
      <w:r>
        <w:tab/>
      </w:r>
      <w:hyperlink w:anchor="Term_API" w:history="1">
        <w:r w:rsidRPr="000F39EE">
          <w:rPr>
            <w:rStyle w:val="Hyperlink"/>
          </w:rPr>
          <w:t>API</w:t>
        </w:r>
      </w:hyperlink>
      <w:r>
        <w:t>s are required to manage System and Business Domain functionality</w:t>
      </w:r>
      <w:r w:rsidR="00882F43">
        <w:t xml:space="preserve"> from 3</w:t>
      </w:r>
      <w:r w:rsidR="00882F43" w:rsidRPr="00882F43">
        <w:rPr>
          <w:vertAlign w:val="superscript"/>
        </w:rPr>
        <w:t>rd</w:t>
      </w:r>
      <w:r w:rsidR="00882F43">
        <w:t xml:space="preserve"> party systems</w:t>
      </w:r>
      <w:ins w:id="1060" w:author="Jeremy Hayes" w:date="2024-02-09T10:40:00Z">
        <w:r w:rsidR="00F8045B">
          <w:t xml:space="preserve">, </w:t>
        </w:r>
      </w:ins>
      <w:ins w:id="1061" w:author="Jeremy Hayes" w:date="2024-02-09T10:50:00Z">
        <w:r w:rsidR="00A76E67" w:rsidRPr="00A76E67">
          <w:t>e.g.,</w:t>
        </w:r>
      </w:ins>
      <w:ins w:id="1062" w:author="Jeremy Hayes" w:date="2024-02-09T10:40:00Z">
        <w:r w:rsidR="00F8045B">
          <w:br/>
        </w:r>
      </w:ins>
      <w:del w:id="1063" w:author="Jeremy Hayes" w:date="2024-02-09T10:40:00Z">
        <w:r w:rsidDel="00F8045B">
          <w:delText xml:space="preserve">For example, </w:delText>
        </w:r>
        <w:r w:rsidR="00882F43" w:rsidDel="00F8045B">
          <w:delText>d</w:delText>
        </w:r>
      </w:del>
      <w:ins w:id="1064" w:author="Jeremy Hayes" w:date="2024-02-09T10:40:00Z">
        <w:r w:rsidR="00F8045B">
          <w:t>D</w:t>
        </w:r>
      </w:ins>
      <w:r w:rsidR="00882F43">
        <w:t xml:space="preserve">eployment and/or provisioning </w:t>
      </w:r>
      <w:hyperlink w:anchor="Term_Pipeline" w:history="1">
        <w:r w:rsidR="00FA79BC">
          <w:rPr>
            <w:rStyle w:val="Hyperlink"/>
          </w:rPr>
          <w:t>P</w:t>
        </w:r>
        <w:r w:rsidR="00FA79BC" w:rsidRPr="00FA79BC">
          <w:rPr>
            <w:rStyle w:val="Hyperlink"/>
          </w:rPr>
          <w:t>ipeline</w:t>
        </w:r>
      </w:hyperlink>
      <w:r>
        <w:t xml:space="preserve">s use System </w:t>
      </w:r>
      <w:hyperlink w:anchor="Term_API" w:history="1">
        <w:r w:rsidR="000F39EE" w:rsidRPr="000F39EE">
          <w:rPr>
            <w:rStyle w:val="Hyperlink"/>
          </w:rPr>
          <w:t>API</w:t>
        </w:r>
      </w:hyperlink>
      <w:r>
        <w:t xml:space="preserve">s to manage post-deployment system settings including identity and branding, </w:t>
      </w:r>
      <w:r>
        <w:fldChar w:fldCharType="begin"/>
      </w:r>
      <w:r>
        <w:instrText>HYPERLINK \l "Term_SystemUser"</w:instrText>
      </w:r>
      <w:r>
        <w:fldChar w:fldCharType="separate"/>
      </w:r>
      <w:del w:id="1065" w:author="Jeremy Hayes" w:date="2024-02-09T11:16:00Z">
        <w:r w:rsidR="006E4A4D" w:rsidRPr="006E4A4D" w:rsidDel="009F0BCC">
          <w:rPr>
            <w:rStyle w:val="Hyperlink"/>
          </w:rPr>
          <w:delText>User</w:delText>
        </w:r>
      </w:del>
      <w:ins w:id="1066" w:author="Jeremy Hayes" w:date="2024-02-09T11:16:00Z">
        <w:r w:rsidR="009F0BCC">
          <w:rPr>
            <w:rStyle w:val="Hyperlink"/>
          </w:rPr>
          <w:t>user</w:t>
        </w:r>
      </w:ins>
      <w:r w:rsidR="006E4A4D" w:rsidRPr="006E4A4D">
        <w:rPr>
          <w:rStyle w:val="Hyperlink"/>
        </w:rPr>
        <w:t>s</w:t>
      </w:r>
      <w:r>
        <w:rPr>
          <w:rStyle w:val="Hyperlink"/>
        </w:rPr>
        <w:fldChar w:fldCharType="end"/>
      </w:r>
      <w:r>
        <w:t xml:space="preserve">, groups and </w:t>
      </w:r>
      <w:hyperlink w:anchor="Term_Role" w:history="1">
        <w:r w:rsidR="009F6745">
          <w:rPr>
            <w:rStyle w:val="Hyperlink"/>
          </w:rPr>
          <w:t>r</w:t>
        </w:r>
        <w:r w:rsidR="009F6745" w:rsidRPr="009F6745">
          <w:rPr>
            <w:rStyle w:val="Hyperlink"/>
          </w:rPr>
          <w:t>ole</w:t>
        </w:r>
      </w:hyperlink>
      <w:r>
        <w:t xml:space="preserve"> provisioning, before progressing to using business domain functionality </w:t>
      </w:r>
      <w:hyperlink w:anchor="Term_API" w:history="1">
        <w:r w:rsidR="000F39EE" w:rsidRPr="000F39EE">
          <w:rPr>
            <w:rStyle w:val="Hyperlink"/>
          </w:rPr>
          <w:t>API</w:t>
        </w:r>
      </w:hyperlink>
      <w:r>
        <w:t xml:space="preserve">s to provision </w:t>
      </w:r>
      <w:hyperlink w:anchor="Term_SystemData" w:history="1">
        <w:r w:rsidRPr="00465682">
          <w:rPr>
            <w:rStyle w:val="Hyperlink"/>
          </w:rPr>
          <w:t>system data</w:t>
        </w:r>
      </w:hyperlink>
      <w:r>
        <w:t xml:space="preserve">. Monitoring services use other </w:t>
      </w:r>
      <w:hyperlink w:anchor="Term_API" w:history="1">
        <w:r w:rsidR="000F39EE" w:rsidRPr="000F39EE">
          <w:rPr>
            <w:rStyle w:val="Hyperlink"/>
          </w:rPr>
          <w:t>API</w:t>
        </w:r>
      </w:hyperlink>
      <w:r>
        <w:t xml:space="preserve">s to query information on </w:t>
      </w:r>
      <w:hyperlink w:anchor="Term_Session" w:history="1">
        <w:r w:rsidR="00C83E0E" w:rsidRPr="00C83E0E">
          <w:rPr>
            <w:rStyle w:val="Hyperlink"/>
          </w:rPr>
          <w:t>Session</w:t>
        </w:r>
      </w:hyperlink>
      <w:r>
        <w:t xml:space="preserve">s and operations, etc. </w:t>
      </w:r>
    </w:p>
    <w:p w14:paraId="448366BE" w14:textId="6B6C8ECA" w:rsidR="0057411C" w:rsidRPr="001F0BD9" w:rsidRDefault="0057411C" w:rsidP="0057411C">
      <w:pPr>
        <w:pStyle w:val="ASomething"/>
      </w:pPr>
      <w:r w:rsidRPr="009D493F">
        <w:rPr>
          <w:b/>
          <w:bCs/>
        </w:rPr>
        <w:t>Details</w:t>
      </w:r>
      <w:r w:rsidRPr="009D493F">
        <w:t>:</w:t>
      </w:r>
      <w:r>
        <w:t xml:space="preserve"> </w:t>
      </w:r>
      <w:r>
        <w:tab/>
      </w:r>
    </w:p>
    <w:p w14:paraId="41F615BD" w14:textId="647220DB" w:rsidR="00700B82" w:rsidRDefault="00617A85" w:rsidP="00882F43">
      <w:pPr>
        <w:pStyle w:val="ASomething"/>
      </w:pPr>
      <w:r>
        <w:rPr>
          <w:b/>
          <w:bCs/>
        </w:rPr>
        <w:t>Prompts:</w:t>
      </w:r>
      <w:r w:rsidR="0057411C">
        <w:tab/>
      </w:r>
      <w:r w:rsidR="00882F43">
        <w:t xml:space="preserve">Noting that very few systems do provide </w:t>
      </w:r>
      <w:hyperlink w:anchor="Term_API" w:history="1">
        <w:r w:rsidR="00882F43" w:rsidRPr="000F39EE">
          <w:rPr>
            <w:rStyle w:val="Hyperlink"/>
          </w:rPr>
          <w:t>API</w:t>
        </w:r>
      </w:hyperlink>
      <w:r w:rsidR="00882F43">
        <w:t xml:space="preserve">s for all of the functionality, it is important for consideration and comparison tasks to know what service </w:t>
      </w:r>
      <w:hyperlink w:anchor="Term_API" w:history="1">
        <w:r w:rsidR="00882F43" w:rsidRPr="000F39EE">
          <w:rPr>
            <w:rStyle w:val="Hyperlink"/>
          </w:rPr>
          <w:t>API</w:t>
        </w:r>
      </w:hyperlink>
      <w:r w:rsidR="00882F43">
        <w:t xml:space="preserve">s </w:t>
      </w:r>
      <w:r w:rsidR="00882F43" w:rsidRPr="00F8045B">
        <w:rPr>
          <w:b/>
          <w:bCs/>
          <w:rPrChange w:id="1067" w:author="Jeremy Hayes" w:date="2024-02-09T10:41:00Z">
            <w:rPr>
              <w:i/>
              <w:iCs/>
              <w:u w:val="single"/>
            </w:rPr>
          </w:rPrChange>
        </w:rPr>
        <w:t>are</w:t>
      </w:r>
      <w:r w:rsidR="00882F43">
        <w:t xml:space="preserve"> available from this solution’s systems:</w:t>
      </w:r>
      <w:r w:rsidR="0057411C">
        <w:br/>
        <w:t>- system settings</w:t>
      </w:r>
      <w:r w:rsidR="0057411C">
        <w:br/>
        <w:t>- tenancies</w:t>
      </w:r>
      <w:r w:rsidR="0057411C">
        <w:br/>
        <w:t xml:space="preserve">- </w:t>
      </w:r>
      <w:hyperlink w:anchor="Term_Session" w:history="1">
        <w:r w:rsidR="00C83E0E" w:rsidRPr="00C83E0E">
          <w:rPr>
            <w:rStyle w:val="Hyperlink"/>
          </w:rPr>
          <w:t>Session</w:t>
        </w:r>
      </w:hyperlink>
      <w:r w:rsidR="0057411C">
        <w:t>s</w:t>
      </w:r>
      <w:r w:rsidR="0057411C">
        <w:br/>
        <w:t>- session operations</w:t>
      </w:r>
      <w:r w:rsidR="0057411C">
        <w:br/>
        <w:t xml:space="preserve">- system </w:t>
      </w:r>
      <w:hyperlink w:anchor="Term_Permission" w:history="1">
        <w:r w:rsidR="009F6745" w:rsidRPr="009F6745">
          <w:rPr>
            <w:rStyle w:val="Hyperlink"/>
          </w:rPr>
          <w:t>Permission</w:t>
        </w:r>
      </w:hyperlink>
      <w:r w:rsidR="0057411C">
        <w:t>s</w:t>
      </w:r>
      <w:r w:rsidR="0057411C">
        <w:br/>
        <w:t xml:space="preserve">- system </w:t>
      </w:r>
      <w:hyperlink w:anchor="Term_Role" w:history="1">
        <w:r w:rsidR="009F6745">
          <w:rPr>
            <w:rStyle w:val="Hyperlink"/>
          </w:rPr>
          <w:t>r</w:t>
        </w:r>
        <w:r w:rsidR="009F6745" w:rsidRPr="009F6745">
          <w:rPr>
            <w:rStyle w:val="Hyperlink"/>
          </w:rPr>
          <w:t>ole</w:t>
        </w:r>
      </w:hyperlink>
      <w:r w:rsidR="0057411C">
        <w:t xml:space="preserve">s </w:t>
      </w:r>
      <w:r w:rsidR="0057411C">
        <w:br/>
        <w:t>- users</w:t>
      </w:r>
      <w:r w:rsidR="0057411C">
        <w:br/>
        <w:t>- user identities</w:t>
      </w:r>
      <w:r w:rsidR="0057411C">
        <w:br/>
        <w:t xml:space="preserve">- user system </w:t>
      </w:r>
      <w:hyperlink w:anchor="Term_Role" w:history="1">
        <w:r w:rsidR="009F6745">
          <w:rPr>
            <w:rStyle w:val="Hyperlink"/>
          </w:rPr>
          <w:t>r</w:t>
        </w:r>
        <w:r w:rsidR="009F6745" w:rsidRPr="009F6745">
          <w:rPr>
            <w:rStyle w:val="Hyperlink"/>
          </w:rPr>
          <w:t>ole</w:t>
        </w:r>
      </w:hyperlink>
      <w:r w:rsidR="0057411C">
        <w:t xml:space="preserve"> allocations</w:t>
      </w:r>
      <w:r w:rsidR="0057411C">
        <w:br/>
        <w:t>- groups</w:t>
      </w:r>
      <w:r w:rsidR="0057411C">
        <w:br/>
        <w:t xml:space="preserve">- group </w:t>
      </w:r>
      <w:hyperlink w:anchor="Term_Role" w:history="1">
        <w:r w:rsidR="009F6745">
          <w:rPr>
            <w:rStyle w:val="Hyperlink"/>
          </w:rPr>
          <w:t>r</w:t>
        </w:r>
        <w:r w:rsidR="009F6745" w:rsidRPr="009F6745">
          <w:rPr>
            <w:rStyle w:val="Hyperlink"/>
          </w:rPr>
          <w:t>ole</w:t>
        </w:r>
      </w:hyperlink>
      <w:r w:rsidR="0057411C">
        <w:t>s</w:t>
      </w:r>
      <w:r w:rsidR="0057411C">
        <w:br/>
        <w:t xml:space="preserve">- user group </w:t>
      </w:r>
      <w:hyperlink w:anchor="Term_Role" w:history="1">
        <w:r w:rsidR="009F6745">
          <w:rPr>
            <w:rStyle w:val="Hyperlink"/>
          </w:rPr>
          <w:t>r</w:t>
        </w:r>
        <w:r w:rsidR="009F6745" w:rsidRPr="009F6745">
          <w:rPr>
            <w:rStyle w:val="Hyperlink"/>
          </w:rPr>
          <w:t>ole</w:t>
        </w:r>
      </w:hyperlink>
      <w:r w:rsidR="0057411C">
        <w:t xml:space="preserve"> allocations</w:t>
      </w:r>
      <w:r w:rsidR="00882F43">
        <w:br/>
        <w:t>- resources</w:t>
      </w:r>
      <w:r w:rsidR="006B4EB1">
        <w:t xml:space="preserve"> (e.g. media, documents, that users work on)</w:t>
      </w:r>
      <w:r w:rsidR="00882F43">
        <w:br/>
        <w:t>- resource groups</w:t>
      </w:r>
      <w:r w:rsidR="00882F43">
        <w:br/>
        <w:t>- resource states</w:t>
      </w:r>
      <w:r w:rsidR="0057411C">
        <w:br/>
        <w:t xml:space="preserve">- </w:t>
      </w:r>
      <w:r w:rsidR="00882F43">
        <w:t xml:space="preserve">resource </w:t>
      </w:r>
      <w:hyperlink w:anchor="Term_Workflow" w:history="1">
        <w:r w:rsidR="0057411C" w:rsidRPr="00272A1C">
          <w:rPr>
            <w:rStyle w:val="Hyperlink"/>
          </w:rPr>
          <w:t>workflow</w:t>
        </w:r>
      </w:hyperlink>
      <w:r w:rsidR="0057411C">
        <w:t>s</w:t>
      </w:r>
      <w:r w:rsidR="0057411C">
        <w:br/>
        <w:t>-</w:t>
      </w:r>
      <w:r w:rsidR="00882F43">
        <w:t xml:space="preserve"> resource versions</w:t>
      </w:r>
      <w:r w:rsidR="0057411C">
        <w:t xml:space="preserve"> </w:t>
      </w:r>
    </w:p>
    <w:p w14:paraId="104D8781" w14:textId="77777777" w:rsidR="006B4EB1" w:rsidRDefault="006B4EB1" w:rsidP="00882F43">
      <w:pPr>
        <w:pStyle w:val="ASomething"/>
      </w:pPr>
    </w:p>
    <w:p w14:paraId="267DDD89" w14:textId="751B84F3" w:rsidR="006B4EB1" w:rsidRDefault="00113DB2" w:rsidP="006B4EB1">
      <w:pPr>
        <w:pStyle w:val="Heading5"/>
        <w:rPr>
          <w:b/>
          <w:bCs/>
        </w:rPr>
      </w:pPr>
      <w:r>
        <w:t>QR-DEF-</w:t>
      </w:r>
      <w:r w:rsidR="00693292">
        <w:t>COMP-INT</w:t>
      </w:r>
      <w:r w:rsidR="006B4EB1">
        <w:t xml:space="preserve">-00: </w:t>
      </w:r>
      <w:r w:rsidR="006B4EB1">
        <w:rPr>
          <w:b/>
          <w:bCs/>
        </w:rPr>
        <w:t>APIs using Current Patterns</w:t>
      </w:r>
    </w:p>
    <w:p w14:paraId="45A89C86" w14:textId="77777777" w:rsidR="006B4EB1" w:rsidRPr="001F0BD9" w:rsidRDefault="006B4EB1" w:rsidP="006B4EB1">
      <w:pPr>
        <w:pStyle w:val="ASomething"/>
      </w:pPr>
      <w:r w:rsidRPr="009D493F">
        <w:rPr>
          <w:b/>
          <w:bCs/>
        </w:rPr>
        <w:t>Category</w:t>
      </w:r>
      <w:r w:rsidRPr="009D493F">
        <w:t>:</w:t>
      </w:r>
      <w:r>
        <w:t xml:space="preserve"> </w:t>
      </w:r>
      <w:r>
        <w:tab/>
        <w:t>ISO-25010/Compatibility/Interoperability</w:t>
      </w:r>
    </w:p>
    <w:p w14:paraId="70898CA8" w14:textId="6EFDB604" w:rsidR="006B4EB1" w:rsidRPr="001F0BD9" w:rsidRDefault="006B4EB1" w:rsidP="006B4EB1">
      <w:pPr>
        <w:pStyle w:val="ASomething"/>
      </w:pPr>
      <w:r w:rsidRPr="009D493F">
        <w:rPr>
          <w:b/>
          <w:bCs/>
        </w:rPr>
        <w:t>Statement</w:t>
      </w:r>
      <w:r w:rsidRPr="009D493F">
        <w:t>:</w:t>
      </w:r>
      <w:r>
        <w:t xml:space="preserve"> </w:t>
      </w:r>
      <w:r>
        <w:tab/>
        <w:t xml:space="preserve">The solution’s services </w:t>
      </w:r>
      <w:r w:rsidR="00F8045B" w:rsidRPr="00F8045B">
        <w:rPr>
          <w:b/>
          <w:bCs/>
          <w:rPrChange w:id="1068" w:author="Jeremy Hayes" w:date="2024-02-09T10:41:00Z">
            <w:rPr/>
          </w:rPrChange>
        </w:rPr>
        <w:t>must</w:t>
      </w:r>
      <w:r w:rsidR="00F8045B">
        <w:t xml:space="preserve"> </w:t>
      </w:r>
      <w:r>
        <w:t xml:space="preserve">offer </w:t>
      </w:r>
      <w:hyperlink w:anchor="Term_API" w:history="1">
        <w:r w:rsidRPr="000F39EE">
          <w:rPr>
            <w:rStyle w:val="Hyperlink"/>
          </w:rPr>
          <w:t>API</w:t>
        </w:r>
      </w:hyperlink>
      <w:r>
        <w:t>s using current integration patterns.</w:t>
      </w:r>
    </w:p>
    <w:p w14:paraId="67E5E9E9" w14:textId="77777777" w:rsidR="006B4EB1" w:rsidRPr="001F0BD9" w:rsidRDefault="006B4EB1" w:rsidP="006B4EB1">
      <w:pPr>
        <w:pStyle w:val="ASomething"/>
      </w:pPr>
      <w:r w:rsidRPr="009D493F">
        <w:rPr>
          <w:b/>
          <w:bCs/>
        </w:rPr>
        <w:t>Rationale</w:t>
      </w:r>
      <w:r w:rsidRPr="009D493F">
        <w:t>:</w:t>
      </w:r>
      <w:r>
        <w:tab/>
        <w:t>REST based integrations over HTTP/S are less expensive to develop, secure, test and manage than SOAP over multiple channels.</w:t>
      </w:r>
    </w:p>
    <w:p w14:paraId="7A4B8A99" w14:textId="77777777" w:rsidR="006B4EB1" w:rsidRPr="001F0BD9" w:rsidRDefault="006B4EB1" w:rsidP="006B4EB1">
      <w:pPr>
        <w:pStyle w:val="ASomething"/>
      </w:pPr>
      <w:r w:rsidRPr="009D493F">
        <w:rPr>
          <w:b/>
          <w:bCs/>
        </w:rPr>
        <w:t>Details</w:t>
      </w:r>
      <w:r w:rsidRPr="009D493F">
        <w:t>:</w:t>
      </w:r>
      <w:r>
        <w:t xml:space="preserve"> </w:t>
      </w:r>
      <w:r>
        <w:tab/>
        <w:t xml:space="preserve">REST is the expected integration pattern. </w:t>
      </w:r>
      <w:r>
        <w:br/>
        <w:t>If current integration patterns are offered, other approaches are also accepted (e.g., SOAP).</w:t>
      </w:r>
    </w:p>
    <w:p w14:paraId="0D01BEE9" w14:textId="51A88093" w:rsidR="006B4EB1" w:rsidRPr="006B4EB1" w:rsidRDefault="00617A85" w:rsidP="006B4EB1">
      <w:pPr>
        <w:pStyle w:val="ASomething"/>
      </w:pPr>
      <w:r>
        <w:rPr>
          <w:b/>
          <w:bCs/>
        </w:rPr>
        <w:t>Prompts:</w:t>
      </w:r>
      <w:r w:rsidR="006B4EB1">
        <w:tab/>
        <w:t xml:space="preserve">Are </w:t>
      </w:r>
      <w:hyperlink w:anchor="Term_API" w:history="1">
        <w:r w:rsidR="000F39EE" w:rsidRPr="000F39EE">
          <w:rPr>
            <w:rStyle w:val="Hyperlink"/>
          </w:rPr>
          <w:t>API</w:t>
        </w:r>
      </w:hyperlink>
      <w:r w:rsidR="006B4EB1">
        <w:t>s developed in REST?</w:t>
      </w:r>
      <w:r w:rsidR="006B4EB1">
        <w:br/>
        <w:t xml:space="preserve">Is there any functionality offered in other approaches (e.g., SOAP) that are not offered via REST </w:t>
      </w:r>
      <w:hyperlink w:anchor="Term_API" w:history="1">
        <w:r w:rsidR="000F39EE" w:rsidRPr="000F39EE">
          <w:rPr>
            <w:rStyle w:val="Hyperlink"/>
          </w:rPr>
          <w:t>API</w:t>
        </w:r>
      </w:hyperlink>
      <w:r w:rsidR="006B4EB1">
        <w:t>s?</w:t>
      </w:r>
    </w:p>
    <w:p w14:paraId="7857A718" w14:textId="77777777" w:rsidR="00D772B4" w:rsidRPr="006B4EB1" w:rsidRDefault="00D772B4" w:rsidP="00D772B4">
      <w:pPr>
        <w:pStyle w:val="ASomething"/>
      </w:pPr>
      <w:r>
        <w:rPr>
          <w:b/>
          <w:bCs/>
        </w:rPr>
        <w:t>Traceability:</w:t>
      </w:r>
      <w:r>
        <w:rPr>
          <w:b/>
          <w:bCs/>
        </w:rPr>
        <w:tab/>
      </w:r>
      <w:r w:rsidRPr="00303E18">
        <w:t xml:space="preserve">MOE: </w:t>
      </w:r>
      <w:r w:rsidRPr="00303E18">
        <w:rPr>
          <w:i/>
          <w:iCs/>
        </w:rPr>
        <w:t>NFR – Migration of Data</w:t>
      </w:r>
    </w:p>
    <w:p w14:paraId="1705A4A6" w14:textId="77777777" w:rsidR="006B4EB1" w:rsidRDefault="006B4EB1" w:rsidP="006B4EB1">
      <w:pPr>
        <w:pStyle w:val="BodyText"/>
      </w:pPr>
    </w:p>
    <w:p w14:paraId="4E8A2A07" w14:textId="0CC71582" w:rsidR="006B4EB1" w:rsidRDefault="00113DB2" w:rsidP="006B4EB1">
      <w:pPr>
        <w:pStyle w:val="Heading5"/>
      </w:pPr>
      <w:r>
        <w:t>QR-DEF-</w:t>
      </w:r>
      <w:r w:rsidR="00693292">
        <w:t>COMP-INT-</w:t>
      </w:r>
      <w:r w:rsidR="006B4EB1">
        <w:t xml:space="preserve">00: </w:t>
      </w:r>
      <w:r w:rsidR="006B4EB1" w:rsidRPr="00882F43">
        <w:rPr>
          <w:b/>
          <w:bCs/>
        </w:rPr>
        <w:t>Current</w:t>
      </w:r>
      <w:r w:rsidR="006B4EB1">
        <w:t xml:space="preserve"> </w:t>
      </w:r>
      <w:r w:rsidR="006B4EB1">
        <w:rPr>
          <w:b/>
          <w:bCs/>
        </w:rPr>
        <w:t xml:space="preserve">Standards based </w:t>
      </w:r>
      <w:proofErr w:type="gramStart"/>
      <w:r w:rsidR="006B4EB1">
        <w:rPr>
          <w:b/>
          <w:bCs/>
        </w:rPr>
        <w:t>APIs</w:t>
      </w:r>
      <w:proofErr w:type="gramEnd"/>
    </w:p>
    <w:p w14:paraId="257B3173" w14:textId="6E59B3D5" w:rsidR="006B4EB1" w:rsidRPr="001F0BD9" w:rsidRDefault="006B4EB1" w:rsidP="006B4EB1">
      <w:pPr>
        <w:pStyle w:val="ASomething"/>
      </w:pPr>
      <w:r w:rsidRPr="009D493F">
        <w:rPr>
          <w:b/>
          <w:bCs/>
        </w:rPr>
        <w:t>Category</w:t>
      </w:r>
      <w:r w:rsidRPr="009D493F">
        <w:t>:</w:t>
      </w:r>
      <w:r>
        <w:t xml:space="preserve"> </w:t>
      </w:r>
      <w:r>
        <w:tab/>
        <w:t>ISO-25010/Usability/Interoperability</w:t>
      </w:r>
    </w:p>
    <w:p w14:paraId="0224D9A1" w14:textId="6B1E21B2" w:rsidR="006B4EB1" w:rsidRPr="001F0BD9" w:rsidRDefault="006B4EB1" w:rsidP="006B4EB1">
      <w:pPr>
        <w:pStyle w:val="ASomething"/>
      </w:pPr>
      <w:r w:rsidRPr="009D493F">
        <w:rPr>
          <w:b/>
          <w:bCs/>
        </w:rPr>
        <w:t>Statement</w:t>
      </w:r>
      <w:r w:rsidRPr="009D493F">
        <w:t>:</w:t>
      </w:r>
      <w:r>
        <w:t xml:space="preserve"> </w:t>
      </w:r>
      <w:r>
        <w:tab/>
      </w:r>
      <w:hyperlink w:anchor="Term_API" w:history="1">
        <w:r w:rsidRPr="000F39EE">
          <w:rPr>
            <w:rStyle w:val="Hyperlink"/>
          </w:rPr>
          <w:t>API</w:t>
        </w:r>
      </w:hyperlink>
      <w:r>
        <w:t xml:space="preserve">s </w:t>
      </w:r>
      <w:r w:rsidR="00F8045B" w:rsidRPr="00F8045B">
        <w:rPr>
          <w:b/>
          <w:bCs/>
          <w:rPrChange w:id="1069" w:author="Jeremy Hayes" w:date="2024-02-09T10:41:00Z">
            <w:rPr/>
          </w:rPrChange>
        </w:rPr>
        <w:t>must</w:t>
      </w:r>
      <w:r w:rsidR="00F8045B">
        <w:t xml:space="preserve"> </w:t>
      </w:r>
      <w:r>
        <w:t xml:space="preserve">be delivered meeting current international </w:t>
      </w:r>
      <w:hyperlink w:anchor="Value_Standards" w:history="1">
        <w:r w:rsidRPr="004B6EC0">
          <w:rPr>
            <w:rStyle w:val="Hyperlink"/>
          </w:rPr>
          <w:t>standard</w:t>
        </w:r>
      </w:hyperlink>
      <w:r>
        <w:t>s.</w:t>
      </w:r>
    </w:p>
    <w:p w14:paraId="38F97E0D" w14:textId="2C018F67" w:rsidR="006B4EB1" w:rsidRPr="001F0BD9" w:rsidRDefault="006B4EB1" w:rsidP="00D772B4">
      <w:pPr>
        <w:pStyle w:val="ASomething"/>
      </w:pPr>
      <w:r w:rsidRPr="009D493F">
        <w:rPr>
          <w:b/>
          <w:bCs/>
        </w:rPr>
        <w:t>Rationale</w:t>
      </w:r>
      <w:r w:rsidRPr="009D493F">
        <w:t>:</w:t>
      </w:r>
      <w:r>
        <w:tab/>
      </w:r>
      <w:hyperlink w:anchor="Value_Standards" w:history="1">
        <w:r w:rsidR="004B6EC0">
          <w:rPr>
            <w:rStyle w:val="Hyperlink"/>
          </w:rPr>
          <w:t>S</w:t>
        </w:r>
        <w:r w:rsidR="004B6EC0" w:rsidRPr="004B6EC0">
          <w:rPr>
            <w:rStyle w:val="Hyperlink"/>
          </w:rPr>
          <w:t>tandard</w:t>
        </w:r>
      </w:hyperlink>
      <w:r>
        <w:t xml:space="preserve">s based solutions decreases </w:t>
      </w:r>
      <w:hyperlink w:anchor="Term_Project" w:history="1">
        <w:r w:rsidR="00E23A97" w:rsidRPr="00E23A97">
          <w:rPr>
            <w:rStyle w:val="Hyperlink"/>
          </w:rPr>
          <w:t>project</w:t>
        </w:r>
      </w:hyperlink>
      <w:r>
        <w:t xml:space="preserve"> risk and testing costs by avoiding novel solutions to solved problems.</w:t>
      </w:r>
      <w:r>
        <w:br/>
      </w:r>
      <w:hyperlink w:anchor="Value_Standards" w:history="1">
        <w:r w:rsidR="004B6EC0">
          <w:rPr>
            <w:rStyle w:val="Hyperlink"/>
          </w:rPr>
          <w:t>S</w:t>
        </w:r>
        <w:r w:rsidR="004B6EC0" w:rsidRPr="004B6EC0">
          <w:rPr>
            <w:rStyle w:val="Hyperlink"/>
          </w:rPr>
          <w:t>tandard</w:t>
        </w:r>
      </w:hyperlink>
      <w:r>
        <w:t>s based solutions increase the number libraries available to decrease development skills requirements and thereby cost.</w:t>
      </w:r>
      <w:r>
        <w:br/>
        <w:t xml:space="preserve">ODATA is an OASIS based standard for REST </w:t>
      </w:r>
      <w:hyperlink w:anchor="Term_API" w:history="1">
        <w:r w:rsidR="00D772B4" w:rsidRPr="000F39EE">
          <w:rPr>
            <w:rStyle w:val="Hyperlink"/>
          </w:rPr>
          <w:t>API</w:t>
        </w:r>
      </w:hyperlink>
      <w:r>
        <w:t>s.</w:t>
      </w:r>
    </w:p>
    <w:p w14:paraId="5665975B" w14:textId="768AA276" w:rsidR="006B4EB1" w:rsidRPr="001F0BD9" w:rsidRDefault="006B4EB1" w:rsidP="006B4EB1">
      <w:pPr>
        <w:pStyle w:val="ASomething"/>
      </w:pPr>
      <w:r w:rsidRPr="009D493F">
        <w:rPr>
          <w:b/>
          <w:bCs/>
        </w:rPr>
        <w:t>Details</w:t>
      </w:r>
      <w:r w:rsidRPr="009D493F">
        <w:t>:</w:t>
      </w:r>
      <w:r>
        <w:t xml:space="preserve"> </w:t>
      </w:r>
      <w:r>
        <w:tab/>
      </w:r>
      <w:hyperlink w:anchor="Term_API" w:history="1">
        <w:r w:rsidRPr="000F39EE">
          <w:rPr>
            <w:rStyle w:val="Hyperlink"/>
          </w:rPr>
          <w:t>API</w:t>
        </w:r>
      </w:hyperlink>
      <w:r>
        <w:t xml:space="preserve">s may </w:t>
      </w:r>
      <w:r w:rsidRPr="00F8045B">
        <w:rPr>
          <w:b/>
          <w:bCs/>
          <w:rPrChange w:id="1070" w:author="Jeremy Hayes" w:date="2024-02-09T10:41:00Z">
            <w:rPr>
              <w:b/>
              <w:bCs/>
              <w:i/>
              <w:iCs/>
              <w:u w:val="single"/>
            </w:rPr>
          </w:rPrChange>
        </w:rPr>
        <w:t>also</w:t>
      </w:r>
      <w:r>
        <w:t xml:space="preserve"> be delivered using non-</w:t>
      </w:r>
      <w:hyperlink w:anchor="Value_Standards" w:history="1">
        <w:r w:rsidR="004B6EC0" w:rsidRPr="004B6EC0">
          <w:rPr>
            <w:rStyle w:val="Hyperlink"/>
          </w:rPr>
          <w:t>standard</w:t>
        </w:r>
      </w:hyperlink>
      <w:r>
        <w:t>s based interfaces (e.g.</w:t>
      </w:r>
      <w:ins w:id="1071" w:author="Jeremy Hayes" w:date="2024-02-09T10:41:00Z">
        <w:r w:rsidR="00F8045B">
          <w:t>,</w:t>
        </w:r>
      </w:ins>
      <w:r>
        <w:t xml:space="preserve"> </w:t>
      </w:r>
      <w:hyperlink w:anchor="Term_GraphQL" w:history="1">
        <w:r w:rsidRPr="002E02EF">
          <w:rPr>
            <w:rStyle w:val="Hyperlink"/>
          </w:rPr>
          <w:t>GraphQL</w:t>
        </w:r>
      </w:hyperlink>
      <w:r>
        <w:t xml:space="preserve"> is a widely used, but non </w:t>
      </w:r>
      <w:hyperlink w:anchor="Value_Standards" w:history="1">
        <w:r w:rsidR="00100AB9" w:rsidRPr="004B6EC0">
          <w:rPr>
            <w:rStyle w:val="Hyperlink"/>
          </w:rPr>
          <w:t>standard</w:t>
        </w:r>
      </w:hyperlink>
      <w:r>
        <w:t>s based, non-</w:t>
      </w:r>
      <w:hyperlink w:anchor="Term_REST" w:history="1">
        <w:r w:rsidRPr="002E02EF">
          <w:rPr>
            <w:rStyle w:val="Hyperlink"/>
          </w:rPr>
          <w:t>REST</w:t>
        </w:r>
      </w:hyperlink>
      <w:r>
        <w:t xml:space="preserve"> based </w:t>
      </w:r>
      <w:hyperlink w:anchor="Term_API" w:history="1">
        <w:r w:rsidRPr="000F39EE">
          <w:rPr>
            <w:rStyle w:val="Hyperlink"/>
          </w:rPr>
          <w:t>API</w:t>
        </w:r>
      </w:hyperlink>
      <w:r>
        <w:t xml:space="preserve"> pattern).</w:t>
      </w:r>
    </w:p>
    <w:p w14:paraId="126C67B6" w14:textId="260F1738" w:rsidR="006B4EB1" w:rsidRPr="0075069B" w:rsidRDefault="00617A85" w:rsidP="006B4EB1">
      <w:pPr>
        <w:pStyle w:val="ASomething"/>
      </w:pPr>
      <w:r>
        <w:rPr>
          <w:b/>
          <w:bCs/>
        </w:rPr>
        <w:t>Prompts:</w:t>
      </w:r>
      <w:r w:rsidR="006B4EB1">
        <w:tab/>
        <w:t xml:space="preserve">Are the solution’s services’ </w:t>
      </w:r>
      <w:hyperlink w:anchor="Term_API" w:history="1">
        <w:r w:rsidR="000F39EE" w:rsidRPr="000F39EE">
          <w:rPr>
            <w:rStyle w:val="Hyperlink"/>
          </w:rPr>
          <w:t>API</w:t>
        </w:r>
      </w:hyperlink>
      <w:r w:rsidR="006B4EB1">
        <w:t>s REST based?</w:t>
      </w:r>
      <w:r w:rsidR="006B4EB1">
        <w:br/>
        <w:t xml:space="preserve">Are the solution’s services’ REST </w:t>
      </w:r>
      <w:hyperlink w:anchor="Term_API" w:history="1">
        <w:r w:rsidR="000F39EE" w:rsidRPr="000F39EE">
          <w:rPr>
            <w:rStyle w:val="Hyperlink"/>
          </w:rPr>
          <w:t>API</w:t>
        </w:r>
      </w:hyperlink>
      <w:r w:rsidR="006B4EB1">
        <w:t xml:space="preserve">s available as </w:t>
      </w:r>
      <w:hyperlink w:anchor="Term_ODATA" w:history="1">
        <w:r w:rsidR="006B4EB1" w:rsidRPr="002E02EF">
          <w:rPr>
            <w:rStyle w:val="Hyperlink"/>
          </w:rPr>
          <w:t>ODATA</w:t>
        </w:r>
      </w:hyperlink>
      <w:r w:rsidR="006B4EB1">
        <w:t xml:space="preserve"> compliant solutions?</w:t>
      </w:r>
      <w:r w:rsidR="006B4EB1">
        <w:br/>
        <w:t>What other patterns are used? Homebrew? GraphQL?</w:t>
      </w:r>
    </w:p>
    <w:p w14:paraId="762B5B3A" w14:textId="77777777" w:rsidR="00D772B4" w:rsidRPr="006B4EB1" w:rsidRDefault="00D772B4" w:rsidP="00D772B4">
      <w:pPr>
        <w:pStyle w:val="ASomething"/>
      </w:pPr>
      <w:r>
        <w:rPr>
          <w:b/>
          <w:bCs/>
        </w:rPr>
        <w:t>Traceability:</w:t>
      </w:r>
      <w:r>
        <w:rPr>
          <w:b/>
          <w:bCs/>
        </w:rPr>
        <w:tab/>
      </w:r>
      <w:r w:rsidRPr="00303E18">
        <w:t xml:space="preserve">MOE: </w:t>
      </w:r>
      <w:r w:rsidRPr="00303E18">
        <w:rPr>
          <w:i/>
          <w:iCs/>
        </w:rPr>
        <w:t>NFR – Migration of Data</w:t>
      </w:r>
    </w:p>
    <w:p w14:paraId="5B141A62" w14:textId="6C0C8C15" w:rsidR="00BB4598" w:rsidRDefault="00113DB2" w:rsidP="00BB4598">
      <w:pPr>
        <w:pStyle w:val="Heading5"/>
      </w:pPr>
      <w:r>
        <w:rPr>
          <w:highlight w:val="yellow"/>
        </w:rPr>
        <w:t>QR-DEF-</w:t>
      </w:r>
      <w:r w:rsidR="00BB4598" w:rsidRPr="002B32E2">
        <w:rPr>
          <w:highlight w:val="yellow"/>
        </w:rPr>
        <w:t>COMP-INT-00</w:t>
      </w:r>
      <w:r w:rsidR="00BB4598">
        <w:t xml:space="preserve">: </w:t>
      </w:r>
      <w:r w:rsidR="00BB4598">
        <w:rPr>
          <w:b/>
          <w:bCs/>
        </w:rPr>
        <w:t>Interoperability</w:t>
      </w:r>
    </w:p>
    <w:p w14:paraId="2D44F599" w14:textId="77777777" w:rsidR="00BB4598" w:rsidRPr="001F0BD9" w:rsidRDefault="00BB4598" w:rsidP="00BB4598">
      <w:pPr>
        <w:pStyle w:val="ASomething"/>
      </w:pPr>
      <w:r w:rsidRPr="009D493F">
        <w:rPr>
          <w:b/>
          <w:bCs/>
        </w:rPr>
        <w:t>Category</w:t>
      </w:r>
      <w:r w:rsidRPr="009D493F">
        <w:t>:</w:t>
      </w:r>
      <w:r>
        <w:t xml:space="preserve"> </w:t>
      </w:r>
      <w:r>
        <w:tab/>
        <w:t>ISO-25010/Compatibility/Interoperability</w:t>
      </w:r>
    </w:p>
    <w:p w14:paraId="498EB9CF" w14:textId="1361CAB7" w:rsidR="00BB4598" w:rsidRPr="001F0BD9" w:rsidRDefault="00BB4598" w:rsidP="00BB4598">
      <w:pPr>
        <w:pStyle w:val="ASomething"/>
      </w:pPr>
      <w:r w:rsidRPr="009D493F">
        <w:rPr>
          <w:b/>
          <w:bCs/>
        </w:rPr>
        <w:t>Statement</w:t>
      </w:r>
      <w:r w:rsidRPr="009D493F">
        <w:t>:</w:t>
      </w:r>
      <w:r>
        <w:t xml:space="preserve"> </w:t>
      </w:r>
      <w:r>
        <w:tab/>
        <w:t xml:space="preserve">The solution’s system(s) </w:t>
      </w:r>
      <w:r w:rsidR="00F8045B" w:rsidRPr="00F8045B">
        <w:rPr>
          <w:b/>
          <w:bCs/>
          <w:rPrChange w:id="1072" w:author="Jeremy Hayes" w:date="2024-02-09T10:41:00Z">
            <w:rPr/>
          </w:rPrChange>
        </w:rPr>
        <w:t>must</w:t>
      </w:r>
      <w:r w:rsidR="00F8045B">
        <w:t xml:space="preserve"> </w:t>
      </w:r>
      <w:r>
        <w:t xml:space="preserve">permit </w:t>
      </w:r>
      <w:r w:rsidR="000F39EE">
        <w:t>interoperability</w:t>
      </w:r>
      <w:r>
        <w:t xml:space="preserve"> </w:t>
      </w:r>
      <w:r w:rsidR="00303E18">
        <w:t>for</w:t>
      </w:r>
      <w:r>
        <w:t xml:space="preserve"> external services using current best practice </w:t>
      </w:r>
      <w:r w:rsidR="00303E18">
        <w:t xml:space="preserve">channel and encryption </w:t>
      </w:r>
      <w:r>
        <w:t>Protocols.</w:t>
      </w:r>
    </w:p>
    <w:p w14:paraId="037B2221" w14:textId="5E966109" w:rsidR="00BB4598" w:rsidRPr="001F0BD9" w:rsidRDefault="00BB4598" w:rsidP="00BB4598">
      <w:pPr>
        <w:pStyle w:val="ASomething"/>
      </w:pPr>
      <w:r w:rsidRPr="009D493F">
        <w:rPr>
          <w:b/>
          <w:bCs/>
        </w:rPr>
        <w:lastRenderedPageBreak/>
        <w:t>Rationale</w:t>
      </w:r>
      <w:r w:rsidRPr="009D493F">
        <w:t>:</w:t>
      </w:r>
      <w:r>
        <w:tab/>
      </w:r>
      <w:r w:rsidR="00303E18">
        <w:t xml:space="preserve">A system’s value is directly related to the ability to use the system. </w:t>
      </w:r>
      <w:r w:rsidR="00303E18">
        <w:br/>
        <w:t xml:space="preserve">Improving the approaches by which it can be used – by both </w:t>
      </w:r>
      <w:hyperlink w:anchor="Term_API" w:history="1">
        <w:r w:rsidR="000F39EE" w:rsidRPr="000F39EE">
          <w:rPr>
            <w:rStyle w:val="Hyperlink"/>
          </w:rPr>
          <w:t>API</w:t>
        </w:r>
      </w:hyperlink>
      <w:r w:rsidR="00303E18">
        <w:t xml:space="preserve"> and GUI – increases its value.</w:t>
      </w:r>
    </w:p>
    <w:p w14:paraId="25D8FCFE" w14:textId="53981A91" w:rsidR="00BB4598" w:rsidRPr="001F0BD9" w:rsidRDefault="00BB4598" w:rsidP="00BB4598">
      <w:pPr>
        <w:pStyle w:val="ASomething"/>
      </w:pPr>
      <w:r w:rsidRPr="009D493F">
        <w:rPr>
          <w:b/>
          <w:bCs/>
        </w:rPr>
        <w:t>Details</w:t>
      </w:r>
      <w:r w:rsidRPr="009D493F">
        <w:t>:</w:t>
      </w:r>
      <w:r>
        <w:t xml:space="preserve"> </w:t>
      </w:r>
      <w:r>
        <w:tab/>
      </w:r>
      <w:r w:rsidR="00303E18">
        <w:t>Best practice for permitting integration across networks is to use HTTP/S over other ports and channels, and preferring HTTP only approaches (e.g.</w:t>
      </w:r>
      <w:r w:rsidR="000F39EE">
        <w:t>,</w:t>
      </w:r>
      <w:r w:rsidR="00303E18">
        <w:t xml:space="preserve"> REST) over multi-channel protocols (</w:t>
      </w:r>
      <w:del w:id="1073" w:author="Jeremy Hayes" w:date="2024-02-09T10:50:00Z">
        <w:r w:rsidR="00303E18" w:rsidDel="00A76E67">
          <w:delText>e.g.:</w:delText>
        </w:r>
      </w:del>
      <w:ins w:id="1074" w:author="Jeremy Hayes" w:date="2024-02-09T10:50:00Z">
        <w:r w:rsidR="00A76E67" w:rsidRPr="00A76E67">
          <w:t>e.g.,</w:t>
        </w:r>
      </w:ins>
      <w:r w:rsidR="00303E18">
        <w:t xml:space="preserve"> SOAP). </w:t>
      </w:r>
    </w:p>
    <w:p w14:paraId="106E6E2C" w14:textId="1CC08129" w:rsidR="00BB4598" w:rsidRDefault="00BB4598" w:rsidP="00BB4598">
      <w:pPr>
        <w:pStyle w:val="ASomething"/>
      </w:pPr>
      <w:r>
        <w:rPr>
          <w:b/>
          <w:bCs/>
        </w:rPr>
        <w:t>Prompts:</w:t>
      </w:r>
      <w:r>
        <w:tab/>
      </w:r>
      <w:r w:rsidR="00303E18">
        <w:t xml:space="preserve">Do all the service’s system(s) expose functionality by </w:t>
      </w:r>
      <w:hyperlink w:anchor="Term_API" w:history="1">
        <w:r w:rsidR="000F39EE" w:rsidRPr="000F39EE">
          <w:rPr>
            <w:rStyle w:val="Hyperlink"/>
          </w:rPr>
          <w:t>API</w:t>
        </w:r>
      </w:hyperlink>
      <w:r w:rsidR="00303E18">
        <w:t>?</w:t>
      </w:r>
    </w:p>
    <w:p w14:paraId="7F64DD9B" w14:textId="6311764C" w:rsidR="0041330D" w:rsidRDefault="00113DB2" w:rsidP="0041330D">
      <w:pPr>
        <w:pStyle w:val="Heading5"/>
      </w:pPr>
      <w:r>
        <w:t>QR-DEF-</w:t>
      </w:r>
      <w:r w:rsidR="00693292">
        <w:t>COMP-INT-00</w:t>
      </w:r>
      <w:r w:rsidR="0041330D">
        <w:t xml:space="preserve">: </w:t>
      </w:r>
      <w:r w:rsidR="000C0F79">
        <w:rPr>
          <w:b/>
          <w:bCs/>
        </w:rPr>
        <w:t xml:space="preserve">Integration Schema </w:t>
      </w:r>
      <w:r w:rsidR="0041330D">
        <w:rPr>
          <w:b/>
          <w:bCs/>
        </w:rPr>
        <w:t>Standards</w:t>
      </w:r>
    </w:p>
    <w:p w14:paraId="5B967293" w14:textId="7C72A533" w:rsidR="0041330D" w:rsidRPr="001F0BD9" w:rsidRDefault="0041330D" w:rsidP="0041330D">
      <w:pPr>
        <w:pStyle w:val="ASomething"/>
      </w:pPr>
      <w:r w:rsidRPr="009D493F">
        <w:rPr>
          <w:b/>
          <w:bCs/>
        </w:rPr>
        <w:t>Category</w:t>
      </w:r>
      <w:r w:rsidRPr="009D493F">
        <w:t>:</w:t>
      </w:r>
      <w:r>
        <w:t xml:space="preserve"> </w:t>
      </w:r>
      <w:r>
        <w:tab/>
      </w:r>
      <w:r w:rsidR="00693292">
        <w:t>ISO-25010/Performance Efficiency/Interoperability</w:t>
      </w:r>
    </w:p>
    <w:p w14:paraId="35B66791" w14:textId="4D2FB56E" w:rsidR="0041330D" w:rsidRPr="001F0BD9" w:rsidRDefault="0041330D" w:rsidP="0041330D">
      <w:pPr>
        <w:pStyle w:val="ASomething"/>
      </w:pPr>
      <w:r w:rsidRPr="009D493F">
        <w:rPr>
          <w:b/>
          <w:bCs/>
        </w:rPr>
        <w:t>Statement</w:t>
      </w:r>
      <w:r w:rsidRPr="009D493F">
        <w:t>:</w:t>
      </w:r>
      <w:r>
        <w:t xml:space="preserve"> </w:t>
      </w:r>
      <w:r>
        <w:tab/>
      </w:r>
      <w:r w:rsidR="00F8045B">
        <w:t xml:space="preserve">If </w:t>
      </w:r>
      <w:r w:rsidR="006B2C7F">
        <w:t xml:space="preserve">a custom system the system </w:t>
      </w:r>
      <w:r w:rsidR="00F8045B" w:rsidRPr="00F8045B">
        <w:rPr>
          <w:b/>
          <w:bCs/>
          <w:rPrChange w:id="1075" w:author="Jeremy Hayes" w:date="2024-02-09T10:42:00Z">
            <w:rPr/>
          </w:rPrChange>
        </w:rPr>
        <w:t>must</w:t>
      </w:r>
      <w:r w:rsidR="00F8045B">
        <w:t xml:space="preserve"> </w:t>
      </w:r>
      <w:r w:rsidR="006B2C7F">
        <w:t xml:space="preserve">offer APIs endpoints that align to integration data </w:t>
      </w:r>
      <w:hyperlink w:anchor="Value_Standards" w:history="1">
        <w:r w:rsidR="00100AB9" w:rsidRPr="004B6EC0">
          <w:rPr>
            <w:rStyle w:val="Hyperlink"/>
          </w:rPr>
          <w:t>standard</w:t>
        </w:r>
      </w:hyperlink>
      <w:r w:rsidR="006B2C7F">
        <w:t>s.</w:t>
      </w:r>
    </w:p>
    <w:p w14:paraId="31AFEA50" w14:textId="61EFAB7D" w:rsidR="0041330D" w:rsidRPr="001F0BD9" w:rsidRDefault="0041330D" w:rsidP="0041330D">
      <w:pPr>
        <w:pStyle w:val="ASomething"/>
      </w:pPr>
      <w:r w:rsidRPr="009D493F">
        <w:rPr>
          <w:b/>
          <w:bCs/>
        </w:rPr>
        <w:t>Rationale</w:t>
      </w:r>
      <w:r w:rsidRPr="009D493F">
        <w:t>:</w:t>
      </w:r>
      <w:r>
        <w:tab/>
      </w:r>
      <w:r w:rsidR="006B2C7F">
        <w:t xml:space="preserve">Integrations – whether for importing or exporting data -- are only permitted via authenticated, authorised, audited validated APIs. </w:t>
      </w:r>
      <w:r w:rsidR="006B2C7F">
        <w:br/>
        <w:t xml:space="preserve">For security reasons, a system’s internal components and resources </w:t>
      </w:r>
      <w:r w:rsidR="00A76E67" w:rsidRPr="00A76E67">
        <w:rPr>
          <w:b/>
          <w:bCs/>
          <w:rPrChange w:id="1076" w:author="Jeremy Hayes" w:date="2024-02-09T10:42:00Z">
            <w:rPr/>
          </w:rPrChange>
        </w:rPr>
        <w:t>must</w:t>
      </w:r>
      <w:r w:rsidR="00A76E67">
        <w:t xml:space="preserve"> </w:t>
      </w:r>
      <w:r w:rsidR="006B2C7F">
        <w:t>remain opaque to external systems.</w:t>
      </w:r>
      <w:r w:rsidR="006B2C7F">
        <w:br/>
      </w:r>
      <w:r>
        <w:t>…</w:t>
      </w:r>
    </w:p>
    <w:p w14:paraId="44BCC139" w14:textId="54EA6154" w:rsidR="0041330D" w:rsidRPr="001F0BD9" w:rsidRDefault="0041330D" w:rsidP="0041330D">
      <w:pPr>
        <w:pStyle w:val="ASomething"/>
      </w:pPr>
      <w:r w:rsidRPr="009D493F">
        <w:rPr>
          <w:b/>
          <w:bCs/>
        </w:rPr>
        <w:t>Details</w:t>
      </w:r>
      <w:r w:rsidRPr="009D493F">
        <w:t>:</w:t>
      </w:r>
      <w:r>
        <w:t xml:space="preserve"> </w:t>
      </w:r>
      <w:r>
        <w:tab/>
      </w:r>
      <w:r w:rsidR="006B2C7F">
        <w:t xml:space="preserve">ETL from the system’s datastores </w:t>
      </w:r>
      <w:r w:rsidR="00A76E67" w:rsidRPr="00A76E67">
        <w:rPr>
          <w:b/>
          <w:bCs/>
          <w:rPrChange w:id="1077" w:author="Jeremy Hayes" w:date="2024-02-09T10:42:00Z">
            <w:rPr/>
          </w:rPrChange>
        </w:rPr>
        <w:t>must</w:t>
      </w:r>
      <w:r w:rsidR="00A76E67">
        <w:t xml:space="preserve"> </w:t>
      </w:r>
      <w:r w:rsidR="006B2C7F">
        <w:t>not be a permitted integration strategy.</w:t>
      </w:r>
      <w:r w:rsidR="006B2C7F">
        <w:br/>
        <w:t xml:space="preserve">Therefore Data </w:t>
      </w:r>
      <w:hyperlink w:anchor="Value_Standards" w:history="1">
        <w:r w:rsidR="00100AB9" w:rsidRPr="004B6EC0">
          <w:rPr>
            <w:rStyle w:val="Hyperlink"/>
          </w:rPr>
          <w:t>standard</w:t>
        </w:r>
      </w:hyperlink>
      <w:r w:rsidR="006B2C7F">
        <w:t>s are to be applied to the APIs only, not the internal Datastore schemas.</w:t>
      </w:r>
      <w:r w:rsidR="006B2C7F">
        <w:br/>
        <w:t xml:space="preserve">If the solution’s system(s) are not custom systems and their </w:t>
      </w:r>
      <w:hyperlink w:anchor="Term_API" w:history="1">
        <w:r w:rsidR="006B2C7F" w:rsidRPr="006B2C7F">
          <w:rPr>
            <w:rStyle w:val="Hyperlink"/>
          </w:rPr>
          <w:t>API</w:t>
        </w:r>
      </w:hyperlink>
      <w:r w:rsidR="006B2C7F">
        <w:t xml:space="preserve">s cannot be changed the integration work is to be achieved as a </w:t>
      </w:r>
      <w:hyperlink w:anchor="Term_TransitionalTasks" w:history="1">
        <w:r w:rsidR="006B2C7F" w:rsidRPr="00697A17">
          <w:rPr>
            <w:rStyle w:val="Hyperlink"/>
          </w:rPr>
          <w:t>Transitional Task</w:t>
        </w:r>
      </w:hyperlink>
      <w:r w:rsidR="006B2C7F">
        <w:t xml:space="preserve">. </w:t>
      </w:r>
    </w:p>
    <w:p w14:paraId="184D9076" w14:textId="77777777" w:rsidR="0041330D" w:rsidRPr="0075069B" w:rsidRDefault="0041330D" w:rsidP="0041330D">
      <w:pPr>
        <w:pStyle w:val="ASomething"/>
      </w:pPr>
      <w:r>
        <w:rPr>
          <w:b/>
          <w:bCs/>
        </w:rPr>
        <w:t>Prompts:</w:t>
      </w:r>
      <w:r>
        <w:tab/>
        <w:t>…</w:t>
      </w:r>
    </w:p>
    <w:p w14:paraId="27B096B8" w14:textId="1E14BE25" w:rsidR="006B4EB1" w:rsidRDefault="006B4EB1" w:rsidP="006B4EB1">
      <w:pPr>
        <w:pStyle w:val="Heading4"/>
      </w:pPr>
      <w:bookmarkStart w:id="1078" w:name="_Toc158372673"/>
      <w:r>
        <w:t>Integrat</w:t>
      </w:r>
      <w:r w:rsidR="0041330D">
        <w:t>ions</w:t>
      </w:r>
      <w:bookmarkEnd w:id="1078"/>
    </w:p>
    <w:p w14:paraId="464BE5A6" w14:textId="77777777" w:rsidR="0041330D" w:rsidRDefault="0041330D" w:rsidP="0041330D">
      <w:pPr>
        <w:pStyle w:val="BodyTextDefinition"/>
      </w:pPr>
      <w:r>
        <w:t>Integration is not the same thing and interoperability: integration is about a system connects to 3</w:t>
      </w:r>
      <w:r w:rsidRPr="009D28D8">
        <w:rPr>
          <w:vertAlign w:val="superscript"/>
        </w:rPr>
        <w:t>rd</w:t>
      </w:r>
      <w:r>
        <w:t xml:space="preserve"> party services (e.g.: an </w:t>
      </w:r>
      <w:hyperlink w:anchor="Term_IdP" w:history="1">
        <w:r w:rsidRPr="003E3AC0">
          <w:rPr>
            <w:rStyle w:val="Hyperlink"/>
          </w:rPr>
          <w:t>IdP</w:t>
        </w:r>
      </w:hyperlink>
      <w:r>
        <w:t>) whereas Interoperability is about providing access to 3</w:t>
      </w:r>
      <w:r w:rsidRPr="009D28D8">
        <w:rPr>
          <w:vertAlign w:val="superscript"/>
        </w:rPr>
        <w:t>rd</w:t>
      </w:r>
      <w:r>
        <w:t xml:space="preserve"> parties.  </w:t>
      </w:r>
    </w:p>
    <w:p w14:paraId="62CCC939" w14:textId="77777777" w:rsidR="006B4EB1" w:rsidRPr="00303E18" w:rsidRDefault="006B4EB1" w:rsidP="00303E18"/>
    <w:p w14:paraId="146A4304" w14:textId="47D2C2A4" w:rsidR="006B4EB1" w:rsidRDefault="00113DB2" w:rsidP="006B4EB1">
      <w:pPr>
        <w:pStyle w:val="Heading5"/>
      </w:pPr>
      <w:r>
        <w:t>QR-DEF-</w:t>
      </w:r>
      <w:r w:rsidR="006B4EB1">
        <w:t>COMP-INTG</w:t>
      </w:r>
      <w:r w:rsidR="00606460">
        <w:t>-00</w:t>
      </w:r>
      <w:r w:rsidR="006B4EB1">
        <w:t xml:space="preserve">: </w:t>
      </w:r>
      <w:r w:rsidR="006B4EB1">
        <w:rPr>
          <w:b/>
          <w:bCs/>
        </w:rPr>
        <w:t>SMTP</w:t>
      </w:r>
    </w:p>
    <w:p w14:paraId="4B99B2D7" w14:textId="62038820" w:rsidR="006B4EB1" w:rsidRPr="001F0BD9" w:rsidRDefault="006B4EB1" w:rsidP="006B4EB1">
      <w:pPr>
        <w:pStyle w:val="ASomething"/>
      </w:pPr>
      <w:r w:rsidRPr="009D493F">
        <w:rPr>
          <w:b/>
          <w:bCs/>
        </w:rPr>
        <w:t>Category</w:t>
      </w:r>
      <w:r w:rsidRPr="009D493F">
        <w:t>:</w:t>
      </w:r>
      <w:r>
        <w:t xml:space="preserve"> </w:t>
      </w:r>
      <w:r>
        <w:tab/>
        <w:t>ISO-25010/Compatibility/Integration</w:t>
      </w:r>
    </w:p>
    <w:p w14:paraId="626EB965" w14:textId="46EF8C68" w:rsidR="006B4EB1" w:rsidRPr="001F0BD9" w:rsidRDefault="006B4EB1" w:rsidP="006B4EB1">
      <w:pPr>
        <w:pStyle w:val="ASomething"/>
      </w:pPr>
      <w:r w:rsidRPr="009D493F">
        <w:rPr>
          <w:b/>
          <w:bCs/>
        </w:rPr>
        <w:t>Statement</w:t>
      </w:r>
      <w:r w:rsidRPr="009D493F">
        <w:t>:</w:t>
      </w:r>
      <w:r>
        <w:t xml:space="preserve"> </w:t>
      </w:r>
      <w:r>
        <w:tab/>
        <w:t xml:space="preserve">The </w:t>
      </w:r>
      <w:r w:rsidR="00606460">
        <w:t xml:space="preserve">solution’s </w:t>
      </w:r>
      <w:r>
        <w:t>system</w:t>
      </w:r>
      <w:r w:rsidR="00606460">
        <w:t>(s)</w:t>
      </w:r>
      <w:r>
        <w:t xml:space="preserve"> </w:t>
      </w:r>
      <w:del w:id="1079" w:author="Jeremy Hayes" w:date="2024-02-09T10:43:00Z">
        <w:r w:rsidDel="00A76E67">
          <w:delText>MUST</w:delText>
        </w:r>
      </w:del>
      <w:ins w:id="1080" w:author="Jeremy Hayes" w:date="2024-02-09T10:43:00Z">
        <w:r w:rsidR="00A76E67" w:rsidRPr="00A76E67">
          <w:rPr>
            <w:b/>
          </w:rPr>
          <w:t>must</w:t>
        </w:r>
      </w:ins>
      <w:r>
        <w:t xml:space="preserve"> be </w:t>
      </w:r>
      <w:r w:rsidR="00606460">
        <w:t>integrated with agreed mail services.</w:t>
      </w:r>
    </w:p>
    <w:p w14:paraId="4CCB48FC" w14:textId="3BBF0307" w:rsidR="006B4EB1" w:rsidRPr="001F0BD9" w:rsidRDefault="006B4EB1" w:rsidP="006B4EB1">
      <w:pPr>
        <w:pStyle w:val="ASomething"/>
      </w:pPr>
      <w:r w:rsidRPr="009D493F">
        <w:rPr>
          <w:b/>
          <w:bCs/>
        </w:rPr>
        <w:t>Rationale</w:t>
      </w:r>
      <w:r w:rsidRPr="009D493F">
        <w:t>:</w:t>
      </w:r>
      <w:r>
        <w:tab/>
      </w:r>
      <w:r w:rsidR="00606460">
        <w:t xml:space="preserve">Timely messages are required to be sent to </w:t>
      </w:r>
      <w:r>
        <w:fldChar w:fldCharType="begin"/>
      </w:r>
      <w:r>
        <w:instrText>HYPERLINK \l "Term_SystemUser"</w:instrText>
      </w:r>
      <w:r>
        <w:fldChar w:fldCharType="separate"/>
      </w:r>
      <w:del w:id="1081" w:author="Jeremy Hayes" w:date="2024-02-09T11:16:00Z">
        <w:r w:rsidR="006E4A4D" w:rsidRPr="006E4A4D" w:rsidDel="009F0BCC">
          <w:rPr>
            <w:rStyle w:val="Hyperlink"/>
          </w:rPr>
          <w:delText>User</w:delText>
        </w:r>
      </w:del>
      <w:ins w:id="1082" w:author="Jeremy Hayes" w:date="2024-02-09T11:16:00Z">
        <w:r w:rsidR="009F0BCC">
          <w:rPr>
            <w:rStyle w:val="Hyperlink"/>
          </w:rPr>
          <w:t>user</w:t>
        </w:r>
      </w:ins>
      <w:r w:rsidR="006E4A4D" w:rsidRPr="006E4A4D">
        <w:rPr>
          <w:rStyle w:val="Hyperlink"/>
        </w:rPr>
        <w:t>s</w:t>
      </w:r>
      <w:r>
        <w:rPr>
          <w:rStyle w:val="Hyperlink"/>
        </w:rPr>
        <w:fldChar w:fldCharType="end"/>
      </w:r>
      <w:r w:rsidR="00606460">
        <w:t xml:space="preserve"> who do not have an active </w:t>
      </w:r>
      <w:hyperlink w:anchor="Term_Session" w:history="1">
        <w:r w:rsidR="00C83E0E" w:rsidRPr="00C83E0E">
          <w:rPr>
            <w:rStyle w:val="Hyperlink"/>
          </w:rPr>
          <w:t>Session</w:t>
        </w:r>
      </w:hyperlink>
      <w:r w:rsidR="00606460">
        <w:t>.</w:t>
      </w:r>
    </w:p>
    <w:p w14:paraId="2DBBB79A" w14:textId="2C3FFA8C" w:rsidR="006B4EB1" w:rsidRPr="001F0BD9" w:rsidRDefault="006B4EB1" w:rsidP="006B4EB1">
      <w:pPr>
        <w:pStyle w:val="ASomething"/>
      </w:pPr>
      <w:r w:rsidRPr="009D493F">
        <w:rPr>
          <w:b/>
          <w:bCs/>
        </w:rPr>
        <w:t>Details</w:t>
      </w:r>
      <w:r w:rsidRPr="009D493F">
        <w:t>:</w:t>
      </w:r>
      <w:r>
        <w:t xml:space="preserve"> </w:t>
      </w:r>
      <w:r>
        <w:tab/>
      </w:r>
      <w:r w:rsidR="00606460">
        <w:t xml:space="preserve">The solution must use SMTP to send messages. </w:t>
      </w:r>
      <w:r w:rsidR="00606460">
        <w:br/>
        <w:t>To trust the message, receivers must be able to recognise the organisation that manages the mail server used to send the message.</w:t>
      </w:r>
      <w:r w:rsidR="00606460">
        <w:br/>
      </w:r>
      <w:r w:rsidR="00606460">
        <w:lastRenderedPageBreak/>
        <w:t>The use of a password</w:t>
      </w:r>
      <w:r w:rsidR="008A5424">
        <w:t>-</w:t>
      </w:r>
      <w:r w:rsidR="00606460">
        <w:t>less service account is preferred. If not possible, the credentials required to access the remote mail system must be secured using secure credential storage.</w:t>
      </w:r>
    </w:p>
    <w:p w14:paraId="31FE3FC1" w14:textId="009884CD" w:rsidR="006B4EB1" w:rsidRDefault="00617A85" w:rsidP="00606460">
      <w:pPr>
        <w:pStyle w:val="ASomething"/>
      </w:pPr>
      <w:r>
        <w:rPr>
          <w:b/>
          <w:bCs/>
        </w:rPr>
        <w:t>Prompts:</w:t>
      </w:r>
      <w:r w:rsidR="006B4EB1">
        <w:tab/>
      </w:r>
      <w:r w:rsidR="00606460">
        <w:t>Does the service send messages?</w:t>
      </w:r>
      <w:r w:rsidR="00606460">
        <w:br/>
        <w:t>Can the service be configured to use an agreed mail service?</w:t>
      </w:r>
      <w:r w:rsidR="00606460">
        <w:br/>
        <w:t xml:space="preserve">If </w:t>
      </w:r>
      <w:r w:rsidR="00D772B4">
        <w:t>installed</w:t>
      </w:r>
      <w:r w:rsidR="00606460">
        <w:t>, how are the credential persisted (system config file, else)?</w:t>
      </w:r>
    </w:p>
    <w:p w14:paraId="1BAD9104" w14:textId="416CA77C" w:rsidR="00606460" w:rsidRDefault="00113DB2" w:rsidP="00606460">
      <w:pPr>
        <w:pStyle w:val="Heading5"/>
      </w:pPr>
      <w:r>
        <w:t>QR-DEF-</w:t>
      </w:r>
      <w:r w:rsidR="00606460">
        <w:t xml:space="preserve">COMP-INTG-00: </w:t>
      </w:r>
      <w:r w:rsidR="00606460">
        <w:rPr>
          <w:b/>
          <w:bCs/>
        </w:rPr>
        <w:t>OIDC</w:t>
      </w:r>
    </w:p>
    <w:p w14:paraId="6CA1046B" w14:textId="078FFED2" w:rsidR="00606460" w:rsidRPr="001F0BD9" w:rsidRDefault="00606460" w:rsidP="00606460">
      <w:pPr>
        <w:pStyle w:val="ASomething"/>
      </w:pPr>
      <w:r w:rsidRPr="009D493F">
        <w:rPr>
          <w:b/>
          <w:bCs/>
        </w:rPr>
        <w:t>Category</w:t>
      </w:r>
      <w:r w:rsidRPr="009D493F">
        <w:t>:</w:t>
      </w:r>
      <w:r>
        <w:t xml:space="preserve"> </w:t>
      </w:r>
      <w:r>
        <w:tab/>
        <w:t>ISO-25010/Compatibility/Integration</w:t>
      </w:r>
    </w:p>
    <w:p w14:paraId="78335F06" w14:textId="29E40015" w:rsidR="00606460" w:rsidRPr="001F0BD9" w:rsidRDefault="00606460" w:rsidP="00606460">
      <w:pPr>
        <w:pStyle w:val="ASomething"/>
      </w:pPr>
      <w:r w:rsidRPr="009D493F">
        <w:rPr>
          <w:b/>
          <w:bCs/>
        </w:rPr>
        <w:t>Statement</w:t>
      </w:r>
      <w:r w:rsidRPr="009D493F">
        <w:t>:</w:t>
      </w:r>
      <w:r>
        <w:t xml:space="preserve"> </w:t>
      </w:r>
      <w:r>
        <w:tab/>
        <w:t xml:space="preserve">The solution’s system(s) </w:t>
      </w:r>
      <w:del w:id="1083" w:author="Jeremy Hayes" w:date="2024-02-09T10:43:00Z">
        <w:r w:rsidDel="00A76E67">
          <w:delText>MUST</w:delText>
        </w:r>
      </w:del>
      <w:ins w:id="1084" w:author="Jeremy Hayes" w:date="2024-02-09T10:43:00Z">
        <w:r w:rsidR="00A76E67" w:rsidRPr="00A76E67">
          <w:rPr>
            <w:b/>
          </w:rPr>
          <w:t>must</w:t>
        </w:r>
      </w:ins>
      <w:r>
        <w:t xml:space="preserve"> authenticate </w:t>
      </w:r>
      <w:r>
        <w:fldChar w:fldCharType="begin"/>
      </w:r>
      <w:r>
        <w:instrText>HYPERLINK \l "Term_SystemUser"</w:instrText>
      </w:r>
      <w:r>
        <w:fldChar w:fldCharType="separate"/>
      </w:r>
      <w:del w:id="1085" w:author="Jeremy Hayes" w:date="2024-02-09T11:16:00Z">
        <w:r w:rsidR="006E4A4D" w:rsidRPr="006E4A4D" w:rsidDel="009F0BCC">
          <w:rPr>
            <w:rStyle w:val="Hyperlink"/>
          </w:rPr>
          <w:delText>User</w:delText>
        </w:r>
      </w:del>
      <w:ins w:id="1086" w:author="Jeremy Hayes" w:date="2024-02-09T11:16:00Z">
        <w:r w:rsidR="009F0BCC">
          <w:rPr>
            <w:rStyle w:val="Hyperlink"/>
          </w:rPr>
          <w:t>user</w:t>
        </w:r>
      </w:ins>
      <w:r w:rsidR="006E4A4D" w:rsidRPr="006E4A4D">
        <w:rPr>
          <w:rStyle w:val="Hyperlink"/>
        </w:rPr>
        <w:t>s</w:t>
      </w:r>
      <w:r>
        <w:rPr>
          <w:rStyle w:val="Hyperlink"/>
        </w:rPr>
        <w:fldChar w:fldCharType="end"/>
      </w:r>
      <w:r>
        <w:t xml:space="preserve"> via an OIDC compliant endorsed </w:t>
      </w:r>
      <w:hyperlink w:anchor="Term_IdP" w:history="1">
        <w:r w:rsidRPr="003E3AC0">
          <w:rPr>
            <w:rStyle w:val="Hyperlink"/>
          </w:rPr>
          <w:t>IdP</w:t>
        </w:r>
      </w:hyperlink>
      <w:r>
        <w:t xml:space="preserve"> service.</w:t>
      </w:r>
    </w:p>
    <w:p w14:paraId="65D16795" w14:textId="65EC6729" w:rsidR="00606460" w:rsidRPr="001F0BD9" w:rsidRDefault="00606460" w:rsidP="00606460">
      <w:pPr>
        <w:pStyle w:val="ASomething"/>
      </w:pPr>
      <w:r w:rsidRPr="009D493F">
        <w:rPr>
          <w:b/>
          <w:bCs/>
        </w:rPr>
        <w:t>Rationale</w:t>
      </w:r>
      <w:r w:rsidRPr="009D493F">
        <w:t>:</w:t>
      </w:r>
      <w:r>
        <w:tab/>
        <w:t xml:space="preserve">OIDC is a current best practice approach to integrating </w:t>
      </w:r>
      <w:hyperlink w:anchor="Term_IdP" w:history="1">
        <w:r w:rsidRPr="003E3AC0">
          <w:rPr>
            <w:rStyle w:val="Hyperlink"/>
          </w:rPr>
          <w:t>IdP</w:t>
        </w:r>
      </w:hyperlink>
      <w:r>
        <w:t xml:space="preserve">s over HTTP/S that is secure while being less complex, </w:t>
      </w:r>
      <w:proofErr w:type="gramStart"/>
      <w:r>
        <w:t>specialised</w:t>
      </w:r>
      <w:proofErr w:type="gramEnd"/>
      <w:r>
        <w:t xml:space="preserve"> and costly to develop than SAML based identity solution integrations.</w:t>
      </w:r>
    </w:p>
    <w:p w14:paraId="2D7FA974" w14:textId="2AE3E59F" w:rsidR="00606460" w:rsidRPr="001F0BD9" w:rsidRDefault="00606460" w:rsidP="00606460">
      <w:pPr>
        <w:pStyle w:val="ASomething"/>
      </w:pPr>
      <w:r w:rsidRPr="009D493F">
        <w:rPr>
          <w:b/>
          <w:bCs/>
        </w:rPr>
        <w:t>Details</w:t>
      </w:r>
      <w:r w:rsidRPr="009D493F">
        <w:t>:</w:t>
      </w:r>
      <w:r>
        <w:t xml:space="preserve"> </w:t>
      </w:r>
      <w:r>
        <w:tab/>
        <w:t xml:space="preserve">Using an external IdP is preferred, while recognising there remain use cases where in-system authentication of </w:t>
      </w:r>
      <w:r>
        <w:fldChar w:fldCharType="begin"/>
      </w:r>
      <w:r>
        <w:instrText>HYPERLINK \l "Term_SystemUser"</w:instrText>
      </w:r>
      <w:r>
        <w:fldChar w:fldCharType="separate"/>
      </w:r>
      <w:del w:id="1087" w:author="Jeremy Hayes" w:date="2024-02-09T11:16:00Z">
        <w:r w:rsidR="006E4A4D" w:rsidRPr="006E4A4D" w:rsidDel="009F0BCC">
          <w:rPr>
            <w:rStyle w:val="Hyperlink"/>
          </w:rPr>
          <w:delText>User</w:delText>
        </w:r>
      </w:del>
      <w:ins w:id="1088" w:author="Jeremy Hayes" w:date="2024-02-09T11:16:00Z">
        <w:r w:rsidR="009F0BCC">
          <w:rPr>
            <w:rStyle w:val="Hyperlink"/>
          </w:rPr>
          <w:t>user</w:t>
        </w:r>
      </w:ins>
      <w:r w:rsidR="006E4A4D" w:rsidRPr="006E4A4D">
        <w:rPr>
          <w:rStyle w:val="Hyperlink"/>
        </w:rPr>
        <w:t>s</w:t>
      </w:r>
      <w:r>
        <w:rPr>
          <w:rStyle w:val="Hyperlink"/>
        </w:rPr>
        <w:fldChar w:fldCharType="end"/>
      </w:r>
      <w:r>
        <w:t xml:space="preserve"> is required (</w:t>
      </w:r>
      <w:del w:id="1089" w:author="Jeremy Hayes" w:date="2024-02-09T10:50:00Z">
        <w:r w:rsidDel="00A76E67">
          <w:delText>e.g.:</w:delText>
        </w:r>
      </w:del>
      <w:ins w:id="1090" w:author="Jeremy Hayes" w:date="2024-02-09T10:50:00Z">
        <w:r w:rsidR="00A76E67" w:rsidRPr="00A76E67">
          <w:t>e.g.,</w:t>
        </w:r>
      </w:ins>
      <w:r>
        <w:t xml:space="preserve"> very young learners who are not legally permitted to use most commercial </w:t>
      </w:r>
      <w:hyperlink w:anchor="Term_IdP" w:history="1">
        <w:r w:rsidRPr="003E3AC0">
          <w:rPr>
            <w:rStyle w:val="Hyperlink"/>
          </w:rPr>
          <w:t>IdP</w:t>
        </w:r>
      </w:hyperlink>
      <w:r>
        <w:t xml:space="preserve"> services).</w:t>
      </w:r>
    </w:p>
    <w:p w14:paraId="15949751" w14:textId="5A0B82BA" w:rsidR="00606460" w:rsidRDefault="00617A85" w:rsidP="00606460">
      <w:pPr>
        <w:pStyle w:val="ASomething"/>
      </w:pPr>
      <w:r>
        <w:rPr>
          <w:b/>
          <w:bCs/>
        </w:rPr>
        <w:t>Prompts:</w:t>
      </w:r>
      <w:r w:rsidR="00606460">
        <w:tab/>
        <w:t xml:space="preserve">Can the solution’s services be integrated to external </w:t>
      </w:r>
      <w:hyperlink w:anchor="Term_IdP" w:history="1">
        <w:r w:rsidR="00606460" w:rsidRPr="003E3AC0">
          <w:rPr>
            <w:rStyle w:val="Hyperlink"/>
          </w:rPr>
          <w:t>IdP</w:t>
        </w:r>
      </w:hyperlink>
      <w:r w:rsidR="00606460">
        <w:t>s?</w:t>
      </w:r>
      <w:r w:rsidR="00606460">
        <w:br/>
        <w:t>Is the integration protocol used OIDC or another (e.g.</w:t>
      </w:r>
      <w:ins w:id="1091" w:author="Jeremy Hayes" w:date="2024-02-09T10:44:00Z">
        <w:r w:rsidR="00A76E67">
          <w:t>,</w:t>
        </w:r>
      </w:ins>
      <w:del w:id="1092" w:author="Jeremy Hayes" w:date="2024-02-09T10:44:00Z">
        <w:r w:rsidR="00606460" w:rsidDel="00A76E67">
          <w:delText>:</w:delText>
        </w:r>
      </w:del>
      <w:r w:rsidR="00606460">
        <w:t xml:space="preserve"> SAML)?</w:t>
      </w:r>
      <w:r w:rsidR="00606460">
        <w:br/>
        <w:t>Does the service also provide in-system user authentication?</w:t>
      </w:r>
      <w:r w:rsidR="00606460">
        <w:br/>
        <w:t xml:space="preserve">Can it be turned off to force the use of external </w:t>
      </w:r>
      <w:hyperlink w:anchor="Term_IdP" w:history="1">
        <w:r w:rsidR="00606460" w:rsidRPr="003E3AC0">
          <w:rPr>
            <w:rStyle w:val="Hyperlink"/>
          </w:rPr>
          <w:t>IdP</w:t>
        </w:r>
      </w:hyperlink>
      <w:r w:rsidR="00606460">
        <w:t>?</w:t>
      </w:r>
    </w:p>
    <w:p w14:paraId="7329E50D" w14:textId="77777777" w:rsidR="00606460" w:rsidRDefault="00606460" w:rsidP="00606460">
      <w:pPr>
        <w:pStyle w:val="ASomething"/>
      </w:pPr>
    </w:p>
    <w:p w14:paraId="5B4EB059" w14:textId="4C3D8585" w:rsidR="00606460" w:rsidRDefault="00113DB2" w:rsidP="00606460">
      <w:pPr>
        <w:pStyle w:val="Heading5"/>
      </w:pPr>
      <w:r>
        <w:t>QR-DEF-</w:t>
      </w:r>
      <w:r w:rsidR="00606460">
        <w:t xml:space="preserve">COMP-INTG-00: </w:t>
      </w:r>
      <w:r w:rsidR="00606460">
        <w:rPr>
          <w:b/>
          <w:bCs/>
        </w:rPr>
        <w:t>OAuth</w:t>
      </w:r>
    </w:p>
    <w:p w14:paraId="74D03D64" w14:textId="77777777" w:rsidR="00606460" w:rsidRPr="001F0BD9" w:rsidRDefault="00606460" w:rsidP="00606460">
      <w:pPr>
        <w:pStyle w:val="ASomething"/>
      </w:pPr>
      <w:r w:rsidRPr="009D493F">
        <w:rPr>
          <w:b/>
          <w:bCs/>
        </w:rPr>
        <w:t>Category</w:t>
      </w:r>
      <w:r w:rsidRPr="009D493F">
        <w:t>:</w:t>
      </w:r>
      <w:r>
        <w:t xml:space="preserve"> </w:t>
      </w:r>
      <w:r>
        <w:tab/>
        <w:t>ISO-25010/Compatibility/Integration</w:t>
      </w:r>
    </w:p>
    <w:p w14:paraId="73D01737" w14:textId="2AECD5A5" w:rsidR="00606460" w:rsidRPr="001F0BD9" w:rsidRDefault="00606460" w:rsidP="00606460">
      <w:pPr>
        <w:pStyle w:val="ASomething"/>
      </w:pPr>
      <w:r w:rsidRPr="009D493F">
        <w:rPr>
          <w:b/>
          <w:bCs/>
        </w:rPr>
        <w:t>Statement</w:t>
      </w:r>
      <w:r w:rsidRPr="009D493F">
        <w:t>:</w:t>
      </w:r>
      <w:r>
        <w:t xml:space="preserve"> </w:t>
      </w:r>
      <w:r>
        <w:tab/>
        <w:t xml:space="preserve">The solution’s system(s) </w:t>
      </w:r>
      <w:del w:id="1093" w:author="Jeremy Hayes" w:date="2024-02-09T10:43:00Z">
        <w:r w:rsidDel="00A76E67">
          <w:delText>MUST</w:delText>
        </w:r>
      </w:del>
      <w:ins w:id="1094" w:author="Jeremy Hayes" w:date="2024-02-09T10:43:00Z">
        <w:r w:rsidR="00A76E67" w:rsidRPr="00A76E67">
          <w:rPr>
            <w:b/>
          </w:rPr>
          <w:t>must</w:t>
        </w:r>
      </w:ins>
      <w:r>
        <w:t xml:space="preserve"> </w:t>
      </w:r>
      <w:del w:id="1095" w:author="Jeremy Hayes" w:date="2024-02-09T10:43:00Z">
        <w:r w:rsidDel="00A76E67">
          <w:delText xml:space="preserve">authorising </w:delText>
        </w:r>
      </w:del>
      <w:ins w:id="1096" w:author="Jeremy Hayes" w:date="2024-02-09T10:43:00Z">
        <w:r w:rsidR="00A76E67">
          <w:t xml:space="preserve">authorise </w:t>
        </w:r>
      </w:ins>
      <w:r>
        <w:t>other services using OAuth.</w:t>
      </w:r>
    </w:p>
    <w:p w14:paraId="11179CC8" w14:textId="03ECBCE3" w:rsidR="00606460" w:rsidRPr="001F0BD9" w:rsidRDefault="00606460" w:rsidP="00606460">
      <w:pPr>
        <w:pStyle w:val="ASomething"/>
      </w:pPr>
      <w:r w:rsidRPr="009D493F">
        <w:rPr>
          <w:b/>
          <w:bCs/>
        </w:rPr>
        <w:t>Rationale</w:t>
      </w:r>
      <w:r w:rsidRPr="009D493F">
        <w:t>:</w:t>
      </w:r>
      <w:r>
        <w:tab/>
        <w:t xml:space="preserve">While OIDC is used for authenticating </w:t>
      </w:r>
      <w:r>
        <w:fldChar w:fldCharType="begin"/>
      </w:r>
      <w:r>
        <w:instrText>HYPERLINK \l "Term_SystemUser"</w:instrText>
      </w:r>
      <w:r>
        <w:fldChar w:fldCharType="separate"/>
      </w:r>
      <w:del w:id="1097" w:author="Jeremy Hayes" w:date="2024-02-09T11:16:00Z">
        <w:r w:rsidR="006E4A4D" w:rsidRPr="006E4A4D" w:rsidDel="009F0BCC">
          <w:rPr>
            <w:rStyle w:val="Hyperlink"/>
          </w:rPr>
          <w:delText>User</w:delText>
        </w:r>
      </w:del>
      <w:ins w:id="1098" w:author="Jeremy Hayes" w:date="2024-02-09T11:16:00Z">
        <w:r w:rsidR="009F0BCC">
          <w:rPr>
            <w:rStyle w:val="Hyperlink"/>
          </w:rPr>
          <w:t>user</w:t>
        </w:r>
      </w:ins>
      <w:r w:rsidR="006E4A4D" w:rsidRPr="006E4A4D">
        <w:rPr>
          <w:rStyle w:val="Hyperlink"/>
        </w:rPr>
        <w:t>s</w:t>
      </w:r>
      <w:r>
        <w:rPr>
          <w:rStyle w:val="Hyperlink"/>
        </w:rPr>
        <w:fldChar w:fldCharType="end"/>
      </w:r>
      <w:r>
        <w:t>, OAuth is the best practice integration approach for authorising trusted 3</w:t>
      </w:r>
      <w:r w:rsidRPr="00606460">
        <w:rPr>
          <w:vertAlign w:val="superscript"/>
        </w:rPr>
        <w:t>rd</w:t>
      </w:r>
      <w:r>
        <w:t xml:space="preserve"> party services to use a service’s </w:t>
      </w:r>
      <w:hyperlink w:anchor="Term_API" w:history="1">
        <w:r w:rsidR="000F39EE" w:rsidRPr="000F39EE">
          <w:rPr>
            <w:rStyle w:val="Hyperlink"/>
          </w:rPr>
          <w:t>API</w:t>
        </w:r>
      </w:hyperlink>
      <w:r>
        <w:t>s</w:t>
      </w:r>
      <w:r w:rsidR="008A5424">
        <w:t xml:space="preserve"> over HTTP/S</w:t>
      </w:r>
      <w:r>
        <w:t>.</w:t>
      </w:r>
    </w:p>
    <w:p w14:paraId="51E66B9D" w14:textId="346AC171" w:rsidR="00606460" w:rsidRPr="001F0BD9" w:rsidRDefault="00606460" w:rsidP="00606460">
      <w:pPr>
        <w:pStyle w:val="ASomething"/>
      </w:pPr>
      <w:r w:rsidRPr="009D493F">
        <w:rPr>
          <w:b/>
          <w:bCs/>
        </w:rPr>
        <w:t>Details</w:t>
      </w:r>
      <w:r w:rsidRPr="009D493F">
        <w:t>:</w:t>
      </w:r>
      <w:r>
        <w:t xml:space="preserve"> </w:t>
      </w:r>
      <w:r>
        <w:tab/>
        <w:t>.</w:t>
      </w:r>
    </w:p>
    <w:p w14:paraId="1DA26525" w14:textId="2C1705D1" w:rsidR="00606460" w:rsidRDefault="00617A85" w:rsidP="008A5424">
      <w:pPr>
        <w:pStyle w:val="ASomething"/>
      </w:pPr>
      <w:r>
        <w:rPr>
          <w:b/>
          <w:bCs/>
        </w:rPr>
        <w:t>Prompts:</w:t>
      </w:r>
      <w:r w:rsidR="00606460">
        <w:tab/>
        <w:t xml:space="preserve">Can the solution’s </w:t>
      </w:r>
      <w:hyperlink w:anchor="Term_API" w:history="1">
        <w:r w:rsidR="000F39EE" w:rsidRPr="000F39EE">
          <w:rPr>
            <w:rStyle w:val="Hyperlink"/>
          </w:rPr>
          <w:t>API</w:t>
        </w:r>
      </w:hyperlink>
      <w:r w:rsidR="008A5424">
        <w:t>s be invoked by a 3</w:t>
      </w:r>
      <w:r w:rsidR="008A5424" w:rsidRPr="008A5424">
        <w:rPr>
          <w:vertAlign w:val="superscript"/>
        </w:rPr>
        <w:t>rd</w:t>
      </w:r>
      <w:r w:rsidR="008A5424">
        <w:t xml:space="preserve"> party</w:t>
      </w:r>
      <w:r w:rsidR="00606460">
        <w:t>?</w:t>
      </w:r>
      <w:r w:rsidR="008A5424">
        <w:br/>
        <w:t>Do they authorise using OAuth?</w:t>
      </w:r>
      <w:r w:rsidR="008A5424">
        <w:br/>
        <w:t>Does – and if so, how – do 3</w:t>
      </w:r>
      <w:r w:rsidR="008A5424" w:rsidRPr="008A5424">
        <w:rPr>
          <w:vertAlign w:val="superscript"/>
        </w:rPr>
        <w:t>rd</w:t>
      </w:r>
      <w:r w:rsidR="008A5424">
        <w:t xml:space="preserve"> parties identify to this solution’s service(s) the end user of 3</w:t>
      </w:r>
      <w:r w:rsidR="008A5424" w:rsidRPr="008A5424">
        <w:rPr>
          <w:vertAlign w:val="superscript"/>
        </w:rPr>
        <w:t>rd</w:t>
      </w:r>
      <w:r w:rsidR="008A5424">
        <w:t xml:space="preserve"> party </w:t>
      </w:r>
      <w:del w:id="1099" w:author="Jeremy Hayes" w:date="2024-02-09T11:16:00Z">
        <w:r w:rsidR="008A5424" w:rsidDel="009F0BCC">
          <w:delText>User</w:delText>
        </w:r>
      </w:del>
      <w:ins w:id="1100" w:author="Jeremy Hayes" w:date="2024-02-09T11:16:00Z">
        <w:r w:rsidR="009F0BCC">
          <w:t>user</w:t>
        </w:r>
      </w:ins>
      <w:r w:rsidR="008A5424">
        <w:t>s?</w:t>
      </w:r>
    </w:p>
    <w:p w14:paraId="59443DA1" w14:textId="77777777" w:rsidR="00606460" w:rsidRDefault="00606460" w:rsidP="00606460">
      <w:pPr>
        <w:pStyle w:val="ASomething"/>
      </w:pPr>
    </w:p>
    <w:p w14:paraId="1FA1B9EA" w14:textId="559A3A0E" w:rsidR="00920852" w:rsidRDefault="00113DB2" w:rsidP="00920852">
      <w:pPr>
        <w:pStyle w:val="Heading5"/>
      </w:pPr>
      <w:r>
        <w:t>QR-DEF-</w:t>
      </w:r>
      <w:r w:rsidR="00F5040E">
        <w:t>COMP-INTG-00</w:t>
      </w:r>
      <w:r w:rsidR="00920852">
        <w:t xml:space="preserve">: </w:t>
      </w:r>
      <w:bookmarkStart w:id="1101" w:name="_Hlk157767515"/>
      <w:r w:rsidR="00F5040E">
        <w:rPr>
          <w:b/>
          <w:bCs/>
        </w:rPr>
        <w:t>Sponsor Organisation AAD</w:t>
      </w:r>
      <w:bookmarkEnd w:id="1101"/>
    </w:p>
    <w:p w14:paraId="1A65FCC8" w14:textId="7A0D3C49" w:rsidR="00920852" w:rsidRPr="001F0BD9" w:rsidRDefault="00920852" w:rsidP="00920852">
      <w:pPr>
        <w:pStyle w:val="ASomething"/>
      </w:pPr>
      <w:r w:rsidRPr="009D493F">
        <w:rPr>
          <w:b/>
          <w:bCs/>
        </w:rPr>
        <w:t>Category</w:t>
      </w:r>
      <w:r w:rsidRPr="009D493F">
        <w:t>:</w:t>
      </w:r>
      <w:r>
        <w:t xml:space="preserve"> </w:t>
      </w:r>
      <w:r>
        <w:tab/>
        <w:t>ISO-25010/Compatibility/Integrations</w:t>
      </w:r>
    </w:p>
    <w:p w14:paraId="559F5607" w14:textId="3C341EE9" w:rsidR="00920852" w:rsidRPr="001F0BD9" w:rsidRDefault="00920852" w:rsidP="00920852">
      <w:pPr>
        <w:pStyle w:val="ASomething"/>
      </w:pPr>
      <w:r w:rsidRPr="009D493F">
        <w:rPr>
          <w:b/>
          <w:bCs/>
        </w:rPr>
        <w:lastRenderedPageBreak/>
        <w:t>Statement</w:t>
      </w:r>
      <w:r w:rsidRPr="009D493F">
        <w:t>:</w:t>
      </w:r>
      <w:r>
        <w:t xml:space="preserve"> </w:t>
      </w:r>
      <w:r>
        <w:tab/>
        <w:t xml:space="preserve">The Solution </w:t>
      </w:r>
      <w:r w:rsidR="00A76E67" w:rsidRPr="00A76E67">
        <w:rPr>
          <w:b/>
          <w:bCs/>
          <w:rPrChange w:id="1102" w:author="Jeremy Hayes" w:date="2024-02-09T10:44:00Z">
            <w:rPr/>
          </w:rPrChange>
        </w:rPr>
        <w:t>may</w:t>
      </w:r>
      <w:r w:rsidR="00A76E67">
        <w:t xml:space="preserve"> </w:t>
      </w:r>
      <w:r>
        <w:t xml:space="preserve">require  </w:t>
      </w:r>
    </w:p>
    <w:p w14:paraId="5CB42E6C" w14:textId="3EA0DA35" w:rsidR="00920852" w:rsidRPr="001F0BD9" w:rsidRDefault="00920852" w:rsidP="00920852">
      <w:pPr>
        <w:pStyle w:val="ASomething"/>
      </w:pPr>
      <w:r w:rsidRPr="009D493F">
        <w:rPr>
          <w:b/>
          <w:bCs/>
        </w:rPr>
        <w:t>Rationale</w:t>
      </w:r>
      <w:r w:rsidRPr="009D493F">
        <w:t>:</w:t>
      </w:r>
      <w:r>
        <w:tab/>
        <w:t xml:space="preserve">If the </w:t>
      </w:r>
      <w:hyperlink w:anchor="Term_IdP" w:history="1">
        <w:r w:rsidRPr="00FD72A9">
          <w:rPr>
            <w:rStyle w:val="Hyperlink"/>
          </w:rPr>
          <w:t>IdP</w:t>
        </w:r>
      </w:hyperlink>
      <w:r>
        <w:t xml:space="preserve"> service cannot federate to the organisation’s directory services (e</w:t>
      </w:r>
      <w:r w:rsidR="00F5040E">
        <w:t>.</w:t>
      </w:r>
      <w:r>
        <w:t>g</w:t>
      </w:r>
      <w:r w:rsidR="00F5040E">
        <w:t>.,</w:t>
      </w:r>
      <w:r>
        <w:t xml:space="preserve">: AAD) then the service </w:t>
      </w:r>
      <w:del w:id="1103" w:author="Jeremy Hayes" w:date="2024-02-09T10:43:00Z">
        <w:r w:rsidDel="00A76E67">
          <w:delText>MUST</w:delText>
        </w:r>
      </w:del>
      <w:ins w:id="1104" w:author="Jeremy Hayes" w:date="2024-02-09T10:43:00Z">
        <w:r w:rsidR="00A76E67" w:rsidRPr="00A76E67">
          <w:rPr>
            <w:b/>
          </w:rPr>
          <w:t>must</w:t>
        </w:r>
      </w:ins>
      <w:r>
        <w:t xml:space="preserve"> be integrated directly </w:t>
      </w:r>
      <w:r w:rsidR="00FD72A9">
        <w:t xml:space="preserve">to the organisation’s AAD </w:t>
      </w:r>
      <w:hyperlink w:anchor="Term_API" w:history="1">
        <w:r w:rsidR="00FD72A9" w:rsidRPr="00FD72A9">
          <w:rPr>
            <w:rStyle w:val="Hyperlink"/>
          </w:rPr>
          <w:t>APIs</w:t>
        </w:r>
      </w:hyperlink>
      <w:r w:rsidR="00FD72A9">
        <w:t>.</w:t>
      </w:r>
    </w:p>
    <w:p w14:paraId="0765C3F3" w14:textId="14CFCB28" w:rsidR="00920852" w:rsidRPr="001F0BD9" w:rsidRDefault="00920852" w:rsidP="00920852">
      <w:pPr>
        <w:pStyle w:val="ASomething"/>
      </w:pPr>
      <w:r w:rsidRPr="009D493F">
        <w:rPr>
          <w:b/>
          <w:bCs/>
        </w:rPr>
        <w:t>Details</w:t>
      </w:r>
      <w:r w:rsidRPr="009D493F">
        <w:t>:</w:t>
      </w:r>
      <w:r>
        <w:t xml:space="preserve"> </w:t>
      </w:r>
      <w:r>
        <w:tab/>
      </w:r>
      <w:r w:rsidR="00F5040E">
        <w:t>AAD supports both OIDC and OAuth, but they are slightly proprietary.</w:t>
      </w:r>
    </w:p>
    <w:p w14:paraId="1AAF20D4" w14:textId="6DC5F8BC" w:rsidR="00920852" w:rsidRDefault="00920852" w:rsidP="00F5040E">
      <w:pPr>
        <w:pStyle w:val="ASomething"/>
      </w:pPr>
      <w:r>
        <w:rPr>
          <w:b/>
          <w:bCs/>
        </w:rPr>
        <w:t>Prompts:</w:t>
      </w:r>
      <w:r>
        <w:tab/>
      </w:r>
      <w:r w:rsidR="00F5040E">
        <w:t>Can the solution’s service(s) be integrated with Azure Active Directory?</w:t>
      </w:r>
    </w:p>
    <w:p w14:paraId="4D129DB5" w14:textId="77777777" w:rsidR="001719D9" w:rsidRPr="0075069B" w:rsidRDefault="001719D9" w:rsidP="00606460">
      <w:pPr>
        <w:pStyle w:val="ASomething"/>
      </w:pPr>
    </w:p>
    <w:p w14:paraId="29EC51EA" w14:textId="27D4612B" w:rsidR="00756C26" w:rsidRDefault="00756C26" w:rsidP="00CE19AD">
      <w:pPr>
        <w:pStyle w:val="Heading3"/>
      </w:pPr>
      <w:bookmarkStart w:id="1105" w:name="_Toc158372674"/>
      <w:r>
        <w:t>Usability</w:t>
      </w:r>
      <w:bookmarkEnd w:id="1105"/>
    </w:p>
    <w:p w14:paraId="21388E97" w14:textId="32E7B5A5" w:rsidR="00346430" w:rsidRDefault="009B104A" w:rsidP="00700B82">
      <w:pPr>
        <w:pStyle w:val="Heading4"/>
      </w:pPr>
      <w:bookmarkStart w:id="1106" w:name="_Toc158372675"/>
      <w:r>
        <w:t>Appropriateness Recognisability</w:t>
      </w:r>
      <w:bookmarkEnd w:id="1106"/>
    </w:p>
    <w:p w14:paraId="2064E07E" w14:textId="49FBA6CC" w:rsidR="009B104A" w:rsidRDefault="009B104A" w:rsidP="00C829F4">
      <w:pPr>
        <w:pStyle w:val="BodyTextDefinition"/>
        <w:rPr>
          <w:lang w:eastAsia="en-NZ"/>
        </w:rPr>
      </w:pPr>
      <w:r>
        <w:rPr>
          <w:lang w:eastAsia="en-NZ"/>
        </w:rPr>
        <w:t>T</w:t>
      </w:r>
      <w:r w:rsidRPr="00780F08">
        <w:rPr>
          <w:lang w:eastAsia="en-NZ"/>
        </w:rPr>
        <w:t>he degree to which users can recognize whether a solution is appropriate for their needs.</w:t>
      </w:r>
    </w:p>
    <w:p w14:paraId="339E6DC2" w14:textId="01CCBA41" w:rsidR="009B104A" w:rsidRDefault="00113DB2" w:rsidP="009B104A">
      <w:pPr>
        <w:pStyle w:val="Heading5"/>
      </w:pPr>
      <w:r>
        <w:t>QR-DEF-</w:t>
      </w:r>
      <w:r w:rsidR="009B104A">
        <w:t xml:space="preserve">USA-APP-00: </w:t>
      </w:r>
      <w:r w:rsidR="009B104A" w:rsidRPr="009B104A">
        <w:rPr>
          <w:b/>
          <w:bCs/>
        </w:rPr>
        <w:t>Sponsor and</w:t>
      </w:r>
      <w:r w:rsidR="009B104A">
        <w:t xml:space="preserve"> </w:t>
      </w:r>
      <w:r w:rsidR="009B104A">
        <w:rPr>
          <w:b/>
          <w:bCs/>
        </w:rPr>
        <w:t>Purpose Recognisability</w:t>
      </w:r>
    </w:p>
    <w:p w14:paraId="5FE58983" w14:textId="5B1A3B09" w:rsidR="009B104A" w:rsidRPr="001F0BD9" w:rsidRDefault="009B104A" w:rsidP="009B104A">
      <w:pPr>
        <w:pStyle w:val="ASomething"/>
      </w:pPr>
      <w:r w:rsidRPr="009D493F">
        <w:rPr>
          <w:b/>
          <w:bCs/>
        </w:rPr>
        <w:t>Category</w:t>
      </w:r>
      <w:r w:rsidRPr="009D493F">
        <w:t>:</w:t>
      </w:r>
      <w:r>
        <w:t xml:space="preserve"> </w:t>
      </w:r>
      <w:r>
        <w:tab/>
        <w:t>ISO-25010/Usability/Appropriateness Recognisability</w:t>
      </w:r>
    </w:p>
    <w:p w14:paraId="03D93EDC" w14:textId="3BDFEA49" w:rsidR="009B104A" w:rsidRPr="001F0BD9" w:rsidRDefault="009B104A" w:rsidP="009B104A">
      <w:pPr>
        <w:pStyle w:val="ASomething"/>
      </w:pPr>
      <w:r w:rsidRPr="009D493F">
        <w:rPr>
          <w:b/>
          <w:bCs/>
        </w:rPr>
        <w:t>Statement</w:t>
      </w:r>
      <w:r w:rsidRPr="009D493F">
        <w:t>:</w:t>
      </w:r>
      <w:r>
        <w:t xml:space="preserve"> </w:t>
      </w:r>
      <w:r>
        <w:tab/>
        <w:t xml:space="preserve">Services </w:t>
      </w:r>
      <w:del w:id="1107" w:author="Jeremy Hayes" w:date="2024-02-09T10:43:00Z">
        <w:r w:rsidDel="00A76E67">
          <w:delText>MUST</w:delText>
        </w:r>
      </w:del>
      <w:ins w:id="1108" w:author="Jeremy Hayes" w:date="2024-02-09T10:43:00Z">
        <w:r w:rsidR="00A76E67" w:rsidRPr="00A76E67">
          <w:rPr>
            <w:b/>
          </w:rPr>
          <w:t>must</w:t>
        </w:r>
      </w:ins>
      <w:r>
        <w:t xml:space="preserve"> be </w:t>
      </w:r>
      <w:r w:rsidR="00C569F7">
        <w:t xml:space="preserve">sufficiently </w:t>
      </w:r>
      <w:r>
        <w:t xml:space="preserve">configurable to identify the </w:t>
      </w:r>
      <w:hyperlink w:anchor="Term_SponsorOrganisation" w:history="1">
        <w:r w:rsidR="009C5B95" w:rsidRPr="009C5B95">
          <w:rPr>
            <w:rStyle w:val="Hyperlink"/>
          </w:rPr>
          <w:t>Sponsor Organisation</w:t>
        </w:r>
      </w:hyperlink>
      <w:r>
        <w:t xml:space="preserve">, and </w:t>
      </w:r>
      <w:r w:rsidR="00C569F7">
        <w:t xml:space="preserve">purpose of </w:t>
      </w:r>
      <w:r>
        <w:t>service.</w:t>
      </w:r>
    </w:p>
    <w:p w14:paraId="404D3059" w14:textId="0A46E2FE" w:rsidR="009B104A" w:rsidRPr="001F0BD9" w:rsidRDefault="009B104A" w:rsidP="009B104A">
      <w:pPr>
        <w:pStyle w:val="ASomething"/>
      </w:pPr>
      <w:r w:rsidRPr="009D493F">
        <w:rPr>
          <w:b/>
          <w:bCs/>
        </w:rPr>
        <w:t>Rationale</w:t>
      </w:r>
      <w:r w:rsidRPr="009D493F">
        <w:t>:</w:t>
      </w:r>
      <w:r>
        <w:tab/>
      </w:r>
      <w:r w:rsidR="00C569F7">
        <w:t xml:space="preserve">The trust of </w:t>
      </w:r>
      <w:r>
        <w:fldChar w:fldCharType="begin"/>
      </w:r>
      <w:r>
        <w:instrText>HYPERLINK \l "Term_SystemUser"</w:instrText>
      </w:r>
      <w:r>
        <w:fldChar w:fldCharType="separate"/>
      </w:r>
      <w:del w:id="1109" w:author="Jeremy Hayes" w:date="2024-02-09T11:16:00Z">
        <w:r w:rsidR="006E4A4D" w:rsidRPr="006E4A4D" w:rsidDel="009F0BCC">
          <w:rPr>
            <w:rStyle w:val="Hyperlink"/>
          </w:rPr>
          <w:delText>User</w:delText>
        </w:r>
      </w:del>
      <w:ins w:id="1110" w:author="Jeremy Hayes" w:date="2024-02-09T11:16:00Z">
        <w:r w:rsidR="009F0BCC">
          <w:rPr>
            <w:rStyle w:val="Hyperlink"/>
          </w:rPr>
          <w:t>user</w:t>
        </w:r>
      </w:ins>
      <w:r w:rsidR="006E4A4D" w:rsidRPr="006E4A4D">
        <w:rPr>
          <w:rStyle w:val="Hyperlink"/>
        </w:rPr>
        <w:t>s</w:t>
      </w:r>
      <w:r>
        <w:rPr>
          <w:rStyle w:val="Hyperlink"/>
        </w:rPr>
        <w:fldChar w:fldCharType="end"/>
      </w:r>
      <w:r w:rsidR="00C569F7">
        <w:rPr>
          <w:rStyle w:val="Hyperlink"/>
        </w:rPr>
        <w:t>’</w:t>
      </w:r>
      <w:r>
        <w:t xml:space="preserve"> in services is </w:t>
      </w:r>
      <w:r w:rsidR="00C569F7">
        <w:t>dependent on their identification and trust of the service provider</w:t>
      </w:r>
      <w:r>
        <w:t>.</w:t>
      </w:r>
    </w:p>
    <w:p w14:paraId="6C44A989" w14:textId="53B677C2" w:rsidR="009B104A" w:rsidRPr="001F0BD9" w:rsidRDefault="009B104A" w:rsidP="009B104A">
      <w:pPr>
        <w:pStyle w:val="ASomething"/>
      </w:pPr>
      <w:r w:rsidRPr="009D493F">
        <w:rPr>
          <w:b/>
          <w:bCs/>
        </w:rPr>
        <w:t>Details</w:t>
      </w:r>
      <w:r w:rsidRPr="009D493F">
        <w:t>:</w:t>
      </w:r>
      <w:r>
        <w:t xml:space="preserve"> </w:t>
      </w:r>
      <w:r>
        <w:tab/>
        <w:t xml:space="preserve">Systems are expected to be configurable to follow </w:t>
      </w:r>
      <w:r w:rsidR="00C569F7">
        <w:t xml:space="preserve">sponsor organisation </w:t>
      </w:r>
      <w:r>
        <w:t>guid</w:t>
      </w:r>
      <w:r w:rsidR="00C569F7">
        <w:t>ance</w:t>
      </w:r>
      <w:r>
        <w:t xml:space="preserve"> for </w:t>
      </w:r>
      <w:r w:rsidR="00C569F7">
        <w:t xml:space="preserve">appearance, </w:t>
      </w:r>
      <w:r>
        <w:t>branding, contact, etc.</w:t>
      </w:r>
    </w:p>
    <w:p w14:paraId="2128D97E" w14:textId="5E8B7B09" w:rsidR="009B104A" w:rsidRDefault="00617A85" w:rsidP="009B104A">
      <w:pPr>
        <w:pStyle w:val="ASomething"/>
      </w:pPr>
      <w:r>
        <w:rPr>
          <w:b/>
          <w:bCs/>
        </w:rPr>
        <w:t>Prompts:</w:t>
      </w:r>
      <w:r w:rsidR="009B104A">
        <w:tab/>
        <w:t>Can service systems be discoverable using organisation defined DNS records?</w:t>
      </w:r>
      <w:r w:rsidR="009B104A">
        <w:br/>
        <w:t>Can service systems appearance be modified to present the organisation’s logo, name, etc.</w:t>
      </w:r>
    </w:p>
    <w:p w14:paraId="01FA1EA3" w14:textId="306CAD93" w:rsidR="00346430" w:rsidRDefault="00B922E6" w:rsidP="008A5424">
      <w:pPr>
        <w:pStyle w:val="Heading4"/>
      </w:pPr>
      <w:bookmarkStart w:id="1111" w:name="_Toc158372676"/>
      <w:r>
        <w:t>Learnability</w:t>
      </w:r>
      <w:bookmarkEnd w:id="1111"/>
    </w:p>
    <w:p w14:paraId="22625A3B" w14:textId="74B3D141" w:rsidR="00B922E6" w:rsidRDefault="00B922E6" w:rsidP="00B922E6">
      <w:pPr>
        <w:pStyle w:val="BodyTextStatement"/>
        <w:rPr>
          <w:lang w:eastAsia="en-NZ"/>
        </w:rPr>
      </w:pPr>
      <w:r>
        <w:rPr>
          <w:lang w:eastAsia="en-NZ"/>
        </w:rPr>
        <w:t>T</w:t>
      </w:r>
      <w:r w:rsidRPr="00780F08">
        <w:rPr>
          <w:lang w:eastAsia="en-NZ"/>
        </w:rPr>
        <w:t>he degree to which a solution enables the user to learn how to use it with effectiveness, efficiency and in the case of an emergency.</w:t>
      </w:r>
    </w:p>
    <w:p w14:paraId="0D270EFB" w14:textId="77777777" w:rsidR="00B87716" w:rsidRPr="00780F08" w:rsidRDefault="00B87716" w:rsidP="00B922E6">
      <w:pPr>
        <w:pStyle w:val="BodyTextStatement"/>
        <w:rPr>
          <w:lang w:eastAsia="en-NZ"/>
        </w:rPr>
      </w:pPr>
    </w:p>
    <w:p w14:paraId="761A1482" w14:textId="1C9D1491" w:rsidR="00B922E6" w:rsidRDefault="00113DB2" w:rsidP="00B922E6">
      <w:pPr>
        <w:pStyle w:val="Heading5"/>
      </w:pPr>
      <w:r>
        <w:t>QR-DEF-</w:t>
      </w:r>
      <w:r w:rsidR="00B922E6">
        <w:t>USA-L</w:t>
      </w:r>
      <w:r w:rsidR="002B32E2">
        <w:t>RN</w:t>
      </w:r>
      <w:r w:rsidR="00B922E6">
        <w:t xml:space="preserve">-00: </w:t>
      </w:r>
      <w:r w:rsidR="00B922E6" w:rsidRPr="00B922E6">
        <w:rPr>
          <w:b/>
          <w:bCs/>
        </w:rPr>
        <w:t>Service</w:t>
      </w:r>
      <w:r w:rsidR="00B922E6">
        <w:t xml:space="preserve"> </w:t>
      </w:r>
      <w:r w:rsidR="00B922E6">
        <w:rPr>
          <w:b/>
          <w:bCs/>
        </w:rPr>
        <w:t>Discovery</w:t>
      </w:r>
    </w:p>
    <w:p w14:paraId="6191BFA7" w14:textId="7AF4D386" w:rsidR="00B922E6" w:rsidRPr="001F0BD9" w:rsidRDefault="00B922E6" w:rsidP="00B922E6">
      <w:pPr>
        <w:pStyle w:val="ASomething"/>
      </w:pPr>
      <w:r w:rsidRPr="009D493F">
        <w:rPr>
          <w:b/>
          <w:bCs/>
        </w:rPr>
        <w:t>Category</w:t>
      </w:r>
      <w:r w:rsidRPr="009D493F">
        <w:t>:</w:t>
      </w:r>
      <w:r>
        <w:t xml:space="preserve"> </w:t>
      </w:r>
      <w:r>
        <w:tab/>
        <w:t>ISO-25010/Usability/Learnability</w:t>
      </w:r>
    </w:p>
    <w:p w14:paraId="2F725065" w14:textId="182BD3DB" w:rsidR="00B922E6" w:rsidRPr="001F0BD9" w:rsidRDefault="00B922E6" w:rsidP="00B922E6">
      <w:pPr>
        <w:pStyle w:val="ASomething"/>
      </w:pPr>
      <w:r w:rsidRPr="009D493F">
        <w:rPr>
          <w:b/>
          <w:bCs/>
        </w:rPr>
        <w:t>Statement</w:t>
      </w:r>
      <w:r w:rsidRPr="009D493F">
        <w:t>:</w:t>
      </w:r>
      <w:r>
        <w:t xml:space="preserve"> </w:t>
      </w:r>
      <w:r>
        <w:tab/>
      </w:r>
      <w:r w:rsidR="002B32E2">
        <w:t>The s</w:t>
      </w:r>
      <w:r>
        <w:t xml:space="preserve">olution </w:t>
      </w:r>
      <w:r w:rsidR="002B32E2">
        <w:t>s</w:t>
      </w:r>
      <w:r>
        <w:t>ervice</w:t>
      </w:r>
      <w:r w:rsidR="002B32E2">
        <w:t>(</w:t>
      </w:r>
      <w:r>
        <w:t>s</w:t>
      </w:r>
      <w:r w:rsidR="002B32E2">
        <w:t>)</w:t>
      </w:r>
      <w:r>
        <w:t xml:space="preserve"> </w:t>
      </w:r>
      <w:del w:id="1112" w:author="Jeremy Hayes" w:date="2024-02-09T10:43:00Z">
        <w:r w:rsidDel="00A76E67">
          <w:delText>MUST</w:delText>
        </w:r>
      </w:del>
      <w:ins w:id="1113" w:author="Jeremy Hayes" w:date="2024-02-09T10:43:00Z">
        <w:r w:rsidR="00A76E67" w:rsidRPr="00A76E67">
          <w:rPr>
            <w:b/>
          </w:rPr>
          <w:t>must</w:t>
        </w:r>
      </w:ins>
      <w:r>
        <w:t xml:space="preserve"> be discoverable via predictable paths following DNS naming guidance.</w:t>
      </w:r>
    </w:p>
    <w:p w14:paraId="4F830DA7" w14:textId="5C7EE95D" w:rsidR="00B922E6" w:rsidRPr="001F0BD9" w:rsidRDefault="00B922E6" w:rsidP="00B922E6">
      <w:pPr>
        <w:pStyle w:val="ASomething"/>
      </w:pPr>
      <w:r w:rsidRPr="009D493F">
        <w:rPr>
          <w:b/>
          <w:bCs/>
        </w:rPr>
        <w:t>Rationale</w:t>
      </w:r>
      <w:r w:rsidRPr="009D493F">
        <w:t>:</w:t>
      </w:r>
      <w:r>
        <w:tab/>
      </w:r>
      <w:r>
        <w:fldChar w:fldCharType="begin"/>
      </w:r>
      <w:r>
        <w:instrText>HYPERLINK \l "Term_SystemUser"</w:instrText>
      </w:r>
      <w:r>
        <w:fldChar w:fldCharType="separate"/>
      </w:r>
      <w:del w:id="1114" w:author="Jeremy Hayes" w:date="2024-02-09T11:16:00Z">
        <w:r w:rsidR="006E4A4D" w:rsidRPr="006E4A4D" w:rsidDel="009F0BCC">
          <w:rPr>
            <w:rStyle w:val="Hyperlink"/>
          </w:rPr>
          <w:delText>User</w:delText>
        </w:r>
      </w:del>
      <w:ins w:id="1115" w:author="Jeremy Hayes" w:date="2024-02-09T11:16:00Z">
        <w:r w:rsidR="009F0BCC">
          <w:rPr>
            <w:rStyle w:val="Hyperlink"/>
          </w:rPr>
          <w:t>user</w:t>
        </w:r>
      </w:ins>
      <w:r w:rsidR="006E4A4D" w:rsidRPr="006E4A4D">
        <w:rPr>
          <w:rStyle w:val="Hyperlink"/>
        </w:rPr>
        <w:t>s</w:t>
      </w:r>
      <w:r>
        <w:rPr>
          <w:rStyle w:val="Hyperlink"/>
        </w:rPr>
        <w:fldChar w:fldCharType="end"/>
      </w:r>
      <w:r>
        <w:t xml:space="preserve"> should be able to find services using predictable URLs.</w:t>
      </w:r>
    </w:p>
    <w:p w14:paraId="1DB8AB38" w14:textId="1F753C51" w:rsidR="00B922E6" w:rsidRDefault="00B922E6" w:rsidP="00B922E6">
      <w:pPr>
        <w:pStyle w:val="ASomething"/>
      </w:pPr>
      <w:r w:rsidRPr="009D493F">
        <w:rPr>
          <w:b/>
          <w:bCs/>
        </w:rPr>
        <w:t>Details</w:t>
      </w:r>
      <w:r w:rsidRPr="009D493F">
        <w:t>:</w:t>
      </w:r>
      <w:r>
        <w:t xml:space="preserve"> </w:t>
      </w:r>
      <w:r>
        <w:tab/>
      </w:r>
      <w:r w:rsidR="009B104A">
        <w:t xml:space="preserve">Accepting that DNS registration is a concern outside of a system, systems </w:t>
      </w:r>
      <w:r>
        <w:t xml:space="preserve">are expected to </w:t>
      </w:r>
      <w:r w:rsidR="009B104A">
        <w:t xml:space="preserve">accept being </w:t>
      </w:r>
      <w:r>
        <w:t>discover</w:t>
      </w:r>
      <w:r w:rsidR="009B104A">
        <w:t>able</w:t>
      </w:r>
      <w:r>
        <w:t xml:space="preserve"> at </w:t>
      </w:r>
      <w:r w:rsidR="009B104A">
        <w:t xml:space="preserve">an </w:t>
      </w:r>
      <w:r w:rsidR="00125E54">
        <w:t>URL</w:t>
      </w:r>
      <w:r w:rsidR="009B104A">
        <w:t xml:space="preserve"> similar to:</w:t>
      </w:r>
      <w:r>
        <w:br/>
      </w:r>
      <w:hyperlink r:id="rId19" w:history="1">
        <w:r w:rsidR="009B104A" w:rsidRPr="006720C5">
          <w:rPr>
            <w:rStyle w:val="Hyperlink"/>
          </w:rPr>
          <w:t>https://[channel.][subservice.][env.]service.organisation.tld</w:t>
        </w:r>
      </w:hyperlink>
      <w:r w:rsidR="009B104A">
        <w:br/>
      </w:r>
      <w:r w:rsidR="009B104A">
        <w:lastRenderedPageBreak/>
        <w:t>providing for default values (e.g., when channel is provided, it defaults to ‘www.’, etc.)</w:t>
      </w:r>
    </w:p>
    <w:p w14:paraId="7B920003" w14:textId="05C7B638" w:rsidR="00B922E6" w:rsidRDefault="00617A85" w:rsidP="00B922E6">
      <w:pPr>
        <w:pStyle w:val="ASomething"/>
      </w:pPr>
      <w:r>
        <w:rPr>
          <w:b/>
          <w:bCs/>
        </w:rPr>
        <w:t>Prompts:</w:t>
      </w:r>
      <w:r w:rsidR="00B922E6">
        <w:tab/>
        <w:t>…</w:t>
      </w:r>
    </w:p>
    <w:p w14:paraId="704A38FD" w14:textId="77777777" w:rsidR="002B32E2" w:rsidRPr="0075069B" w:rsidRDefault="002B32E2" w:rsidP="00B922E6">
      <w:pPr>
        <w:pStyle w:val="ASomething"/>
      </w:pPr>
    </w:p>
    <w:p w14:paraId="777AED0E" w14:textId="6F40657B" w:rsidR="002B32E2" w:rsidRDefault="00113DB2" w:rsidP="002B32E2">
      <w:pPr>
        <w:pStyle w:val="Heading5"/>
      </w:pPr>
      <w:r>
        <w:t>QR-DEF-</w:t>
      </w:r>
      <w:r w:rsidR="002B32E2">
        <w:t xml:space="preserve">USA-LRN-00: </w:t>
      </w:r>
      <w:r w:rsidR="0010270B">
        <w:rPr>
          <w:b/>
          <w:bCs/>
        </w:rPr>
        <w:t>Usability Standards</w:t>
      </w:r>
    </w:p>
    <w:p w14:paraId="41E52E51" w14:textId="1B1A2E25" w:rsidR="002B32E2" w:rsidRPr="001F0BD9" w:rsidRDefault="002B32E2" w:rsidP="002B32E2">
      <w:pPr>
        <w:pStyle w:val="ASomething"/>
      </w:pPr>
      <w:r w:rsidRPr="009D493F">
        <w:rPr>
          <w:b/>
          <w:bCs/>
        </w:rPr>
        <w:t>Category</w:t>
      </w:r>
      <w:r w:rsidRPr="009D493F">
        <w:t>:</w:t>
      </w:r>
      <w:r>
        <w:t xml:space="preserve"> </w:t>
      </w:r>
      <w:r>
        <w:tab/>
        <w:t>ISO-25010/Usability/Learnability</w:t>
      </w:r>
    </w:p>
    <w:p w14:paraId="102EB990" w14:textId="646B2A29" w:rsidR="002B32E2" w:rsidRPr="001F0BD9" w:rsidRDefault="002B32E2" w:rsidP="002B32E2">
      <w:pPr>
        <w:pStyle w:val="ASomething"/>
      </w:pPr>
      <w:r w:rsidRPr="009D493F">
        <w:rPr>
          <w:b/>
          <w:bCs/>
        </w:rPr>
        <w:t>Statement</w:t>
      </w:r>
      <w:r w:rsidRPr="009D493F">
        <w:t>:</w:t>
      </w:r>
      <w:r>
        <w:t xml:space="preserve"> </w:t>
      </w:r>
      <w:r>
        <w:tab/>
        <w:t xml:space="preserve">The </w:t>
      </w:r>
      <w:r w:rsidR="0010270B">
        <w:t xml:space="preserve">solution </w:t>
      </w:r>
      <w:del w:id="1116" w:author="Jeremy Hayes" w:date="2024-02-09T10:43:00Z">
        <w:r w:rsidR="0010270B" w:rsidDel="00A76E67">
          <w:delText>MUST</w:delText>
        </w:r>
      </w:del>
      <w:ins w:id="1117" w:author="Jeremy Hayes" w:date="2024-02-09T10:43:00Z">
        <w:r w:rsidR="00A76E67" w:rsidRPr="00A76E67">
          <w:rPr>
            <w:b/>
          </w:rPr>
          <w:t>must</w:t>
        </w:r>
      </w:ins>
      <w:r w:rsidR="0010270B">
        <w:t xml:space="preserve"> </w:t>
      </w:r>
      <w:r w:rsidR="00C569F7">
        <w:t xml:space="preserve">be </w:t>
      </w:r>
      <w:r w:rsidR="0010270B">
        <w:t xml:space="preserve">kept aligned with </w:t>
      </w:r>
      <w:hyperlink w:anchor="Term_SponsorOrganisation" w:history="1">
        <w:r w:rsidR="009C5B95" w:rsidRPr="009C5B95">
          <w:rPr>
            <w:rStyle w:val="Hyperlink"/>
          </w:rPr>
          <w:t>Sponsor Organisation</w:t>
        </w:r>
      </w:hyperlink>
      <w:r w:rsidR="0010270B">
        <w:t>’s</w:t>
      </w:r>
      <w:r w:rsidR="00C569F7">
        <w:t xml:space="preserve"> guidance</w:t>
      </w:r>
      <w:r w:rsidR="0010270B">
        <w:t>.</w:t>
      </w:r>
    </w:p>
    <w:p w14:paraId="6B917E82" w14:textId="2BC5CDD1" w:rsidR="002B32E2" w:rsidRPr="001F0BD9" w:rsidRDefault="002B32E2" w:rsidP="002B32E2">
      <w:pPr>
        <w:pStyle w:val="ASomething"/>
      </w:pPr>
      <w:r w:rsidRPr="009D493F">
        <w:rPr>
          <w:b/>
          <w:bCs/>
        </w:rPr>
        <w:t>Rationale</w:t>
      </w:r>
      <w:r w:rsidRPr="009D493F">
        <w:t>:</w:t>
      </w:r>
      <w:r>
        <w:tab/>
      </w:r>
      <w:r w:rsidR="0010270B">
        <w:t xml:space="preserve">Using a standard approach for contacting the </w:t>
      </w:r>
      <w:hyperlink w:anchor="Term_SponsorOrganisation" w:history="1">
        <w:r w:rsidR="009C5B95" w:rsidRPr="009C5B95">
          <w:rPr>
            <w:rStyle w:val="Hyperlink"/>
          </w:rPr>
          <w:t>Sponsor Organisation</w:t>
        </w:r>
      </w:hyperlink>
      <w:r w:rsidR="0010270B">
        <w:t xml:space="preserve">, terms and conditions and disclosures makes </w:t>
      </w:r>
      <w:r w:rsidR="00F52C96">
        <w:t>the</w:t>
      </w:r>
      <w:r w:rsidR="00697652">
        <w:t xml:space="preserve"> solution’s system(s) </w:t>
      </w:r>
      <w:r w:rsidR="0010270B">
        <w:t>more trustable and learnable.</w:t>
      </w:r>
    </w:p>
    <w:p w14:paraId="47AF4014" w14:textId="7E365DFA" w:rsidR="002B32E2" w:rsidRPr="001F0BD9" w:rsidRDefault="002B32E2" w:rsidP="002B32E2">
      <w:pPr>
        <w:pStyle w:val="ASomething"/>
      </w:pPr>
      <w:r w:rsidRPr="009D493F">
        <w:rPr>
          <w:b/>
          <w:bCs/>
        </w:rPr>
        <w:t>Details</w:t>
      </w:r>
      <w:r w:rsidRPr="009D493F">
        <w:t>:</w:t>
      </w:r>
      <w:r>
        <w:t xml:space="preserve"> </w:t>
      </w:r>
      <w:r>
        <w:tab/>
      </w:r>
      <w:r w:rsidR="0010270B">
        <w:t xml:space="preserve">Guidelines commonly describe logos, links, and link text to use for references to the </w:t>
      </w:r>
      <w:hyperlink w:anchor="Term_SponsorOrganisation" w:history="1">
        <w:r w:rsidR="009C5B95" w:rsidRPr="009C5B95">
          <w:rPr>
            <w:rStyle w:val="Hyperlink"/>
          </w:rPr>
          <w:t>Sponsor Organisation</w:t>
        </w:r>
      </w:hyperlink>
      <w:r w:rsidR="0010270B">
        <w:t>, tracking &amp; data use disclosures, etc.</w:t>
      </w:r>
    </w:p>
    <w:p w14:paraId="293A2D0A" w14:textId="5669021C" w:rsidR="002B32E2" w:rsidRPr="0075069B" w:rsidRDefault="00617A85" w:rsidP="002B32E2">
      <w:pPr>
        <w:pStyle w:val="ASomething"/>
      </w:pPr>
      <w:r>
        <w:rPr>
          <w:b/>
          <w:bCs/>
        </w:rPr>
        <w:t>Prompts:</w:t>
      </w:r>
      <w:r w:rsidR="002B32E2">
        <w:tab/>
        <w:t>…</w:t>
      </w:r>
    </w:p>
    <w:p w14:paraId="46D50B2A" w14:textId="77777777" w:rsidR="00B922E6" w:rsidRDefault="00B922E6" w:rsidP="00346430">
      <w:pPr>
        <w:pStyle w:val="BodyText"/>
      </w:pPr>
    </w:p>
    <w:p w14:paraId="05F2695C" w14:textId="5F6CF4DE" w:rsidR="00B87716" w:rsidRDefault="00113DB2" w:rsidP="00B87716">
      <w:pPr>
        <w:pStyle w:val="Heading5"/>
      </w:pPr>
      <w:bookmarkStart w:id="1118" w:name="_Hlk157693637"/>
      <w:r>
        <w:t>QR-DEF-</w:t>
      </w:r>
      <w:r w:rsidR="00B87716">
        <w:t xml:space="preserve">USA-LRN-00: </w:t>
      </w:r>
      <w:r w:rsidR="00B87716">
        <w:rPr>
          <w:b/>
          <w:bCs/>
        </w:rPr>
        <w:t>Use Documentation</w:t>
      </w:r>
    </w:p>
    <w:bookmarkEnd w:id="1118"/>
    <w:p w14:paraId="3FC0A5CB" w14:textId="17246C5B" w:rsidR="00B87716" w:rsidRPr="001F0BD9" w:rsidRDefault="00B87716" w:rsidP="00B87716">
      <w:pPr>
        <w:pStyle w:val="ASomething"/>
      </w:pPr>
      <w:r w:rsidRPr="009D493F">
        <w:rPr>
          <w:b/>
          <w:bCs/>
        </w:rPr>
        <w:t>Category</w:t>
      </w:r>
      <w:r w:rsidRPr="009D493F">
        <w:t>:</w:t>
      </w:r>
      <w:r>
        <w:t xml:space="preserve"> </w:t>
      </w:r>
      <w:r>
        <w:tab/>
        <w:t>ISO-25010/Usability/Learnability</w:t>
      </w:r>
    </w:p>
    <w:p w14:paraId="5CA53F80" w14:textId="7E3D4A2C" w:rsidR="00B87716" w:rsidRPr="001F0BD9" w:rsidRDefault="00B87716" w:rsidP="00B87716">
      <w:pPr>
        <w:pStyle w:val="ASomething"/>
      </w:pPr>
      <w:r w:rsidRPr="009D493F">
        <w:rPr>
          <w:b/>
          <w:bCs/>
        </w:rPr>
        <w:t>Statement</w:t>
      </w:r>
      <w:r w:rsidRPr="009D493F">
        <w:t>:</w:t>
      </w:r>
      <w:r>
        <w:t xml:space="preserve"> </w:t>
      </w:r>
      <w:r>
        <w:tab/>
        <w:t xml:space="preserve">The solution’s service(s) </w:t>
      </w:r>
      <w:del w:id="1119" w:author="Jeremy Hayes" w:date="2024-02-09T10:43:00Z">
        <w:r w:rsidDel="00A76E67">
          <w:delText>MUST</w:delText>
        </w:r>
      </w:del>
      <w:ins w:id="1120" w:author="Jeremy Hayes" w:date="2024-02-09T10:43:00Z">
        <w:r w:rsidR="00A76E67" w:rsidRPr="00A76E67">
          <w:rPr>
            <w:b/>
          </w:rPr>
          <w:t>must</w:t>
        </w:r>
      </w:ins>
      <w:r>
        <w:t xml:space="preserve"> have accessible electronic documentation sufficient for different roles of users to learn how to use the system for their needs.</w:t>
      </w:r>
    </w:p>
    <w:p w14:paraId="4A81FAC6" w14:textId="0BCB6C61" w:rsidR="00B87716" w:rsidRPr="001F0BD9" w:rsidRDefault="00B87716" w:rsidP="00B87716">
      <w:pPr>
        <w:pStyle w:val="ASomething"/>
      </w:pPr>
      <w:r w:rsidRPr="009D493F">
        <w:rPr>
          <w:b/>
          <w:bCs/>
        </w:rPr>
        <w:t>Rationale</w:t>
      </w:r>
      <w:r w:rsidRPr="009D493F">
        <w:t>:</w:t>
      </w:r>
      <w:r>
        <w:tab/>
      </w:r>
      <w:del w:id="1121" w:author="Jeremy Hayes" w:date="2024-02-09T11:16:00Z">
        <w:r w:rsidDel="009F0BCC">
          <w:delText>User</w:delText>
        </w:r>
      </w:del>
      <w:ins w:id="1122" w:author="Jeremy Hayes" w:date="2024-02-09T11:16:00Z">
        <w:r w:rsidR="009F0BCC">
          <w:t>user</w:t>
        </w:r>
      </w:ins>
      <w:r>
        <w:t>s that can self-help themselves to learning how to use a system reduce the cost of supporting them.</w:t>
      </w:r>
    </w:p>
    <w:p w14:paraId="777E5FA2" w14:textId="3D11B462" w:rsidR="00B87716" w:rsidRPr="001F0BD9" w:rsidRDefault="00B87716" w:rsidP="00B87716">
      <w:pPr>
        <w:pStyle w:val="ASomething"/>
      </w:pPr>
      <w:r w:rsidRPr="009D493F">
        <w:rPr>
          <w:b/>
          <w:bCs/>
        </w:rPr>
        <w:t>Details</w:t>
      </w:r>
      <w:r w:rsidRPr="009D493F">
        <w:t>:</w:t>
      </w:r>
      <w:r>
        <w:t xml:space="preserve"> </w:t>
      </w:r>
      <w:r>
        <w:tab/>
        <w:t>Electronic documentation is usually hosted separate to the service itself, but using a DNS name related to the service?</w:t>
      </w:r>
    </w:p>
    <w:p w14:paraId="4627C4A9" w14:textId="024C25EC" w:rsidR="00B87716" w:rsidRPr="0075069B" w:rsidRDefault="00B87716" w:rsidP="00B87716">
      <w:pPr>
        <w:pStyle w:val="ASomething"/>
      </w:pPr>
      <w:r>
        <w:rPr>
          <w:b/>
          <w:bCs/>
        </w:rPr>
        <w:t>Prompts:</w:t>
      </w:r>
      <w:r>
        <w:tab/>
        <w:t>Do the solution’s service(s) have documentation?</w:t>
      </w:r>
      <w:r>
        <w:br/>
        <w:t>Is the service publicly accessible online?</w:t>
      </w:r>
      <w:r>
        <w:br/>
        <w:t>Where can it be currently seen?</w:t>
      </w:r>
      <w:r>
        <w:br/>
        <w:t xml:space="preserve">Can the documentation </w:t>
      </w:r>
      <w:del w:id="1123" w:author="Jeremy Hayes" w:date="2024-02-09T10:45:00Z">
        <w:r w:rsidDel="00A76E67">
          <w:delText>url</w:delText>
        </w:r>
      </w:del>
      <w:ins w:id="1124" w:author="Jeremy Hayes" w:date="2024-02-09T10:45:00Z">
        <w:r w:rsidR="00A76E67">
          <w:t>URL</w:t>
        </w:r>
      </w:ins>
      <w:r>
        <w:t xml:space="preserve"> be customised to align to the service’s URL while meeting project defined DNS naming schemes?</w:t>
      </w:r>
      <w:r>
        <w:br/>
        <w:t xml:space="preserve">For example: </w:t>
      </w:r>
      <w:r w:rsidRPr="00B87716">
        <w:rPr>
          <w:i/>
          <w:iCs/>
        </w:rPr>
        <w:t>https://help.env.myservice.ourcorp.tld</w:t>
      </w:r>
      <w:r>
        <w:t xml:space="preserve"> </w:t>
      </w:r>
    </w:p>
    <w:p w14:paraId="06FBD3A1" w14:textId="77777777" w:rsidR="00B87716" w:rsidRPr="00346430" w:rsidRDefault="00B87716" w:rsidP="00346430">
      <w:pPr>
        <w:pStyle w:val="BodyText"/>
      </w:pPr>
    </w:p>
    <w:p w14:paraId="146065A0" w14:textId="66A54C8F" w:rsidR="00756C26" w:rsidRDefault="00756C26" w:rsidP="00756C26">
      <w:pPr>
        <w:pStyle w:val="Heading4"/>
      </w:pPr>
      <w:bookmarkStart w:id="1125" w:name="_Toc158372677"/>
      <w:r>
        <w:t>Operability</w:t>
      </w:r>
      <w:bookmarkEnd w:id="1125"/>
    </w:p>
    <w:p w14:paraId="04B689E5" w14:textId="243358CD" w:rsidR="00346430" w:rsidRDefault="00992003" w:rsidP="00C829F4">
      <w:pPr>
        <w:pStyle w:val="BodyTextDefinition"/>
        <w:rPr>
          <w:lang w:eastAsia="en-NZ"/>
        </w:rPr>
      </w:pPr>
      <w:r>
        <w:t>T</w:t>
      </w:r>
      <w:r w:rsidRPr="00780F08">
        <w:t>he degree</w:t>
      </w:r>
      <w:r w:rsidRPr="00780F08">
        <w:rPr>
          <w:lang w:eastAsia="en-NZ"/>
        </w:rPr>
        <w:t xml:space="preserve"> to which a product is easy to operate, control and appropriate to use.</w:t>
      </w:r>
    </w:p>
    <w:p w14:paraId="3548AB0B" w14:textId="77777777" w:rsidR="00C83E0E" w:rsidRPr="00F11DA1" w:rsidRDefault="00C83E0E" w:rsidP="00F11DA1"/>
    <w:p w14:paraId="276D05E7" w14:textId="31E8C931" w:rsidR="007F3D4B" w:rsidRDefault="00113DB2" w:rsidP="007F3D4B">
      <w:pPr>
        <w:pStyle w:val="Heading5"/>
      </w:pPr>
      <w:r>
        <w:lastRenderedPageBreak/>
        <w:t>QR-DEF-</w:t>
      </w:r>
      <w:r w:rsidR="007F3D4B">
        <w:t xml:space="preserve">USA-OP-00: </w:t>
      </w:r>
      <w:r w:rsidR="007F3D4B">
        <w:rPr>
          <w:b/>
          <w:bCs/>
        </w:rPr>
        <w:t>Operable on Current Devices Interfaces</w:t>
      </w:r>
    </w:p>
    <w:p w14:paraId="1C884038" w14:textId="77777777" w:rsidR="007F3D4B" w:rsidRPr="001F0BD9" w:rsidRDefault="007F3D4B" w:rsidP="007F3D4B">
      <w:pPr>
        <w:pStyle w:val="ASomething"/>
      </w:pPr>
      <w:r w:rsidRPr="009D493F">
        <w:rPr>
          <w:b/>
          <w:bCs/>
        </w:rPr>
        <w:t>Category</w:t>
      </w:r>
      <w:r w:rsidRPr="009D493F">
        <w:t>:</w:t>
      </w:r>
      <w:r>
        <w:t xml:space="preserve"> </w:t>
      </w:r>
      <w:r>
        <w:tab/>
        <w:t>ISO-25010/Usability/Operability</w:t>
      </w:r>
    </w:p>
    <w:p w14:paraId="32145AE5" w14:textId="10536DAD" w:rsidR="007F3D4B" w:rsidRPr="001F0BD9" w:rsidRDefault="007F3D4B" w:rsidP="007F3D4B">
      <w:pPr>
        <w:pStyle w:val="ASomething"/>
      </w:pPr>
      <w:r w:rsidRPr="009D493F">
        <w:rPr>
          <w:b/>
          <w:bCs/>
        </w:rPr>
        <w:t>Statement</w:t>
      </w:r>
      <w:r w:rsidRPr="009D493F">
        <w:t>:</w:t>
      </w:r>
      <w:r>
        <w:t xml:space="preserve"> </w:t>
      </w:r>
      <w:r>
        <w:tab/>
        <w:t xml:space="preserve">The solution’s systems(s) </w:t>
      </w:r>
      <w:del w:id="1126" w:author="Jeremy Hayes" w:date="2024-02-09T10:43:00Z">
        <w:r w:rsidDel="00A76E67">
          <w:delText>MUST</w:delText>
        </w:r>
      </w:del>
      <w:ins w:id="1127" w:author="Jeremy Hayes" w:date="2024-02-09T10:43:00Z">
        <w:r w:rsidR="00A76E67" w:rsidRPr="00A76E67">
          <w:rPr>
            <w:b/>
          </w:rPr>
          <w:t>must</w:t>
        </w:r>
      </w:ins>
      <w:r>
        <w:t xml:space="preserve"> be designed for effective use irrespective of the commonly available current device used.</w:t>
      </w:r>
    </w:p>
    <w:p w14:paraId="51EFBFA8" w14:textId="77777777" w:rsidR="007F3D4B" w:rsidRPr="001F0BD9" w:rsidRDefault="007F3D4B" w:rsidP="007F3D4B">
      <w:pPr>
        <w:pStyle w:val="ASomething"/>
      </w:pPr>
      <w:r w:rsidRPr="009D493F">
        <w:rPr>
          <w:b/>
          <w:bCs/>
        </w:rPr>
        <w:t>Rationale</w:t>
      </w:r>
      <w:r w:rsidRPr="009D493F">
        <w:t>:</w:t>
      </w:r>
      <w:r>
        <w:tab/>
        <w:t>…</w:t>
      </w:r>
    </w:p>
    <w:p w14:paraId="75988045" w14:textId="7B77F446" w:rsidR="007F3D4B" w:rsidRPr="001F0BD9" w:rsidRDefault="007F3D4B" w:rsidP="007F3D4B">
      <w:pPr>
        <w:pStyle w:val="ASomething"/>
      </w:pPr>
      <w:r w:rsidRPr="009D493F">
        <w:rPr>
          <w:b/>
          <w:bCs/>
        </w:rPr>
        <w:t>Details</w:t>
      </w:r>
      <w:r w:rsidRPr="009D493F">
        <w:t>:</w:t>
      </w:r>
      <w:r>
        <w:t xml:space="preserve"> </w:t>
      </w:r>
      <w:r>
        <w:tab/>
        <w:t xml:space="preserve">This specifically implies that the design of the </w:t>
      </w:r>
      <w:hyperlink w:anchor="Term_UserInterface" w:history="1">
        <w:r w:rsidR="002E02EF" w:rsidRPr="002E02EF">
          <w:rPr>
            <w:rStyle w:val="Hyperlink"/>
          </w:rPr>
          <w:t xml:space="preserve">graphical </w:t>
        </w:r>
        <w:r w:rsidRPr="002E02EF">
          <w:rPr>
            <w:rStyle w:val="Hyperlink"/>
          </w:rPr>
          <w:t>interface</w:t>
        </w:r>
      </w:hyperlink>
      <w:r>
        <w:t xml:space="preserve"> modifies itself to best suit available screen dimensions (i.e., applying “Responsive Web Design (RWD)” principles to web </w:t>
      </w:r>
      <w:r w:rsidR="002E02EF">
        <w:t xml:space="preserve">graphical </w:t>
      </w:r>
      <w:hyperlink w:anchor="Term_UserInterface" w:history="1">
        <w:r w:rsidR="002E02EF" w:rsidRPr="002E02EF">
          <w:rPr>
            <w:rStyle w:val="Hyperlink"/>
          </w:rPr>
          <w:t xml:space="preserve">user </w:t>
        </w:r>
        <w:r w:rsidRPr="002E02EF">
          <w:rPr>
            <w:rStyle w:val="Hyperlink"/>
          </w:rPr>
          <w:t>interfaces</w:t>
        </w:r>
      </w:hyperlink>
      <w:r>
        <w:t xml:space="preserve">). </w:t>
      </w:r>
    </w:p>
    <w:p w14:paraId="767DDB03" w14:textId="6D985A54" w:rsidR="007F3D4B" w:rsidRPr="0075069B" w:rsidRDefault="007F3D4B" w:rsidP="007F3D4B">
      <w:pPr>
        <w:pStyle w:val="ASomething"/>
      </w:pPr>
      <w:r>
        <w:rPr>
          <w:b/>
          <w:bCs/>
        </w:rPr>
        <w:t>Prompts:</w:t>
      </w:r>
      <w:r>
        <w:tab/>
        <w:t xml:space="preserve">Are all system </w:t>
      </w:r>
      <w:r w:rsidR="002E02EF">
        <w:t xml:space="preserve">graphical </w:t>
      </w:r>
      <w:hyperlink w:anchor="Term_UserInterface" w:history="1">
        <w:r w:rsidR="002E02EF" w:rsidRPr="002E02EF">
          <w:rPr>
            <w:rStyle w:val="Hyperlink"/>
          </w:rPr>
          <w:t xml:space="preserve">user </w:t>
        </w:r>
        <w:r w:rsidRPr="002E02EF">
          <w:rPr>
            <w:rStyle w:val="Hyperlink"/>
          </w:rPr>
          <w:t>interface</w:t>
        </w:r>
      </w:hyperlink>
      <w:r>
        <w:t>s accessible from multiple device types (mobile, tablet, desktop)?</w:t>
      </w:r>
      <w:r>
        <w:br/>
        <w:t xml:space="preserve">If not all, which ones are not operable from other than desktop devices? </w:t>
      </w:r>
    </w:p>
    <w:p w14:paraId="5547FD59" w14:textId="77777777" w:rsidR="007F3D4B" w:rsidRPr="0022217C" w:rsidRDefault="007F3D4B" w:rsidP="007F3D4B">
      <w:pPr>
        <w:pStyle w:val="BodyText"/>
      </w:pPr>
    </w:p>
    <w:p w14:paraId="6E4B425B" w14:textId="160985AE" w:rsidR="00D20472" w:rsidRDefault="00113DB2" w:rsidP="00D20472">
      <w:pPr>
        <w:pStyle w:val="Heading5"/>
      </w:pPr>
      <w:bookmarkStart w:id="1128" w:name="_Hlk157775581"/>
      <w:r>
        <w:t>QR-DEF-</w:t>
      </w:r>
      <w:r w:rsidR="00D20472">
        <w:t xml:space="preserve">USA-OP-00: </w:t>
      </w:r>
      <w:r w:rsidR="00D20472">
        <w:rPr>
          <w:b/>
          <w:bCs/>
        </w:rPr>
        <w:t xml:space="preserve">Provisioned </w:t>
      </w:r>
      <w:del w:id="1129" w:author="Jeremy Hayes" w:date="2024-02-09T11:16:00Z">
        <w:r w:rsidR="00D20472" w:rsidDel="009F0BCC">
          <w:rPr>
            <w:b/>
            <w:bCs/>
          </w:rPr>
          <w:delText>User</w:delText>
        </w:r>
      </w:del>
      <w:ins w:id="1130" w:author="Jeremy Hayes" w:date="2024-02-09T11:16:00Z">
        <w:r w:rsidR="009F0BCC">
          <w:rPr>
            <w:b/>
            <w:bCs/>
          </w:rPr>
          <w:t>user</w:t>
        </w:r>
      </w:ins>
      <w:r w:rsidR="00D20472">
        <w:rPr>
          <w:b/>
          <w:bCs/>
        </w:rPr>
        <w:t>s</w:t>
      </w:r>
    </w:p>
    <w:p w14:paraId="583D7F23" w14:textId="77777777" w:rsidR="00D20472" w:rsidRPr="001F0BD9" w:rsidRDefault="00D20472" w:rsidP="00D20472">
      <w:pPr>
        <w:pStyle w:val="ASomething"/>
      </w:pPr>
      <w:r w:rsidRPr="009D493F">
        <w:rPr>
          <w:b/>
          <w:bCs/>
        </w:rPr>
        <w:t>Category</w:t>
      </w:r>
      <w:r w:rsidRPr="009D493F">
        <w:t>:</w:t>
      </w:r>
      <w:r>
        <w:t xml:space="preserve"> </w:t>
      </w:r>
      <w:r>
        <w:tab/>
        <w:t>ISO-25010/Usability/Operability</w:t>
      </w:r>
    </w:p>
    <w:p w14:paraId="4A435913" w14:textId="065A1FC8" w:rsidR="00D20472" w:rsidRPr="001F0BD9" w:rsidRDefault="00D20472" w:rsidP="00D20472">
      <w:pPr>
        <w:pStyle w:val="ASomething"/>
      </w:pPr>
      <w:r w:rsidRPr="009D493F">
        <w:rPr>
          <w:b/>
          <w:bCs/>
        </w:rPr>
        <w:t>Statement</w:t>
      </w:r>
      <w:r w:rsidRPr="009D493F">
        <w:t>:</w:t>
      </w:r>
      <w:r>
        <w:t xml:space="preserve"> </w:t>
      </w:r>
      <w:r>
        <w:tab/>
        <w:t xml:space="preserve">The solution can be remotely provisioned with </w:t>
      </w:r>
      <w:del w:id="1131" w:author="Jeremy Hayes" w:date="2024-02-09T11:16:00Z">
        <w:r w:rsidDel="009F0BCC">
          <w:delText>User</w:delText>
        </w:r>
      </w:del>
      <w:ins w:id="1132" w:author="Jeremy Hayes" w:date="2024-02-09T11:16:00Z">
        <w:r w:rsidR="009F0BCC">
          <w:t>user</w:t>
        </w:r>
      </w:ins>
      <w:r>
        <w:t xml:space="preserve">s, Groups, </w:t>
      </w:r>
      <w:del w:id="1133" w:author="Jeremy Hayes" w:date="2024-02-09T11:16:00Z">
        <w:r w:rsidDel="009F0BCC">
          <w:delText>Roles</w:delText>
        </w:r>
      </w:del>
      <w:ins w:id="1134" w:author="Jeremy Hayes" w:date="2024-02-09T11:16:00Z">
        <w:r w:rsidR="009F0BCC">
          <w:t>roles</w:t>
        </w:r>
      </w:ins>
      <w:r>
        <w:t>.</w:t>
      </w:r>
    </w:p>
    <w:p w14:paraId="14BD154E" w14:textId="77777777" w:rsidR="00D20472" w:rsidRPr="001F0BD9" w:rsidRDefault="00D20472" w:rsidP="00D20472">
      <w:pPr>
        <w:pStyle w:val="ASomething"/>
      </w:pPr>
      <w:r w:rsidRPr="009D493F">
        <w:rPr>
          <w:b/>
          <w:bCs/>
        </w:rPr>
        <w:t>Rationale</w:t>
      </w:r>
      <w:r w:rsidRPr="009D493F">
        <w:t>:</w:t>
      </w:r>
      <w:r>
        <w:tab/>
        <w:t>Onboarding</w:t>
      </w:r>
    </w:p>
    <w:p w14:paraId="34E71E4A" w14:textId="4A81FEA4" w:rsidR="00D20472" w:rsidRPr="001F0BD9" w:rsidRDefault="00D20472" w:rsidP="00D20472">
      <w:pPr>
        <w:pStyle w:val="ASomething"/>
      </w:pPr>
      <w:r w:rsidRPr="009D493F">
        <w:rPr>
          <w:b/>
          <w:bCs/>
        </w:rPr>
        <w:t>Details</w:t>
      </w:r>
      <w:r w:rsidRPr="009D493F">
        <w:t>:</w:t>
      </w:r>
      <w:r>
        <w:t xml:space="preserve"> </w:t>
      </w:r>
      <w:r>
        <w:tab/>
        <w:t>The recommended approach is to send out time limited email invitations inviting users to accept specific roles.</w:t>
      </w:r>
      <w:r>
        <w:br/>
        <w:t xml:space="preserve">Alternatively the provision of System for Cross-domain identity management (SCIM) </w:t>
      </w:r>
      <w:hyperlink w:anchor="Term_API" w:history="1">
        <w:r w:rsidRPr="007F3D4B">
          <w:rPr>
            <w:rStyle w:val="Hyperlink"/>
          </w:rPr>
          <w:t>API</w:t>
        </w:r>
      </w:hyperlink>
      <w:r>
        <w:t xml:space="preserve"> endpoints </w:t>
      </w:r>
      <w:proofErr w:type="gramStart"/>
      <w:r>
        <w:t>is</w:t>
      </w:r>
      <w:proofErr w:type="gramEnd"/>
      <w:r>
        <w:t xml:space="preserve"> recommended.</w:t>
      </w:r>
      <w:r>
        <w:br/>
        <w:t>See “</w:t>
      </w:r>
      <w:r>
        <w:rPr>
          <w:b/>
          <w:bCs/>
        </w:rPr>
        <w:t xml:space="preserve">JIT </w:t>
      </w:r>
      <w:del w:id="1135" w:author="Jeremy Hayes" w:date="2024-02-09T11:16:00Z">
        <w:r w:rsidDel="009F0BCC">
          <w:rPr>
            <w:b/>
            <w:bCs/>
          </w:rPr>
          <w:delText>User</w:delText>
        </w:r>
      </w:del>
      <w:ins w:id="1136" w:author="Jeremy Hayes" w:date="2024-02-09T11:16:00Z">
        <w:r w:rsidR="009F0BCC">
          <w:rPr>
            <w:b/>
            <w:bCs/>
          </w:rPr>
          <w:t>user</w:t>
        </w:r>
      </w:ins>
      <w:r>
        <w:rPr>
          <w:b/>
          <w:bCs/>
        </w:rPr>
        <w:t>s”</w:t>
      </w:r>
    </w:p>
    <w:p w14:paraId="2181C544" w14:textId="77777777" w:rsidR="00D20472" w:rsidRPr="0075069B" w:rsidRDefault="00D20472" w:rsidP="00D20472">
      <w:pPr>
        <w:pStyle w:val="ASomething"/>
      </w:pPr>
      <w:r>
        <w:rPr>
          <w:b/>
          <w:bCs/>
        </w:rPr>
        <w:t>Prompts:</w:t>
      </w:r>
      <w:r>
        <w:tab/>
        <w:t>Does the solution’s service(s) permit remote provisioning of users to roles?</w:t>
      </w:r>
      <w:r>
        <w:br/>
        <w:t>How?</w:t>
      </w:r>
      <w:r>
        <w:br/>
        <w:t>Is SCIM provided?</w:t>
      </w:r>
    </w:p>
    <w:p w14:paraId="5A2296E4" w14:textId="7812C240" w:rsidR="00A52DAB" w:rsidRDefault="00113DB2" w:rsidP="00A52DAB">
      <w:pPr>
        <w:pStyle w:val="Heading5"/>
      </w:pPr>
      <w:r>
        <w:t>QR-DEF-</w:t>
      </w:r>
      <w:r w:rsidR="00A52DAB">
        <w:t xml:space="preserve">USA-OP-00: </w:t>
      </w:r>
      <w:r w:rsidR="00A52DAB">
        <w:rPr>
          <w:b/>
          <w:bCs/>
        </w:rPr>
        <w:t xml:space="preserve">JIT </w:t>
      </w:r>
      <w:del w:id="1137" w:author="Jeremy Hayes" w:date="2024-02-09T11:16:00Z">
        <w:r w:rsidR="00A52DAB" w:rsidDel="009F0BCC">
          <w:rPr>
            <w:b/>
            <w:bCs/>
          </w:rPr>
          <w:delText>User</w:delText>
        </w:r>
      </w:del>
      <w:ins w:id="1138" w:author="Jeremy Hayes" w:date="2024-02-09T11:16:00Z">
        <w:r w:rsidR="009F0BCC">
          <w:rPr>
            <w:b/>
            <w:bCs/>
          </w:rPr>
          <w:t>user</w:t>
        </w:r>
      </w:ins>
      <w:r w:rsidR="00A52DAB">
        <w:rPr>
          <w:b/>
          <w:bCs/>
        </w:rPr>
        <w:t>s</w:t>
      </w:r>
    </w:p>
    <w:bookmarkEnd w:id="1128"/>
    <w:p w14:paraId="7C03868F" w14:textId="77777777" w:rsidR="00A52DAB" w:rsidRPr="001F0BD9" w:rsidRDefault="00A52DAB" w:rsidP="00A52DAB">
      <w:pPr>
        <w:pStyle w:val="ASomething"/>
      </w:pPr>
      <w:r w:rsidRPr="009D493F">
        <w:rPr>
          <w:b/>
          <w:bCs/>
        </w:rPr>
        <w:t>Category</w:t>
      </w:r>
      <w:r w:rsidRPr="009D493F">
        <w:t>:</w:t>
      </w:r>
      <w:r>
        <w:t xml:space="preserve"> </w:t>
      </w:r>
      <w:r>
        <w:tab/>
        <w:t>…</w:t>
      </w:r>
    </w:p>
    <w:p w14:paraId="2E4E2512" w14:textId="02B307F1" w:rsidR="00A52DAB" w:rsidRPr="001F0BD9" w:rsidRDefault="00A52DAB" w:rsidP="00A52DAB">
      <w:pPr>
        <w:pStyle w:val="ASomething"/>
      </w:pPr>
      <w:r w:rsidRPr="009D493F">
        <w:rPr>
          <w:b/>
          <w:bCs/>
        </w:rPr>
        <w:t>Statement</w:t>
      </w:r>
      <w:r w:rsidRPr="009D493F">
        <w:t>:</w:t>
      </w:r>
      <w:r>
        <w:t xml:space="preserve"> </w:t>
      </w:r>
      <w:r>
        <w:tab/>
        <w:t xml:space="preserve">Invitations </w:t>
      </w:r>
      <w:del w:id="1139" w:author="Jeremy Hayes" w:date="2024-02-09T10:43:00Z">
        <w:r w:rsidDel="00A76E67">
          <w:delText>MUST</w:delText>
        </w:r>
      </w:del>
      <w:ins w:id="1140" w:author="Jeremy Hayes" w:date="2024-02-09T10:43:00Z">
        <w:r w:rsidR="00A76E67" w:rsidRPr="00A76E67">
          <w:rPr>
            <w:b/>
          </w:rPr>
          <w:t>must</w:t>
        </w:r>
      </w:ins>
      <w:r>
        <w:t xml:space="preserve"> be developed into System </w:t>
      </w:r>
      <w:del w:id="1141" w:author="Jeremy Hayes" w:date="2024-02-09T11:16:00Z">
        <w:r w:rsidDel="009F0BCC">
          <w:delText>User</w:delText>
        </w:r>
      </w:del>
      <w:ins w:id="1142" w:author="Jeremy Hayes" w:date="2024-02-09T11:16:00Z">
        <w:r w:rsidR="009F0BCC">
          <w:t>user</w:t>
        </w:r>
      </w:ins>
      <w:r>
        <w:t xml:space="preserve">s Just </w:t>
      </w:r>
      <w:proofErr w:type="gramStart"/>
      <w:r>
        <w:t>In</w:t>
      </w:r>
      <w:proofErr w:type="gramEnd"/>
      <w:r>
        <w:t xml:space="preserve"> Time (JIT).</w:t>
      </w:r>
    </w:p>
    <w:p w14:paraId="06F0E69B" w14:textId="5DA898D9" w:rsidR="00A52DAB" w:rsidRPr="001F0BD9" w:rsidRDefault="00A52DAB" w:rsidP="00A52DAB">
      <w:pPr>
        <w:pStyle w:val="ASomething"/>
      </w:pPr>
      <w:r w:rsidRPr="009D493F">
        <w:rPr>
          <w:b/>
          <w:bCs/>
        </w:rPr>
        <w:t>Rationale</w:t>
      </w:r>
      <w:r w:rsidRPr="009D493F">
        <w:t>:</w:t>
      </w:r>
      <w:r>
        <w:tab/>
        <w:t>Improve</w:t>
      </w:r>
      <w:r w:rsidR="00366AAA">
        <w:t>s</w:t>
      </w:r>
      <w:r>
        <w:t xml:space="preserve"> security</w:t>
      </w:r>
      <w:r w:rsidR="00366AAA">
        <w:t xml:space="preserve"> and usability of the system.</w:t>
      </w:r>
    </w:p>
    <w:p w14:paraId="62CB6B39" w14:textId="790F801D" w:rsidR="00A52DAB" w:rsidRPr="001F0BD9" w:rsidRDefault="00A52DAB" w:rsidP="00A52DAB">
      <w:pPr>
        <w:pStyle w:val="ASomething"/>
      </w:pPr>
      <w:r w:rsidRPr="009D493F">
        <w:rPr>
          <w:b/>
          <w:bCs/>
        </w:rPr>
        <w:t>Details</w:t>
      </w:r>
      <w:r w:rsidRPr="009D493F">
        <w:t>:</w:t>
      </w:r>
      <w:r>
        <w:t xml:space="preserve"> </w:t>
      </w:r>
      <w:r>
        <w:tab/>
        <w:t xml:space="preserve">Avoid creating system users records ahead of time without certainty they will be used (a security risk). </w:t>
      </w:r>
      <w:r>
        <w:br/>
      </w:r>
      <w:r w:rsidR="00B12578">
        <w:t xml:space="preserve">While </w:t>
      </w:r>
      <w:r w:rsidR="00B12578">
        <w:rPr>
          <w:i/>
          <w:iCs/>
        </w:rPr>
        <w:t xml:space="preserve">Provisioning </w:t>
      </w:r>
      <w:r>
        <w:fldChar w:fldCharType="begin"/>
      </w:r>
      <w:r>
        <w:instrText>HYPERLINK \l "Term_SystemUser"</w:instrText>
      </w:r>
      <w:r>
        <w:fldChar w:fldCharType="separate"/>
      </w:r>
      <w:del w:id="1143" w:author="Jeremy Hayes" w:date="2024-02-09T11:16:00Z">
        <w:r w:rsidR="00B12578" w:rsidRPr="00B12578" w:rsidDel="009F0BCC">
          <w:rPr>
            <w:rStyle w:val="Hyperlink"/>
          </w:rPr>
          <w:delText>User</w:delText>
        </w:r>
      </w:del>
      <w:ins w:id="1144" w:author="Jeremy Hayes" w:date="2024-02-09T11:16:00Z">
        <w:r w:rsidR="009F0BCC">
          <w:rPr>
            <w:rStyle w:val="Hyperlink"/>
          </w:rPr>
          <w:t>user</w:t>
        </w:r>
      </w:ins>
      <w:r w:rsidR="00B12578" w:rsidRPr="00B12578">
        <w:rPr>
          <w:rStyle w:val="Hyperlink"/>
        </w:rPr>
        <w:t>s</w:t>
      </w:r>
      <w:r>
        <w:rPr>
          <w:rStyle w:val="Hyperlink"/>
        </w:rPr>
        <w:fldChar w:fldCharType="end"/>
      </w:r>
      <w:r w:rsidR="00B12578">
        <w:t xml:space="preserve"> and their </w:t>
      </w:r>
      <w:hyperlink w:anchor="Term_Role" w:history="1">
        <w:r w:rsidR="00B12578" w:rsidRPr="009F6745">
          <w:rPr>
            <w:rStyle w:val="Hyperlink"/>
          </w:rPr>
          <w:t>Role</w:t>
        </w:r>
      </w:hyperlink>
      <w:r w:rsidR="00B12578">
        <w:t xml:space="preserve">s is common practice in IT systems, </w:t>
      </w:r>
      <w:r w:rsidR="00B12578" w:rsidRPr="006E4A4D">
        <w:rPr>
          <w:i/>
          <w:iCs/>
        </w:rPr>
        <w:t>Invit</w:t>
      </w:r>
      <w:r w:rsidR="00B12578">
        <w:rPr>
          <w:i/>
          <w:iCs/>
        </w:rPr>
        <w:t>ing</w:t>
      </w:r>
      <w:r w:rsidR="00B12578" w:rsidRPr="00B12578">
        <w:t xml:space="preserve"> </w:t>
      </w:r>
      <w:r w:rsidR="00B12578">
        <w:t xml:space="preserve">Persons to become </w:t>
      </w:r>
      <w:r>
        <w:fldChar w:fldCharType="begin"/>
      </w:r>
      <w:r>
        <w:instrText>HYPERLINK \l "Term_SystemUser"</w:instrText>
      </w:r>
      <w:r>
        <w:fldChar w:fldCharType="separate"/>
      </w:r>
      <w:del w:id="1145" w:author="Jeremy Hayes" w:date="2024-02-09T11:16:00Z">
        <w:r w:rsidR="00B12578" w:rsidRPr="00B12578" w:rsidDel="009F0BCC">
          <w:rPr>
            <w:rStyle w:val="Hyperlink"/>
          </w:rPr>
          <w:delText>User</w:delText>
        </w:r>
      </w:del>
      <w:ins w:id="1146" w:author="Jeremy Hayes" w:date="2024-02-09T11:16:00Z">
        <w:r w:rsidR="009F0BCC">
          <w:rPr>
            <w:rStyle w:val="Hyperlink"/>
          </w:rPr>
          <w:t>user</w:t>
        </w:r>
      </w:ins>
      <w:r w:rsidR="00B12578" w:rsidRPr="00B12578">
        <w:rPr>
          <w:rStyle w:val="Hyperlink"/>
        </w:rPr>
        <w:t>s</w:t>
      </w:r>
      <w:r>
        <w:rPr>
          <w:rStyle w:val="Hyperlink"/>
        </w:rPr>
        <w:fldChar w:fldCharType="end"/>
      </w:r>
      <w:r w:rsidR="00B12578" w:rsidRPr="00B12578">
        <w:t xml:space="preserve"> </w:t>
      </w:r>
      <w:r w:rsidR="00B12578">
        <w:t>to a System is more correct as well as improvable.</w:t>
      </w:r>
      <w:r>
        <w:t xml:space="preserve"> </w:t>
      </w:r>
      <w:r w:rsidR="00B12578">
        <w:br/>
        <w:t>See “</w:t>
      </w:r>
      <w:r w:rsidR="00366AAA">
        <w:rPr>
          <w:b/>
          <w:bCs/>
        </w:rPr>
        <w:t xml:space="preserve">Provisioned </w:t>
      </w:r>
      <w:del w:id="1147" w:author="Jeremy Hayes" w:date="2024-02-09T11:16:00Z">
        <w:r w:rsidR="00366AAA" w:rsidDel="009F0BCC">
          <w:rPr>
            <w:b/>
            <w:bCs/>
          </w:rPr>
          <w:delText>User</w:delText>
        </w:r>
      </w:del>
      <w:proofErr w:type="gramStart"/>
      <w:ins w:id="1148" w:author="Jeremy Hayes" w:date="2024-02-09T11:16:00Z">
        <w:r w:rsidR="009F0BCC">
          <w:rPr>
            <w:b/>
            <w:bCs/>
          </w:rPr>
          <w:t>user</w:t>
        </w:r>
      </w:ins>
      <w:r w:rsidR="00366AAA">
        <w:rPr>
          <w:b/>
          <w:bCs/>
        </w:rPr>
        <w:t>s</w:t>
      </w:r>
      <w:r w:rsidR="00B12578">
        <w:t>”</w:t>
      </w:r>
      <w:proofErr w:type="gramEnd"/>
    </w:p>
    <w:p w14:paraId="30DD5C46" w14:textId="77777777" w:rsidR="00A52DAB" w:rsidRPr="0075069B" w:rsidRDefault="00A52DAB" w:rsidP="00A52DAB">
      <w:pPr>
        <w:pStyle w:val="ASomething"/>
      </w:pPr>
      <w:r>
        <w:rPr>
          <w:b/>
          <w:bCs/>
        </w:rPr>
        <w:lastRenderedPageBreak/>
        <w:t>Prompts:</w:t>
      </w:r>
      <w:r>
        <w:tab/>
        <w:t>…</w:t>
      </w:r>
    </w:p>
    <w:p w14:paraId="77FA4E30" w14:textId="701E31CD" w:rsidR="00C83E0E" w:rsidRDefault="00113DB2" w:rsidP="00C83E0E">
      <w:pPr>
        <w:pStyle w:val="Heading5"/>
      </w:pPr>
      <w:r>
        <w:t>QR-DEF-</w:t>
      </w:r>
      <w:r w:rsidR="00F11DA1">
        <w:t>USA-OP-00</w:t>
      </w:r>
      <w:r w:rsidR="00C83E0E">
        <w:t xml:space="preserve">: </w:t>
      </w:r>
      <w:r w:rsidR="00C83E0E">
        <w:rPr>
          <w:b/>
          <w:bCs/>
        </w:rPr>
        <w:t>Multiple Sessions</w:t>
      </w:r>
    </w:p>
    <w:p w14:paraId="58967B20" w14:textId="77777777" w:rsidR="00C83E0E" w:rsidRPr="001F0BD9" w:rsidRDefault="00C83E0E" w:rsidP="00C83E0E">
      <w:pPr>
        <w:pStyle w:val="ASomething"/>
      </w:pPr>
      <w:r w:rsidRPr="009D493F">
        <w:rPr>
          <w:b/>
          <w:bCs/>
        </w:rPr>
        <w:t>Category</w:t>
      </w:r>
      <w:r w:rsidRPr="009D493F">
        <w:t>:</w:t>
      </w:r>
      <w:r>
        <w:t xml:space="preserve"> </w:t>
      </w:r>
      <w:r>
        <w:tab/>
        <w:t>…</w:t>
      </w:r>
    </w:p>
    <w:p w14:paraId="1FFE65DA" w14:textId="7275D8D1" w:rsidR="00C83E0E" w:rsidRPr="001F0BD9" w:rsidRDefault="00C83E0E" w:rsidP="00C83E0E">
      <w:pPr>
        <w:pStyle w:val="ASomething"/>
      </w:pPr>
      <w:r w:rsidRPr="009D493F">
        <w:rPr>
          <w:b/>
          <w:bCs/>
        </w:rPr>
        <w:t>Statement</w:t>
      </w:r>
      <w:r w:rsidRPr="009D493F">
        <w:t>:</w:t>
      </w:r>
      <w:r>
        <w:t xml:space="preserve"> </w:t>
      </w:r>
      <w:r>
        <w:tab/>
        <w:t xml:space="preserve">The solution’s system(s) </w:t>
      </w:r>
      <w:del w:id="1149" w:author="Jeremy Hayes" w:date="2024-02-09T10:43:00Z">
        <w:r w:rsidDel="00A76E67">
          <w:delText>MUST</w:delText>
        </w:r>
      </w:del>
      <w:ins w:id="1150" w:author="Jeremy Hayes" w:date="2024-02-09T10:43:00Z">
        <w:r w:rsidR="00A76E67" w:rsidRPr="00A76E67">
          <w:rPr>
            <w:b/>
          </w:rPr>
          <w:t>must</w:t>
        </w:r>
      </w:ins>
      <w:r>
        <w:t xml:space="preserve"> permit system users establish multiple parallel Sessions.</w:t>
      </w:r>
    </w:p>
    <w:p w14:paraId="7D960CE5" w14:textId="62B2DAD5" w:rsidR="00C83E0E" w:rsidRPr="001F0BD9" w:rsidRDefault="00C83E0E" w:rsidP="00C83E0E">
      <w:pPr>
        <w:pStyle w:val="ASomething"/>
      </w:pPr>
      <w:r w:rsidRPr="009D493F">
        <w:rPr>
          <w:b/>
          <w:bCs/>
        </w:rPr>
        <w:t>Rationale</w:t>
      </w:r>
      <w:r w:rsidRPr="009D493F">
        <w:t>:</w:t>
      </w:r>
      <w:r>
        <w:tab/>
      </w:r>
      <w:del w:id="1151" w:author="Jeremy Hayes" w:date="2024-02-09T11:16:00Z">
        <w:r w:rsidR="00C56236" w:rsidDel="009F0BCC">
          <w:delText>User</w:delText>
        </w:r>
      </w:del>
      <w:ins w:id="1152" w:author="Jeremy Hayes" w:date="2024-02-09T11:16:00Z">
        <w:r w:rsidR="009F0BCC">
          <w:t>user</w:t>
        </w:r>
      </w:ins>
      <w:r w:rsidR="00C56236">
        <w:t xml:space="preserve">s either own or have access to multiple devices to use the world wide web.  </w:t>
      </w:r>
      <w:r>
        <w:t>A person may concurrently open long duration independent Sessions from both a desktop and a mobile phone device.</w:t>
      </w:r>
    </w:p>
    <w:p w14:paraId="0079AFF2" w14:textId="2A61194B" w:rsidR="00C83E0E" w:rsidRPr="001F0BD9" w:rsidRDefault="00C83E0E" w:rsidP="00C83E0E">
      <w:pPr>
        <w:pStyle w:val="ASomething"/>
      </w:pPr>
      <w:r w:rsidRPr="009D493F">
        <w:rPr>
          <w:b/>
          <w:bCs/>
        </w:rPr>
        <w:t>Details</w:t>
      </w:r>
      <w:r w:rsidRPr="009D493F">
        <w:t>:</w:t>
      </w:r>
      <w:r>
        <w:t xml:space="preserve"> </w:t>
      </w:r>
      <w:r>
        <w:tab/>
      </w:r>
      <w:r w:rsidR="00C56236">
        <w:t>Defined elsewhere are Requirements for the permitted max length of sessions and/or features to facilitate long sessions.</w:t>
      </w:r>
    </w:p>
    <w:p w14:paraId="6CACA2D2" w14:textId="0356CA67" w:rsidR="00C83E0E" w:rsidRDefault="00C83E0E" w:rsidP="00C56236">
      <w:pPr>
        <w:pStyle w:val="ASomething"/>
      </w:pPr>
      <w:r>
        <w:rPr>
          <w:b/>
          <w:bCs/>
        </w:rPr>
        <w:t>Prompts:</w:t>
      </w:r>
      <w:r>
        <w:tab/>
      </w:r>
      <w:r w:rsidR="00C56236">
        <w:t>Does the service permit the use of concurrent sessions?</w:t>
      </w:r>
      <w:r w:rsidR="00C56236">
        <w:br/>
        <w:t>Are there any notable limitations to this desired outcome?</w:t>
      </w:r>
    </w:p>
    <w:p w14:paraId="16F632E8" w14:textId="77777777" w:rsidR="0022217C" w:rsidRDefault="0022217C" w:rsidP="00346430">
      <w:pPr>
        <w:pStyle w:val="BodyText"/>
        <w:rPr>
          <w:lang w:eastAsia="en-NZ"/>
        </w:rPr>
      </w:pPr>
    </w:p>
    <w:p w14:paraId="5E7B329D" w14:textId="58AFEA37" w:rsidR="00C56236" w:rsidRDefault="00113DB2" w:rsidP="00C56236">
      <w:pPr>
        <w:pStyle w:val="Heading5"/>
      </w:pPr>
      <w:r>
        <w:t>QR-DEF-</w:t>
      </w:r>
      <w:r w:rsidR="00F11DA1">
        <w:t>USA-OP-00</w:t>
      </w:r>
      <w:r w:rsidR="00C56236">
        <w:t xml:space="preserve">: </w:t>
      </w:r>
      <w:r w:rsidR="00C56236">
        <w:rPr>
          <w:b/>
          <w:bCs/>
        </w:rPr>
        <w:t>Session</w:t>
      </w:r>
      <w:r w:rsidR="00D81726">
        <w:rPr>
          <w:b/>
          <w:bCs/>
        </w:rPr>
        <w:t xml:space="preserve"> Duration</w:t>
      </w:r>
    </w:p>
    <w:p w14:paraId="7CA79F6D" w14:textId="6B9BC0B6" w:rsidR="00C56236" w:rsidRPr="00A851F8" w:rsidRDefault="00D81726" w:rsidP="00D81726">
      <w:pPr>
        <w:pStyle w:val="ASomething"/>
      </w:pPr>
      <w:r>
        <w:rPr>
          <w:b/>
          <w:bCs/>
        </w:rPr>
        <w:t>Refer</w:t>
      </w:r>
      <w:r w:rsidR="00C56236" w:rsidRPr="009D493F">
        <w:t>:</w:t>
      </w:r>
      <w:r w:rsidR="00C56236">
        <w:t xml:space="preserve"> </w:t>
      </w:r>
      <w:r w:rsidR="00C56236">
        <w:tab/>
      </w:r>
      <w:r>
        <w:t xml:space="preserve">See: </w:t>
      </w:r>
      <w:r w:rsidR="00C56236">
        <w:t>ISO-25010/</w:t>
      </w:r>
      <w:r>
        <w:t>Security/Session Duration</w:t>
      </w:r>
    </w:p>
    <w:p w14:paraId="459C1A26" w14:textId="77777777" w:rsidR="00C56236" w:rsidRDefault="00C56236" w:rsidP="00C56236">
      <w:pPr>
        <w:pStyle w:val="BodyText"/>
      </w:pPr>
    </w:p>
    <w:p w14:paraId="231457DB" w14:textId="77777777" w:rsidR="00C56236" w:rsidRDefault="00C56236" w:rsidP="00346430">
      <w:pPr>
        <w:pStyle w:val="BodyText"/>
        <w:rPr>
          <w:lang w:eastAsia="en-NZ"/>
        </w:rPr>
      </w:pPr>
    </w:p>
    <w:p w14:paraId="1F42B83F" w14:textId="2E7BD84B" w:rsidR="008552A8" w:rsidRDefault="00113DB2" w:rsidP="008552A8">
      <w:pPr>
        <w:pStyle w:val="Heading5"/>
      </w:pPr>
      <w:r>
        <w:t>QR-DEF-</w:t>
      </w:r>
      <w:r w:rsidR="00F11DA1">
        <w:t>USA-OP-00</w:t>
      </w:r>
      <w:r w:rsidR="008552A8">
        <w:t xml:space="preserve">: </w:t>
      </w:r>
      <w:r w:rsidR="008552A8">
        <w:rPr>
          <w:b/>
          <w:bCs/>
        </w:rPr>
        <w:t>Localised System Media Languages</w:t>
      </w:r>
    </w:p>
    <w:p w14:paraId="5DA3177C" w14:textId="77777777" w:rsidR="008552A8" w:rsidRPr="001F0BD9" w:rsidRDefault="008552A8" w:rsidP="008552A8">
      <w:pPr>
        <w:pStyle w:val="ASomething"/>
      </w:pPr>
      <w:r w:rsidRPr="009D493F">
        <w:rPr>
          <w:b/>
          <w:bCs/>
        </w:rPr>
        <w:t>Category</w:t>
      </w:r>
      <w:r w:rsidRPr="009D493F">
        <w:t>:</w:t>
      </w:r>
      <w:r>
        <w:t xml:space="preserve"> </w:t>
      </w:r>
      <w:r>
        <w:tab/>
        <w:t>ISO-25010/Usability/Operability</w:t>
      </w:r>
    </w:p>
    <w:p w14:paraId="54C8DEA4" w14:textId="028218CA" w:rsidR="008552A8" w:rsidRPr="001F0BD9" w:rsidRDefault="008552A8" w:rsidP="008552A8">
      <w:pPr>
        <w:pStyle w:val="ASomething"/>
      </w:pPr>
      <w:r w:rsidRPr="009D493F">
        <w:rPr>
          <w:b/>
          <w:bCs/>
        </w:rPr>
        <w:t>Statement</w:t>
      </w:r>
      <w:r w:rsidRPr="009D493F">
        <w:t>:</w:t>
      </w:r>
      <w:r>
        <w:t xml:space="preserve"> </w:t>
      </w:r>
      <w:r>
        <w:tab/>
        <w:t xml:space="preserve">The solution’s system(s) </w:t>
      </w:r>
      <w:del w:id="1153" w:author="Jeremy Hayes" w:date="2024-02-09T10:43:00Z">
        <w:r w:rsidDel="00A76E67">
          <w:delText>MUST</w:delText>
        </w:r>
      </w:del>
      <w:ins w:id="1154" w:author="Jeremy Hayes" w:date="2024-02-09T10:43:00Z">
        <w:r w:rsidR="00A76E67" w:rsidRPr="00A76E67">
          <w:rPr>
            <w:b/>
          </w:rPr>
          <w:t>must</w:t>
        </w:r>
      </w:ins>
      <w:r>
        <w:t xml:space="preserve"> </w:t>
      </w:r>
      <w:r w:rsidR="009B4FCA">
        <w:t xml:space="preserve">enable end </w:t>
      </w:r>
      <w:r>
        <w:fldChar w:fldCharType="begin"/>
      </w:r>
      <w:r>
        <w:instrText>HYPERLINK \l "Term_SystemUser"</w:instrText>
      </w:r>
      <w:r>
        <w:fldChar w:fldCharType="separate"/>
      </w:r>
      <w:del w:id="1155" w:author="Jeremy Hayes" w:date="2024-02-09T11:16:00Z">
        <w:r w:rsidR="006E4A4D" w:rsidRPr="006E4A4D" w:rsidDel="009F0BCC">
          <w:rPr>
            <w:rStyle w:val="Hyperlink"/>
          </w:rPr>
          <w:delText>User</w:delText>
        </w:r>
      </w:del>
      <w:ins w:id="1156" w:author="Jeremy Hayes" w:date="2024-02-09T11:16:00Z">
        <w:r w:rsidR="009F0BCC">
          <w:rPr>
            <w:rStyle w:val="Hyperlink"/>
          </w:rPr>
          <w:t>user</w:t>
        </w:r>
      </w:ins>
      <w:r w:rsidR="006E4A4D" w:rsidRPr="006E4A4D">
        <w:rPr>
          <w:rStyle w:val="Hyperlink"/>
        </w:rPr>
        <w:t>s</w:t>
      </w:r>
      <w:r>
        <w:rPr>
          <w:rStyle w:val="Hyperlink"/>
        </w:rPr>
        <w:fldChar w:fldCharType="end"/>
      </w:r>
      <w:r w:rsidR="009B4FCA">
        <w:t xml:space="preserve"> </w:t>
      </w:r>
      <w:r>
        <w:t xml:space="preserve">to switch between the defined target country’s national </w:t>
      </w:r>
      <w:r w:rsidR="009B4FCA">
        <w:t xml:space="preserve">written </w:t>
      </w:r>
      <w:r>
        <w:t xml:space="preserve">languages. </w:t>
      </w:r>
    </w:p>
    <w:p w14:paraId="39121750" w14:textId="53FDB714" w:rsidR="008552A8" w:rsidRPr="001F0BD9" w:rsidRDefault="008552A8" w:rsidP="008552A8">
      <w:pPr>
        <w:pStyle w:val="ASomething"/>
      </w:pPr>
      <w:r w:rsidRPr="009D493F">
        <w:rPr>
          <w:b/>
          <w:bCs/>
        </w:rPr>
        <w:t>Rationale</w:t>
      </w:r>
      <w:r w:rsidRPr="009D493F">
        <w:t>:</w:t>
      </w:r>
      <w:r>
        <w:tab/>
      </w:r>
      <w:r w:rsidR="00697652">
        <w:t xml:space="preserve">The solution’s system(s) </w:t>
      </w:r>
      <w:r w:rsidR="009B4FCA">
        <w:t xml:space="preserve">must </w:t>
      </w:r>
      <w:r>
        <w:t xml:space="preserve">render </w:t>
      </w:r>
      <w:hyperlink w:anchor="Term_SystemMedia" w:history="1">
        <w:r w:rsidR="009C5B95" w:rsidRPr="009C5B95">
          <w:rPr>
            <w:rStyle w:val="Hyperlink"/>
          </w:rPr>
          <w:t>S</w:t>
        </w:r>
        <w:r w:rsidRPr="009C5B95">
          <w:rPr>
            <w:rStyle w:val="Hyperlink"/>
          </w:rPr>
          <w:t xml:space="preserve">ystem </w:t>
        </w:r>
        <w:r w:rsidR="009C5B95" w:rsidRPr="009C5B95">
          <w:rPr>
            <w:rStyle w:val="Hyperlink"/>
          </w:rPr>
          <w:t>M</w:t>
        </w:r>
        <w:r w:rsidR="00660F9F" w:rsidRPr="009C5B95">
          <w:rPr>
            <w:rStyle w:val="Hyperlink"/>
          </w:rPr>
          <w:t>edia</w:t>
        </w:r>
      </w:hyperlink>
      <w:r w:rsidR="00660F9F">
        <w:t xml:space="preserve"> (</w:t>
      </w:r>
      <w:r>
        <w:t>text and images</w:t>
      </w:r>
      <w:r w:rsidR="00660F9F">
        <w:t>)</w:t>
      </w:r>
      <w:r>
        <w:t xml:space="preserve"> according to </w:t>
      </w:r>
      <w:r>
        <w:fldChar w:fldCharType="begin"/>
      </w:r>
      <w:r>
        <w:instrText>HYPERLINK \l "Term_SystemUser"</w:instrText>
      </w:r>
      <w:r>
        <w:fldChar w:fldCharType="separate"/>
      </w:r>
      <w:del w:id="1157" w:author="Jeremy Hayes" w:date="2024-02-09T11:16:00Z">
        <w:r w:rsidR="006E4A4D" w:rsidRPr="006E4A4D" w:rsidDel="009F0BCC">
          <w:rPr>
            <w:rStyle w:val="Hyperlink"/>
          </w:rPr>
          <w:delText>User</w:delText>
        </w:r>
      </w:del>
      <w:ins w:id="1158" w:author="Jeremy Hayes" w:date="2024-02-09T11:16:00Z">
        <w:r w:rsidR="009F0BCC">
          <w:rPr>
            <w:rStyle w:val="Hyperlink"/>
          </w:rPr>
          <w:t>user</w:t>
        </w:r>
      </w:ins>
      <w:r>
        <w:rPr>
          <w:rStyle w:val="Hyperlink"/>
        </w:rPr>
        <w:fldChar w:fldCharType="end"/>
      </w:r>
      <w:r>
        <w:t xml:space="preserve"> preferences</w:t>
      </w:r>
      <w:r w:rsidR="009B4FCA">
        <w:t xml:space="preserve"> in applicable languages</w:t>
      </w:r>
      <w:r>
        <w:t>.</w:t>
      </w:r>
    </w:p>
    <w:p w14:paraId="06153AD2" w14:textId="47654EDD" w:rsidR="008552A8" w:rsidRPr="001F0BD9" w:rsidRDefault="008552A8" w:rsidP="008552A8">
      <w:pPr>
        <w:pStyle w:val="ASomething"/>
      </w:pPr>
      <w:r w:rsidRPr="009D493F">
        <w:rPr>
          <w:b/>
          <w:bCs/>
        </w:rPr>
        <w:t>Details</w:t>
      </w:r>
      <w:r w:rsidRPr="009D493F">
        <w:t>:</w:t>
      </w:r>
      <w:r>
        <w:t xml:space="preserve"> </w:t>
      </w:r>
      <w:r>
        <w:tab/>
      </w:r>
      <w:hyperlink w:anchor="Term_SystemMedia" w:history="1">
        <w:r w:rsidR="009C5B95" w:rsidRPr="009C5B95">
          <w:rPr>
            <w:rStyle w:val="Hyperlink"/>
          </w:rPr>
          <w:t>System Media</w:t>
        </w:r>
      </w:hyperlink>
      <w:r>
        <w:t>, as opposed to user supplied media includes labels, instructions, prompts, icons, background, etc.</w:t>
      </w:r>
      <w:r w:rsidR="009B4FCA">
        <w:br/>
      </w:r>
      <w:r w:rsidR="009B4FCA" w:rsidRPr="00A76E67">
        <w:rPr>
          <w:b/>
          <w:bCs/>
          <w:rPrChange w:id="1159" w:author="Jeremy Hayes" w:date="2024-02-09T10:46:00Z">
            <w:rPr/>
          </w:rPrChange>
        </w:rPr>
        <w:t>Note:</w:t>
      </w:r>
      <w:r w:rsidR="009B4FCA">
        <w:t xml:space="preserve"> </w:t>
      </w:r>
      <w:del w:id="1160" w:author="Jeremy Hayes" w:date="2024-02-09T10:46:00Z">
        <w:r w:rsidR="009B4FCA" w:rsidDel="00A76E67">
          <w:delText xml:space="preserve">a </w:delText>
        </w:r>
      </w:del>
      <w:ins w:id="1161" w:author="Jeremy Hayes" w:date="2024-02-09T10:46:00Z">
        <w:r w:rsidR="00A76E67">
          <w:t xml:space="preserve">A </w:t>
        </w:r>
      </w:ins>
      <w:r w:rsidR="009B4FCA">
        <w:t>minimum of two written language is required to be installed.</w:t>
      </w:r>
      <w:r w:rsidR="009B4FCA">
        <w:br/>
        <w:t xml:space="preserve">Functionality is required to be accessible to end </w:t>
      </w:r>
      <w:r>
        <w:fldChar w:fldCharType="begin"/>
      </w:r>
      <w:r>
        <w:instrText>HYPERLINK \l "Term_SystemUser"</w:instrText>
      </w:r>
      <w:r>
        <w:fldChar w:fldCharType="separate"/>
      </w:r>
      <w:del w:id="1162" w:author="Jeremy Hayes" w:date="2024-02-09T11:16:00Z">
        <w:r w:rsidR="006E4A4D" w:rsidRPr="006E4A4D" w:rsidDel="009F0BCC">
          <w:rPr>
            <w:rStyle w:val="Hyperlink"/>
          </w:rPr>
          <w:delText>User</w:delText>
        </w:r>
      </w:del>
      <w:ins w:id="1163" w:author="Jeremy Hayes" w:date="2024-02-09T11:16:00Z">
        <w:r w:rsidR="009F0BCC">
          <w:rPr>
            <w:rStyle w:val="Hyperlink"/>
          </w:rPr>
          <w:t>user</w:t>
        </w:r>
      </w:ins>
      <w:r w:rsidR="006E4A4D" w:rsidRPr="006E4A4D">
        <w:rPr>
          <w:rStyle w:val="Hyperlink"/>
        </w:rPr>
        <w:t>s</w:t>
      </w:r>
      <w:r>
        <w:rPr>
          <w:rStyle w:val="Hyperlink"/>
        </w:rPr>
        <w:fldChar w:fldCharType="end"/>
      </w:r>
      <w:r w:rsidR="009B4FCA">
        <w:t xml:space="preserve"> for them to switch between culture/language preferences.</w:t>
      </w:r>
    </w:p>
    <w:p w14:paraId="777E4D32" w14:textId="2CC2E238" w:rsidR="008552A8" w:rsidRDefault="00617A85" w:rsidP="008552A8">
      <w:pPr>
        <w:pStyle w:val="ASomething"/>
      </w:pPr>
      <w:r>
        <w:rPr>
          <w:b/>
          <w:bCs/>
        </w:rPr>
        <w:t>Prompts:</w:t>
      </w:r>
      <w:r w:rsidR="008552A8">
        <w:tab/>
        <w:t xml:space="preserve">Does the service permit rendering of </w:t>
      </w:r>
      <w:hyperlink w:anchor="Term_SystemMedia" w:history="1">
        <w:r w:rsidR="009C5B95" w:rsidRPr="009C5B95">
          <w:rPr>
            <w:rStyle w:val="Hyperlink"/>
          </w:rPr>
          <w:t>System Media</w:t>
        </w:r>
      </w:hyperlink>
      <w:r w:rsidR="008552A8">
        <w:t xml:space="preserve"> according to user culture &amp; language preferences?</w:t>
      </w:r>
      <w:r w:rsidR="009B4FCA">
        <w:br/>
        <w:t xml:space="preserve">Are </w:t>
      </w:r>
      <w:proofErr w:type="gramStart"/>
      <w:r w:rsidR="009B4FCA">
        <w:t>all of</w:t>
      </w:r>
      <w:proofErr w:type="gramEnd"/>
      <w:r w:rsidR="009B4FCA">
        <w:t xml:space="preserve"> the target countries languages included?</w:t>
      </w:r>
    </w:p>
    <w:p w14:paraId="7B50663B" w14:textId="03901EB1" w:rsidR="00992003" w:rsidRDefault="00113DB2" w:rsidP="00992003">
      <w:pPr>
        <w:pStyle w:val="Heading5"/>
      </w:pPr>
      <w:r>
        <w:t>QR-DEF-</w:t>
      </w:r>
      <w:r w:rsidR="00F11DA1">
        <w:t>USA-OP-00</w:t>
      </w:r>
      <w:r w:rsidR="00992003">
        <w:t xml:space="preserve">: </w:t>
      </w:r>
      <w:r w:rsidR="00366AAA">
        <w:rPr>
          <w:b/>
          <w:bCs/>
        </w:rPr>
        <w:t>Pre</w:t>
      </w:r>
      <w:ins w:id="1164" w:author="Jeremy Hayes" w:date="2024-02-09T10:46:00Z">
        <w:r w:rsidR="00A76E67">
          <w:rPr>
            <w:b/>
            <w:bCs/>
          </w:rPr>
          <w:t>-</w:t>
        </w:r>
      </w:ins>
      <w:r w:rsidR="00366AAA">
        <w:rPr>
          <w:b/>
          <w:bCs/>
        </w:rPr>
        <w:t>notified D</w:t>
      </w:r>
      <w:r w:rsidR="00992003">
        <w:rPr>
          <w:b/>
          <w:bCs/>
        </w:rPr>
        <w:t>owntimes</w:t>
      </w:r>
    </w:p>
    <w:p w14:paraId="566EECD4" w14:textId="647D68C8" w:rsidR="00992003" w:rsidRPr="001F0BD9" w:rsidRDefault="00992003" w:rsidP="00992003">
      <w:pPr>
        <w:pStyle w:val="ASomething"/>
      </w:pPr>
      <w:r w:rsidRPr="009D493F">
        <w:rPr>
          <w:b/>
          <w:bCs/>
        </w:rPr>
        <w:t>Category</w:t>
      </w:r>
      <w:r w:rsidRPr="009D493F">
        <w:t>:</w:t>
      </w:r>
      <w:r>
        <w:t xml:space="preserve"> </w:t>
      </w:r>
      <w:r>
        <w:tab/>
        <w:t>ISO-25010/Usability/Operability</w:t>
      </w:r>
    </w:p>
    <w:p w14:paraId="7880638B" w14:textId="15BDA115" w:rsidR="00992003" w:rsidRPr="001F0BD9" w:rsidRDefault="00992003" w:rsidP="00992003">
      <w:pPr>
        <w:pStyle w:val="ASomething"/>
      </w:pPr>
      <w:r w:rsidRPr="009D493F">
        <w:rPr>
          <w:b/>
          <w:bCs/>
        </w:rPr>
        <w:t>Statement</w:t>
      </w:r>
      <w:r w:rsidRPr="009D493F">
        <w:t>:</w:t>
      </w:r>
      <w:r>
        <w:t xml:space="preserve"> </w:t>
      </w:r>
      <w:r>
        <w:tab/>
        <w:t xml:space="preserve">Downtimes of the service </w:t>
      </w:r>
      <w:del w:id="1165" w:author="Jeremy Hayes" w:date="2024-02-09T10:43:00Z">
        <w:r w:rsidDel="00A76E67">
          <w:delText>MUST</w:delText>
        </w:r>
      </w:del>
      <w:ins w:id="1166" w:author="Jeremy Hayes" w:date="2024-02-09T10:43:00Z">
        <w:r w:rsidR="00A76E67" w:rsidRPr="00A76E67">
          <w:rPr>
            <w:b/>
          </w:rPr>
          <w:t>must</w:t>
        </w:r>
      </w:ins>
      <w:r>
        <w:t xml:space="preserve"> be pre-notified.</w:t>
      </w:r>
    </w:p>
    <w:p w14:paraId="7077C63A" w14:textId="148F418A" w:rsidR="00992003" w:rsidRPr="001F0BD9" w:rsidRDefault="00992003" w:rsidP="00992003">
      <w:pPr>
        <w:pStyle w:val="ASomething"/>
      </w:pPr>
      <w:r w:rsidRPr="009D493F">
        <w:rPr>
          <w:b/>
          <w:bCs/>
        </w:rPr>
        <w:t>Rationale</w:t>
      </w:r>
      <w:r w:rsidRPr="009D493F">
        <w:t>:</w:t>
      </w:r>
      <w:r>
        <w:tab/>
        <w:t xml:space="preserve">Let </w:t>
      </w:r>
      <w:r>
        <w:fldChar w:fldCharType="begin"/>
      </w:r>
      <w:r>
        <w:instrText>HYPERLINK \l "Term_SystemUser"</w:instrText>
      </w:r>
      <w:r>
        <w:fldChar w:fldCharType="separate"/>
      </w:r>
      <w:del w:id="1167" w:author="Jeremy Hayes" w:date="2024-02-09T11:16:00Z">
        <w:r w:rsidR="006E4A4D" w:rsidRPr="006E4A4D" w:rsidDel="009F0BCC">
          <w:rPr>
            <w:rStyle w:val="Hyperlink"/>
          </w:rPr>
          <w:delText>User</w:delText>
        </w:r>
      </w:del>
      <w:ins w:id="1168" w:author="Jeremy Hayes" w:date="2024-02-09T11:16:00Z">
        <w:r w:rsidR="009F0BCC">
          <w:rPr>
            <w:rStyle w:val="Hyperlink"/>
          </w:rPr>
          <w:t>user</w:t>
        </w:r>
      </w:ins>
      <w:r w:rsidR="006E4A4D" w:rsidRPr="006E4A4D">
        <w:rPr>
          <w:rStyle w:val="Hyperlink"/>
        </w:rPr>
        <w:t>s</w:t>
      </w:r>
      <w:r>
        <w:rPr>
          <w:rStyle w:val="Hyperlink"/>
        </w:rPr>
        <w:fldChar w:fldCharType="end"/>
      </w:r>
      <w:r>
        <w:t xml:space="preserve"> plan their reliance on the service.</w:t>
      </w:r>
    </w:p>
    <w:p w14:paraId="3DFC8D4A" w14:textId="741E4CB1" w:rsidR="00992003" w:rsidRPr="001F0BD9" w:rsidRDefault="00992003" w:rsidP="00992003">
      <w:pPr>
        <w:pStyle w:val="ASomething"/>
      </w:pPr>
      <w:r w:rsidRPr="009D493F">
        <w:rPr>
          <w:b/>
          <w:bCs/>
        </w:rPr>
        <w:lastRenderedPageBreak/>
        <w:t>Details</w:t>
      </w:r>
      <w:r w:rsidRPr="009D493F">
        <w:t>:</w:t>
      </w:r>
      <w:r>
        <w:t xml:space="preserve"> </w:t>
      </w:r>
      <w:r>
        <w:tab/>
        <w:t xml:space="preserve">The notification must be via channels they access most regularly. </w:t>
      </w:r>
    </w:p>
    <w:p w14:paraId="7388EEA1" w14:textId="0E387C66" w:rsidR="00992003" w:rsidRDefault="00617A85" w:rsidP="00992003">
      <w:pPr>
        <w:pStyle w:val="ASomething"/>
      </w:pPr>
      <w:r>
        <w:rPr>
          <w:b/>
          <w:bCs/>
        </w:rPr>
        <w:t>Prompts:</w:t>
      </w:r>
      <w:r w:rsidR="00992003">
        <w:tab/>
        <w:t>Is the notification in-system?</w:t>
      </w:r>
      <w:r w:rsidR="00992003">
        <w:br/>
        <w:t>How is notification made to users not currently using the system?</w:t>
      </w:r>
    </w:p>
    <w:p w14:paraId="4A76A103" w14:textId="77777777" w:rsidR="002B32E2" w:rsidRPr="0075069B" w:rsidRDefault="002B32E2" w:rsidP="00992003">
      <w:pPr>
        <w:pStyle w:val="ASomething"/>
      </w:pPr>
    </w:p>
    <w:p w14:paraId="582ECA69" w14:textId="2C2789A6" w:rsidR="00B922E6" w:rsidRDefault="00113DB2" w:rsidP="00B922E6">
      <w:pPr>
        <w:pStyle w:val="Heading5"/>
      </w:pPr>
      <w:r>
        <w:t>QR-DEF-</w:t>
      </w:r>
      <w:r w:rsidR="00F11DA1">
        <w:t>USA-OP-00</w:t>
      </w:r>
      <w:r w:rsidR="00B922E6">
        <w:t xml:space="preserve">: </w:t>
      </w:r>
      <w:r w:rsidR="002B32E2">
        <w:rPr>
          <w:b/>
          <w:bCs/>
        </w:rPr>
        <w:t>Organisation Appearance Standards Alignment</w:t>
      </w:r>
    </w:p>
    <w:p w14:paraId="161801CD" w14:textId="2E0A4079" w:rsidR="00B922E6" w:rsidRPr="001F0BD9" w:rsidRDefault="00B922E6" w:rsidP="00B922E6">
      <w:pPr>
        <w:pStyle w:val="ASomething"/>
      </w:pPr>
      <w:r w:rsidRPr="009D493F">
        <w:rPr>
          <w:b/>
          <w:bCs/>
        </w:rPr>
        <w:t>Category</w:t>
      </w:r>
      <w:r w:rsidRPr="009D493F">
        <w:t>:</w:t>
      </w:r>
      <w:r>
        <w:t xml:space="preserve"> </w:t>
      </w:r>
      <w:r>
        <w:tab/>
        <w:t>ISO-25010/Usability/Operability</w:t>
      </w:r>
    </w:p>
    <w:p w14:paraId="3209DF47" w14:textId="26D961B8" w:rsidR="00B922E6" w:rsidRPr="001F0BD9" w:rsidRDefault="00B922E6" w:rsidP="00B922E6">
      <w:pPr>
        <w:pStyle w:val="ASomething"/>
      </w:pPr>
      <w:r w:rsidRPr="009D493F">
        <w:rPr>
          <w:b/>
          <w:bCs/>
        </w:rPr>
        <w:t>Statement</w:t>
      </w:r>
      <w:r w:rsidRPr="009D493F">
        <w:t>:</w:t>
      </w:r>
      <w:r>
        <w:t xml:space="preserve"> </w:t>
      </w:r>
      <w:r>
        <w:tab/>
        <w:t xml:space="preserve">Where technically and achievable, </w:t>
      </w:r>
      <w:r w:rsidR="002E02EF">
        <w:t>solution system(s)</w:t>
      </w:r>
      <w:r>
        <w:t xml:space="preserve"> </w:t>
      </w:r>
      <w:r w:rsidR="002E02EF">
        <w:t xml:space="preserve">graphical </w:t>
      </w:r>
      <w:hyperlink w:anchor="Term_UserInterface" w:history="1">
        <w:r w:rsidR="002E02EF" w:rsidRPr="002E02EF">
          <w:rPr>
            <w:rStyle w:val="Hyperlink"/>
          </w:rPr>
          <w:t xml:space="preserve">user </w:t>
        </w:r>
        <w:r w:rsidRPr="002E02EF">
          <w:rPr>
            <w:rStyle w:val="Hyperlink"/>
          </w:rPr>
          <w:t>interfaces</w:t>
        </w:r>
      </w:hyperlink>
      <w:r>
        <w:t xml:space="preserve"> </w:t>
      </w:r>
      <w:del w:id="1169" w:author="Jeremy Hayes" w:date="2024-02-09T10:43:00Z">
        <w:r w:rsidDel="00A76E67">
          <w:delText>MUST</w:delText>
        </w:r>
      </w:del>
      <w:ins w:id="1170" w:author="Jeremy Hayes" w:date="2024-02-09T10:43:00Z">
        <w:r w:rsidR="00A76E67" w:rsidRPr="00A76E67">
          <w:rPr>
            <w:b/>
          </w:rPr>
          <w:t>must</w:t>
        </w:r>
      </w:ins>
      <w:r>
        <w:t xml:space="preserve"> use or align with the </w:t>
      </w:r>
      <w:hyperlink w:anchor="Term_SponsorOrganisation" w:history="1">
        <w:r w:rsidR="009C5B95" w:rsidRPr="009C5B95">
          <w:rPr>
            <w:rStyle w:val="Hyperlink"/>
          </w:rPr>
          <w:t>Sponsor Organisation</w:t>
        </w:r>
      </w:hyperlink>
      <w:r>
        <w:t>’s standards.</w:t>
      </w:r>
    </w:p>
    <w:p w14:paraId="3FC77D69" w14:textId="3BBB253C" w:rsidR="00B922E6" w:rsidRPr="001F0BD9" w:rsidRDefault="00B922E6" w:rsidP="00B922E6">
      <w:pPr>
        <w:pStyle w:val="ASomething"/>
      </w:pPr>
      <w:r w:rsidRPr="009D493F">
        <w:rPr>
          <w:b/>
          <w:bCs/>
        </w:rPr>
        <w:t>Rationale</w:t>
      </w:r>
      <w:r w:rsidRPr="009D493F">
        <w:t>:</w:t>
      </w:r>
      <w:r>
        <w:tab/>
        <w:t xml:space="preserve">Common appearance of services contributes to consumer’s confidence, </w:t>
      </w:r>
      <w:proofErr w:type="gramStart"/>
      <w:r>
        <w:t>understandability</w:t>
      </w:r>
      <w:proofErr w:type="gramEnd"/>
      <w:r>
        <w:t xml:space="preserve"> and operation.</w:t>
      </w:r>
    </w:p>
    <w:p w14:paraId="6322FE15" w14:textId="0451B9BD" w:rsidR="00B922E6" w:rsidRPr="001F0BD9" w:rsidRDefault="00B922E6" w:rsidP="00B922E6">
      <w:pPr>
        <w:pStyle w:val="ASomething"/>
      </w:pPr>
      <w:r w:rsidRPr="009D493F">
        <w:rPr>
          <w:b/>
          <w:bCs/>
        </w:rPr>
        <w:t>Details</w:t>
      </w:r>
      <w:r w:rsidRPr="009D493F">
        <w:t>:</w:t>
      </w:r>
      <w:r>
        <w:t xml:space="preserve"> </w:t>
      </w:r>
      <w:r>
        <w:tab/>
        <w:t>Organisations may require use of and alignment to Visual Styles.</w:t>
      </w:r>
    </w:p>
    <w:p w14:paraId="507A5CC5" w14:textId="68433984" w:rsidR="00B922E6" w:rsidRDefault="00617A85" w:rsidP="00B922E6">
      <w:pPr>
        <w:pStyle w:val="ASomething"/>
      </w:pPr>
      <w:r>
        <w:rPr>
          <w:b/>
          <w:bCs/>
        </w:rPr>
        <w:t>Prompts:</w:t>
      </w:r>
      <w:r w:rsidR="00B922E6">
        <w:tab/>
        <w:t xml:space="preserve">Can </w:t>
      </w:r>
      <w:r w:rsidR="002E02EF">
        <w:t xml:space="preserve">the graphical </w:t>
      </w:r>
      <w:hyperlink w:anchor="Term_UserInterface" w:history="1">
        <w:r w:rsidR="002E02EF" w:rsidRPr="002E02EF">
          <w:rPr>
            <w:rStyle w:val="Hyperlink"/>
          </w:rPr>
          <w:t xml:space="preserve">user </w:t>
        </w:r>
        <w:r w:rsidR="00B922E6" w:rsidRPr="002E02EF">
          <w:rPr>
            <w:rStyle w:val="Hyperlink"/>
          </w:rPr>
          <w:t>interfaces</w:t>
        </w:r>
      </w:hyperlink>
      <w:r w:rsidR="00B922E6">
        <w:t xml:space="preserve"> define the </w:t>
      </w:r>
      <w:hyperlink w:anchor="Term_SponsorOrganisation" w:history="1">
        <w:r w:rsidR="009C5B95" w:rsidRPr="009C5B95">
          <w:rPr>
            <w:rStyle w:val="Hyperlink"/>
          </w:rPr>
          <w:t>Sponsor Organisation</w:t>
        </w:r>
      </w:hyperlink>
      <w:r w:rsidR="00B922E6">
        <w:t>?</w:t>
      </w:r>
      <w:r w:rsidR="00B922E6">
        <w:br/>
        <w:t xml:space="preserve">Can the appearance of interfaces be aligned to </w:t>
      </w:r>
      <w:hyperlink w:anchor="Term_SponsorOrganisation" w:history="1">
        <w:r w:rsidR="009C5B95" w:rsidRPr="009C5B95">
          <w:rPr>
            <w:rStyle w:val="Hyperlink"/>
          </w:rPr>
          <w:t>Sponsor Organisation</w:t>
        </w:r>
      </w:hyperlink>
      <w:r w:rsidR="00B922E6">
        <w:t xml:space="preserve"> standards?</w:t>
      </w:r>
    </w:p>
    <w:p w14:paraId="6F315416" w14:textId="77777777" w:rsidR="00B922E6" w:rsidRPr="008A5424" w:rsidRDefault="00B922E6" w:rsidP="008A5424"/>
    <w:p w14:paraId="0334DA3A" w14:textId="21CC548D" w:rsidR="00B94472" w:rsidRDefault="00113DB2" w:rsidP="003A0A31">
      <w:pPr>
        <w:pStyle w:val="Heading5"/>
        <w:tabs>
          <w:tab w:val="center" w:pos="4762"/>
        </w:tabs>
        <w:rPr>
          <w:b/>
          <w:bCs/>
        </w:rPr>
      </w:pPr>
      <w:r>
        <w:t>QR-DEF-</w:t>
      </w:r>
      <w:r w:rsidR="00346430" w:rsidRPr="00B94472">
        <w:t>USA-OP-00</w:t>
      </w:r>
      <w:r w:rsidR="00346430">
        <w:t xml:space="preserve">: </w:t>
      </w:r>
      <w:r w:rsidR="00B94472" w:rsidRPr="00346430">
        <w:rPr>
          <w:b/>
          <w:bCs/>
        </w:rPr>
        <w:t>Role Association</w:t>
      </w:r>
      <w:r w:rsidR="00B94472">
        <w:rPr>
          <w:b/>
          <w:bCs/>
        </w:rPr>
        <w:t xml:space="preserve"> </w:t>
      </w:r>
      <w:r w:rsidR="003A0A31">
        <w:rPr>
          <w:b/>
          <w:bCs/>
        </w:rPr>
        <w:tab/>
      </w:r>
    </w:p>
    <w:p w14:paraId="56F115C5" w14:textId="02949FE2" w:rsidR="00756C26" w:rsidRPr="001F0BD9" w:rsidRDefault="00756C26" w:rsidP="00756C26">
      <w:pPr>
        <w:pStyle w:val="ASomething"/>
      </w:pPr>
      <w:r w:rsidRPr="009D493F">
        <w:rPr>
          <w:b/>
          <w:bCs/>
        </w:rPr>
        <w:t>Category</w:t>
      </w:r>
      <w:r w:rsidRPr="009D493F">
        <w:t>:</w:t>
      </w:r>
      <w:r>
        <w:t xml:space="preserve"> </w:t>
      </w:r>
      <w:r>
        <w:tab/>
      </w:r>
      <w:r w:rsidR="0039149E">
        <w:t>ISO-25010/Usability/Operability</w:t>
      </w:r>
    </w:p>
    <w:p w14:paraId="31DABF9F" w14:textId="56D20906" w:rsidR="00756C26" w:rsidRPr="001F0BD9" w:rsidRDefault="00756C26" w:rsidP="00756C26">
      <w:pPr>
        <w:pStyle w:val="ASomething"/>
      </w:pPr>
      <w:r w:rsidRPr="009D493F">
        <w:rPr>
          <w:b/>
          <w:bCs/>
        </w:rPr>
        <w:t>Statement</w:t>
      </w:r>
      <w:r w:rsidRPr="009D493F">
        <w:t>:</w:t>
      </w:r>
      <w:r>
        <w:t xml:space="preserve"> </w:t>
      </w:r>
      <w:r>
        <w:tab/>
        <w:t xml:space="preserve">Authorised </w:t>
      </w:r>
      <w:r w:rsidR="006E4A4D">
        <w:t xml:space="preserve">Authenticated </w:t>
      </w:r>
      <w:del w:id="1171" w:author="Jeremy Hayes" w:date="2024-02-09T11:16:00Z">
        <w:r w:rsidDel="009F0BCC">
          <w:delText>User</w:delText>
        </w:r>
      </w:del>
      <w:ins w:id="1172" w:author="Jeremy Hayes" w:date="2024-02-09T11:16:00Z">
        <w:r w:rsidR="009F0BCC">
          <w:t>user</w:t>
        </w:r>
      </w:ins>
      <w:r>
        <w:t xml:space="preserve">s </w:t>
      </w:r>
      <w:del w:id="1173" w:author="Jeremy Hayes" w:date="2024-02-09T10:43:00Z">
        <w:r w:rsidDel="00A76E67">
          <w:delText>MUST</w:delText>
        </w:r>
      </w:del>
      <w:ins w:id="1174" w:author="Jeremy Hayes" w:date="2024-02-09T10:43:00Z">
        <w:r w:rsidR="00A76E67" w:rsidRPr="00A76E67">
          <w:rPr>
            <w:b/>
          </w:rPr>
          <w:t>must</w:t>
        </w:r>
      </w:ins>
      <w:r>
        <w:t xml:space="preserve"> be able to invite other Persons to Accept proposed </w:t>
      </w:r>
      <w:hyperlink w:anchor="Term_Role" w:history="1">
        <w:r w:rsidR="009F6745" w:rsidRPr="009F6745">
          <w:rPr>
            <w:rStyle w:val="Hyperlink"/>
          </w:rPr>
          <w:t>Role</w:t>
        </w:r>
      </w:hyperlink>
      <w:r>
        <w:t>s.</w:t>
      </w:r>
      <w:r w:rsidR="00A76E67">
        <w:t xml:space="preserve"> </w:t>
      </w:r>
    </w:p>
    <w:p w14:paraId="2FF60D01" w14:textId="3975F72C" w:rsidR="00756C26" w:rsidRPr="001F0BD9" w:rsidRDefault="00756C26" w:rsidP="00756C26">
      <w:pPr>
        <w:pStyle w:val="ASomething"/>
      </w:pPr>
      <w:r w:rsidRPr="009D493F">
        <w:rPr>
          <w:b/>
          <w:bCs/>
        </w:rPr>
        <w:t>Rationale</w:t>
      </w:r>
      <w:r w:rsidRPr="009D493F">
        <w:t>:</w:t>
      </w:r>
      <w:r>
        <w:tab/>
        <w:t xml:space="preserve">While </w:t>
      </w:r>
      <w:del w:id="1175" w:author="Jeremy Hayes" w:date="2024-02-09T10:48:00Z">
        <w:r w:rsidRPr="00A76E67" w:rsidDel="00A76E67">
          <w:rPr>
            <w:rPrChange w:id="1176" w:author="Jeremy Hayes" w:date="2024-02-09T10:48:00Z">
              <w:rPr>
                <w:i/>
                <w:iCs/>
              </w:rPr>
            </w:rPrChange>
          </w:rPr>
          <w:delText>Assigning</w:delText>
        </w:r>
        <w:r w:rsidDel="00A76E67">
          <w:delText xml:space="preserve"> </w:delText>
        </w:r>
      </w:del>
      <w:ins w:id="1177" w:author="Jeremy Hayes" w:date="2024-02-09T10:48:00Z">
        <w:r w:rsidR="00A76E67" w:rsidRPr="00A76E67">
          <w:t>a</w:t>
        </w:r>
        <w:r w:rsidR="00A76E67" w:rsidRPr="00A76E67">
          <w:rPr>
            <w:rPrChange w:id="1178" w:author="Jeremy Hayes" w:date="2024-02-09T10:48:00Z">
              <w:rPr>
                <w:i/>
                <w:iCs/>
              </w:rPr>
            </w:rPrChange>
          </w:rPr>
          <w:t>ssigning</w:t>
        </w:r>
        <w:r w:rsidR="00A76E67">
          <w:t xml:space="preserve"> </w:t>
        </w:r>
      </w:ins>
      <w:hyperlink w:anchor="Term_Role" w:history="1">
        <w:r w:rsidR="009F6745" w:rsidRPr="009F6745">
          <w:rPr>
            <w:rStyle w:val="Hyperlink"/>
          </w:rPr>
          <w:t>Role</w:t>
        </w:r>
      </w:hyperlink>
      <w:r>
        <w:t xml:space="preserve">s is common practice in IT systems, </w:t>
      </w:r>
      <w:del w:id="1179" w:author="Jeremy Hayes" w:date="2024-02-09T10:48:00Z">
        <w:r w:rsidRPr="00A76E67" w:rsidDel="00A76E67">
          <w:rPr>
            <w:rPrChange w:id="1180" w:author="Jeremy Hayes" w:date="2024-02-09T10:48:00Z">
              <w:rPr>
                <w:i/>
                <w:iCs/>
              </w:rPr>
            </w:rPrChange>
          </w:rPr>
          <w:delText>Applying</w:delText>
        </w:r>
        <w:r w:rsidDel="00A76E67">
          <w:delText xml:space="preserve"> </w:delText>
        </w:r>
      </w:del>
      <w:ins w:id="1181" w:author="Jeremy Hayes" w:date="2024-02-09T10:48:00Z">
        <w:r w:rsidR="00A76E67">
          <w:t>a</w:t>
        </w:r>
        <w:r w:rsidR="00A76E67" w:rsidRPr="00A76E67">
          <w:rPr>
            <w:rPrChange w:id="1182" w:author="Jeremy Hayes" w:date="2024-02-09T10:48:00Z">
              <w:rPr>
                <w:i/>
                <w:iCs/>
              </w:rPr>
            </w:rPrChange>
          </w:rPr>
          <w:t>pplying</w:t>
        </w:r>
        <w:r w:rsidR="00A76E67">
          <w:t xml:space="preserve"> </w:t>
        </w:r>
      </w:ins>
      <w:r>
        <w:t xml:space="preserve">for a </w:t>
      </w:r>
      <w:hyperlink w:anchor="Term_Role" w:history="1">
        <w:r w:rsidR="009F6745" w:rsidRPr="009F6745">
          <w:rPr>
            <w:rStyle w:val="Hyperlink"/>
          </w:rPr>
          <w:t>Role</w:t>
        </w:r>
      </w:hyperlink>
      <w:r>
        <w:t xml:space="preserve">, or being </w:t>
      </w:r>
      <w:del w:id="1183" w:author="Jeremy Hayes" w:date="2024-02-09T10:48:00Z">
        <w:r w:rsidRPr="00A76E67" w:rsidDel="00A76E67">
          <w:rPr>
            <w:rPrChange w:id="1184" w:author="Jeremy Hayes" w:date="2024-02-09T10:48:00Z">
              <w:rPr>
                <w:i/>
                <w:iCs/>
              </w:rPr>
            </w:rPrChange>
          </w:rPr>
          <w:delText>Invited</w:delText>
        </w:r>
        <w:r w:rsidDel="00A76E67">
          <w:delText xml:space="preserve"> </w:delText>
        </w:r>
      </w:del>
      <w:ins w:id="1185" w:author="Jeremy Hayes" w:date="2024-02-09T10:48:00Z">
        <w:r w:rsidR="00A76E67">
          <w:t>i</w:t>
        </w:r>
        <w:r w:rsidR="00A76E67" w:rsidRPr="00A76E67">
          <w:rPr>
            <w:rPrChange w:id="1186" w:author="Jeremy Hayes" w:date="2024-02-09T10:48:00Z">
              <w:rPr>
                <w:i/>
                <w:iCs/>
              </w:rPr>
            </w:rPrChange>
          </w:rPr>
          <w:t>nvited</w:t>
        </w:r>
        <w:r w:rsidR="00A76E67">
          <w:t xml:space="preserve"> </w:t>
        </w:r>
      </w:ins>
      <w:r>
        <w:t xml:space="preserve">to </w:t>
      </w:r>
      <w:del w:id="1187" w:author="Jeremy Hayes" w:date="2024-02-09T10:48:00Z">
        <w:r w:rsidRPr="00A76E67" w:rsidDel="00A76E67">
          <w:rPr>
            <w:rPrChange w:id="1188" w:author="Jeremy Hayes" w:date="2024-02-09T10:48:00Z">
              <w:rPr>
                <w:i/>
                <w:iCs/>
              </w:rPr>
            </w:rPrChange>
          </w:rPr>
          <w:delText>Accept</w:delText>
        </w:r>
        <w:r w:rsidDel="00A76E67">
          <w:delText xml:space="preserve"> </w:delText>
        </w:r>
      </w:del>
      <w:ins w:id="1189" w:author="Jeremy Hayes" w:date="2024-02-09T10:48:00Z">
        <w:r w:rsidR="00A76E67">
          <w:t>a</w:t>
        </w:r>
        <w:r w:rsidR="00A76E67" w:rsidRPr="00A76E67">
          <w:rPr>
            <w:rPrChange w:id="1190" w:author="Jeremy Hayes" w:date="2024-02-09T10:48:00Z">
              <w:rPr>
                <w:i/>
                <w:iCs/>
              </w:rPr>
            </w:rPrChange>
          </w:rPr>
          <w:t>ccept</w:t>
        </w:r>
        <w:r w:rsidR="00A76E67">
          <w:t xml:space="preserve"> </w:t>
        </w:r>
      </w:ins>
      <w:r>
        <w:t xml:space="preserve">a </w:t>
      </w:r>
      <w:hyperlink w:anchor="Term_Role" w:history="1">
        <w:r w:rsidR="009F6745" w:rsidRPr="009F6745">
          <w:rPr>
            <w:rStyle w:val="Hyperlink"/>
          </w:rPr>
          <w:t>Role</w:t>
        </w:r>
      </w:hyperlink>
      <w:r>
        <w:t xml:space="preserve"> is more correct as well as improvable.</w:t>
      </w:r>
    </w:p>
    <w:p w14:paraId="0D5DBBD4" w14:textId="7862FB29" w:rsidR="00756C26" w:rsidRPr="001F0BD9" w:rsidRDefault="00756C26" w:rsidP="00756C26">
      <w:pPr>
        <w:pStyle w:val="ASomething"/>
      </w:pPr>
      <w:r w:rsidRPr="009D493F">
        <w:rPr>
          <w:b/>
          <w:bCs/>
        </w:rPr>
        <w:t>Details</w:t>
      </w:r>
      <w:r w:rsidRPr="009D493F">
        <w:t>:</w:t>
      </w:r>
      <w:r>
        <w:t xml:space="preserve"> </w:t>
      </w:r>
      <w:r>
        <w:tab/>
      </w:r>
      <w:r w:rsidR="006E4A4D">
        <w:t>[TODO]</w:t>
      </w:r>
      <w:r>
        <w:t xml:space="preserve"> </w:t>
      </w:r>
    </w:p>
    <w:p w14:paraId="5FFB6D09" w14:textId="52B1065E" w:rsidR="00756C26" w:rsidRDefault="00617A85" w:rsidP="00756C26">
      <w:pPr>
        <w:pStyle w:val="ASomething"/>
      </w:pPr>
      <w:r>
        <w:rPr>
          <w:b/>
          <w:bCs/>
        </w:rPr>
        <w:t>Prompts:</w:t>
      </w:r>
      <w:r w:rsidR="00756C26">
        <w:tab/>
        <w:t xml:space="preserve">How are </w:t>
      </w:r>
      <w:del w:id="1191" w:author="Jeremy Hayes" w:date="2024-02-09T11:16:00Z">
        <w:r w:rsidR="00756C26" w:rsidDel="009F0BCC">
          <w:delText>User</w:delText>
        </w:r>
      </w:del>
      <w:ins w:id="1192" w:author="Jeremy Hayes" w:date="2024-02-09T11:16:00Z">
        <w:r w:rsidR="009F0BCC">
          <w:t>user</w:t>
        </w:r>
      </w:ins>
      <w:r w:rsidR="00756C26">
        <w:t xml:space="preserve">s associated to </w:t>
      </w:r>
      <w:hyperlink w:anchor="Term_Role" w:history="1">
        <w:r w:rsidR="009F6745" w:rsidRPr="009F6745">
          <w:rPr>
            <w:rStyle w:val="Hyperlink"/>
          </w:rPr>
          <w:t>Role</w:t>
        </w:r>
      </w:hyperlink>
      <w:r w:rsidR="00756C26">
        <w:t>s?</w:t>
      </w:r>
      <w:r w:rsidR="00756C26">
        <w:br/>
        <w:t xml:space="preserve">What kind of </w:t>
      </w:r>
      <w:hyperlink w:anchor="Term_Role" w:history="1">
        <w:r w:rsidR="009F6745" w:rsidRPr="009F6745">
          <w:rPr>
            <w:rStyle w:val="Hyperlink"/>
          </w:rPr>
          <w:t>Role</w:t>
        </w:r>
      </w:hyperlink>
      <w:r w:rsidR="00756C26">
        <w:t>s are they? System</w:t>
      </w:r>
      <w:r w:rsidR="00205BB2">
        <w:t xml:space="preserve"> based</w:t>
      </w:r>
      <w:r w:rsidR="00756C26">
        <w:t>, Tenancy</w:t>
      </w:r>
      <w:r w:rsidR="00205BB2">
        <w:t xml:space="preserve"> based</w:t>
      </w:r>
      <w:r w:rsidR="00756C26">
        <w:t xml:space="preserve">, </w:t>
      </w:r>
      <w:r w:rsidR="00205BB2">
        <w:t>per-</w:t>
      </w:r>
      <w:r w:rsidR="00756C26">
        <w:t xml:space="preserve">Group, </w:t>
      </w:r>
      <w:r w:rsidR="0039149E">
        <w:t>(</w:t>
      </w:r>
      <w:del w:id="1193" w:author="Jeremy Hayes" w:date="2024-02-09T10:50:00Z">
        <w:r w:rsidR="0039149E" w:rsidDel="00A76E67">
          <w:delText>e.g</w:delText>
        </w:r>
      </w:del>
      <w:del w:id="1194" w:author="Jeremy Hayes" w:date="2024-02-09T10:49:00Z">
        <w:r w:rsidR="0039149E" w:rsidDel="00A76E67">
          <w:delText>.:</w:delText>
        </w:r>
      </w:del>
      <w:ins w:id="1195" w:author="Jeremy Hayes" w:date="2024-02-09T10:50:00Z">
        <w:r w:rsidR="00A76E67" w:rsidRPr="00A76E67">
          <w:t>e.g.,</w:t>
        </w:r>
      </w:ins>
      <w:del w:id="1196" w:author="Jeremy Hayes" w:date="2024-02-09T10:49:00Z">
        <w:r w:rsidR="0039149E" w:rsidDel="00A76E67">
          <w:delText xml:space="preserve"> </w:delText>
        </w:r>
      </w:del>
      <w:ins w:id="1197" w:author="Jeremy Hayes" w:date="2024-02-09T10:49:00Z">
        <w:r w:rsidR="00A76E67">
          <w:t xml:space="preserve">., </w:t>
        </w:r>
      </w:ins>
      <w:r w:rsidR="0039149E">
        <w:t xml:space="preserve">Accountable, Manager, Member, Guest, etc.) or </w:t>
      </w:r>
      <w:r w:rsidR="00205BB2">
        <w:t xml:space="preserve">per </w:t>
      </w:r>
      <w:r w:rsidR="00756C26">
        <w:t>Resource</w:t>
      </w:r>
      <w:r w:rsidR="00205BB2">
        <w:t xml:space="preserve"> (</w:t>
      </w:r>
      <w:del w:id="1198" w:author="Jeremy Hayes" w:date="2024-02-09T10:50:00Z">
        <w:r w:rsidR="00205BB2" w:rsidDel="00A76E67">
          <w:delText>e.g</w:delText>
        </w:r>
      </w:del>
      <w:del w:id="1199" w:author="Jeremy Hayes" w:date="2024-02-09T10:49:00Z">
        <w:r w:rsidR="00205BB2" w:rsidDel="00A76E67">
          <w:delText>.:</w:delText>
        </w:r>
      </w:del>
      <w:ins w:id="1200" w:author="Jeremy Hayes" w:date="2024-02-09T10:50:00Z">
        <w:r w:rsidR="00A76E67" w:rsidRPr="00A76E67">
          <w:t>e.g.,</w:t>
        </w:r>
      </w:ins>
      <w:del w:id="1201" w:author="Jeremy Hayes" w:date="2024-02-09T10:49:00Z">
        <w:r w:rsidR="00205BB2" w:rsidDel="00A76E67">
          <w:delText xml:space="preserve"> </w:delText>
        </w:r>
      </w:del>
      <w:ins w:id="1202" w:author="Jeremy Hayes" w:date="2024-02-09T10:49:00Z">
        <w:r w:rsidR="00A76E67">
          <w:t xml:space="preserve">., </w:t>
        </w:r>
      </w:ins>
      <w:r w:rsidR="00205BB2">
        <w:t xml:space="preserve">Creator, Contributor, Approver, </w:t>
      </w:r>
      <w:r w:rsidR="0039149E">
        <w:t>etc.).</w:t>
      </w:r>
    </w:p>
    <w:p w14:paraId="7DFA42FD" w14:textId="0B221F4A" w:rsidR="002E02EF" w:rsidRDefault="00113DB2" w:rsidP="002E02EF">
      <w:pPr>
        <w:pStyle w:val="Heading5"/>
      </w:pPr>
      <w:r>
        <w:t>QR-DEF-</w:t>
      </w:r>
      <w:r w:rsidR="002E02EF">
        <w:t xml:space="preserve">USA-OP-00: </w:t>
      </w:r>
      <w:r w:rsidR="00D81726">
        <w:rPr>
          <w:b/>
          <w:bCs/>
        </w:rPr>
        <w:t xml:space="preserve">Early Availability of </w:t>
      </w:r>
      <w:r w:rsidR="002E02EF">
        <w:rPr>
          <w:b/>
          <w:bCs/>
        </w:rPr>
        <w:t>Guidance</w:t>
      </w:r>
    </w:p>
    <w:p w14:paraId="04E8D8F4" w14:textId="77777777" w:rsidR="002E02EF" w:rsidRPr="001F0BD9" w:rsidRDefault="002E02EF" w:rsidP="002E02EF">
      <w:pPr>
        <w:pStyle w:val="ASomething"/>
      </w:pPr>
      <w:r w:rsidRPr="009D493F">
        <w:rPr>
          <w:b/>
          <w:bCs/>
        </w:rPr>
        <w:t>Category</w:t>
      </w:r>
      <w:r w:rsidRPr="009D493F">
        <w:t>:</w:t>
      </w:r>
      <w:r>
        <w:t xml:space="preserve"> </w:t>
      </w:r>
      <w:r>
        <w:tab/>
        <w:t>ISO-25010/Usability/Operability</w:t>
      </w:r>
    </w:p>
    <w:p w14:paraId="73D7B1A0" w14:textId="54D23420" w:rsidR="002E02EF" w:rsidRPr="001F0BD9" w:rsidRDefault="002E02EF" w:rsidP="002E02EF">
      <w:pPr>
        <w:pStyle w:val="ASomething"/>
      </w:pPr>
      <w:r w:rsidRPr="009D493F">
        <w:rPr>
          <w:b/>
          <w:bCs/>
        </w:rPr>
        <w:t>Statement</w:t>
      </w:r>
      <w:r w:rsidRPr="009D493F">
        <w:t>:</w:t>
      </w:r>
      <w:r>
        <w:t xml:space="preserve"> </w:t>
      </w:r>
      <w:r>
        <w:tab/>
        <w:t xml:space="preserve">The solution’s system(s) </w:t>
      </w:r>
      <w:del w:id="1203" w:author="Jeremy Hayes" w:date="2024-02-09T10:43:00Z">
        <w:r w:rsidDel="00A76E67">
          <w:delText>MUST</w:delText>
        </w:r>
      </w:del>
      <w:ins w:id="1204" w:author="Jeremy Hayes" w:date="2024-02-09T10:43:00Z">
        <w:r w:rsidR="00A76E67" w:rsidRPr="00A76E67">
          <w:rPr>
            <w:b/>
          </w:rPr>
          <w:t>must</w:t>
        </w:r>
      </w:ins>
      <w:r>
        <w:t xml:space="preserve"> provide guidance as early as practical.</w:t>
      </w:r>
    </w:p>
    <w:p w14:paraId="34C62EAD" w14:textId="77777777" w:rsidR="002E02EF" w:rsidRPr="001F0BD9" w:rsidRDefault="002E02EF" w:rsidP="002E02EF">
      <w:pPr>
        <w:pStyle w:val="ASomething"/>
      </w:pPr>
      <w:r w:rsidRPr="009D493F">
        <w:rPr>
          <w:b/>
          <w:bCs/>
        </w:rPr>
        <w:t>Rationale</w:t>
      </w:r>
      <w:r w:rsidRPr="009D493F">
        <w:t>:</w:t>
      </w:r>
      <w:r>
        <w:tab/>
        <w:t>The sooner a user can meet operation requirements the sooner they are able to complete their task adding to their evaluation that the service is effective.</w:t>
      </w:r>
    </w:p>
    <w:p w14:paraId="31F97DE3" w14:textId="233C17F5" w:rsidR="002E02EF" w:rsidRPr="001F0BD9" w:rsidRDefault="002E02EF" w:rsidP="002E02EF">
      <w:pPr>
        <w:pStyle w:val="ASomething"/>
      </w:pPr>
      <w:r w:rsidRPr="009D493F">
        <w:rPr>
          <w:b/>
          <w:bCs/>
        </w:rPr>
        <w:lastRenderedPageBreak/>
        <w:t>Details</w:t>
      </w:r>
      <w:r w:rsidRPr="009D493F">
        <w:t>:</w:t>
      </w:r>
      <w:r>
        <w:t xml:space="preserve"> </w:t>
      </w:r>
      <w:r>
        <w:tab/>
        <w:t xml:space="preserve">A specific example of this type of expected behaviour is that of user input </w:t>
      </w:r>
      <w:r w:rsidR="00D81726">
        <w:t xml:space="preserve">dynamic </w:t>
      </w:r>
      <w:r>
        <w:t>validation: provide instructions on why a field has failed validation without waiting till the user submits the whole form.</w:t>
      </w:r>
    </w:p>
    <w:p w14:paraId="4B5F3B8A" w14:textId="3C98D508" w:rsidR="002E02EF" w:rsidRDefault="002E02EF" w:rsidP="002E02EF">
      <w:pPr>
        <w:pStyle w:val="ASomething"/>
      </w:pPr>
      <w:r>
        <w:rPr>
          <w:b/>
          <w:bCs/>
        </w:rPr>
        <w:t>Prompts:</w:t>
      </w:r>
      <w:r>
        <w:tab/>
        <w:t>Are instructions provided on how to pass validation?</w:t>
      </w:r>
      <w:r>
        <w:br/>
        <w:t>When are they shown – after a user completes input of the field and moves on to another field, or does it wait till the user presses an Action button (</w:t>
      </w:r>
      <w:del w:id="1205" w:author="Jeremy Hayes" w:date="2024-02-09T10:50:00Z">
        <w:r w:rsidDel="00A76E67">
          <w:delText>e.g.:</w:delText>
        </w:r>
      </w:del>
      <w:ins w:id="1206" w:author="Jeremy Hayes" w:date="2024-02-09T10:50:00Z">
        <w:r w:rsidR="00A76E67" w:rsidRPr="00A76E67">
          <w:t>e.g.,</w:t>
        </w:r>
      </w:ins>
      <w:r>
        <w:t xml:space="preserve"> ‘Submit’).</w:t>
      </w:r>
    </w:p>
    <w:p w14:paraId="1F7C0150" w14:textId="77777777" w:rsidR="002E02EF" w:rsidRPr="0075069B" w:rsidRDefault="002E02EF" w:rsidP="002E02EF">
      <w:pPr>
        <w:pStyle w:val="ASomething"/>
      </w:pPr>
    </w:p>
    <w:p w14:paraId="13669623" w14:textId="6EEFE86B" w:rsidR="00D840F2" w:rsidRDefault="00113DB2" w:rsidP="00D840F2">
      <w:pPr>
        <w:pStyle w:val="Heading5"/>
      </w:pPr>
      <w:r>
        <w:t>QR-DEF-</w:t>
      </w:r>
      <w:r w:rsidR="00D840F2">
        <w:t xml:space="preserve">USA-OP-00: </w:t>
      </w:r>
      <w:r w:rsidR="00D840F2">
        <w:rPr>
          <w:b/>
          <w:bCs/>
        </w:rPr>
        <w:t>User Input is Completed and Corrected</w:t>
      </w:r>
    </w:p>
    <w:p w14:paraId="619A7788" w14:textId="0A74E669" w:rsidR="00D840F2" w:rsidRPr="001F0BD9" w:rsidRDefault="00D840F2" w:rsidP="00D840F2">
      <w:pPr>
        <w:pStyle w:val="ASomething"/>
      </w:pPr>
      <w:r w:rsidRPr="009D493F">
        <w:rPr>
          <w:b/>
          <w:bCs/>
        </w:rPr>
        <w:t>Category</w:t>
      </w:r>
      <w:r w:rsidRPr="009D493F">
        <w:t>:</w:t>
      </w:r>
      <w:r>
        <w:t xml:space="preserve"> </w:t>
      </w:r>
      <w:r>
        <w:tab/>
        <w:t>ISO-25010/</w:t>
      </w:r>
      <w:r w:rsidR="000506E0">
        <w:t>Usability/Operability</w:t>
      </w:r>
    </w:p>
    <w:p w14:paraId="7DE88CCC" w14:textId="1F26918F" w:rsidR="00D840F2" w:rsidRPr="001F0BD9" w:rsidRDefault="00D840F2" w:rsidP="00D840F2">
      <w:pPr>
        <w:pStyle w:val="ASomething"/>
      </w:pPr>
      <w:r w:rsidRPr="009D493F">
        <w:rPr>
          <w:b/>
          <w:bCs/>
        </w:rPr>
        <w:t>Statement</w:t>
      </w:r>
      <w:r w:rsidRPr="009D493F">
        <w:t>:</w:t>
      </w:r>
      <w:r>
        <w:t xml:space="preserve"> </w:t>
      </w:r>
      <w:r>
        <w:tab/>
        <w:t xml:space="preserve">The solution’s system(s) </w:t>
      </w:r>
      <w:del w:id="1207" w:author="Jeremy Hayes" w:date="2024-02-09T10:43:00Z">
        <w:r w:rsidDel="00A76E67">
          <w:delText>MUST</w:delText>
        </w:r>
      </w:del>
      <w:ins w:id="1208" w:author="Jeremy Hayes" w:date="2024-02-09T10:43:00Z">
        <w:r w:rsidR="00A76E67" w:rsidRPr="00A76E67">
          <w:rPr>
            <w:b/>
          </w:rPr>
          <w:t>must</w:t>
        </w:r>
      </w:ins>
      <w:r>
        <w:t xml:space="preserve"> attempt to correct </w:t>
      </w:r>
      <w:r w:rsidR="000506E0">
        <w:t xml:space="preserve">and complete </w:t>
      </w:r>
      <w:r>
        <w:t>user input</w:t>
      </w:r>
      <w:r w:rsidR="000506E0">
        <w:t>.</w:t>
      </w:r>
    </w:p>
    <w:p w14:paraId="5D6E59A1" w14:textId="6CA972C8" w:rsidR="00D840F2" w:rsidRPr="001F0BD9" w:rsidRDefault="00D840F2" w:rsidP="00D840F2">
      <w:pPr>
        <w:pStyle w:val="ASomething"/>
      </w:pPr>
      <w:r w:rsidRPr="009D493F">
        <w:rPr>
          <w:b/>
          <w:bCs/>
        </w:rPr>
        <w:t>Rationale</w:t>
      </w:r>
      <w:r w:rsidRPr="009D493F">
        <w:t>:</w:t>
      </w:r>
      <w:r>
        <w:tab/>
        <w:t xml:space="preserve">Users hurry and makes mistakes that automation can correct </w:t>
      </w:r>
      <w:r w:rsidR="000506E0">
        <w:t xml:space="preserve">in many cases without further </w:t>
      </w:r>
      <w:r>
        <w:t>guidance or oversight.</w:t>
      </w:r>
    </w:p>
    <w:p w14:paraId="6D716880" w14:textId="0661F607" w:rsidR="00D840F2" w:rsidRPr="001F0BD9" w:rsidRDefault="00D840F2" w:rsidP="00D840F2">
      <w:pPr>
        <w:pStyle w:val="ASomething"/>
      </w:pPr>
      <w:r w:rsidRPr="009D493F">
        <w:rPr>
          <w:b/>
          <w:bCs/>
        </w:rPr>
        <w:t>Details</w:t>
      </w:r>
      <w:r w:rsidRPr="009D493F">
        <w:t>:</w:t>
      </w:r>
      <w:r>
        <w:t xml:space="preserve"> </w:t>
      </w:r>
      <w:r>
        <w:tab/>
      </w:r>
      <w:r w:rsidR="000506E0">
        <w:t>The solution’s system(s) should provide autocompletion where achievable (words, phrases, addresses, etc.).</w:t>
      </w:r>
      <w:r w:rsidR="000506E0">
        <w:br/>
        <w:t xml:space="preserve">The system should rely on browsers to propose corrections to spelling mistakes. </w:t>
      </w:r>
      <w:r w:rsidR="000506E0">
        <w:br/>
        <w:t>These steps should be taken before validation is applied.</w:t>
      </w:r>
      <w:r w:rsidR="000506E0">
        <w:br/>
      </w:r>
      <w:r>
        <w:t xml:space="preserve">User input excludes applying correction to </w:t>
      </w:r>
      <w:hyperlink w:anchor="Term_API" w:history="1">
        <w:r w:rsidR="000F39EE" w:rsidRPr="000F39EE">
          <w:rPr>
            <w:rStyle w:val="Hyperlink"/>
          </w:rPr>
          <w:t>API</w:t>
        </w:r>
      </w:hyperlink>
      <w:r>
        <w:t xml:space="preserve"> inputs.</w:t>
      </w:r>
    </w:p>
    <w:p w14:paraId="32C2EFBC" w14:textId="4994B926" w:rsidR="00D840F2" w:rsidRPr="0075069B" w:rsidRDefault="00617A85" w:rsidP="003B08C4">
      <w:pPr>
        <w:pStyle w:val="ASomething"/>
      </w:pPr>
      <w:r>
        <w:rPr>
          <w:b/>
          <w:bCs/>
        </w:rPr>
        <w:t>Prompts:</w:t>
      </w:r>
      <w:r w:rsidR="00D840F2">
        <w:tab/>
      </w:r>
      <w:r w:rsidR="003B08C4">
        <w:t>Approximately what % of the user input fields benefit from auto-completion?</w:t>
      </w:r>
      <w:r w:rsidR="003B08C4">
        <w:br/>
        <w:t>Approximately what % of the user input fields benefit from Input auto-correction?</w:t>
      </w:r>
      <w:r w:rsidR="003B08C4">
        <w:br/>
        <w:t>Is validation delayed till these steps are completed?</w:t>
      </w:r>
      <w:r w:rsidR="003B08C4">
        <w:tab/>
      </w:r>
    </w:p>
    <w:p w14:paraId="7B73D53C" w14:textId="77777777" w:rsidR="00D840F2" w:rsidRDefault="00D840F2" w:rsidP="00D840F2">
      <w:pPr>
        <w:pStyle w:val="BodyText"/>
        <w:rPr>
          <w:lang w:eastAsia="en-NZ"/>
        </w:rPr>
      </w:pPr>
    </w:p>
    <w:p w14:paraId="716DF8B6" w14:textId="25C24C98" w:rsidR="00D20472" w:rsidRDefault="00113DB2" w:rsidP="00D20472">
      <w:pPr>
        <w:pStyle w:val="Heading5"/>
        <w:rPr>
          <w:b/>
          <w:bCs/>
        </w:rPr>
      </w:pPr>
      <w:r>
        <w:t>QR-DEF-</w:t>
      </w:r>
      <w:r w:rsidR="00D20472">
        <w:t xml:space="preserve">USA-OP-00: </w:t>
      </w:r>
      <w:r w:rsidR="00D20472">
        <w:rPr>
          <w:b/>
          <w:bCs/>
        </w:rPr>
        <w:t>Undoable</w:t>
      </w:r>
    </w:p>
    <w:p w14:paraId="69ABD287" w14:textId="7C107D0A" w:rsidR="00D20472" w:rsidRPr="001F0BD9" w:rsidRDefault="00D20472" w:rsidP="00D20472">
      <w:pPr>
        <w:pStyle w:val="ASomething"/>
      </w:pPr>
      <w:r>
        <w:rPr>
          <w:b/>
          <w:bCs/>
        </w:rPr>
        <w:t>Redirect</w:t>
      </w:r>
      <w:r w:rsidRPr="009D493F">
        <w:t>:</w:t>
      </w:r>
      <w:r>
        <w:t xml:space="preserve"> </w:t>
      </w:r>
      <w:r>
        <w:tab/>
        <w:t>See “Undoable”</w:t>
      </w:r>
    </w:p>
    <w:p w14:paraId="6E3248FF" w14:textId="715D47A5" w:rsidR="00D20472" w:rsidRPr="00D20472" w:rsidRDefault="00D20472" w:rsidP="00D20472">
      <w:pPr>
        <w:pStyle w:val="BodyText"/>
      </w:pPr>
    </w:p>
    <w:p w14:paraId="58AD873D" w14:textId="77777777" w:rsidR="00D20472" w:rsidRDefault="00D20472" w:rsidP="00756C26">
      <w:pPr>
        <w:pStyle w:val="ASomething"/>
      </w:pPr>
    </w:p>
    <w:p w14:paraId="3BE4DBCD" w14:textId="2A857FDA" w:rsidR="00992003" w:rsidRDefault="00992003" w:rsidP="00992003">
      <w:pPr>
        <w:pStyle w:val="Heading4"/>
      </w:pPr>
      <w:bookmarkStart w:id="1209" w:name="_Toc158372678"/>
      <w:r w:rsidRPr="00992003">
        <w:t>Accessibility</w:t>
      </w:r>
      <w:bookmarkEnd w:id="1209"/>
    </w:p>
    <w:p w14:paraId="6C70CF64" w14:textId="5A1F628C" w:rsidR="00992003" w:rsidRDefault="00992003" w:rsidP="00C829F4">
      <w:pPr>
        <w:pStyle w:val="BodyTextDefinition"/>
        <w:rPr>
          <w:lang w:eastAsia="en-NZ"/>
        </w:rPr>
      </w:pPr>
      <w:r>
        <w:rPr>
          <w:lang w:eastAsia="en-NZ"/>
        </w:rPr>
        <w:t>T</w:t>
      </w:r>
      <w:r w:rsidRPr="00780F08">
        <w:rPr>
          <w:lang w:eastAsia="en-NZ"/>
        </w:rPr>
        <w:t>he degree to which a solution can be used by people with the widest range of characteristics and capabilities to achieve a specific goal in a specified context of use.</w:t>
      </w:r>
    </w:p>
    <w:p w14:paraId="317E9511" w14:textId="77777777" w:rsidR="00B922E6" w:rsidRPr="0075069B" w:rsidRDefault="00B922E6" w:rsidP="00B922E6">
      <w:pPr>
        <w:pStyle w:val="ASomething"/>
      </w:pPr>
    </w:p>
    <w:p w14:paraId="114DB0F9" w14:textId="08012EA2" w:rsidR="00992003" w:rsidRDefault="00113DB2" w:rsidP="00992003">
      <w:pPr>
        <w:pStyle w:val="Heading5"/>
      </w:pPr>
      <w:r>
        <w:t>QR-DEF-</w:t>
      </w:r>
      <w:r w:rsidR="00992003">
        <w:t xml:space="preserve">USA-ACC-00: </w:t>
      </w:r>
      <w:r w:rsidR="002B32E2" w:rsidRPr="002B32E2">
        <w:rPr>
          <w:b/>
          <w:bCs/>
        </w:rPr>
        <w:t>Latest</w:t>
      </w:r>
      <w:r w:rsidR="002B32E2">
        <w:t xml:space="preserve"> </w:t>
      </w:r>
      <w:r w:rsidR="00992003">
        <w:rPr>
          <w:b/>
          <w:bCs/>
        </w:rPr>
        <w:t>WCAG</w:t>
      </w:r>
    </w:p>
    <w:p w14:paraId="6C8AF2A8" w14:textId="538B8471" w:rsidR="00992003" w:rsidRPr="001F0BD9" w:rsidRDefault="00992003" w:rsidP="00992003">
      <w:pPr>
        <w:pStyle w:val="ASomething"/>
      </w:pPr>
      <w:r w:rsidRPr="009D493F">
        <w:rPr>
          <w:b/>
          <w:bCs/>
        </w:rPr>
        <w:t>Category</w:t>
      </w:r>
      <w:r w:rsidRPr="009D493F">
        <w:t>:</w:t>
      </w:r>
      <w:r>
        <w:t xml:space="preserve"> ISO-25010/Usability/Accessibility</w:t>
      </w:r>
      <w:r>
        <w:tab/>
      </w:r>
    </w:p>
    <w:p w14:paraId="298C0BB2" w14:textId="25AADDF0" w:rsidR="00992003" w:rsidRPr="001F0BD9" w:rsidRDefault="00992003" w:rsidP="00992003">
      <w:pPr>
        <w:pStyle w:val="ASomething"/>
      </w:pPr>
      <w:r w:rsidRPr="009D493F">
        <w:rPr>
          <w:b/>
          <w:bCs/>
        </w:rPr>
        <w:lastRenderedPageBreak/>
        <w:t>Statement</w:t>
      </w:r>
      <w:r w:rsidRPr="009D493F">
        <w:t>:</w:t>
      </w:r>
      <w:r>
        <w:t xml:space="preserve"> </w:t>
      </w:r>
      <w:r>
        <w:tab/>
        <w:t xml:space="preserve">Service </w:t>
      </w:r>
      <w:r w:rsidR="002E02EF">
        <w:t xml:space="preserve">graphical </w:t>
      </w:r>
      <w:hyperlink w:anchor="Term_UserInterface" w:history="1">
        <w:r w:rsidR="002E02EF" w:rsidRPr="002E02EF">
          <w:rPr>
            <w:rStyle w:val="Hyperlink"/>
          </w:rPr>
          <w:t xml:space="preserve">user </w:t>
        </w:r>
        <w:r w:rsidRPr="002E02EF">
          <w:rPr>
            <w:rStyle w:val="Hyperlink"/>
          </w:rPr>
          <w:t>interface</w:t>
        </w:r>
      </w:hyperlink>
      <w:r>
        <w:t xml:space="preserve">s </w:t>
      </w:r>
      <w:del w:id="1210" w:author="Jeremy Hayes" w:date="2024-02-09T10:43:00Z">
        <w:r w:rsidDel="00A76E67">
          <w:delText>MUST</w:delText>
        </w:r>
      </w:del>
      <w:ins w:id="1211" w:author="Jeremy Hayes" w:date="2024-02-09T10:43:00Z">
        <w:r w:rsidR="00A76E67" w:rsidRPr="00A76E67">
          <w:rPr>
            <w:b/>
          </w:rPr>
          <w:t>must</w:t>
        </w:r>
      </w:ins>
      <w:r>
        <w:t xml:space="preserve"> be accessible</w:t>
      </w:r>
      <w:r w:rsidR="002B32E2">
        <w:t>, meeting the latest WCAG Guidelines to an AA level or better</w:t>
      </w:r>
      <w:r>
        <w:t>.</w:t>
      </w:r>
    </w:p>
    <w:p w14:paraId="7CA97E75" w14:textId="75D62F4E" w:rsidR="00992003" w:rsidRPr="001F0BD9" w:rsidRDefault="00992003" w:rsidP="00992003">
      <w:pPr>
        <w:pStyle w:val="ASomething"/>
      </w:pPr>
      <w:r w:rsidRPr="009D493F">
        <w:rPr>
          <w:b/>
          <w:bCs/>
        </w:rPr>
        <w:t>Rationale</w:t>
      </w:r>
      <w:r w:rsidRPr="009D493F">
        <w:t>:</w:t>
      </w:r>
      <w:r>
        <w:tab/>
        <w:t>Even able persons are only temporarily within the arc of ability, being dis-abled at other times by youth, accident, illness, or old age.</w:t>
      </w:r>
    </w:p>
    <w:p w14:paraId="0D6543B2" w14:textId="47599FF3" w:rsidR="00992003" w:rsidRPr="001F0BD9" w:rsidRDefault="00992003" w:rsidP="00992003">
      <w:pPr>
        <w:pStyle w:val="ASomething"/>
      </w:pPr>
      <w:r w:rsidRPr="009D493F">
        <w:rPr>
          <w:b/>
          <w:bCs/>
        </w:rPr>
        <w:t>Details</w:t>
      </w:r>
      <w:r w:rsidRPr="009D493F">
        <w:t>:</w:t>
      </w:r>
      <w:r>
        <w:t xml:space="preserve"> </w:t>
      </w:r>
      <w:r>
        <w:tab/>
        <w:t xml:space="preserve">Interfaces include both interactive system </w:t>
      </w:r>
      <w:hyperlink w:anchor="Term_UserInterface" w:history="1">
        <w:r w:rsidRPr="002E02EF">
          <w:rPr>
            <w:rStyle w:val="Hyperlink"/>
          </w:rPr>
          <w:t>user interfaces</w:t>
        </w:r>
      </w:hyperlink>
      <w:r>
        <w:t xml:space="preserve"> and </w:t>
      </w:r>
      <w:r w:rsidRPr="00A76E67">
        <w:rPr>
          <w:rPrChange w:id="1212" w:author="Jeremy Hayes" w:date="2024-02-09T10:51:00Z">
            <w:rPr>
              <w:i/>
              <w:iCs/>
            </w:rPr>
          </w:rPrChange>
        </w:rPr>
        <w:t>non</w:t>
      </w:r>
      <w:r>
        <w:t>-interactive printed reports.</w:t>
      </w:r>
      <w:r w:rsidR="00744C81">
        <w:br/>
        <w:t>Examples of Level A: Navigable by keyboard, Non-Text content alternatives, video captions.</w:t>
      </w:r>
      <w:r w:rsidR="00744C81">
        <w:br/>
        <w:t>Examples of Level AA: Colour contrast, Meaningful text alternatives to images, Consistent navigation elements, correct form labels, status updates can be conveyed through a screen reader, logical headers, etc.</w:t>
      </w:r>
      <w:r>
        <w:br/>
        <w:t xml:space="preserve">Note: WCAG 2.0 is </w:t>
      </w:r>
      <w:r w:rsidR="002B32E2">
        <w:t xml:space="preserve">now an </w:t>
      </w:r>
      <w:hyperlink w:anchor="Value_Standards" w:history="1">
        <w:r w:rsidR="002B32E2" w:rsidRPr="00100AB9">
          <w:rPr>
            <w:rStyle w:val="Hyperlink"/>
          </w:rPr>
          <w:t>international</w:t>
        </w:r>
        <w:r w:rsidRPr="00100AB9">
          <w:rPr>
            <w:rStyle w:val="Hyperlink"/>
          </w:rPr>
          <w:t xml:space="preserve"> standard</w:t>
        </w:r>
      </w:hyperlink>
      <w:r>
        <w:t>: ISO-40500.</w:t>
      </w:r>
    </w:p>
    <w:p w14:paraId="00E2BA71" w14:textId="1DEBF72E" w:rsidR="00992003" w:rsidRPr="0075069B" w:rsidRDefault="00617A85" w:rsidP="00992003">
      <w:pPr>
        <w:pStyle w:val="ASomething"/>
      </w:pPr>
      <w:r>
        <w:rPr>
          <w:b/>
          <w:bCs/>
        </w:rPr>
        <w:t>Prompts:</w:t>
      </w:r>
      <w:r w:rsidR="00992003">
        <w:tab/>
      </w:r>
      <w:r w:rsidR="002B32E2">
        <w:t>What is the lowest level which the solution’s service(s) interfaces meet of the latest version of the Web Content Accessibility Guidelines?</w:t>
      </w:r>
    </w:p>
    <w:p w14:paraId="66FF5396" w14:textId="77777777" w:rsidR="00B94472" w:rsidRPr="0075069B" w:rsidRDefault="00B94472" w:rsidP="00756C26">
      <w:pPr>
        <w:pStyle w:val="ASomething"/>
      </w:pPr>
    </w:p>
    <w:p w14:paraId="51C22318" w14:textId="019C17F6" w:rsidR="00B35152" w:rsidRDefault="009D28D8" w:rsidP="009D28D8">
      <w:pPr>
        <w:pStyle w:val="Heading3"/>
      </w:pPr>
      <w:bookmarkStart w:id="1213" w:name="_Toc158372679"/>
      <w:r>
        <w:t>Reliability</w:t>
      </w:r>
      <w:bookmarkEnd w:id="1213"/>
    </w:p>
    <w:p w14:paraId="003FF8D8" w14:textId="228E5C7B" w:rsidR="009D28D8" w:rsidRPr="00902999" w:rsidRDefault="009D28D8" w:rsidP="00C829F4">
      <w:pPr>
        <w:pStyle w:val="BodyTextDefinition"/>
      </w:pPr>
      <w:r w:rsidRPr="00902999">
        <w:t xml:space="preserve">The </w:t>
      </w:r>
      <w:r w:rsidR="00902999">
        <w:t>d</w:t>
      </w:r>
      <w:r w:rsidRPr="00902999">
        <w:t xml:space="preserve">egree to which a system, product or component performs specified functions under specified conditions for a specified </w:t>
      </w:r>
      <w:proofErr w:type="gramStart"/>
      <w:r w:rsidRPr="00902999">
        <w:t>period of time</w:t>
      </w:r>
      <w:proofErr w:type="gramEnd"/>
      <w:r w:rsidRPr="00902999">
        <w:t>. This characteristic is composed of the sub-qualities listed below.</w:t>
      </w:r>
    </w:p>
    <w:p w14:paraId="078CFDF7" w14:textId="4E0FE4ED" w:rsidR="009D28D8" w:rsidRDefault="009D28D8" w:rsidP="009D28D8">
      <w:pPr>
        <w:pStyle w:val="Heading4"/>
      </w:pPr>
      <w:bookmarkStart w:id="1214" w:name="_Toc158372680"/>
      <w:r>
        <w:t>Maturity</w:t>
      </w:r>
      <w:bookmarkEnd w:id="1214"/>
    </w:p>
    <w:p w14:paraId="1C0415EE" w14:textId="46E40AEC" w:rsidR="009D28D8" w:rsidRDefault="00902999" w:rsidP="00C829F4">
      <w:pPr>
        <w:pStyle w:val="BodyTextDefinition"/>
        <w:rPr>
          <w:lang w:eastAsia="en-NZ"/>
        </w:rPr>
      </w:pPr>
      <w:r>
        <w:rPr>
          <w:lang w:eastAsia="en-NZ"/>
        </w:rPr>
        <w:t>T</w:t>
      </w:r>
      <w:r w:rsidRPr="00780F08">
        <w:rPr>
          <w:lang w:eastAsia="en-NZ"/>
        </w:rPr>
        <w:t xml:space="preserve">he degree to which a </w:t>
      </w:r>
      <w:r w:rsidR="003A7C8B">
        <w:rPr>
          <w:lang w:eastAsia="en-NZ"/>
        </w:rPr>
        <w:t xml:space="preserve">system, product or component meets </w:t>
      </w:r>
      <w:r w:rsidRPr="00780F08">
        <w:rPr>
          <w:lang w:eastAsia="en-NZ"/>
        </w:rPr>
        <w:t xml:space="preserve">needs for reliability, under normal </w:t>
      </w:r>
      <w:r w:rsidR="008B75A5">
        <w:rPr>
          <w:lang w:eastAsia="en-NZ"/>
        </w:rPr>
        <w:t>and peak demand</w:t>
      </w:r>
      <w:r w:rsidRPr="00780F08">
        <w:rPr>
          <w:lang w:eastAsia="en-NZ"/>
        </w:rPr>
        <w:t>.</w:t>
      </w:r>
    </w:p>
    <w:p w14:paraId="02295948" w14:textId="6C3CF291" w:rsidR="003A7C8B" w:rsidRDefault="00113DB2" w:rsidP="003A7C8B">
      <w:pPr>
        <w:pStyle w:val="Heading5"/>
      </w:pPr>
      <w:r>
        <w:t>QR-DEF-</w:t>
      </w:r>
      <w:r w:rsidR="00F11DA1">
        <w:t>REL-MAT-00</w:t>
      </w:r>
      <w:r w:rsidR="003A7C8B">
        <w:t xml:space="preserve">: </w:t>
      </w:r>
      <w:r w:rsidR="00882B2B">
        <w:rPr>
          <w:b/>
          <w:bCs/>
        </w:rPr>
        <w:t>Maturity</w:t>
      </w:r>
    </w:p>
    <w:p w14:paraId="0752D99B" w14:textId="2FDCA23C" w:rsidR="003A7C8B" w:rsidRPr="001F0BD9" w:rsidRDefault="003A7C8B" w:rsidP="003A7C8B">
      <w:pPr>
        <w:pStyle w:val="ASomething"/>
      </w:pPr>
      <w:r w:rsidRPr="009D493F">
        <w:rPr>
          <w:b/>
          <w:bCs/>
        </w:rPr>
        <w:t>Category</w:t>
      </w:r>
      <w:r w:rsidRPr="009D493F">
        <w:t>:</w:t>
      </w:r>
      <w:r>
        <w:t xml:space="preserve"> </w:t>
      </w:r>
      <w:r>
        <w:tab/>
      </w:r>
      <w:r w:rsidR="00882B2B">
        <w:t>ISO-25010/Reliability/Maturity</w:t>
      </w:r>
    </w:p>
    <w:p w14:paraId="1072B680" w14:textId="27110280" w:rsidR="003A7C8B" w:rsidRPr="001F0BD9" w:rsidRDefault="003A7C8B" w:rsidP="003A7C8B">
      <w:pPr>
        <w:pStyle w:val="ASomething"/>
      </w:pPr>
      <w:r w:rsidRPr="009D493F">
        <w:rPr>
          <w:b/>
          <w:bCs/>
        </w:rPr>
        <w:t>Statement</w:t>
      </w:r>
      <w:r w:rsidRPr="009D493F">
        <w:t>:</w:t>
      </w:r>
      <w:r>
        <w:t xml:space="preserve"> </w:t>
      </w:r>
      <w:r>
        <w:tab/>
        <w:t xml:space="preserve">The solution’s system(s) </w:t>
      </w:r>
      <w:del w:id="1215" w:author="Jeremy Hayes" w:date="2024-02-09T10:43:00Z">
        <w:r w:rsidDel="00A76E67">
          <w:delText>MUST</w:delText>
        </w:r>
      </w:del>
      <w:ins w:id="1216" w:author="Jeremy Hayes" w:date="2024-02-09T10:43:00Z">
        <w:r w:rsidR="00A76E67" w:rsidRPr="00A76E67">
          <w:rPr>
            <w:b/>
          </w:rPr>
          <w:t>must</w:t>
        </w:r>
      </w:ins>
      <w:r>
        <w:t xml:space="preserve"> </w:t>
      </w:r>
      <w:r w:rsidR="005653FE">
        <w:t xml:space="preserve">be maintained to </w:t>
      </w:r>
      <w:r w:rsidR="00FE43F0">
        <w:t xml:space="preserve">defined </w:t>
      </w:r>
      <w:hyperlink w:anchor="Value_ErrorSeverityAcceptance" w:history="1">
        <w:r w:rsidR="00FE43F0" w:rsidRPr="00FE43F0">
          <w:rPr>
            <w:rStyle w:val="Hyperlink"/>
          </w:rPr>
          <w:t>Acceptable Error Severity</w:t>
        </w:r>
      </w:hyperlink>
      <w:r w:rsidR="00FE43F0">
        <w:t xml:space="preserve"> constraints </w:t>
      </w:r>
      <w:r w:rsidR="00F46055">
        <w:t xml:space="preserve">during </w:t>
      </w:r>
      <w:r w:rsidR="00FE43F0">
        <w:t xml:space="preserve">both </w:t>
      </w:r>
      <w:r w:rsidR="008B75A5">
        <w:t xml:space="preserve">testing </w:t>
      </w:r>
      <w:r w:rsidR="00FE43F0">
        <w:t>and</w:t>
      </w:r>
      <w:r w:rsidR="008B75A5">
        <w:t xml:space="preserve"> </w:t>
      </w:r>
      <w:r w:rsidR="00F46055">
        <w:t>normal operation</w:t>
      </w:r>
      <w:r>
        <w:t>.</w:t>
      </w:r>
    </w:p>
    <w:p w14:paraId="190B27F2" w14:textId="6041B402" w:rsidR="003A7C8B" w:rsidRPr="001F0BD9" w:rsidRDefault="003A7C8B" w:rsidP="00FE43F0">
      <w:pPr>
        <w:pStyle w:val="ASomething"/>
      </w:pPr>
      <w:r w:rsidRPr="009D493F">
        <w:rPr>
          <w:b/>
          <w:bCs/>
        </w:rPr>
        <w:t>Rationale</w:t>
      </w:r>
      <w:r w:rsidRPr="009D493F">
        <w:t>:</w:t>
      </w:r>
      <w:r>
        <w:tab/>
      </w:r>
      <w:r w:rsidR="008B75A5">
        <w:t xml:space="preserve">Reliability is </w:t>
      </w:r>
      <w:r w:rsidR="008B75A5" w:rsidRPr="00A76E67">
        <w:rPr>
          <w:b/>
          <w:bCs/>
          <w:rPrChange w:id="1217" w:author="Jeremy Hayes" w:date="2024-02-09T10:52:00Z">
            <w:rPr>
              <w:i/>
              <w:iCs/>
            </w:rPr>
          </w:rPrChange>
        </w:rPr>
        <w:t>not</w:t>
      </w:r>
      <w:r w:rsidR="008B75A5">
        <w:t xml:space="preserve"> dependent on age or user base</w:t>
      </w:r>
      <w:del w:id="1218" w:author="Jeremy Hayes" w:date="2024-02-09T10:52:00Z">
        <w:r w:rsidR="008B75A5" w:rsidDel="00EF3F4C">
          <w:delText xml:space="preserve">: </w:delText>
        </w:r>
      </w:del>
      <w:ins w:id="1219" w:author="Jeremy Hayes" w:date="2024-02-09T10:52:00Z">
        <w:r w:rsidR="00EF3F4C">
          <w:t xml:space="preserve">, </w:t>
        </w:r>
      </w:ins>
      <w:r w:rsidR="008B75A5">
        <w:t>it is based on reliability under normal and peak operation loads</w:t>
      </w:r>
      <w:r w:rsidR="00882B2B">
        <w:t xml:space="preserve">, measured by the quantity and classification of errors as per defined </w:t>
      </w:r>
      <w:hyperlink w:anchor="Term_ErrorSeverity" w:history="1">
        <w:r w:rsidR="00882B2B" w:rsidRPr="00FE43F0">
          <w:rPr>
            <w:rStyle w:val="Hyperlink"/>
          </w:rPr>
          <w:t>error severities</w:t>
        </w:r>
      </w:hyperlink>
      <w:r w:rsidR="00882B2B">
        <w:t>.</w:t>
      </w:r>
      <w:r w:rsidR="008B75A5">
        <w:t xml:space="preserve"> </w:t>
      </w:r>
      <w:r w:rsidR="00FE43F0">
        <w:br/>
      </w:r>
      <w:r w:rsidR="008B75A5">
        <w:t>While procured systems can be expected to be mature, this is not always the case</w:t>
      </w:r>
      <w:del w:id="1220" w:author="Jeremy Hayes" w:date="2024-02-09T10:52:00Z">
        <w:r w:rsidR="008B75A5" w:rsidDel="00EF3F4C">
          <w:delText xml:space="preserve">. </w:delText>
        </w:r>
      </w:del>
      <w:ins w:id="1221" w:author="Jeremy Hayes" w:date="2024-02-09T10:52:00Z">
        <w:r w:rsidR="00EF3F4C">
          <w:t xml:space="preserve"> </w:t>
        </w:r>
      </w:ins>
      <w:ins w:id="1222" w:author="Jeremy Hayes" w:date="2024-02-09T12:21:00Z">
        <w:r w:rsidR="00772F7A">
          <w:t>a</w:t>
        </w:r>
      </w:ins>
      <w:ins w:id="1223" w:author="Jeremy Hayes" w:date="2024-02-09T10:52:00Z">
        <w:r w:rsidR="00EF3F4C">
          <w:t xml:space="preserve">nd </w:t>
        </w:r>
      </w:ins>
      <w:del w:id="1224" w:author="Jeremy Hayes" w:date="2024-02-09T10:52:00Z">
        <w:r w:rsidR="008B75A5" w:rsidDel="00EF3F4C">
          <w:delText>V</w:delText>
        </w:r>
      </w:del>
      <w:ins w:id="1225" w:author="Jeremy Hayes" w:date="2024-02-09T10:52:00Z">
        <w:r w:rsidR="00EF3F4C">
          <w:t>v</w:t>
        </w:r>
      </w:ins>
      <w:r w:rsidR="008B75A5">
        <w:t xml:space="preserve">ice versa, custom developed systems can be judged reliable not by </w:t>
      </w:r>
      <w:r w:rsidR="00125E54">
        <w:t>age but</w:t>
      </w:r>
      <w:r w:rsidR="008B75A5">
        <w:t xml:space="preserve"> based on the severity of errors raised.</w:t>
      </w:r>
    </w:p>
    <w:p w14:paraId="341B96A3" w14:textId="6ECEDC7A" w:rsidR="003A7C8B" w:rsidRDefault="00617A85" w:rsidP="00E960CF">
      <w:pPr>
        <w:pStyle w:val="ASomething"/>
      </w:pPr>
      <w:r>
        <w:rPr>
          <w:b/>
          <w:bCs/>
        </w:rPr>
        <w:t>Prompts:</w:t>
      </w:r>
      <w:r w:rsidR="003A7C8B">
        <w:tab/>
      </w:r>
      <w:r w:rsidR="008B75A5">
        <w:t xml:space="preserve">What is the </w:t>
      </w:r>
      <w:r w:rsidR="00E960CF">
        <w:t>set of known critical or high errors</w:t>
      </w:r>
      <w:ins w:id="1226" w:author="Jeremy Hayes" w:date="2024-02-09T10:53:00Z">
        <w:r w:rsidR="00EF3F4C">
          <w:t>,</w:t>
        </w:r>
      </w:ins>
      <w:r w:rsidR="00E960CF">
        <w:t xml:space="preserve"> </w:t>
      </w:r>
      <w:del w:id="1227" w:author="Jeremy Hayes" w:date="2024-02-09T10:53:00Z">
        <w:r w:rsidR="00E960CF" w:rsidDel="00EF3F4C">
          <w:delText xml:space="preserve">-- </w:delText>
        </w:r>
      </w:del>
      <w:r w:rsidR="00E960CF">
        <w:t>under any circumstance</w:t>
      </w:r>
      <w:ins w:id="1228" w:author="Jeremy Hayes" w:date="2024-02-09T10:53:00Z">
        <w:r w:rsidR="00EF3F4C">
          <w:t>,</w:t>
        </w:r>
      </w:ins>
      <w:r w:rsidR="00E960CF">
        <w:t xml:space="preserve"> </w:t>
      </w:r>
      <w:del w:id="1229" w:author="Jeremy Hayes" w:date="2024-02-09T10:53:00Z">
        <w:r w:rsidR="00E960CF" w:rsidDel="00EF3F4C">
          <w:delText xml:space="preserve">-- </w:delText>
        </w:r>
      </w:del>
      <w:r w:rsidR="00E960CF">
        <w:t xml:space="preserve">known of the system? </w:t>
      </w:r>
      <w:r w:rsidR="00E960CF">
        <w:br/>
        <w:t xml:space="preserve">Can you list </w:t>
      </w:r>
      <w:r w:rsidR="00E960CF" w:rsidRPr="00EF3F4C">
        <w:rPr>
          <w:b/>
          <w:bCs/>
          <w:rPrChange w:id="1230" w:author="Jeremy Hayes" w:date="2024-02-09T10:53:00Z">
            <w:rPr>
              <w:i/>
              <w:iCs/>
            </w:rPr>
          </w:rPrChange>
        </w:rPr>
        <w:t>any</w:t>
      </w:r>
      <w:r w:rsidR="00E960CF">
        <w:t xml:space="preserve"> possible reasons that the solution’s system(s) may experience critical or </w:t>
      </w:r>
      <w:r w:rsidR="00F52C96">
        <w:t>high-level</w:t>
      </w:r>
      <w:r w:rsidR="00E960CF">
        <w:t xml:space="preserve"> exceptions in the current use case?</w:t>
      </w:r>
    </w:p>
    <w:p w14:paraId="757C9311" w14:textId="77777777" w:rsidR="00902999" w:rsidRDefault="00902999" w:rsidP="009D28D8">
      <w:pPr>
        <w:pStyle w:val="BodyText"/>
      </w:pPr>
    </w:p>
    <w:p w14:paraId="585FC22F" w14:textId="33E042B7" w:rsidR="009D28D8" w:rsidRDefault="009D28D8" w:rsidP="009D28D8">
      <w:pPr>
        <w:pStyle w:val="Heading4"/>
      </w:pPr>
      <w:bookmarkStart w:id="1231" w:name="_Toc158372681"/>
      <w:r>
        <w:lastRenderedPageBreak/>
        <w:t>Availability</w:t>
      </w:r>
      <w:bookmarkEnd w:id="1231"/>
    </w:p>
    <w:p w14:paraId="10D1797A" w14:textId="01B6A64F" w:rsidR="00902999" w:rsidRPr="00902999" w:rsidRDefault="00902999" w:rsidP="00C829F4">
      <w:pPr>
        <w:pStyle w:val="BodyTextDefinition"/>
      </w:pPr>
      <w:r w:rsidRPr="00902999">
        <w:t>The degree to which a service is available and operable to service consumers when required for use.</w:t>
      </w:r>
    </w:p>
    <w:p w14:paraId="7AEF9259" w14:textId="659DF8CA" w:rsidR="009D28D8" w:rsidRDefault="009D28D8" w:rsidP="009D28D8">
      <w:pPr>
        <w:pStyle w:val="BodyText"/>
      </w:pPr>
    </w:p>
    <w:p w14:paraId="3C3CEB6B" w14:textId="265C63F4" w:rsidR="009D28D8" w:rsidRDefault="00113DB2" w:rsidP="009D28D8">
      <w:pPr>
        <w:pStyle w:val="Heading5"/>
      </w:pPr>
      <w:r>
        <w:t>QR-DEF-</w:t>
      </w:r>
      <w:r w:rsidR="00346430" w:rsidRPr="00346430">
        <w:t>REL-AVAI-00</w:t>
      </w:r>
      <w:r w:rsidR="00346430">
        <w:t xml:space="preserve">: </w:t>
      </w:r>
      <w:r w:rsidR="009D28D8" w:rsidRPr="00346430">
        <w:rPr>
          <w:b/>
          <w:bCs/>
        </w:rPr>
        <w:t xml:space="preserve">Availability </w:t>
      </w:r>
    </w:p>
    <w:p w14:paraId="552FFB33" w14:textId="29C7A686" w:rsidR="009D28D8" w:rsidRPr="001F0BD9" w:rsidRDefault="009D28D8" w:rsidP="009D28D8">
      <w:pPr>
        <w:pStyle w:val="ASomething"/>
      </w:pPr>
      <w:r w:rsidRPr="009D493F">
        <w:rPr>
          <w:b/>
          <w:bCs/>
        </w:rPr>
        <w:t>Category</w:t>
      </w:r>
      <w:r w:rsidRPr="009D493F">
        <w:t>:</w:t>
      </w:r>
      <w:r>
        <w:t xml:space="preserve"> </w:t>
      </w:r>
      <w:r>
        <w:tab/>
        <w:t>ISO-25010/Reliability/Availability</w:t>
      </w:r>
    </w:p>
    <w:p w14:paraId="2CC4A93F" w14:textId="5299B8D3" w:rsidR="009D28D8" w:rsidRPr="001F0BD9" w:rsidRDefault="009D28D8" w:rsidP="009D28D8">
      <w:pPr>
        <w:pStyle w:val="ASomething"/>
      </w:pPr>
      <w:r w:rsidRPr="009D493F">
        <w:rPr>
          <w:b/>
          <w:bCs/>
        </w:rPr>
        <w:t>Statement</w:t>
      </w:r>
      <w:r w:rsidRPr="009D493F">
        <w:t>:</w:t>
      </w:r>
      <w:r>
        <w:t xml:space="preserve"> </w:t>
      </w:r>
      <w:r>
        <w:tab/>
        <w:t xml:space="preserve">The solution’s systems </w:t>
      </w:r>
      <w:del w:id="1232" w:author="Jeremy Hayes" w:date="2024-02-09T10:43:00Z">
        <w:r w:rsidDel="00A76E67">
          <w:delText>MUST</w:delText>
        </w:r>
      </w:del>
      <w:ins w:id="1233" w:author="Jeremy Hayes" w:date="2024-02-09T10:43:00Z">
        <w:r w:rsidR="00A76E67" w:rsidRPr="00A76E67">
          <w:rPr>
            <w:b/>
          </w:rPr>
          <w:t>must</w:t>
        </w:r>
      </w:ins>
      <w:r>
        <w:t xml:space="preserve"> </w:t>
      </w:r>
      <w:r w:rsidR="005E493B">
        <w:t xml:space="preserve">meet the stated monthly </w:t>
      </w:r>
      <w:hyperlink w:anchor="Value_Availability" w:history="1">
        <w:r w:rsidR="005E493B" w:rsidRPr="005E493B">
          <w:rPr>
            <w:rStyle w:val="Hyperlink"/>
          </w:rPr>
          <w:t>availab</w:t>
        </w:r>
        <w:r w:rsidR="00761FC9">
          <w:rPr>
            <w:rStyle w:val="Hyperlink"/>
          </w:rPr>
          <w:t>ility</w:t>
        </w:r>
      </w:hyperlink>
      <w:r w:rsidR="005E493B">
        <w:t xml:space="preserve"> expectations.</w:t>
      </w:r>
    </w:p>
    <w:p w14:paraId="0F9DA7F0" w14:textId="5DABEDE0" w:rsidR="009D28D8" w:rsidRPr="001F0BD9" w:rsidRDefault="009D28D8" w:rsidP="009D28D8">
      <w:pPr>
        <w:pStyle w:val="ASomething"/>
      </w:pPr>
      <w:r w:rsidRPr="009D493F">
        <w:rPr>
          <w:b/>
          <w:bCs/>
        </w:rPr>
        <w:t>Rationale</w:t>
      </w:r>
      <w:r w:rsidRPr="009D493F">
        <w:t>:</w:t>
      </w:r>
      <w:r>
        <w:tab/>
      </w:r>
      <w:r w:rsidR="005E493B">
        <w:t xml:space="preserve">A solution that is not available is not used. </w:t>
      </w:r>
      <w:r w:rsidR="005E493B">
        <w:br/>
        <w:t>Users who need a service look for an available equivalent service.</w:t>
      </w:r>
      <w:r w:rsidR="005E493B">
        <w:br/>
        <w:t>Users who find an equivalent service that is more reliable do not return to use the service.</w:t>
      </w:r>
    </w:p>
    <w:p w14:paraId="2E4051B2" w14:textId="1CAE2C88" w:rsidR="009D28D8" w:rsidRPr="001F0BD9" w:rsidRDefault="009D28D8" w:rsidP="009D28D8">
      <w:pPr>
        <w:pStyle w:val="ASomething"/>
      </w:pPr>
      <w:r w:rsidRPr="009D493F">
        <w:rPr>
          <w:b/>
          <w:bCs/>
        </w:rPr>
        <w:t>Details</w:t>
      </w:r>
      <w:r w:rsidRPr="009D493F">
        <w:t>:</w:t>
      </w:r>
      <w:r>
        <w:t xml:space="preserve"> </w:t>
      </w:r>
      <w:r>
        <w:tab/>
      </w:r>
      <w:r w:rsidR="005E493B" w:rsidRPr="00EF3F4C">
        <w:rPr>
          <w:b/>
          <w:bCs/>
          <w:color w:val="FF0000"/>
          <w:rPrChange w:id="1234" w:author="Jeremy Hayes" w:date="2024-02-09T10:53:00Z">
            <w:rPr>
              <w:b/>
              <w:bCs/>
            </w:rPr>
          </w:rPrChange>
        </w:rPr>
        <w:t>Important:</w:t>
      </w:r>
      <w:r w:rsidR="005E493B" w:rsidRPr="00EF3F4C">
        <w:rPr>
          <w:color w:val="FF0000"/>
          <w:rPrChange w:id="1235" w:author="Jeremy Hayes" w:date="2024-02-09T10:53:00Z">
            <w:rPr/>
          </w:rPrChange>
        </w:rPr>
        <w:t xml:space="preserve"> </w:t>
      </w:r>
      <w:del w:id="1236" w:author="Jeremy Hayes" w:date="2024-02-09T10:53:00Z">
        <w:r w:rsidR="005E493B" w:rsidDel="00EF3F4C">
          <w:delText xml:space="preserve">the </w:delText>
        </w:r>
      </w:del>
      <w:ins w:id="1237" w:author="Jeremy Hayes" w:date="2024-02-09T10:53:00Z">
        <w:r w:rsidR="00EF3F4C">
          <w:t xml:space="preserve">The </w:t>
        </w:r>
      </w:ins>
      <w:r w:rsidR="005E493B">
        <w:t xml:space="preserve">availability expectations are not possible to be met without an automated delivery </w:t>
      </w:r>
      <w:hyperlink w:anchor="Term_Pipeline" w:history="1">
        <w:r w:rsidR="005E493B" w:rsidRPr="005E493B">
          <w:rPr>
            <w:rStyle w:val="Hyperlink"/>
          </w:rPr>
          <w:t>pipeline</w:t>
        </w:r>
      </w:hyperlink>
      <w:r w:rsidR="005E493B">
        <w:t xml:space="preserve"> to perform the necessary steps required to bring a service back online.</w:t>
      </w:r>
      <w:r w:rsidR="00761FC9">
        <w:br/>
        <w:t>Azure services are almost universally 99.9%.</w:t>
      </w:r>
    </w:p>
    <w:p w14:paraId="0CD86526" w14:textId="0B64DF3A" w:rsidR="009D28D8" w:rsidRPr="00A851F8" w:rsidRDefault="00617A85" w:rsidP="00346430">
      <w:pPr>
        <w:pStyle w:val="ASomething"/>
      </w:pPr>
      <w:r>
        <w:rPr>
          <w:b/>
          <w:bCs/>
        </w:rPr>
        <w:t>Prompts:</w:t>
      </w:r>
      <w:r w:rsidR="009D28D8">
        <w:tab/>
        <w:t>…</w:t>
      </w:r>
    </w:p>
    <w:p w14:paraId="4D3C055F" w14:textId="77777777" w:rsidR="009D28D8" w:rsidRDefault="009D28D8" w:rsidP="009D28D8">
      <w:pPr>
        <w:pStyle w:val="BodyText"/>
      </w:pPr>
    </w:p>
    <w:p w14:paraId="2F5D1950" w14:textId="433AC45C" w:rsidR="009D28D8" w:rsidRDefault="009D28D8" w:rsidP="009D28D8">
      <w:pPr>
        <w:pStyle w:val="Heading4"/>
      </w:pPr>
      <w:bookmarkStart w:id="1238" w:name="_Toc158372682"/>
      <w:r>
        <w:t>Fault Tolerance</w:t>
      </w:r>
      <w:bookmarkEnd w:id="1238"/>
    </w:p>
    <w:p w14:paraId="50916E38" w14:textId="2743AAAE" w:rsidR="009D28D8" w:rsidRDefault="006C2361" w:rsidP="00C829F4">
      <w:pPr>
        <w:pStyle w:val="BodyTextDefinition"/>
        <w:rPr>
          <w:lang w:eastAsia="en-NZ"/>
        </w:rPr>
      </w:pPr>
      <w:r>
        <w:rPr>
          <w:lang w:eastAsia="en-NZ"/>
        </w:rPr>
        <w:t>T</w:t>
      </w:r>
      <w:r w:rsidRPr="00074108">
        <w:rPr>
          <w:lang w:eastAsia="en-NZ"/>
        </w:rPr>
        <w:t xml:space="preserve">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p>
    <w:p w14:paraId="295D8953" w14:textId="7FCEDB9D" w:rsidR="00A33F52" w:rsidRDefault="00113DB2" w:rsidP="00A33F52">
      <w:pPr>
        <w:pStyle w:val="Heading5"/>
      </w:pPr>
      <w:r>
        <w:t>QR-DEF-</w:t>
      </w:r>
      <w:r w:rsidR="00A33F52">
        <w:t xml:space="preserve">REL-FT-00: </w:t>
      </w:r>
      <w:r w:rsidR="00D20472">
        <w:rPr>
          <w:b/>
          <w:bCs/>
        </w:rPr>
        <w:t>Validation</w:t>
      </w:r>
    </w:p>
    <w:p w14:paraId="046A0E9F" w14:textId="2117EEE1" w:rsidR="00A33F52" w:rsidRPr="001F0BD9" w:rsidRDefault="00A33F52" w:rsidP="00A33F52">
      <w:pPr>
        <w:pStyle w:val="ASomething"/>
      </w:pPr>
      <w:r w:rsidRPr="009D493F">
        <w:rPr>
          <w:b/>
          <w:bCs/>
        </w:rPr>
        <w:t>Category</w:t>
      </w:r>
      <w:r w:rsidRPr="009D493F">
        <w:t>:</w:t>
      </w:r>
      <w:r>
        <w:t xml:space="preserve"> </w:t>
      </w:r>
      <w:r>
        <w:tab/>
        <w:t>ISO-25010/Reliability/Fault Tolerance</w:t>
      </w:r>
    </w:p>
    <w:p w14:paraId="73BF9897" w14:textId="6E5445B3" w:rsidR="00A33F52" w:rsidRPr="001F0BD9" w:rsidRDefault="00A33F52" w:rsidP="00A33F52">
      <w:pPr>
        <w:pStyle w:val="ASomething"/>
      </w:pPr>
      <w:r w:rsidRPr="009D493F">
        <w:rPr>
          <w:b/>
          <w:bCs/>
        </w:rPr>
        <w:t>Statement</w:t>
      </w:r>
      <w:r w:rsidRPr="009D493F">
        <w:t>:</w:t>
      </w:r>
      <w:r>
        <w:t xml:space="preserve"> </w:t>
      </w:r>
      <w:r>
        <w:tab/>
        <w:t xml:space="preserve">All </w:t>
      </w:r>
      <w:r w:rsidR="00D840F2">
        <w:t xml:space="preserve">data </w:t>
      </w:r>
      <w:r>
        <w:t xml:space="preserve">provided </w:t>
      </w:r>
      <w:r w:rsidR="00D20472">
        <w:t xml:space="preserve">via </w:t>
      </w:r>
      <w:hyperlink w:anchor="Term_Interface" w:history="1">
        <w:r w:rsidR="00D20472" w:rsidRPr="002E02EF">
          <w:rPr>
            <w:rStyle w:val="Hyperlink"/>
          </w:rPr>
          <w:t>Interface</w:t>
        </w:r>
      </w:hyperlink>
      <w:r w:rsidR="00D20472">
        <w:t>s</w:t>
      </w:r>
      <w:r>
        <w:t xml:space="preserve"> </w:t>
      </w:r>
      <w:del w:id="1239" w:author="Jeremy Hayes" w:date="2024-02-09T10:43:00Z">
        <w:r w:rsidDel="00A76E67">
          <w:delText>MUST</w:delText>
        </w:r>
      </w:del>
      <w:ins w:id="1240" w:author="Jeremy Hayes" w:date="2024-02-09T10:43:00Z">
        <w:r w:rsidR="00A76E67" w:rsidRPr="00A76E67">
          <w:rPr>
            <w:b/>
          </w:rPr>
          <w:t>must</w:t>
        </w:r>
      </w:ins>
      <w:r>
        <w:t xml:space="preserve"> be validated prior to </w:t>
      </w:r>
      <w:r w:rsidR="00D840F2">
        <w:t xml:space="preserve">adding or </w:t>
      </w:r>
      <w:r>
        <w:t xml:space="preserve">changing </w:t>
      </w:r>
      <w:hyperlink w:anchor="Term_SystemData" w:history="1">
        <w:r w:rsidRPr="00465682">
          <w:rPr>
            <w:rStyle w:val="Hyperlink"/>
          </w:rPr>
          <w:t>system data</w:t>
        </w:r>
      </w:hyperlink>
      <w:r>
        <w:t>.</w:t>
      </w:r>
    </w:p>
    <w:p w14:paraId="184DC6DA" w14:textId="12A21E11" w:rsidR="00A33F52" w:rsidRPr="001F0BD9" w:rsidRDefault="00A33F52" w:rsidP="00A33F52">
      <w:pPr>
        <w:pStyle w:val="ASomething"/>
      </w:pPr>
      <w:r w:rsidRPr="009D493F">
        <w:rPr>
          <w:b/>
          <w:bCs/>
        </w:rPr>
        <w:t>Rationale</w:t>
      </w:r>
      <w:r w:rsidRPr="009D493F">
        <w:t>:</w:t>
      </w:r>
      <w:r>
        <w:tab/>
        <w:t xml:space="preserve">Incorrect data </w:t>
      </w:r>
      <w:r w:rsidR="00366AAA">
        <w:t xml:space="preserve">must </w:t>
      </w:r>
      <w:r>
        <w:t xml:space="preserve">not be accepted </w:t>
      </w:r>
      <w:r w:rsidR="00D840F2">
        <w:t xml:space="preserve">or persisted </w:t>
      </w:r>
      <w:r>
        <w:t xml:space="preserve">by the system </w:t>
      </w:r>
      <w:r w:rsidR="00D840F2">
        <w:t>as it leads to producing incorrect information on which users make decisions as to their actions.</w:t>
      </w:r>
    </w:p>
    <w:p w14:paraId="7AD2658B" w14:textId="66EEC3B4" w:rsidR="00A33F52" w:rsidRPr="001F0BD9" w:rsidRDefault="00A33F52" w:rsidP="00A33F52">
      <w:pPr>
        <w:pStyle w:val="ASomething"/>
      </w:pPr>
      <w:r w:rsidRPr="009D493F">
        <w:rPr>
          <w:b/>
          <w:bCs/>
        </w:rPr>
        <w:t>Details</w:t>
      </w:r>
      <w:r w:rsidRPr="009D493F">
        <w:t>:</w:t>
      </w:r>
      <w:r>
        <w:t xml:space="preserve"> </w:t>
      </w:r>
      <w:r>
        <w:tab/>
      </w:r>
      <w:r w:rsidR="002E02EF">
        <w:t>Validation is done after “</w:t>
      </w:r>
      <w:r w:rsidR="002E02EF">
        <w:rPr>
          <w:b/>
          <w:bCs/>
        </w:rPr>
        <w:t>User Input is Completed and Corrected”</w:t>
      </w:r>
      <w:r w:rsidR="002E02EF">
        <w:t>.</w:t>
      </w:r>
      <w:r w:rsidR="002E02EF">
        <w:br/>
      </w:r>
      <w:r>
        <w:t xml:space="preserve">Validation is done at both the field and message level. </w:t>
      </w:r>
      <w:r>
        <w:br/>
        <w:t xml:space="preserve">Validation of all fields is dependent on </w:t>
      </w:r>
      <w:r w:rsidR="00125E54">
        <w:t>type and</w:t>
      </w:r>
      <w:r>
        <w:t xml:space="preserve"> will include one or more of the following checks: required or not, format checks, type checks, range checks. </w:t>
      </w:r>
      <w:r>
        <w:br/>
        <w:t xml:space="preserve">Validation of messages as a whole is </w:t>
      </w:r>
      <w:r w:rsidR="00125E54">
        <w:t xml:space="preserve">also </w:t>
      </w:r>
      <w:r>
        <w:t>to be expected</w:t>
      </w:r>
      <w:r w:rsidR="00125E54">
        <w:t xml:space="preserve"> (e.g.</w:t>
      </w:r>
      <w:ins w:id="1241" w:author="Jeremy Hayes" w:date="2024-02-09T10:54:00Z">
        <w:r w:rsidR="00EF3F4C">
          <w:t>,</w:t>
        </w:r>
      </w:ins>
      <w:r w:rsidR="00125E54">
        <w:t xml:space="preserve"> valid combinations of fields, minimum number of filled fields, etc.)</w:t>
      </w:r>
      <w:r>
        <w:t>.</w:t>
      </w:r>
      <w:r w:rsidR="00D840F2">
        <w:br/>
        <w:t xml:space="preserve">Validation of uploaded media is required as well, for malware, as well as one or more of format, size, and/or description (as required to meet </w:t>
      </w:r>
      <w:r w:rsidR="00D840F2">
        <w:lastRenderedPageBreak/>
        <w:t>Accessibility standards).</w:t>
      </w:r>
      <w:r w:rsidR="000506E0">
        <w:br/>
        <w:t>Validation is expected to be applied as early as practical (after autocorrection and autocompletion, but before waiting for the user to attempt to submit the new values).</w:t>
      </w:r>
    </w:p>
    <w:p w14:paraId="748E8938" w14:textId="389FEFF4" w:rsidR="00A33F52" w:rsidRDefault="00617A85" w:rsidP="00A33F52">
      <w:pPr>
        <w:pStyle w:val="ASomething"/>
      </w:pPr>
      <w:r>
        <w:rPr>
          <w:b/>
          <w:bCs/>
        </w:rPr>
        <w:t>Prompts:</w:t>
      </w:r>
      <w:r w:rsidR="00A33F52">
        <w:tab/>
      </w:r>
      <w:r w:rsidR="00D840F2">
        <w:t>What messages are accepted by the system without validation?</w:t>
      </w:r>
    </w:p>
    <w:p w14:paraId="002AB036" w14:textId="5A35EBA1" w:rsidR="00700305" w:rsidRDefault="00113DB2" w:rsidP="00700305">
      <w:pPr>
        <w:pStyle w:val="Heading5"/>
      </w:pPr>
      <w:r>
        <w:t>QR-DEF-</w:t>
      </w:r>
      <w:r w:rsidR="00700305">
        <w:t xml:space="preserve">REL-FT-00: </w:t>
      </w:r>
      <w:r w:rsidR="00700305">
        <w:rPr>
          <w:b/>
          <w:bCs/>
        </w:rPr>
        <w:t>Undoable</w:t>
      </w:r>
    </w:p>
    <w:p w14:paraId="00B6A957" w14:textId="5287B6DF" w:rsidR="00700305" w:rsidRPr="001F0BD9" w:rsidRDefault="00700305" w:rsidP="00700305">
      <w:pPr>
        <w:pStyle w:val="ASomething"/>
      </w:pPr>
      <w:r w:rsidRPr="009D493F">
        <w:rPr>
          <w:b/>
          <w:bCs/>
        </w:rPr>
        <w:t>Category</w:t>
      </w:r>
      <w:r w:rsidRPr="009D493F">
        <w:t>:</w:t>
      </w:r>
      <w:r>
        <w:t xml:space="preserve"> </w:t>
      </w:r>
      <w:r>
        <w:tab/>
      </w:r>
      <w:r w:rsidR="00366AAA">
        <w:t>ISO-25010/Reliability/Fault Tolerance</w:t>
      </w:r>
    </w:p>
    <w:p w14:paraId="7A8B180A" w14:textId="128CF9BB" w:rsidR="00700305" w:rsidRPr="001F0BD9" w:rsidRDefault="00700305" w:rsidP="00D20472">
      <w:pPr>
        <w:pStyle w:val="ASomething"/>
      </w:pPr>
      <w:r w:rsidRPr="009D493F">
        <w:rPr>
          <w:b/>
          <w:bCs/>
        </w:rPr>
        <w:t>Statement</w:t>
      </w:r>
      <w:r w:rsidRPr="009D493F">
        <w:t>:</w:t>
      </w:r>
      <w:r>
        <w:t xml:space="preserve"> </w:t>
      </w:r>
      <w:r>
        <w:tab/>
      </w:r>
      <w:r w:rsidR="00D20472">
        <w:t xml:space="preserve">The solution’s system(s) </w:t>
      </w:r>
      <w:del w:id="1242" w:author="Jeremy Hayes" w:date="2024-02-09T10:43:00Z">
        <w:r w:rsidR="00D20472" w:rsidDel="00A76E67">
          <w:delText>MUST</w:delText>
        </w:r>
      </w:del>
      <w:ins w:id="1243" w:author="Jeremy Hayes" w:date="2024-02-09T10:43:00Z">
        <w:r w:rsidR="00A76E67" w:rsidRPr="00A76E67">
          <w:rPr>
            <w:b/>
          </w:rPr>
          <w:t>must</w:t>
        </w:r>
      </w:ins>
      <w:r w:rsidR="00D20472">
        <w:t xml:space="preserve"> enable </w:t>
      </w:r>
      <w:r>
        <w:fldChar w:fldCharType="begin"/>
      </w:r>
      <w:r>
        <w:instrText>HYPERLINK \l "Term_SystemUser"</w:instrText>
      </w:r>
      <w:r>
        <w:fldChar w:fldCharType="separate"/>
      </w:r>
      <w:del w:id="1244" w:author="Jeremy Hayes" w:date="2024-02-09T11:16:00Z">
        <w:r w:rsidR="00D20472" w:rsidRPr="006E4A4D" w:rsidDel="009F0BCC">
          <w:rPr>
            <w:rStyle w:val="Hyperlink"/>
          </w:rPr>
          <w:delText>User</w:delText>
        </w:r>
      </w:del>
      <w:ins w:id="1245" w:author="Jeremy Hayes" w:date="2024-02-09T11:16:00Z">
        <w:r w:rsidR="009F0BCC">
          <w:rPr>
            <w:rStyle w:val="Hyperlink"/>
          </w:rPr>
          <w:t>user</w:t>
        </w:r>
      </w:ins>
      <w:r w:rsidR="00D20472" w:rsidRPr="006E4A4D">
        <w:rPr>
          <w:rStyle w:val="Hyperlink"/>
        </w:rPr>
        <w:t>s</w:t>
      </w:r>
      <w:r>
        <w:rPr>
          <w:rStyle w:val="Hyperlink"/>
        </w:rPr>
        <w:fldChar w:fldCharType="end"/>
      </w:r>
      <w:r w:rsidR="00D20472">
        <w:t xml:space="preserve"> to </w:t>
      </w:r>
      <w:del w:id="1246" w:author="Jeremy Hayes" w:date="2024-02-09T10:54:00Z">
        <w:r w:rsidR="00D20472" w:rsidDel="00EF3F4C">
          <w:delText xml:space="preserve">Undo </w:delText>
        </w:r>
      </w:del>
      <w:ins w:id="1247" w:author="Jeremy Hayes" w:date="2024-02-09T10:54:00Z">
        <w:r w:rsidR="00EF3F4C">
          <w:t xml:space="preserve">undo </w:t>
        </w:r>
      </w:ins>
      <w:r w:rsidR="00D20472">
        <w:t xml:space="preserve">their own </w:t>
      </w:r>
      <w:del w:id="1248" w:author="Jeremy Hayes" w:date="2024-02-09T10:54:00Z">
        <w:r w:rsidR="00D20472" w:rsidDel="00EF3F4C">
          <w:delText xml:space="preserve">Changes </w:delText>
        </w:r>
      </w:del>
      <w:ins w:id="1249" w:author="Jeremy Hayes" w:date="2024-02-09T10:54:00Z">
        <w:r w:rsidR="00EF3F4C">
          <w:t xml:space="preserve">changes </w:t>
        </w:r>
      </w:ins>
      <w:r w:rsidR="00D20472">
        <w:t xml:space="preserve">or </w:t>
      </w:r>
      <w:del w:id="1250" w:author="Jeremy Hayes" w:date="2024-02-09T10:54:00Z">
        <w:r w:rsidR="00D20472" w:rsidDel="00EF3F4C">
          <w:delText xml:space="preserve">Permitted </w:delText>
        </w:r>
      </w:del>
      <w:ins w:id="1251" w:author="Jeremy Hayes" w:date="2024-02-09T10:54:00Z">
        <w:r w:rsidR="00EF3F4C">
          <w:t xml:space="preserve">permitted </w:t>
        </w:r>
      </w:ins>
      <w:del w:id="1252" w:author="Jeremy Hayes" w:date="2024-02-09T10:54:00Z">
        <w:r w:rsidR="00D20472" w:rsidDel="00EF3F4C">
          <w:delText>User</w:delText>
        </w:r>
      </w:del>
      <w:proofErr w:type="spellStart"/>
      <w:ins w:id="1253" w:author="Jeremy Hayes" w:date="2024-02-09T11:16:00Z">
        <w:r w:rsidR="009F0BCC">
          <w:t>user</w:t>
        </w:r>
      </w:ins>
      <w:del w:id="1254" w:author="Jeremy Hayes" w:date="2024-02-09T10:54:00Z">
        <w:r w:rsidR="00D20472" w:rsidDel="00EF3F4C">
          <w:delText xml:space="preserve">s </w:delText>
        </w:r>
      </w:del>
      <w:ins w:id="1255" w:author="Jeremy Hayes" w:date="2024-02-09T10:54:00Z">
        <w:r w:rsidR="00EF3F4C">
          <w:t>users</w:t>
        </w:r>
        <w:proofErr w:type="spellEnd"/>
        <w:r w:rsidR="00EF3F4C">
          <w:t xml:space="preserve"> </w:t>
        </w:r>
      </w:ins>
      <w:r w:rsidR="00D20472">
        <w:t>to undo the changes of others.</w:t>
      </w:r>
    </w:p>
    <w:p w14:paraId="45263101" w14:textId="45553108" w:rsidR="00700305" w:rsidRPr="001F0BD9" w:rsidRDefault="00700305" w:rsidP="00700305">
      <w:pPr>
        <w:pStyle w:val="ASomething"/>
      </w:pPr>
      <w:r w:rsidRPr="009D493F">
        <w:rPr>
          <w:b/>
          <w:bCs/>
        </w:rPr>
        <w:t>Rationale</w:t>
      </w:r>
      <w:r w:rsidRPr="009D493F">
        <w:t>:</w:t>
      </w:r>
      <w:r>
        <w:tab/>
      </w:r>
      <w:r>
        <w:fldChar w:fldCharType="begin"/>
      </w:r>
      <w:r>
        <w:instrText>HYPERLINK \l "Term_SystemUser"</w:instrText>
      </w:r>
      <w:r>
        <w:fldChar w:fldCharType="separate"/>
      </w:r>
      <w:del w:id="1256" w:author="Jeremy Hayes" w:date="2024-02-09T11:16:00Z">
        <w:r w:rsidR="00D20472" w:rsidRPr="006E4A4D" w:rsidDel="009F0BCC">
          <w:rPr>
            <w:rStyle w:val="Hyperlink"/>
          </w:rPr>
          <w:delText>User</w:delText>
        </w:r>
      </w:del>
      <w:ins w:id="1257" w:author="Jeremy Hayes" w:date="2024-02-09T11:16:00Z">
        <w:r w:rsidR="009F0BCC">
          <w:rPr>
            <w:rStyle w:val="Hyperlink"/>
          </w:rPr>
          <w:t>user</w:t>
        </w:r>
      </w:ins>
      <w:r w:rsidR="00D20472" w:rsidRPr="006E4A4D">
        <w:rPr>
          <w:rStyle w:val="Hyperlink"/>
        </w:rPr>
        <w:t>s</w:t>
      </w:r>
      <w:r>
        <w:rPr>
          <w:rStyle w:val="Hyperlink"/>
        </w:rPr>
        <w:fldChar w:fldCharType="end"/>
      </w:r>
      <w:r w:rsidR="00D20472">
        <w:t xml:space="preserve"> make mistakes, they are the first to notice this, and it should be their responsibility to undo their own (audited) mistakes.</w:t>
      </w:r>
      <w:r w:rsidR="00D20472">
        <w:br/>
      </w:r>
      <w:r>
        <w:t xml:space="preserve">Permitting </w:t>
      </w:r>
      <w:del w:id="1258" w:author="Jeremy Hayes" w:date="2024-02-09T10:55:00Z">
        <w:r w:rsidDel="00EF3F4C">
          <w:delText xml:space="preserve">Undo </w:delText>
        </w:r>
      </w:del>
      <w:ins w:id="1259" w:author="Jeremy Hayes" w:date="2024-02-09T10:55:00Z">
        <w:r w:rsidR="00EF3F4C">
          <w:t xml:space="preserve">undo </w:t>
        </w:r>
      </w:ins>
      <w:r>
        <w:t xml:space="preserve">decreases training needs, user trepidation, increasing their exploration of the system, leading to increasing efficiency and decreasing support costs. </w:t>
      </w:r>
    </w:p>
    <w:p w14:paraId="6532CBDA" w14:textId="1C1BD8A7" w:rsidR="00700305" w:rsidRPr="001F0BD9" w:rsidRDefault="00700305" w:rsidP="00700305">
      <w:pPr>
        <w:pStyle w:val="ASomething"/>
      </w:pPr>
      <w:r w:rsidRPr="009D493F">
        <w:rPr>
          <w:b/>
          <w:bCs/>
        </w:rPr>
        <w:t>Details</w:t>
      </w:r>
      <w:r w:rsidRPr="009D493F">
        <w:t>:</w:t>
      </w:r>
      <w:r>
        <w:t xml:space="preserve"> </w:t>
      </w:r>
      <w:r>
        <w:tab/>
      </w:r>
      <w:r w:rsidR="00D20472">
        <w:t>This capability depends on other requirements being in place (see Information Deletion).</w:t>
      </w:r>
      <w:r w:rsidR="00D20472">
        <w:br/>
      </w:r>
      <w:r>
        <w:t xml:space="preserve">Technically, this is generally achieved by designing and developing according to the </w:t>
      </w:r>
      <w:r w:rsidRPr="00EF3F4C">
        <w:rPr>
          <w:b/>
          <w:bCs/>
          <w:rPrChange w:id="1260" w:author="Jeremy Hayes" w:date="2024-02-09T10:55:00Z">
            <w:rPr>
              <w:i/>
              <w:iCs/>
            </w:rPr>
          </w:rPrChange>
        </w:rPr>
        <w:t>Command Pattern</w:t>
      </w:r>
      <w:r>
        <w:t xml:space="preserve">, and/or reliance on auditing record values prior to changes, and the </w:t>
      </w:r>
      <w:r w:rsidR="00D20472">
        <w:t xml:space="preserve">replacement </w:t>
      </w:r>
      <w:r>
        <w:t>values.</w:t>
      </w:r>
    </w:p>
    <w:p w14:paraId="7BF2A906" w14:textId="72901A32" w:rsidR="00D20472" w:rsidRPr="0075069B" w:rsidRDefault="00700305" w:rsidP="00D20472">
      <w:pPr>
        <w:pStyle w:val="ASomething"/>
      </w:pPr>
      <w:r>
        <w:rPr>
          <w:b/>
          <w:bCs/>
        </w:rPr>
        <w:t>Prompts:</w:t>
      </w:r>
      <w:r>
        <w:tab/>
        <w:t>Is Undo functionality provided to end users?</w:t>
      </w:r>
      <w:r>
        <w:br/>
        <w:t>To what coverage (all, most, some, none) of domains (system, domain) entities?</w:t>
      </w:r>
      <w:r w:rsidR="00D20472">
        <w:br/>
        <w:t>Does the solution’s system(s) audit record field value changes?</w:t>
      </w:r>
      <w:r w:rsidR="00D20472">
        <w:br/>
        <w:t xml:space="preserve">Does the solution’s system(s) permit the undoing of these changes to records? </w:t>
      </w:r>
      <w:r w:rsidR="00D20472">
        <w:br/>
        <w:t>Does the solution permit a user to undo their own changes?</w:t>
      </w:r>
      <w:r w:rsidR="00D20472">
        <w:br/>
        <w:t>Does the solution permit other Permitted users to undo the changes of others?</w:t>
      </w:r>
    </w:p>
    <w:p w14:paraId="5542D679" w14:textId="77777777" w:rsidR="00700305" w:rsidRPr="0075069B" w:rsidRDefault="00700305" w:rsidP="00A33F52">
      <w:pPr>
        <w:pStyle w:val="ASomething"/>
      </w:pPr>
    </w:p>
    <w:p w14:paraId="14657DE4" w14:textId="6E2AC9A8" w:rsidR="002061FC" w:rsidRDefault="00113DB2" w:rsidP="002061FC">
      <w:pPr>
        <w:pStyle w:val="Heading5"/>
      </w:pPr>
      <w:r>
        <w:t>QR-DEF-</w:t>
      </w:r>
      <w:r w:rsidR="002061FC">
        <w:t xml:space="preserve">REL-FT-00: </w:t>
      </w:r>
      <w:r w:rsidR="005653FE">
        <w:rPr>
          <w:b/>
          <w:bCs/>
        </w:rPr>
        <w:t>Error Handled</w:t>
      </w:r>
    </w:p>
    <w:p w14:paraId="149B3FAA" w14:textId="202FE730" w:rsidR="002061FC" w:rsidRPr="001F0BD9" w:rsidRDefault="002061FC" w:rsidP="002061FC">
      <w:pPr>
        <w:pStyle w:val="ASomething"/>
      </w:pPr>
      <w:r w:rsidRPr="009D493F">
        <w:rPr>
          <w:b/>
          <w:bCs/>
        </w:rPr>
        <w:t>Category</w:t>
      </w:r>
      <w:r w:rsidRPr="009D493F">
        <w:t>:</w:t>
      </w:r>
      <w:r>
        <w:t xml:space="preserve"> </w:t>
      </w:r>
      <w:r>
        <w:tab/>
        <w:t>ISO-25010/Reliability/Fault Tolerance</w:t>
      </w:r>
    </w:p>
    <w:p w14:paraId="22E61A33" w14:textId="31DB35B3" w:rsidR="002061FC" w:rsidRPr="001F0BD9" w:rsidRDefault="002061FC" w:rsidP="002061FC">
      <w:pPr>
        <w:pStyle w:val="ASomething"/>
      </w:pPr>
      <w:r w:rsidRPr="009D493F">
        <w:rPr>
          <w:b/>
          <w:bCs/>
        </w:rPr>
        <w:t>Statement</w:t>
      </w:r>
      <w:r w:rsidRPr="009D493F">
        <w:t>:</w:t>
      </w:r>
      <w:r>
        <w:t xml:space="preserve"> </w:t>
      </w:r>
      <w:r>
        <w:tab/>
        <w:t xml:space="preserve">Unexpected Behaviour </w:t>
      </w:r>
      <w:del w:id="1261" w:author="Jeremy Hayes" w:date="2024-02-09T10:43:00Z">
        <w:r w:rsidR="005653FE" w:rsidDel="00A76E67">
          <w:delText>MUST</w:delText>
        </w:r>
      </w:del>
      <w:ins w:id="1262" w:author="Jeremy Hayes" w:date="2024-02-09T10:43:00Z">
        <w:r w:rsidR="00A76E67" w:rsidRPr="00A76E67">
          <w:rPr>
            <w:b/>
          </w:rPr>
          <w:t>must</w:t>
        </w:r>
      </w:ins>
      <w:r w:rsidR="005653FE">
        <w:t xml:space="preserve"> be </w:t>
      </w:r>
      <w:r w:rsidR="006F6460">
        <w:t>handled</w:t>
      </w:r>
      <w:r>
        <w:t xml:space="preserve"> </w:t>
      </w:r>
      <w:r w:rsidR="006F6460">
        <w:t>to</w:t>
      </w:r>
      <w:r>
        <w:t xml:space="preserve"> not affect concurrent </w:t>
      </w:r>
      <w:r w:rsidR="005653FE">
        <w:t xml:space="preserve">or subsequent user operations, </w:t>
      </w:r>
      <w:r w:rsidR="006F6460">
        <w:t>while recording information valuable for later analysis.</w:t>
      </w:r>
    </w:p>
    <w:p w14:paraId="7087EE44" w14:textId="72BD92EE" w:rsidR="002061FC" w:rsidRPr="001F0BD9" w:rsidRDefault="002061FC" w:rsidP="002061FC">
      <w:pPr>
        <w:pStyle w:val="ASomething"/>
      </w:pPr>
      <w:r w:rsidRPr="009D493F">
        <w:rPr>
          <w:b/>
          <w:bCs/>
        </w:rPr>
        <w:t>Rationale</w:t>
      </w:r>
      <w:r w:rsidRPr="009D493F">
        <w:t>:</w:t>
      </w:r>
      <w:r>
        <w:tab/>
        <w:t xml:space="preserve">No </w:t>
      </w:r>
      <w:r w:rsidR="006F6460">
        <w:t xml:space="preserve">system </w:t>
      </w:r>
      <w:r>
        <w:t xml:space="preserve">exception </w:t>
      </w:r>
      <w:r w:rsidR="006F6460">
        <w:t xml:space="preserve">is </w:t>
      </w:r>
      <w:r>
        <w:t xml:space="preserve">left to propagate </w:t>
      </w:r>
      <w:r w:rsidR="00125E54">
        <w:t>disrupting</w:t>
      </w:r>
      <w:r w:rsidR="006F6460">
        <w:t xml:space="preserve"> other users and/or </w:t>
      </w:r>
      <w:r>
        <w:t>requir</w:t>
      </w:r>
      <w:r w:rsidR="006F6460">
        <w:t>e</w:t>
      </w:r>
      <w:r>
        <w:t xml:space="preserve"> an intervention </w:t>
      </w:r>
      <w:r w:rsidR="006F6460">
        <w:t xml:space="preserve">activity </w:t>
      </w:r>
      <w:r>
        <w:t>to return to normal operation for all users.</w:t>
      </w:r>
    </w:p>
    <w:p w14:paraId="29CC9B71" w14:textId="3774F14A" w:rsidR="002061FC" w:rsidRPr="001F0BD9" w:rsidRDefault="002061FC" w:rsidP="002061FC">
      <w:pPr>
        <w:pStyle w:val="ASomething"/>
      </w:pPr>
      <w:r w:rsidRPr="009D493F">
        <w:rPr>
          <w:b/>
          <w:bCs/>
        </w:rPr>
        <w:lastRenderedPageBreak/>
        <w:t>Details</w:t>
      </w:r>
      <w:r w:rsidRPr="009D493F">
        <w:t>:</w:t>
      </w:r>
      <w:r>
        <w:t xml:space="preserve"> </w:t>
      </w:r>
      <w:r>
        <w:tab/>
      </w:r>
      <w:del w:id="1263" w:author="Jeremy Hayes" w:date="2024-02-09T10:55:00Z">
        <w:r w:rsidDel="00EF3F4C">
          <w:delText xml:space="preserve">Upon </w:delText>
        </w:r>
      </w:del>
      <w:ins w:id="1264" w:author="Jeremy Hayes" w:date="2024-02-09T10:55:00Z">
        <w:r w:rsidR="00EF3F4C">
          <w:t xml:space="preserve">For </w:t>
        </w:r>
      </w:ins>
      <w:r>
        <w:t>any unexpected exception, the solution’s system(s) must develop handle the error. Specifically make entries in the temporary diagnostics trace logs, make permanent error log entries, and provide understandable and usable error messages to the end user.</w:t>
      </w:r>
    </w:p>
    <w:p w14:paraId="3024F205" w14:textId="2A84187D" w:rsidR="002061FC" w:rsidRDefault="00617A85" w:rsidP="002061FC">
      <w:pPr>
        <w:pStyle w:val="ASomething"/>
      </w:pPr>
      <w:r>
        <w:rPr>
          <w:b/>
          <w:bCs/>
        </w:rPr>
        <w:t>Prompts:</w:t>
      </w:r>
      <w:r w:rsidR="002061FC">
        <w:tab/>
        <w:t>Does the system capture all unexpected errors?</w:t>
      </w:r>
      <w:r w:rsidR="002061FC">
        <w:br/>
        <w:t>Is the occurrence traced?</w:t>
      </w:r>
      <w:r w:rsidR="002061FC">
        <w:br/>
        <w:t>Is the occurrence permanently logged?</w:t>
      </w:r>
      <w:r w:rsidR="002061FC">
        <w:br/>
        <w:t>Are error messages and instructions provided to the user?</w:t>
      </w:r>
      <w:r w:rsidR="002061FC">
        <w:br/>
        <w:t>Are they understandable and/or actionable by non-technical users?</w:t>
      </w:r>
    </w:p>
    <w:p w14:paraId="58B0D4B2" w14:textId="77777777" w:rsidR="006C2361" w:rsidRDefault="006C2361" w:rsidP="009D28D8">
      <w:pPr>
        <w:pStyle w:val="BodyText"/>
      </w:pPr>
    </w:p>
    <w:p w14:paraId="499315B2" w14:textId="2F68E0C1" w:rsidR="009D28D8" w:rsidRPr="009D28D8" w:rsidRDefault="009D28D8" w:rsidP="009D28D8">
      <w:pPr>
        <w:pStyle w:val="Heading4"/>
      </w:pPr>
      <w:bookmarkStart w:id="1265" w:name="_Toc158372683"/>
      <w:r>
        <w:t>Recoverability</w:t>
      </w:r>
      <w:bookmarkEnd w:id="1265"/>
    </w:p>
    <w:p w14:paraId="486E00DB" w14:textId="48A8D90A" w:rsidR="009D28D8" w:rsidRDefault="006C2361" w:rsidP="00C829F4">
      <w:pPr>
        <w:pStyle w:val="BodyTextDefinition"/>
        <w:rPr>
          <w:lang w:eastAsia="en-NZ"/>
        </w:rPr>
      </w:pPr>
      <w:r w:rsidRPr="006C2361">
        <w:t>The</w:t>
      </w:r>
      <w:r w:rsidRPr="00074108">
        <w:rPr>
          <w:lang w:eastAsia="en-NZ"/>
        </w:rPr>
        <w:t xml:space="preserve"> degree to which, in the event of an interruption or failure, a solution can recover the data directly affected and re-establish the desired system state.</w:t>
      </w:r>
    </w:p>
    <w:p w14:paraId="37AB94FD" w14:textId="2E48E8DC" w:rsidR="006C2361" w:rsidRDefault="00113DB2" w:rsidP="006C2361">
      <w:pPr>
        <w:pStyle w:val="Heading5"/>
      </w:pPr>
      <w:r>
        <w:t>QR-DEF-</w:t>
      </w:r>
      <w:r w:rsidR="006C2361" w:rsidRPr="006C2361">
        <w:t>REL-REC-00:</w:t>
      </w:r>
      <w:r w:rsidR="006C2361">
        <w:t xml:space="preserve"> </w:t>
      </w:r>
      <w:r w:rsidR="003A0A31" w:rsidRPr="00C43287">
        <w:rPr>
          <w:b/>
          <w:bCs/>
        </w:rPr>
        <w:t xml:space="preserve">DR within </w:t>
      </w:r>
      <w:r w:rsidR="00FE43F0">
        <w:rPr>
          <w:b/>
          <w:bCs/>
        </w:rPr>
        <w:t>MTD</w:t>
      </w:r>
    </w:p>
    <w:p w14:paraId="53E39E48" w14:textId="7E541E9C" w:rsidR="006C2361" w:rsidRPr="001F0BD9" w:rsidRDefault="006C2361" w:rsidP="006C2361">
      <w:pPr>
        <w:pStyle w:val="ASomething"/>
      </w:pPr>
      <w:r w:rsidRPr="009D493F">
        <w:rPr>
          <w:b/>
          <w:bCs/>
        </w:rPr>
        <w:t>Category</w:t>
      </w:r>
      <w:r w:rsidRPr="009D493F">
        <w:t>:</w:t>
      </w:r>
      <w:r>
        <w:t xml:space="preserve"> </w:t>
      </w:r>
      <w:r>
        <w:tab/>
      </w:r>
      <w:r w:rsidR="00FE43F0">
        <w:t>ISO-25010/Reliability/Recoverability</w:t>
      </w:r>
    </w:p>
    <w:p w14:paraId="5E3C1F20" w14:textId="41A7E09B" w:rsidR="006C2361" w:rsidRPr="001F0BD9" w:rsidRDefault="006C2361" w:rsidP="006C2361">
      <w:pPr>
        <w:pStyle w:val="ASomething"/>
      </w:pPr>
      <w:r w:rsidRPr="009D493F">
        <w:rPr>
          <w:b/>
          <w:bCs/>
        </w:rPr>
        <w:t>Statement</w:t>
      </w:r>
      <w:r w:rsidRPr="009D493F">
        <w:t>:</w:t>
      </w:r>
      <w:r>
        <w:t xml:space="preserve"> </w:t>
      </w:r>
      <w:r>
        <w:tab/>
      </w:r>
      <w:r w:rsidR="00697652">
        <w:t xml:space="preserve">The solution’s system(s) </w:t>
      </w:r>
      <w:r w:rsidR="003A0A31">
        <w:t xml:space="preserve">and its data </w:t>
      </w:r>
      <w:del w:id="1266" w:author="Jeremy Hayes" w:date="2024-02-09T10:43:00Z">
        <w:r w:rsidR="003A0A31" w:rsidDel="00A76E67">
          <w:delText>MUST</w:delText>
        </w:r>
      </w:del>
      <w:ins w:id="1267" w:author="Jeremy Hayes" w:date="2024-02-09T10:43:00Z">
        <w:r w:rsidR="00A76E67" w:rsidRPr="00A76E67">
          <w:rPr>
            <w:b/>
          </w:rPr>
          <w:t>must</w:t>
        </w:r>
      </w:ins>
      <w:r w:rsidR="003A0A31">
        <w:t xml:space="preserve"> be </w:t>
      </w:r>
      <w:r>
        <w:t>restor</w:t>
      </w:r>
      <w:r w:rsidR="003A0A31">
        <w:t>able</w:t>
      </w:r>
      <w:r>
        <w:t xml:space="preserve"> </w:t>
      </w:r>
      <w:r w:rsidR="003A0A31">
        <w:t xml:space="preserve">at will, including </w:t>
      </w:r>
      <w:hyperlink w:anchor="Term_DisasterRecovery" w:history="1">
        <w:r w:rsidR="003A0A31" w:rsidRPr="00E032B8">
          <w:rPr>
            <w:rStyle w:val="Hyperlink"/>
          </w:rPr>
          <w:t>disaster recovery</w:t>
        </w:r>
      </w:hyperlink>
      <w:r w:rsidR="003A0A31">
        <w:t xml:space="preserve"> operations, within</w:t>
      </w:r>
      <w:r w:rsidR="00FE43F0">
        <w:t xml:space="preserve"> the</w:t>
      </w:r>
      <w:r w:rsidR="003A0A31">
        <w:t xml:space="preserve"> </w:t>
      </w:r>
      <w:hyperlink w:anchor="Value_MTD" w:history="1">
        <w:r w:rsidR="00FE43F0">
          <w:rPr>
            <w:rStyle w:val="Hyperlink"/>
          </w:rPr>
          <w:t>quantified</w:t>
        </w:r>
      </w:hyperlink>
      <w:r w:rsidR="003A0A31">
        <w:t xml:space="preserve"> </w:t>
      </w:r>
      <w:hyperlink w:anchor="Term_MTD" w:history="1">
        <w:r w:rsidR="003A0A31" w:rsidRPr="00FE43F0">
          <w:rPr>
            <w:rStyle w:val="Hyperlink"/>
          </w:rPr>
          <w:t>Maximum Tolerable Downtime (MTD)</w:t>
        </w:r>
      </w:hyperlink>
      <w:r w:rsidR="003A0A31">
        <w:t xml:space="preserve">. </w:t>
      </w:r>
    </w:p>
    <w:p w14:paraId="4382E8D7" w14:textId="7046DF4A" w:rsidR="006C2361" w:rsidRPr="001F0BD9" w:rsidRDefault="006C2361" w:rsidP="006C2361">
      <w:pPr>
        <w:pStyle w:val="ASomething"/>
      </w:pPr>
      <w:r w:rsidRPr="009D493F">
        <w:rPr>
          <w:b/>
          <w:bCs/>
        </w:rPr>
        <w:t>Rationale</w:t>
      </w:r>
      <w:r w:rsidRPr="009D493F">
        <w:t>:</w:t>
      </w:r>
      <w:r>
        <w:tab/>
      </w:r>
      <w:del w:id="1268" w:author="Jeremy Hayes" w:date="2024-02-09T11:16:00Z">
        <w:r w:rsidDel="009F0BCC">
          <w:delText>User</w:delText>
        </w:r>
      </w:del>
      <w:ins w:id="1269" w:author="Jeremy Hayes" w:date="2024-02-09T11:16:00Z">
        <w:r w:rsidR="009F0BCC">
          <w:t>user</w:t>
        </w:r>
      </w:ins>
      <w:r>
        <w:t>s expect to use the service as soon as possible.</w:t>
      </w:r>
    </w:p>
    <w:p w14:paraId="102B4E42" w14:textId="2A10CB8F" w:rsidR="006C2361" w:rsidRPr="001F0BD9" w:rsidRDefault="006C2361" w:rsidP="006C2361">
      <w:pPr>
        <w:pStyle w:val="ASomething"/>
      </w:pPr>
      <w:r w:rsidRPr="009D493F">
        <w:rPr>
          <w:b/>
          <w:bCs/>
        </w:rPr>
        <w:t>Details</w:t>
      </w:r>
      <w:r w:rsidRPr="009D493F">
        <w:t>:</w:t>
      </w:r>
      <w:r>
        <w:t xml:space="preserve"> </w:t>
      </w:r>
      <w:r>
        <w:tab/>
      </w:r>
      <w:r w:rsidR="00E032B8">
        <w:t xml:space="preserve">The MTD is a </w:t>
      </w:r>
      <w:hyperlink w:anchor="Value_MTD" w:history="1">
        <w:r w:rsidR="00E032B8" w:rsidRPr="00E032B8">
          <w:rPr>
            <w:rStyle w:val="Hyperlink"/>
          </w:rPr>
          <w:t>quantified</w:t>
        </w:r>
      </w:hyperlink>
      <w:r w:rsidR="00E032B8">
        <w:t xml:space="preserve"> value</w:t>
      </w:r>
      <w:r w:rsidR="003A0A31">
        <w:t>.</w:t>
      </w:r>
      <w:r w:rsidR="00E032B8">
        <w:br/>
      </w:r>
      <w:r>
        <w:t xml:space="preserve">Automation is expected to be used to perform data backups and restorations because </w:t>
      </w:r>
      <w:r>
        <w:br/>
        <w:t xml:space="preserve">- automated backups and restorations can be tested over and over again,  </w:t>
      </w:r>
      <w:r>
        <w:br/>
        <w:t>- processes that are automated will be faster than possible manually</w:t>
      </w:r>
      <w:r w:rsidR="00E032B8">
        <w:br/>
        <w:t>- manual processes cannot be completed within the allocated MTD.</w:t>
      </w:r>
    </w:p>
    <w:p w14:paraId="6865FEC2" w14:textId="74E344B8" w:rsidR="006C2361" w:rsidRPr="0075069B" w:rsidRDefault="00617A85" w:rsidP="006C2361">
      <w:pPr>
        <w:pStyle w:val="ASomething"/>
      </w:pPr>
      <w:r>
        <w:rPr>
          <w:b/>
          <w:bCs/>
        </w:rPr>
        <w:t>Prompts:</w:t>
      </w:r>
      <w:r w:rsidR="006C2361">
        <w:tab/>
        <w:t>Are the service’s datastores backed up manually or by automation?</w:t>
      </w:r>
      <w:r w:rsidR="006C2361">
        <w:br/>
        <w:t xml:space="preserve">Are the service’s database restoration process automated? </w:t>
      </w:r>
      <w:r w:rsidR="006C2361">
        <w:br/>
        <w:t>How often are database restoration processes tested?</w:t>
      </w:r>
    </w:p>
    <w:p w14:paraId="2BEB4EF1" w14:textId="77777777" w:rsidR="006C2361" w:rsidRDefault="006C2361" w:rsidP="006C2361">
      <w:pPr>
        <w:pStyle w:val="BodyText"/>
      </w:pPr>
    </w:p>
    <w:p w14:paraId="7E34C318" w14:textId="090DAE84" w:rsidR="00FE43F0" w:rsidRDefault="00113DB2" w:rsidP="00FE43F0">
      <w:pPr>
        <w:pStyle w:val="Heading5"/>
      </w:pPr>
      <w:r>
        <w:t>QR-DEF-</w:t>
      </w:r>
      <w:r w:rsidR="00FE43F0">
        <w:t xml:space="preserve">REL-REC-00: </w:t>
      </w:r>
      <w:r w:rsidR="00E032B8" w:rsidRPr="00E032B8">
        <w:rPr>
          <w:b/>
          <w:bCs/>
        </w:rPr>
        <w:t>DR within</w:t>
      </w:r>
      <w:r w:rsidR="00E032B8">
        <w:t xml:space="preserve"> </w:t>
      </w:r>
      <w:r w:rsidR="00FE43F0">
        <w:rPr>
          <w:b/>
          <w:bCs/>
        </w:rPr>
        <w:t>RPO</w:t>
      </w:r>
    </w:p>
    <w:p w14:paraId="492D788A" w14:textId="75B67FD3" w:rsidR="00FE43F0" w:rsidRPr="001F0BD9" w:rsidRDefault="00FE43F0" w:rsidP="00FE43F0">
      <w:pPr>
        <w:pStyle w:val="ASomething"/>
      </w:pPr>
      <w:r w:rsidRPr="009D493F">
        <w:rPr>
          <w:b/>
          <w:bCs/>
        </w:rPr>
        <w:t>Category</w:t>
      </w:r>
      <w:r w:rsidRPr="009D493F">
        <w:t>:</w:t>
      </w:r>
      <w:r>
        <w:t xml:space="preserve"> </w:t>
      </w:r>
      <w:r>
        <w:tab/>
        <w:t>ISO-25010/Reliability/Recoverability</w:t>
      </w:r>
    </w:p>
    <w:p w14:paraId="707613AE" w14:textId="60606636" w:rsidR="00FE43F0" w:rsidRPr="001F0BD9" w:rsidRDefault="00FE43F0" w:rsidP="00FE43F0">
      <w:pPr>
        <w:pStyle w:val="ASomething"/>
      </w:pPr>
      <w:r w:rsidRPr="009D493F">
        <w:rPr>
          <w:b/>
          <w:bCs/>
        </w:rPr>
        <w:t>Statement</w:t>
      </w:r>
      <w:r w:rsidRPr="009D493F">
        <w:t>:</w:t>
      </w:r>
      <w:r>
        <w:t xml:space="preserve"> </w:t>
      </w:r>
      <w:r>
        <w:tab/>
        <w:t xml:space="preserve">Upon </w:t>
      </w:r>
      <w:hyperlink w:anchor="Term_DisasterRecovery" w:history="1">
        <w:r w:rsidRPr="00E032B8">
          <w:rPr>
            <w:rStyle w:val="Hyperlink"/>
          </w:rPr>
          <w:t>Disaster Recovery (DR)</w:t>
        </w:r>
      </w:hyperlink>
      <w:r>
        <w:t xml:space="preserve"> the system </w:t>
      </w:r>
      <w:del w:id="1270" w:author="Jeremy Hayes" w:date="2024-02-09T10:43:00Z">
        <w:r w:rsidDel="00A76E67">
          <w:delText>MUST</w:delText>
        </w:r>
      </w:del>
      <w:ins w:id="1271" w:author="Jeremy Hayes" w:date="2024-02-09T10:43:00Z">
        <w:r w:rsidR="00A76E67" w:rsidRPr="00A76E67">
          <w:rPr>
            <w:b/>
          </w:rPr>
          <w:t>must</w:t>
        </w:r>
      </w:ins>
      <w:r>
        <w:t xml:space="preserve"> meet its </w:t>
      </w:r>
      <w:hyperlink w:anchor="Value_RPO" w:history="1">
        <w:r w:rsidR="00AF5246" w:rsidRPr="00AF5246">
          <w:rPr>
            <w:rStyle w:val="Hyperlink"/>
          </w:rPr>
          <w:t>quantified</w:t>
        </w:r>
      </w:hyperlink>
      <w:r w:rsidR="00AF5246">
        <w:t xml:space="preserve"> </w:t>
      </w:r>
      <w:r>
        <w:t>RPO</w:t>
      </w:r>
      <w:r w:rsidR="00AF5246">
        <w:t xml:space="preserve"> constraint.</w:t>
      </w:r>
      <w:r>
        <w:t xml:space="preserve"> </w:t>
      </w:r>
    </w:p>
    <w:p w14:paraId="7CDDFA56" w14:textId="69F0FC7C" w:rsidR="00FE43F0" w:rsidRPr="001F0BD9" w:rsidRDefault="00FE43F0" w:rsidP="00FE43F0">
      <w:pPr>
        <w:pStyle w:val="ASomething"/>
      </w:pPr>
      <w:r w:rsidRPr="009D493F">
        <w:rPr>
          <w:b/>
          <w:bCs/>
        </w:rPr>
        <w:t>Rationale</w:t>
      </w:r>
      <w:r w:rsidRPr="009D493F">
        <w:t>:</w:t>
      </w:r>
      <w:r>
        <w:tab/>
      </w:r>
      <w:r w:rsidR="00E032B8">
        <w:t xml:space="preserve">After waiting for a </w:t>
      </w:r>
      <w:del w:id="1272" w:author="Jeremy Hayes" w:date="2024-02-09T10:56:00Z">
        <w:r w:rsidR="00E032B8" w:rsidDel="00EF3F4C">
          <w:delText xml:space="preserve">Disaster </w:delText>
        </w:r>
      </w:del>
      <w:ins w:id="1273" w:author="Jeremy Hayes" w:date="2024-02-09T10:56:00Z">
        <w:r w:rsidR="00EF3F4C">
          <w:t xml:space="preserve">disaster </w:t>
        </w:r>
      </w:ins>
      <w:del w:id="1274" w:author="Jeremy Hayes" w:date="2024-02-09T10:56:00Z">
        <w:r w:rsidR="00E032B8" w:rsidDel="00EF3F4C">
          <w:delText xml:space="preserve">Recovery </w:delText>
        </w:r>
      </w:del>
      <w:ins w:id="1275" w:author="Jeremy Hayes" w:date="2024-02-09T10:56:00Z">
        <w:r w:rsidR="00EF3F4C">
          <w:t xml:space="preserve">recovery </w:t>
        </w:r>
      </w:ins>
      <w:r w:rsidR="00E032B8">
        <w:t xml:space="preserve">process to complete </w:t>
      </w:r>
      <w:proofErr w:type="gramStart"/>
      <w:r w:rsidR="00E032B8">
        <w:t>in order to</w:t>
      </w:r>
      <w:proofErr w:type="gramEnd"/>
      <w:r w:rsidR="00E032B8">
        <w:t xml:space="preserve"> continue with their work, </w:t>
      </w:r>
      <w:del w:id="1276" w:author="Jeremy Hayes" w:date="2024-02-09T10:56:00Z">
        <w:r w:rsidR="00E032B8" w:rsidDel="00EF3F4C">
          <w:delText>User</w:delText>
        </w:r>
      </w:del>
      <w:proofErr w:type="spellStart"/>
      <w:ins w:id="1277" w:author="Jeremy Hayes" w:date="2024-02-09T11:16:00Z">
        <w:r w:rsidR="009F0BCC">
          <w:t>user</w:t>
        </w:r>
      </w:ins>
      <w:del w:id="1278" w:author="Jeremy Hayes" w:date="2024-02-09T10:56:00Z">
        <w:r w:rsidR="00E032B8" w:rsidDel="00EF3F4C">
          <w:delText xml:space="preserve">s </w:delText>
        </w:r>
      </w:del>
      <w:ins w:id="1279" w:author="Jeremy Hayes" w:date="2024-02-09T10:56:00Z">
        <w:r w:rsidR="00EF3F4C">
          <w:t>users</w:t>
        </w:r>
        <w:proofErr w:type="spellEnd"/>
        <w:r w:rsidR="00EF3F4C">
          <w:t xml:space="preserve"> </w:t>
        </w:r>
      </w:ins>
      <w:r w:rsidR="00E032B8">
        <w:t>expect to lose the least amount of both unsaved and saved work.</w:t>
      </w:r>
    </w:p>
    <w:p w14:paraId="6AD9A675" w14:textId="3D20347B" w:rsidR="00FE43F0" w:rsidRPr="001F0BD9" w:rsidRDefault="00FE43F0" w:rsidP="00FE43F0">
      <w:pPr>
        <w:pStyle w:val="ASomething"/>
      </w:pPr>
      <w:r w:rsidRPr="009D493F">
        <w:rPr>
          <w:b/>
          <w:bCs/>
        </w:rPr>
        <w:t>Details</w:t>
      </w:r>
      <w:r w:rsidRPr="009D493F">
        <w:t>:</w:t>
      </w:r>
      <w:r>
        <w:t xml:space="preserve"> </w:t>
      </w:r>
      <w:r>
        <w:tab/>
      </w:r>
      <w:r w:rsidR="00E032B8">
        <w:t xml:space="preserve">The RPO value is a </w:t>
      </w:r>
      <w:del w:id="1280" w:author="Jeremy Hayes" w:date="2024-02-09T10:56:00Z">
        <w:r w:rsidR="00E032B8" w:rsidDel="00EF3F4C">
          <w:delText xml:space="preserve"> </w:delText>
        </w:r>
      </w:del>
      <w:hyperlink w:anchor="Value_RPO" w:history="1">
        <w:r w:rsidR="00E032B8" w:rsidRPr="00E032B8">
          <w:rPr>
            <w:rStyle w:val="Hyperlink"/>
          </w:rPr>
          <w:t>quantified</w:t>
        </w:r>
      </w:hyperlink>
      <w:r w:rsidR="00E032B8">
        <w:t xml:space="preserve"> value.</w:t>
      </w:r>
    </w:p>
    <w:p w14:paraId="3AD3C207" w14:textId="56B9C7AC" w:rsidR="00FE43F0" w:rsidRPr="0075069B" w:rsidRDefault="00FE43F0" w:rsidP="00FE43F0">
      <w:pPr>
        <w:pStyle w:val="ASomething"/>
      </w:pPr>
      <w:r>
        <w:rPr>
          <w:b/>
          <w:bCs/>
        </w:rPr>
        <w:lastRenderedPageBreak/>
        <w:t>Prompts:</w:t>
      </w:r>
      <w:r>
        <w:tab/>
      </w:r>
      <w:r w:rsidR="00E032B8">
        <w:t>How often are they backed up fully (</w:t>
      </w:r>
      <w:del w:id="1281" w:author="Jeremy Hayes" w:date="2024-02-09T10:50:00Z">
        <w:r w:rsidR="00E032B8" w:rsidDel="00A76E67">
          <w:delText>e.g.:</w:delText>
        </w:r>
      </w:del>
      <w:ins w:id="1282" w:author="Jeremy Hayes" w:date="2024-02-09T10:50:00Z">
        <w:r w:rsidR="00A76E67" w:rsidRPr="00A76E67">
          <w:t>e.g.,</w:t>
        </w:r>
      </w:ins>
      <w:r w:rsidR="00E032B8">
        <w:t xml:space="preserve"> daily)?</w:t>
      </w:r>
      <w:r w:rsidR="00E032B8">
        <w:br/>
        <w:t>How often are they backed up incrementally? (</w:t>
      </w:r>
      <w:del w:id="1283" w:author="Jeremy Hayes" w:date="2024-02-09T10:50:00Z">
        <w:r w:rsidR="00E032B8" w:rsidDel="00A76E67">
          <w:delText>e.g.:</w:delText>
        </w:r>
      </w:del>
      <w:ins w:id="1284" w:author="Jeremy Hayes" w:date="2024-02-09T10:50:00Z">
        <w:r w:rsidR="00A76E67" w:rsidRPr="00A76E67">
          <w:t>e.g.,</w:t>
        </w:r>
      </w:ins>
      <w:r w:rsidR="00E032B8">
        <w:t xml:space="preserve"> 5 minutes)</w:t>
      </w:r>
      <w:r w:rsidR="00E032B8">
        <w:br/>
      </w:r>
    </w:p>
    <w:p w14:paraId="3B4B4D30" w14:textId="77777777" w:rsidR="00FE43F0" w:rsidRPr="00A851F8" w:rsidRDefault="00FE43F0" w:rsidP="006C2361">
      <w:pPr>
        <w:pStyle w:val="BodyText"/>
      </w:pPr>
    </w:p>
    <w:p w14:paraId="17F89CFF" w14:textId="77777777" w:rsidR="006C2361" w:rsidRPr="0075069B" w:rsidRDefault="006C2361" w:rsidP="006C2361"/>
    <w:p w14:paraId="1C872F52" w14:textId="1AAAEA54" w:rsidR="00CC59F0" w:rsidRDefault="00CC59F0" w:rsidP="00CE19AD">
      <w:pPr>
        <w:pStyle w:val="Heading3"/>
      </w:pPr>
      <w:bookmarkStart w:id="1285" w:name="_Toc158372684"/>
      <w:r>
        <w:t>Security</w:t>
      </w:r>
      <w:bookmarkEnd w:id="1285"/>
    </w:p>
    <w:p w14:paraId="6EB4CA33" w14:textId="28BE011D" w:rsidR="00F64CFF" w:rsidRPr="00F64CFF" w:rsidRDefault="00F64CFF" w:rsidP="00C829F4">
      <w:pPr>
        <w:pStyle w:val="BodyTextDefinition"/>
      </w:pPr>
      <w:r w:rsidRPr="00F64CFF">
        <w:t>Degree to which a product or system protects information and data so that persons or other products or systems have the degree of data access appropriate to their types and levels of authorization. This characteristic is composed of the sub-qualities listed below.</w:t>
      </w:r>
    </w:p>
    <w:p w14:paraId="15412243" w14:textId="77777777" w:rsidR="00F64CFF" w:rsidRDefault="00F64CFF" w:rsidP="009D28D8">
      <w:pPr>
        <w:pStyle w:val="BodyText"/>
      </w:pPr>
    </w:p>
    <w:p w14:paraId="42AF058B" w14:textId="4E4AFF8A" w:rsidR="009D28D8" w:rsidRPr="00EF3F4C" w:rsidRDefault="00F64CFF" w:rsidP="00F64CFF">
      <w:pPr>
        <w:pStyle w:val="Note"/>
        <w:rPr>
          <w:i w:val="0"/>
          <w:iCs/>
          <w:rPrChange w:id="1286" w:author="Jeremy Hayes" w:date="2024-02-09T10:56:00Z">
            <w:rPr/>
          </w:rPrChange>
        </w:rPr>
      </w:pPr>
      <w:r w:rsidRPr="00EF3F4C">
        <w:rPr>
          <w:i w:val="0"/>
          <w:iCs/>
          <w:rPrChange w:id="1287" w:author="Jeremy Hayes" w:date="2024-02-09T10:56:00Z">
            <w:rPr/>
          </w:rPrChange>
        </w:rPr>
        <w:t>Note:</w:t>
      </w:r>
      <w:r w:rsidR="00EF3F4C" w:rsidRPr="00EF3F4C">
        <w:rPr>
          <w:i w:val="0"/>
          <w:iCs/>
          <w:rPrChange w:id="1288" w:author="Jeremy Hayes" w:date="2024-02-09T10:56:00Z">
            <w:rPr/>
          </w:rPrChange>
        </w:rPr>
        <w:t xml:space="preserve"> </w:t>
      </w:r>
      <w:r w:rsidRPr="00EF3F4C">
        <w:rPr>
          <w:i w:val="0"/>
          <w:iCs/>
          <w:rPrChange w:id="1289" w:author="Jeremy Hayes" w:date="2024-02-09T10:56:00Z">
            <w:rPr/>
          </w:rPrChange>
        </w:rPr>
        <w:t xml:space="preserve">The distinctions between the following sub-qualities are subtle. For example, </w:t>
      </w:r>
      <w:r w:rsidR="009D28D8" w:rsidRPr="00EF3F4C">
        <w:rPr>
          <w:i w:val="0"/>
          <w:iCs/>
          <w:rPrChange w:id="1290" w:author="Jeremy Hayes" w:date="2024-02-09T10:56:00Z">
            <w:rPr>
              <w:iCs/>
            </w:rPr>
          </w:rPrChange>
        </w:rPr>
        <w:t>Confidentiality</w:t>
      </w:r>
      <w:r w:rsidR="009D28D8" w:rsidRPr="00EF3F4C">
        <w:rPr>
          <w:i w:val="0"/>
          <w:iCs/>
          <w:rPrChange w:id="1291" w:author="Jeremy Hayes" w:date="2024-02-09T10:56:00Z">
            <w:rPr/>
          </w:rPrChange>
        </w:rPr>
        <w:t xml:space="preserve"> is </w:t>
      </w:r>
      <w:r w:rsidR="007F51FA" w:rsidRPr="00EF3F4C">
        <w:rPr>
          <w:i w:val="0"/>
          <w:iCs/>
          <w:rPrChange w:id="1292" w:author="Jeremy Hayes" w:date="2024-02-09T10:56:00Z">
            <w:rPr/>
          </w:rPrChange>
        </w:rPr>
        <w:t>primarily about</w:t>
      </w:r>
      <w:r w:rsidR="009D28D8" w:rsidRPr="00EF3F4C">
        <w:rPr>
          <w:i w:val="0"/>
          <w:iCs/>
          <w:rPrChange w:id="1293" w:author="Jeremy Hayes" w:date="2024-02-09T10:56:00Z">
            <w:rPr/>
          </w:rPrChange>
        </w:rPr>
        <w:t xml:space="preserve"> protecting </w:t>
      </w:r>
      <w:r w:rsidRPr="00EF3F4C">
        <w:rPr>
          <w:i w:val="0"/>
          <w:iCs/>
          <w:rPrChange w:id="1294" w:author="Jeremy Hayes" w:date="2024-02-09T10:56:00Z">
            <w:rPr/>
          </w:rPrChange>
        </w:rPr>
        <w:t xml:space="preserve">systems </w:t>
      </w:r>
      <w:r w:rsidR="007F51FA" w:rsidRPr="00EF3F4C">
        <w:rPr>
          <w:i w:val="0"/>
          <w:iCs/>
          <w:rPrChange w:id="1295" w:author="Jeremy Hayes" w:date="2024-02-09T10:56:00Z">
            <w:rPr/>
          </w:rPrChange>
        </w:rPr>
        <w:t xml:space="preserve">from </w:t>
      </w:r>
      <w:r w:rsidRPr="00EF3F4C">
        <w:rPr>
          <w:i w:val="0"/>
          <w:iCs/>
          <w:rPrChange w:id="1296" w:author="Jeremy Hayes" w:date="2024-02-09T10:56:00Z">
            <w:rPr/>
          </w:rPrChange>
        </w:rPr>
        <w:t xml:space="preserve">the </w:t>
      </w:r>
      <w:r w:rsidRPr="00EF3F4C">
        <w:rPr>
          <w:i w:val="0"/>
          <w:iCs/>
        </w:rPr>
        <w:t>disclosure</w:t>
      </w:r>
      <w:r w:rsidR="007F51FA" w:rsidRPr="00EF3F4C">
        <w:rPr>
          <w:i w:val="0"/>
          <w:iCs/>
          <w:rPrChange w:id="1297" w:author="Jeremy Hayes" w:date="2024-02-09T10:56:00Z">
            <w:rPr/>
          </w:rPrChange>
        </w:rPr>
        <w:t xml:space="preserve"> (i</w:t>
      </w:r>
      <w:r w:rsidR="009F6745" w:rsidRPr="00EF3F4C">
        <w:rPr>
          <w:i w:val="0"/>
          <w:iCs/>
          <w:rPrChange w:id="1298" w:author="Jeremy Hayes" w:date="2024-02-09T10:56:00Z">
            <w:rPr/>
          </w:rPrChange>
        </w:rPr>
        <w:t>.</w:t>
      </w:r>
      <w:r w:rsidR="007F51FA" w:rsidRPr="00EF3F4C">
        <w:rPr>
          <w:i w:val="0"/>
          <w:iCs/>
          <w:rPrChange w:id="1299" w:author="Jeremy Hayes" w:date="2024-02-09T10:56:00Z">
            <w:rPr/>
          </w:rPrChange>
        </w:rPr>
        <w:t>e</w:t>
      </w:r>
      <w:r w:rsidR="009F6745" w:rsidRPr="00EF3F4C">
        <w:rPr>
          <w:i w:val="0"/>
          <w:iCs/>
          <w:rPrChange w:id="1300" w:author="Jeremy Hayes" w:date="2024-02-09T10:56:00Z">
            <w:rPr/>
          </w:rPrChange>
        </w:rPr>
        <w:t>.,</w:t>
      </w:r>
      <w:r w:rsidR="007F51FA" w:rsidRPr="00EF3F4C">
        <w:rPr>
          <w:i w:val="0"/>
          <w:iCs/>
          <w:rPrChange w:id="1301" w:author="Jeremy Hayes" w:date="2024-02-09T10:56:00Z">
            <w:rPr/>
          </w:rPrChange>
        </w:rPr>
        <w:t xml:space="preserve"> viewing)</w:t>
      </w:r>
      <w:r w:rsidRPr="00EF3F4C">
        <w:rPr>
          <w:i w:val="0"/>
          <w:iCs/>
          <w:rPrChange w:id="1302" w:author="Jeremy Hayes" w:date="2024-02-09T10:56:00Z">
            <w:rPr/>
          </w:rPrChange>
        </w:rPr>
        <w:t xml:space="preserve"> of information</w:t>
      </w:r>
      <w:r w:rsidR="007F51FA" w:rsidRPr="00EF3F4C">
        <w:rPr>
          <w:i w:val="0"/>
          <w:iCs/>
          <w:rPrChange w:id="1303" w:author="Jeremy Hayes" w:date="2024-02-09T10:56:00Z">
            <w:rPr/>
          </w:rPrChange>
        </w:rPr>
        <w:t xml:space="preserve"> – preliminarily by physical controls (e.g. HTTPS)</w:t>
      </w:r>
      <w:r w:rsidRPr="00EF3F4C">
        <w:rPr>
          <w:i w:val="0"/>
          <w:iCs/>
          <w:rPrChange w:id="1304" w:author="Jeremy Hayes" w:date="2024-02-09T10:56:00Z">
            <w:rPr/>
          </w:rPrChange>
        </w:rPr>
        <w:t xml:space="preserve">, </w:t>
      </w:r>
      <w:r w:rsidRPr="00EF3F4C">
        <w:rPr>
          <w:i w:val="0"/>
          <w:iCs/>
          <w:rPrChange w:id="1305" w:author="Jeremy Hayes" w:date="2024-02-09T10:56:00Z">
            <w:rPr>
              <w:iCs/>
            </w:rPr>
          </w:rPrChange>
        </w:rPr>
        <w:t>Integrity</w:t>
      </w:r>
      <w:r w:rsidRPr="00EF3F4C">
        <w:rPr>
          <w:i w:val="0"/>
          <w:iCs/>
          <w:rPrChange w:id="1306" w:author="Jeremy Hayes" w:date="2024-02-09T10:56:00Z">
            <w:rPr/>
          </w:rPrChange>
        </w:rPr>
        <w:t xml:space="preserve"> is about the protection of the data from </w:t>
      </w:r>
      <w:r w:rsidRPr="00EF3F4C">
        <w:rPr>
          <w:i w:val="0"/>
          <w:iCs/>
        </w:rPr>
        <w:t>change</w:t>
      </w:r>
      <w:r w:rsidR="009D28D8" w:rsidRPr="00EF3F4C">
        <w:rPr>
          <w:i w:val="0"/>
          <w:iCs/>
          <w:rPrChange w:id="1307" w:author="Jeremy Hayes" w:date="2024-02-09T10:56:00Z">
            <w:rPr/>
          </w:rPrChange>
        </w:rPr>
        <w:t xml:space="preserve"> using logical controls (e.g., </w:t>
      </w:r>
      <w:r w:rsidRPr="00EF3F4C">
        <w:rPr>
          <w:i w:val="0"/>
          <w:iCs/>
          <w:rPrChange w:id="1308" w:author="Jeremy Hayes" w:date="2024-02-09T10:56:00Z">
            <w:rPr/>
          </w:rPrChange>
        </w:rPr>
        <w:fldChar w:fldCharType="begin"/>
      </w:r>
      <w:r w:rsidRPr="00EF3F4C">
        <w:rPr>
          <w:i w:val="0"/>
          <w:iCs/>
          <w:rPrChange w:id="1309" w:author="Jeremy Hayes" w:date="2024-02-09T10:56:00Z">
            <w:rPr/>
          </w:rPrChange>
        </w:rPr>
        <w:instrText>HYPERLINK \l "Term_Permission"</w:instrText>
      </w:r>
      <w:r w:rsidRPr="00806AB4">
        <w:rPr>
          <w:i w:val="0"/>
          <w:iCs/>
        </w:rPr>
      </w:r>
      <w:r w:rsidRPr="00EF3F4C">
        <w:rPr>
          <w:i w:val="0"/>
          <w:iCs/>
          <w:rPrChange w:id="1310" w:author="Jeremy Hayes" w:date="2024-02-09T10:56:00Z">
            <w:rPr>
              <w:rStyle w:val="Hyperlink"/>
            </w:rPr>
          </w:rPrChange>
        </w:rPr>
        <w:fldChar w:fldCharType="separate"/>
      </w:r>
      <w:r w:rsidR="009F6745" w:rsidRPr="00EF3F4C">
        <w:rPr>
          <w:rStyle w:val="Hyperlink"/>
          <w:i w:val="0"/>
          <w:iCs/>
          <w:rPrChange w:id="1311" w:author="Jeremy Hayes" w:date="2024-02-09T10:56:00Z">
            <w:rPr>
              <w:rStyle w:val="Hyperlink"/>
            </w:rPr>
          </w:rPrChange>
        </w:rPr>
        <w:t>Permission</w:t>
      </w:r>
      <w:r w:rsidRPr="00EF3F4C">
        <w:rPr>
          <w:rStyle w:val="Hyperlink"/>
          <w:i w:val="0"/>
          <w:iCs/>
          <w:rPrChange w:id="1312" w:author="Jeremy Hayes" w:date="2024-02-09T10:56:00Z">
            <w:rPr>
              <w:rStyle w:val="Hyperlink"/>
            </w:rPr>
          </w:rPrChange>
        </w:rPr>
        <w:fldChar w:fldCharType="end"/>
      </w:r>
      <w:r w:rsidR="007F51FA" w:rsidRPr="00EF3F4C">
        <w:rPr>
          <w:i w:val="0"/>
          <w:iCs/>
          <w:rPrChange w:id="1313" w:author="Jeremy Hayes" w:date="2024-02-09T10:56:00Z">
            <w:rPr/>
          </w:rPrChange>
        </w:rPr>
        <w:t xml:space="preserve"> and </w:t>
      </w:r>
      <w:r w:rsidRPr="00EF3F4C">
        <w:rPr>
          <w:i w:val="0"/>
          <w:iCs/>
          <w:rPrChange w:id="1314" w:author="Jeremy Hayes" w:date="2024-02-09T10:56:00Z">
            <w:rPr/>
          </w:rPrChange>
        </w:rPr>
        <w:fldChar w:fldCharType="begin"/>
      </w:r>
      <w:r w:rsidRPr="00EF3F4C">
        <w:rPr>
          <w:i w:val="0"/>
          <w:iCs/>
          <w:rPrChange w:id="1315" w:author="Jeremy Hayes" w:date="2024-02-09T10:56:00Z">
            <w:rPr/>
          </w:rPrChange>
        </w:rPr>
        <w:instrText>HYPERLINK \l "Term_Role"</w:instrText>
      </w:r>
      <w:r w:rsidRPr="00806AB4">
        <w:rPr>
          <w:i w:val="0"/>
          <w:iCs/>
        </w:rPr>
      </w:r>
      <w:r w:rsidRPr="00EF3F4C">
        <w:rPr>
          <w:i w:val="0"/>
          <w:iCs/>
          <w:rPrChange w:id="1316" w:author="Jeremy Hayes" w:date="2024-02-09T10:56:00Z">
            <w:rPr>
              <w:rStyle w:val="Hyperlink"/>
            </w:rPr>
          </w:rPrChange>
        </w:rPr>
        <w:fldChar w:fldCharType="separate"/>
      </w:r>
      <w:r w:rsidR="009F6745" w:rsidRPr="00EF3F4C">
        <w:rPr>
          <w:rStyle w:val="Hyperlink"/>
          <w:i w:val="0"/>
          <w:iCs/>
          <w:rPrChange w:id="1317" w:author="Jeremy Hayes" w:date="2024-02-09T10:56:00Z">
            <w:rPr>
              <w:rStyle w:val="Hyperlink"/>
            </w:rPr>
          </w:rPrChange>
        </w:rPr>
        <w:t>Role</w:t>
      </w:r>
      <w:r w:rsidRPr="00EF3F4C">
        <w:rPr>
          <w:rStyle w:val="Hyperlink"/>
          <w:i w:val="0"/>
          <w:iCs/>
          <w:rPrChange w:id="1318" w:author="Jeremy Hayes" w:date="2024-02-09T10:56:00Z">
            <w:rPr>
              <w:rStyle w:val="Hyperlink"/>
            </w:rPr>
          </w:rPrChange>
        </w:rPr>
        <w:fldChar w:fldCharType="end"/>
      </w:r>
      <w:r w:rsidR="009D28D8" w:rsidRPr="00EF3F4C">
        <w:rPr>
          <w:i w:val="0"/>
          <w:iCs/>
          <w:rPrChange w:id="1319" w:author="Jeremy Hayes" w:date="2024-02-09T10:56:00Z">
            <w:rPr/>
          </w:rPrChange>
        </w:rPr>
        <w:t xml:space="preserve"> control). </w:t>
      </w:r>
      <w:r w:rsidRPr="00EF3F4C">
        <w:rPr>
          <w:i w:val="0"/>
          <w:iCs/>
          <w:rPrChange w:id="1320" w:author="Jeremy Hayes" w:date="2024-02-09T10:56:00Z">
            <w:rPr>
              <w:iCs/>
            </w:rPr>
          </w:rPrChange>
        </w:rPr>
        <w:t>Non-Repudiation</w:t>
      </w:r>
      <w:r w:rsidRPr="00EF3F4C">
        <w:rPr>
          <w:i w:val="0"/>
          <w:iCs/>
          <w:rPrChange w:id="1321" w:author="Jeremy Hayes" w:date="2024-02-09T10:56:00Z">
            <w:rPr/>
          </w:rPrChange>
        </w:rPr>
        <w:t xml:space="preserve"> is about </w:t>
      </w:r>
      <w:r w:rsidRPr="00EF3F4C">
        <w:rPr>
          <w:i w:val="0"/>
          <w:iCs/>
        </w:rPr>
        <w:t>auditing</w:t>
      </w:r>
      <w:r w:rsidRPr="00EF3F4C">
        <w:rPr>
          <w:i w:val="0"/>
          <w:iCs/>
          <w:rPrChange w:id="1322" w:author="Jeremy Hayes" w:date="2024-02-09T10:56:00Z">
            <w:rPr/>
          </w:rPrChange>
        </w:rPr>
        <w:t xml:space="preserve"> action</w:t>
      </w:r>
      <w:r w:rsidR="007F51FA" w:rsidRPr="00EF3F4C">
        <w:rPr>
          <w:i w:val="0"/>
          <w:iCs/>
          <w:rPrChange w:id="1323" w:author="Jeremy Hayes" w:date="2024-02-09T10:56:00Z">
            <w:rPr/>
          </w:rPrChange>
        </w:rPr>
        <w:t>s</w:t>
      </w:r>
      <w:r w:rsidRPr="00EF3F4C">
        <w:rPr>
          <w:i w:val="0"/>
          <w:iCs/>
          <w:rPrChange w:id="1324" w:author="Jeremy Hayes" w:date="2024-02-09T10:56:00Z">
            <w:rPr/>
          </w:rPrChange>
        </w:rPr>
        <w:t xml:space="preserve">, and </w:t>
      </w:r>
      <w:r w:rsidR="009D28D8" w:rsidRPr="00EF3F4C">
        <w:rPr>
          <w:i w:val="0"/>
          <w:iCs/>
          <w:rPrChange w:id="1325" w:author="Jeremy Hayes" w:date="2024-02-09T10:56:00Z">
            <w:rPr>
              <w:iCs/>
            </w:rPr>
          </w:rPrChange>
        </w:rPr>
        <w:t>Accountability</w:t>
      </w:r>
      <w:r w:rsidR="009D28D8" w:rsidRPr="00EF3F4C">
        <w:rPr>
          <w:i w:val="0"/>
          <w:iCs/>
          <w:rPrChange w:id="1326" w:author="Jeremy Hayes" w:date="2024-02-09T10:56:00Z">
            <w:rPr/>
          </w:rPrChange>
        </w:rPr>
        <w:t xml:space="preserve"> is about </w:t>
      </w:r>
      <w:r w:rsidRPr="00EF3F4C">
        <w:rPr>
          <w:i w:val="0"/>
          <w:iCs/>
          <w:rPrChange w:id="1327" w:author="Jeremy Hayes" w:date="2024-02-09T10:56:00Z">
            <w:rPr/>
          </w:rPrChange>
        </w:rPr>
        <w:t xml:space="preserve">tying the non-repudiable record to </w:t>
      </w:r>
      <w:r w:rsidR="00F52C96" w:rsidRPr="00EF3F4C">
        <w:rPr>
          <w:i w:val="0"/>
          <w:iCs/>
          <w:rPrChange w:id="1328" w:author="Jeremy Hayes" w:date="2024-02-09T10:56:00Z">
            <w:rPr/>
          </w:rPrChange>
        </w:rPr>
        <w:t>an</w:t>
      </w:r>
      <w:r w:rsidRPr="00EF3F4C">
        <w:rPr>
          <w:i w:val="0"/>
          <w:iCs/>
          <w:rPrChange w:id="1329" w:author="Jeremy Hayes" w:date="2024-02-09T10:56:00Z">
            <w:rPr/>
          </w:rPrChange>
        </w:rPr>
        <w:t xml:space="preserve"> </w:t>
      </w:r>
      <w:r w:rsidR="007F51FA" w:rsidRPr="00EF3F4C">
        <w:rPr>
          <w:i w:val="0"/>
          <w:iCs/>
          <w:rPrChange w:id="1330" w:author="Jeremy Hayes" w:date="2024-02-09T10:56:00Z">
            <w:rPr/>
          </w:rPrChange>
        </w:rPr>
        <w:t>A</w:t>
      </w:r>
      <w:r w:rsidRPr="00EF3F4C">
        <w:rPr>
          <w:i w:val="0"/>
          <w:iCs/>
          <w:rPrChange w:id="1331" w:author="Jeremy Hayes" w:date="2024-02-09T10:56:00Z">
            <w:rPr/>
          </w:rPrChange>
        </w:rPr>
        <w:t>uthenticated person</w:t>
      </w:r>
      <w:r w:rsidR="007F51FA" w:rsidRPr="00EF3F4C">
        <w:rPr>
          <w:i w:val="0"/>
          <w:iCs/>
          <w:rPrChange w:id="1332" w:author="Jeremy Hayes" w:date="2024-02-09T10:56:00Z">
            <w:rPr/>
          </w:rPrChange>
        </w:rPr>
        <w:t>’s digital identity</w:t>
      </w:r>
      <w:r w:rsidR="009D28D8" w:rsidRPr="00EF3F4C">
        <w:rPr>
          <w:i w:val="0"/>
          <w:iCs/>
          <w:rPrChange w:id="1333" w:author="Jeremy Hayes" w:date="2024-02-09T10:56:00Z">
            <w:rPr/>
          </w:rPrChange>
        </w:rPr>
        <w:t>.</w:t>
      </w:r>
    </w:p>
    <w:p w14:paraId="5760ADA9" w14:textId="77777777" w:rsidR="00F64CFF" w:rsidRDefault="00F64CFF" w:rsidP="00F64CFF">
      <w:pPr>
        <w:pStyle w:val="BodyText"/>
      </w:pPr>
    </w:p>
    <w:p w14:paraId="084CA111" w14:textId="394F3BC5" w:rsidR="003A6C52" w:rsidRDefault="003A6C52" w:rsidP="00A060E0">
      <w:pPr>
        <w:pStyle w:val="Heading4"/>
      </w:pPr>
      <w:bookmarkStart w:id="1334" w:name="_Toc158372685"/>
      <w:r w:rsidRPr="00A060E0">
        <w:t>General</w:t>
      </w:r>
      <w:bookmarkEnd w:id="1334"/>
    </w:p>
    <w:p w14:paraId="519A833E" w14:textId="77777777" w:rsidR="00096FE6" w:rsidRPr="00096FE6" w:rsidRDefault="00096FE6" w:rsidP="00096FE6">
      <w:pPr>
        <w:pStyle w:val="BodyText"/>
      </w:pPr>
    </w:p>
    <w:p w14:paraId="58CE840F" w14:textId="51F4BCE3" w:rsidR="003A6C52" w:rsidRDefault="00113DB2" w:rsidP="003A6C52">
      <w:pPr>
        <w:pStyle w:val="Heading5"/>
      </w:pPr>
      <w:bookmarkStart w:id="1335" w:name="_Hlk157767902"/>
      <w:r>
        <w:t>QR-DEF-</w:t>
      </w:r>
      <w:r w:rsidR="00096FE6">
        <w:t>SEC-GEN-00</w:t>
      </w:r>
      <w:r w:rsidR="003A6C52">
        <w:t xml:space="preserve">: </w:t>
      </w:r>
      <w:r w:rsidR="00A07DAC">
        <w:rPr>
          <w:b/>
          <w:bCs/>
        </w:rPr>
        <w:t>OWASP</w:t>
      </w:r>
    </w:p>
    <w:bookmarkEnd w:id="1335"/>
    <w:p w14:paraId="05AD0C05" w14:textId="0DC369C6" w:rsidR="003A6C52" w:rsidRPr="001F0BD9" w:rsidRDefault="003A6C52" w:rsidP="003A6C52">
      <w:pPr>
        <w:pStyle w:val="ASomething"/>
      </w:pPr>
      <w:r w:rsidRPr="009D493F">
        <w:rPr>
          <w:b/>
          <w:bCs/>
        </w:rPr>
        <w:t>Category</w:t>
      </w:r>
      <w:r w:rsidRPr="009D493F">
        <w:t>:</w:t>
      </w:r>
      <w:r>
        <w:t xml:space="preserve"> </w:t>
      </w:r>
      <w:r>
        <w:tab/>
      </w:r>
      <w:r w:rsidR="00096FE6">
        <w:t>ISO-25010/Security/General</w:t>
      </w:r>
    </w:p>
    <w:p w14:paraId="5AB2C3C0" w14:textId="6D3DFF87" w:rsidR="003A6C52" w:rsidRPr="001F0BD9" w:rsidRDefault="003A6C52" w:rsidP="003A6C52">
      <w:pPr>
        <w:pStyle w:val="ASomething"/>
      </w:pPr>
      <w:r w:rsidRPr="009D493F">
        <w:rPr>
          <w:b/>
          <w:bCs/>
        </w:rPr>
        <w:t>Statement</w:t>
      </w:r>
      <w:r w:rsidRPr="009D493F">
        <w:t>:</w:t>
      </w:r>
      <w:r>
        <w:t xml:space="preserve"> </w:t>
      </w:r>
      <w:r>
        <w:tab/>
      </w:r>
      <w:r w:rsidR="00096FE6">
        <w:t xml:space="preserve">Solution Systems(s) </w:t>
      </w:r>
      <w:del w:id="1336" w:author="Jeremy Hayes" w:date="2024-02-09T10:43:00Z">
        <w:r w:rsidR="00096FE6" w:rsidDel="00A76E67">
          <w:delText>MUST</w:delText>
        </w:r>
      </w:del>
      <w:ins w:id="1337" w:author="Jeremy Hayes" w:date="2024-02-09T10:43:00Z">
        <w:r w:rsidR="00A76E67" w:rsidRPr="00A76E67">
          <w:rPr>
            <w:b/>
          </w:rPr>
          <w:t>must</w:t>
        </w:r>
      </w:ins>
      <w:r w:rsidR="00096FE6">
        <w:t xml:space="preserve"> pass </w:t>
      </w:r>
      <w:r w:rsidR="00A07DAC">
        <w:t xml:space="preserve">be assessed against </w:t>
      </w:r>
      <w:r w:rsidR="00096FE6">
        <w:t xml:space="preserve">OWASP’s latest top 10. </w:t>
      </w:r>
    </w:p>
    <w:p w14:paraId="170C95D6" w14:textId="29D04773" w:rsidR="003A6C52" w:rsidRPr="001F0BD9" w:rsidRDefault="003A6C52" w:rsidP="00096FE6">
      <w:pPr>
        <w:pStyle w:val="ASomething"/>
        <w:tabs>
          <w:tab w:val="left" w:pos="720"/>
          <w:tab w:val="left" w:pos="1440"/>
          <w:tab w:val="left" w:pos="2235"/>
        </w:tabs>
      </w:pPr>
      <w:r w:rsidRPr="009D493F">
        <w:rPr>
          <w:b/>
          <w:bCs/>
        </w:rPr>
        <w:t>Rationale</w:t>
      </w:r>
      <w:r w:rsidRPr="009D493F">
        <w:t>:</w:t>
      </w:r>
      <w:r>
        <w:tab/>
      </w:r>
      <w:r w:rsidR="00A07DAC">
        <w:tab/>
        <w:t>OWASP is the default trusted source of the most pressing vulnerabilities.</w:t>
      </w:r>
      <w:r w:rsidR="00096FE6">
        <w:tab/>
      </w:r>
    </w:p>
    <w:p w14:paraId="2309CD98" w14:textId="3634B151" w:rsidR="00096FE6" w:rsidRPr="00096FE6" w:rsidRDefault="003A6C52" w:rsidP="00096FE6">
      <w:pPr>
        <w:pStyle w:val="ASomething"/>
      </w:pPr>
      <w:r w:rsidRPr="009D493F">
        <w:rPr>
          <w:b/>
          <w:bCs/>
        </w:rPr>
        <w:t>Details</w:t>
      </w:r>
      <w:r w:rsidRPr="009D493F">
        <w:t>:</w:t>
      </w:r>
      <w:r>
        <w:t xml:space="preserve"> </w:t>
      </w:r>
      <w:r>
        <w:tab/>
      </w:r>
      <w:r w:rsidR="00096FE6">
        <w:t>A01:2021</w:t>
      </w:r>
      <w:r w:rsidR="00A07DAC">
        <w:t>-Broken Access Controls</w:t>
      </w:r>
      <w:r w:rsidR="00096FE6">
        <w:t xml:space="preserve"> is </w:t>
      </w:r>
      <w:r w:rsidR="00A07DAC">
        <w:t xml:space="preserve">partly </w:t>
      </w:r>
      <w:r w:rsidR="00096FE6">
        <w:t xml:space="preserve">addressed by </w:t>
      </w:r>
      <w:r w:rsidR="00113DB2">
        <w:t>QR-DEF-</w:t>
      </w:r>
      <w:r w:rsidR="00096FE6">
        <w:t>SEC-INT-00: Access Control</w:t>
      </w:r>
      <w:r w:rsidR="00096FE6">
        <w:br/>
        <w:t>A02:2021</w:t>
      </w:r>
      <w:r w:rsidR="00A07DAC">
        <w:t>-Cryptographic Failures</w:t>
      </w:r>
      <w:r w:rsidR="00096FE6">
        <w:t xml:space="preserve"> is addressed by </w:t>
      </w:r>
      <w:r w:rsidR="00113DB2">
        <w:t>QR-DEF-</w:t>
      </w:r>
      <w:r w:rsidR="00096FE6">
        <w:t xml:space="preserve">MAIN-GEN-00: </w:t>
      </w:r>
      <w:r w:rsidR="00A07DAC">
        <w:t>“</w:t>
      </w:r>
      <w:r w:rsidR="00096FE6">
        <w:rPr>
          <w:b/>
          <w:bCs/>
        </w:rPr>
        <w:t>Maintained Current</w:t>
      </w:r>
      <w:r w:rsidR="00A07DAC">
        <w:rPr>
          <w:b/>
          <w:bCs/>
        </w:rPr>
        <w:t>”</w:t>
      </w:r>
      <w:r w:rsidR="00096FE6" w:rsidRPr="00096FE6">
        <w:t xml:space="preserve"> </w:t>
      </w:r>
      <w:r w:rsidR="00096FE6">
        <w:t xml:space="preserve">and </w:t>
      </w:r>
      <w:r w:rsidR="00A07DAC">
        <w:t>“</w:t>
      </w:r>
      <w:r w:rsidR="00096FE6" w:rsidRPr="00096FE6">
        <w:t>Current Recommended Cryptography Algorithms</w:t>
      </w:r>
      <w:r w:rsidR="00A07DAC">
        <w:t>”</w:t>
      </w:r>
      <w:r w:rsidR="00096FE6">
        <w:t xml:space="preserve"> </w:t>
      </w:r>
    </w:p>
    <w:p w14:paraId="3086A0D7" w14:textId="2554539C" w:rsidR="003A6C52" w:rsidRDefault="003A6C52" w:rsidP="003A6C52">
      <w:pPr>
        <w:pStyle w:val="ASomething"/>
      </w:pPr>
      <w:r>
        <w:rPr>
          <w:b/>
          <w:bCs/>
        </w:rPr>
        <w:t>Prompts:</w:t>
      </w:r>
      <w:r>
        <w:tab/>
      </w:r>
      <w:r w:rsidR="00920852">
        <w:t>TODO</w:t>
      </w:r>
    </w:p>
    <w:p w14:paraId="5461DBC5" w14:textId="77777777" w:rsidR="00920852" w:rsidRDefault="00920852" w:rsidP="003A6C52">
      <w:pPr>
        <w:pStyle w:val="ASomething"/>
      </w:pPr>
    </w:p>
    <w:p w14:paraId="4FB5CCE9" w14:textId="2D23EB9E" w:rsidR="00920852" w:rsidRDefault="00113DB2" w:rsidP="00920852">
      <w:pPr>
        <w:pStyle w:val="Heading5"/>
      </w:pPr>
      <w:bookmarkStart w:id="1338" w:name="_Hlk157767608"/>
      <w:r>
        <w:t>QR-DEF-</w:t>
      </w:r>
      <w:r w:rsidR="00920852">
        <w:t xml:space="preserve">SEC-GEN-00: </w:t>
      </w:r>
      <w:r w:rsidR="00920852">
        <w:rPr>
          <w:b/>
          <w:bCs/>
        </w:rPr>
        <w:t>Security Auditing</w:t>
      </w:r>
    </w:p>
    <w:bookmarkEnd w:id="1338"/>
    <w:p w14:paraId="0C82DE50" w14:textId="660BA83B" w:rsidR="00920852" w:rsidRPr="001F0BD9" w:rsidRDefault="00920852" w:rsidP="00920852">
      <w:pPr>
        <w:pStyle w:val="ASomething"/>
      </w:pPr>
      <w:r w:rsidRPr="009D493F">
        <w:rPr>
          <w:b/>
          <w:bCs/>
        </w:rPr>
        <w:t>Category</w:t>
      </w:r>
      <w:r w:rsidRPr="009D493F">
        <w:t>:</w:t>
      </w:r>
      <w:r>
        <w:t xml:space="preserve"> </w:t>
      </w:r>
      <w:r>
        <w:tab/>
        <w:t>ISO-25010/Security/Gen</w:t>
      </w:r>
    </w:p>
    <w:p w14:paraId="13976A79" w14:textId="3A831D76" w:rsidR="00920852" w:rsidRPr="001F0BD9" w:rsidRDefault="00920852" w:rsidP="00920852">
      <w:pPr>
        <w:pStyle w:val="ASomething"/>
      </w:pPr>
      <w:r w:rsidRPr="009D493F">
        <w:rPr>
          <w:b/>
          <w:bCs/>
        </w:rPr>
        <w:t>Statement</w:t>
      </w:r>
      <w:r w:rsidRPr="009D493F">
        <w:t>:</w:t>
      </w:r>
      <w:r>
        <w:t xml:space="preserve"> </w:t>
      </w:r>
      <w:r>
        <w:tab/>
        <w:t>Security Events will be persisted separately to Diagnostic Trace records.</w:t>
      </w:r>
    </w:p>
    <w:p w14:paraId="32DC5B68" w14:textId="6BA1FDB8" w:rsidR="00920852" w:rsidRPr="001F0BD9" w:rsidRDefault="00920852" w:rsidP="00920852">
      <w:pPr>
        <w:pStyle w:val="ASomething"/>
      </w:pPr>
      <w:r w:rsidRPr="009D493F">
        <w:rPr>
          <w:b/>
          <w:bCs/>
        </w:rPr>
        <w:lastRenderedPageBreak/>
        <w:t>Rationale</w:t>
      </w:r>
      <w:r w:rsidRPr="009D493F">
        <w:t>:</w:t>
      </w:r>
      <w:r>
        <w:tab/>
        <w:t xml:space="preserve">Security Event logs are required by a different role than diagnostic trace records which are required by </w:t>
      </w:r>
      <w:hyperlink w:anchor="Term_MaintenanceSpecialist" w:history="1">
        <w:r w:rsidRPr="00920852">
          <w:rPr>
            <w:rStyle w:val="Hyperlink"/>
          </w:rPr>
          <w:t>maintenance specialists</w:t>
        </w:r>
      </w:hyperlink>
      <w:r>
        <w:t>.</w:t>
      </w:r>
    </w:p>
    <w:p w14:paraId="4AAB6824" w14:textId="54CC8F37" w:rsidR="00920852" w:rsidRPr="001F0BD9" w:rsidRDefault="00920852" w:rsidP="00920852">
      <w:pPr>
        <w:pStyle w:val="ASomething"/>
      </w:pPr>
      <w:r w:rsidRPr="009D493F">
        <w:rPr>
          <w:b/>
          <w:bCs/>
        </w:rPr>
        <w:t>Details</w:t>
      </w:r>
      <w:r w:rsidRPr="009D493F">
        <w:t>:</w:t>
      </w:r>
      <w:r>
        <w:t xml:space="preserve"> </w:t>
      </w:r>
      <w:r>
        <w:tab/>
        <w:t>Mature diagnostics tracing solutions permit defining different places to send diagnostics messages, as well as configure the level of diagnostics to send.</w:t>
      </w:r>
    </w:p>
    <w:p w14:paraId="2CC7123C" w14:textId="054C64B8" w:rsidR="00920852" w:rsidRPr="0075069B" w:rsidRDefault="00920852" w:rsidP="00920852">
      <w:pPr>
        <w:pStyle w:val="ASomething"/>
      </w:pPr>
      <w:r>
        <w:rPr>
          <w:b/>
          <w:bCs/>
        </w:rPr>
        <w:t>Prompts:</w:t>
      </w:r>
      <w:r>
        <w:tab/>
        <w:t>Does the solution’s system(s) register security events to a different location than general system diagnostics records?</w:t>
      </w:r>
      <w:r w:rsidR="00181FDF">
        <w:br/>
        <w:t>TODO: redefine, removing the HOW.</w:t>
      </w:r>
    </w:p>
    <w:p w14:paraId="3512C670" w14:textId="6463A018" w:rsidR="00CC59F0" w:rsidRDefault="00CC59F0" w:rsidP="00EE6453">
      <w:pPr>
        <w:pStyle w:val="Heading4"/>
      </w:pPr>
      <w:bookmarkStart w:id="1339" w:name="_Toc158372686"/>
      <w:r>
        <w:t>Confidentiality</w:t>
      </w:r>
      <w:bookmarkEnd w:id="1339"/>
    </w:p>
    <w:p w14:paraId="5E7711BB" w14:textId="4FDB6EEC" w:rsidR="007F51FA" w:rsidRPr="00902999" w:rsidRDefault="00B35152" w:rsidP="00C829F4">
      <w:pPr>
        <w:pStyle w:val="BodyTextDefinition"/>
      </w:pPr>
      <w:r w:rsidRPr="00902999">
        <w:t>The degree to which the solution ensures data is accessible only by those authorised to do so.</w:t>
      </w:r>
    </w:p>
    <w:p w14:paraId="4821F69E" w14:textId="4CCCD30A" w:rsidR="00B94472" w:rsidRPr="00B94472" w:rsidRDefault="00113DB2" w:rsidP="00B94472">
      <w:pPr>
        <w:pStyle w:val="Heading5"/>
      </w:pPr>
      <w:r>
        <w:t>QR-DEF-</w:t>
      </w:r>
      <w:r w:rsidR="00346430" w:rsidRPr="00B94472">
        <w:t>SEC-CON</w:t>
      </w:r>
      <w:r w:rsidR="00FB7003">
        <w:t>F</w:t>
      </w:r>
      <w:r w:rsidR="00346430" w:rsidRPr="00B94472">
        <w:t>-00</w:t>
      </w:r>
      <w:r w:rsidR="00346430">
        <w:t xml:space="preserve">: </w:t>
      </w:r>
      <w:r w:rsidR="00181FDF">
        <w:rPr>
          <w:b/>
          <w:bCs/>
        </w:rPr>
        <w:t>Physical Access</w:t>
      </w:r>
    </w:p>
    <w:p w14:paraId="20F58809" w14:textId="12F50733" w:rsidR="00A851F8" w:rsidRPr="001F0BD9" w:rsidRDefault="00A851F8" w:rsidP="00A851F8">
      <w:pPr>
        <w:pStyle w:val="ASomething"/>
      </w:pPr>
      <w:r w:rsidRPr="009D493F">
        <w:rPr>
          <w:b/>
          <w:bCs/>
        </w:rPr>
        <w:t>Category</w:t>
      </w:r>
      <w:r w:rsidRPr="009D493F">
        <w:t>:</w:t>
      </w:r>
      <w:r>
        <w:t xml:space="preserve"> </w:t>
      </w:r>
      <w:r>
        <w:tab/>
        <w:t>ISO-25010/Security/Confidentiality</w:t>
      </w:r>
    </w:p>
    <w:p w14:paraId="2809DDB5" w14:textId="17FDEEB3" w:rsidR="00A851F8" w:rsidRPr="001F0BD9" w:rsidRDefault="00A851F8" w:rsidP="00A851F8">
      <w:pPr>
        <w:pStyle w:val="ASomething"/>
      </w:pPr>
      <w:r w:rsidRPr="009D493F">
        <w:rPr>
          <w:b/>
          <w:bCs/>
        </w:rPr>
        <w:t>Statement</w:t>
      </w:r>
      <w:r w:rsidRPr="009D493F">
        <w:t>:</w:t>
      </w:r>
      <w:r>
        <w:t xml:space="preserve"> </w:t>
      </w:r>
      <w:r>
        <w:tab/>
        <w:t xml:space="preserve">Any </w:t>
      </w:r>
      <w:r w:rsidR="00205BB2">
        <w:t xml:space="preserve">physical </w:t>
      </w:r>
      <w:r>
        <w:t>location</w:t>
      </w:r>
      <w:r w:rsidR="0039149E">
        <w:t>s</w:t>
      </w:r>
      <w:r>
        <w:t xml:space="preserve"> where </w:t>
      </w:r>
      <w:r w:rsidR="00660F9F">
        <w:t>solution system</w:t>
      </w:r>
      <w:r w:rsidR="00181FDF">
        <w:t>(s)</w:t>
      </w:r>
      <w:r w:rsidR="00660F9F">
        <w:t xml:space="preserve"> </w:t>
      </w:r>
      <w:r w:rsidR="00660F9F" w:rsidRPr="00EF3F4C">
        <w:rPr>
          <w:rPrChange w:id="1340" w:author="Jeremy Hayes" w:date="2024-02-09T10:58:00Z">
            <w:rPr>
              <w:i/>
              <w:iCs/>
            </w:rPr>
          </w:rPrChange>
        </w:rPr>
        <w:t>service</w:t>
      </w:r>
      <w:r w:rsidR="00660F9F">
        <w:t xml:space="preserve"> </w:t>
      </w:r>
      <w:r w:rsidR="00205BB2">
        <w:t xml:space="preserve">devices </w:t>
      </w:r>
      <w:r w:rsidR="00181FDF">
        <w:t xml:space="preserve">are </w:t>
      </w:r>
      <w:r w:rsidR="00205BB2">
        <w:t>located</w:t>
      </w:r>
      <w:r>
        <w:t xml:space="preserve"> </w:t>
      </w:r>
      <w:del w:id="1341" w:author="Jeremy Hayes" w:date="2024-02-09T10:43:00Z">
        <w:r w:rsidDel="00A76E67">
          <w:delText>MUST</w:delText>
        </w:r>
      </w:del>
      <w:del w:id="1342" w:author="Jeremy Hayes" w:date="2024-02-09T11:01:00Z">
        <w:r w:rsidDel="00EF3F4C">
          <w:delText xml:space="preserve"> </w:delText>
        </w:r>
        <w:r w:rsidR="000B6666" w:rsidDel="00EF3F4C">
          <w:delText>control and</w:delText>
        </w:r>
      </w:del>
      <w:ins w:id="1343" w:author="Jeremy Hayes" w:date="2024-02-09T11:01:00Z">
        <w:r w:rsidR="00EF3F4C">
          <w:t>all</w:t>
        </w:r>
      </w:ins>
      <w:r w:rsidR="000B6666">
        <w:t xml:space="preserve"> </w:t>
      </w:r>
      <w:del w:id="1344" w:author="Jeremy Hayes" w:date="2024-02-09T11:01:00Z">
        <w:r w:rsidR="000B6666" w:rsidDel="00EF3F4C">
          <w:delText xml:space="preserve">audit </w:delText>
        </w:r>
      </w:del>
      <w:r w:rsidR="00CC7AB4">
        <w:t>access and operations</w:t>
      </w:r>
      <w:ins w:id="1345" w:author="Jeremy Hayes" w:date="2024-02-09T11:01:00Z">
        <w:r w:rsidR="00EF3F4C">
          <w:t xml:space="preserve"> </w:t>
        </w:r>
        <w:r w:rsidR="00EF3F4C" w:rsidRPr="00EF3F4C">
          <w:rPr>
            <w:b/>
            <w:bCs/>
            <w:rPrChange w:id="1346" w:author="Jeremy Hayes" w:date="2024-02-09T11:01:00Z">
              <w:rPr/>
            </w:rPrChange>
          </w:rPr>
          <w:t>must</w:t>
        </w:r>
        <w:r w:rsidR="00EF3F4C">
          <w:t xml:space="preserve"> be controlled and audited</w:t>
        </w:r>
      </w:ins>
      <w:r w:rsidR="000B6666">
        <w:t>.</w:t>
      </w:r>
    </w:p>
    <w:p w14:paraId="1D8B430C" w14:textId="5CBF21E3" w:rsidR="00A851F8" w:rsidRPr="001F0BD9" w:rsidRDefault="00A851F8" w:rsidP="00A851F8">
      <w:pPr>
        <w:pStyle w:val="ASomething"/>
      </w:pPr>
      <w:r w:rsidRPr="009D493F">
        <w:rPr>
          <w:b/>
          <w:bCs/>
        </w:rPr>
        <w:t>Rationale</w:t>
      </w:r>
      <w:r w:rsidRPr="009D493F">
        <w:t>:</w:t>
      </w:r>
      <w:r>
        <w:tab/>
      </w:r>
      <w:del w:id="1347" w:author="Jeremy Hayes" w:date="2024-02-09T10:58:00Z">
        <w:r w:rsidDel="00EF3F4C">
          <w:delText xml:space="preserve">Persons </w:delText>
        </w:r>
      </w:del>
      <w:ins w:id="1348" w:author="Jeremy Hayes" w:date="2024-02-09T12:22:00Z">
        <w:r w:rsidR="00772F7A">
          <w:t>U</w:t>
        </w:r>
      </w:ins>
      <w:ins w:id="1349" w:author="Jeremy Hayes" w:date="2024-02-09T11:16:00Z">
        <w:r w:rsidR="009F0BCC">
          <w:t>ser</w:t>
        </w:r>
      </w:ins>
      <w:ins w:id="1350" w:author="Jeremy Hayes" w:date="2024-02-09T10:58:00Z">
        <w:r w:rsidR="00EF3F4C">
          <w:t xml:space="preserve">s </w:t>
        </w:r>
      </w:ins>
      <w:r>
        <w:t xml:space="preserve">must not be able to </w:t>
      </w:r>
      <w:r w:rsidR="00EA57E4">
        <w:t>access system</w:t>
      </w:r>
      <w:r w:rsidR="00660F9F">
        <w:t xml:space="preserve"> </w:t>
      </w:r>
      <w:r w:rsidR="00181FDF">
        <w:t xml:space="preserve">storage and </w:t>
      </w:r>
      <w:r w:rsidR="00660F9F">
        <w:t>server</w:t>
      </w:r>
      <w:del w:id="1351" w:author="Jeremy Hayes" w:date="2024-02-09T10:58:00Z">
        <w:r w:rsidR="00181FDF" w:rsidDel="00EF3F4C">
          <w:delText>s</w:delText>
        </w:r>
      </w:del>
      <w:r w:rsidR="00EA57E4">
        <w:t xml:space="preserve"> </w:t>
      </w:r>
      <w:r w:rsidR="00CC7AB4">
        <w:t xml:space="preserve">devices </w:t>
      </w:r>
      <w:r w:rsidR="00EA57E4">
        <w:t xml:space="preserve">in an </w:t>
      </w:r>
      <w:r w:rsidR="00181FDF">
        <w:t xml:space="preserve">uncontrolled and/or </w:t>
      </w:r>
      <w:r w:rsidR="00EA57E4">
        <w:t>unaudited manner</w:t>
      </w:r>
      <w:r w:rsidR="00CC7AB4">
        <w:t xml:space="preserve">, bypassing electronic and logical </w:t>
      </w:r>
      <w:r w:rsidR="008F7CD2">
        <w:t xml:space="preserve">platform and/or system </w:t>
      </w:r>
      <w:r w:rsidR="00CC7AB4">
        <w:t>controls</w:t>
      </w:r>
      <w:r>
        <w:t>.</w:t>
      </w:r>
    </w:p>
    <w:p w14:paraId="0297D21E" w14:textId="68BF1918" w:rsidR="00A851F8" w:rsidRPr="001F0BD9" w:rsidRDefault="00A851F8" w:rsidP="00A851F8">
      <w:pPr>
        <w:pStyle w:val="ASomething"/>
      </w:pPr>
      <w:r w:rsidRPr="009D493F">
        <w:rPr>
          <w:b/>
          <w:bCs/>
        </w:rPr>
        <w:t>Details</w:t>
      </w:r>
      <w:r w:rsidRPr="009D493F">
        <w:t>:</w:t>
      </w:r>
      <w:r>
        <w:t xml:space="preserve"> </w:t>
      </w:r>
      <w:r>
        <w:tab/>
        <w:t>Cloud service providers control physical access</w:t>
      </w:r>
      <w:del w:id="1352" w:author="Jeremy Hayes" w:date="2024-02-09T10:59:00Z">
        <w:r w:rsidR="00205BB2" w:rsidDel="00EF3F4C">
          <w:delText>. For example</w:delText>
        </w:r>
      </w:del>
      <w:ins w:id="1353" w:author="Jeremy Hayes" w:date="2024-02-09T10:59:00Z">
        <w:r w:rsidR="00EF3F4C">
          <w:t>, e.g.</w:t>
        </w:r>
      </w:ins>
      <w:r w:rsidR="00205BB2">
        <w:t xml:space="preserve">, they </w:t>
      </w:r>
      <w:r>
        <w:t xml:space="preserve">require </w:t>
      </w:r>
      <w:r w:rsidR="00205BB2">
        <w:t xml:space="preserve">all personnel who enter </w:t>
      </w:r>
      <w:r>
        <w:t xml:space="preserve">to be audited, </w:t>
      </w:r>
      <w:r w:rsidR="00205BB2">
        <w:t xml:space="preserve">as well as </w:t>
      </w:r>
      <w:r>
        <w:t>all operations are recorded by an accompanying observer.</w:t>
      </w:r>
      <w:r w:rsidR="000B6666">
        <w:t xml:space="preserve"> </w:t>
      </w:r>
      <w:del w:id="1354" w:author="Jeremy Hayes" w:date="2024-02-09T11:00:00Z">
        <w:r w:rsidR="000B6666" w:rsidDel="00EF3F4C">
          <w:delText>Hence an aspect of</w:delText>
        </w:r>
      </w:del>
      <w:ins w:id="1355" w:author="Jeremy Hayes" w:date="2024-02-09T11:00:00Z">
        <w:r w:rsidR="00EF3F4C">
          <w:t>This drives</w:t>
        </w:r>
      </w:ins>
      <w:r w:rsidR="000B6666">
        <w:t xml:space="preserve"> the preference for systems hosted in </w:t>
      </w:r>
      <w:r w:rsidR="008F7CD2">
        <w:t xml:space="preserve">market leading </w:t>
      </w:r>
      <w:r w:rsidR="000B6666">
        <w:t>cloud services.</w:t>
      </w:r>
    </w:p>
    <w:p w14:paraId="15648991" w14:textId="4786B3A9" w:rsidR="00A851F8" w:rsidRDefault="00617A85" w:rsidP="00A851F8">
      <w:pPr>
        <w:pStyle w:val="ASomething"/>
      </w:pPr>
      <w:r>
        <w:rPr>
          <w:b/>
          <w:bCs/>
        </w:rPr>
        <w:t>Prompts:</w:t>
      </w:r>
      <w:r w:rsidR="00A851F8">
        <w:tab/>
      </w:r>
      <w:r w:rsidR="000B6666">
        <w:t xml:space="preserve">Are all </w:t>
      </w:r>
      <w:hyperlink w:anchor="Term_Environment" w:history="1">
        <w:r w:rsidR="000B6666" w:rsidRPr="000B6666">
          <w:rPr>
            <w:rStyle w:val="Hyperlink"/>
          </w:rPr>
          <w:t>environments</w:t>
        </w:r>
      </w:hyperlink>
      <w:r w:rsidR="000B6666">
        <w:t>’ devices hosted on cloud infrastructure?</w:t>
      </w:r>
      <w:r w:rsidR="000B6666">
        <w:br/>
      </w:r>
    </w:p>
    <w:p w14:paraId="4C166679" w14:textId="77777777" w:rsidR="00181FDF" w:rsidRDefault="00181FDF" w:rsidP="00181FDF">
      <w:bookmarkStart w:id="1356" w:name="_Hlk157775949"/>
    </w:p>
    <w:p w14:paraId="6DDDB2B5" w14:textId="01215646" w:rsidR="00EF2982" w:rsidRPr="0075069B" w:rsidRDefault="00113DB2" w:rsidP="00EF2982">
      <w:pPr>
        <w:pStyle w:val="Heading5"/>
      </w:pPr>
      <w:r>
        <w:t>QR-DEF-</w:t>
      </w:r>
      <w:r w:rsidR="00EF2982" w:rsidRPr="00B35152">
        <w:t>SEC-CON</w:t>
      </w:r>
      <w:r w:rsidR="00EF2982">
        <w:t>F</w:t>
      </w:r>
      <w:r w:rsidR="00EF2982" w:rsidRPr="00B35152">
        <w:t>-00</w:t>
      </w:r>
      <w:r w:rsidR="00EF2982">
        <w:t>:</w:t>
      </w:r>
      <w:r w:rsidR="00EF2982">
        <w:tab/>
      </w:r>
      <w:r w:rsidR="00EF2982">
        <w:rPr>
          <w:b/>
          <w:bCs/>
        </w:rPr>
        <w:t>Remote Access</w:t>
      </w:r>
    </w:p>
    <w:p w14:paraId="5B3E860B" w14:textId="0717DCFA" w:rsidR="000B6666" w:rsidRPr="001F0BD9" w:rsidRDefault="000B6666" w:rsidP="000B6666">
      <w:pPr>
        <w:pStyle w:val="ASomething"/>
      </w:pPr>
      <w:r w:rsidRPr="009D493F">
        <w:rPr>
          <w:b/>
          <w:bCs/>
        </w:rPr>
        <w:t>Category</w:t>
      </w:r>
      <w:r w:rsidRPr="009D493F">
        <w:t>:</w:t>
      </w:r>
      <w:r>
        <w:t xml:space="preserve"> </w:t>
      </w:r>
      <w:r>
        <w:tab/>
        <w:t>ISO-25010/Security/Confidentiality</w:t>
      </w:r>
    </w:p>
    <w:p w14:paraId="08A940B9" w14:textId="30ACEAB4" w:rsidR="000B6666" w:rsidRPr="001F0BD9" w:rsidRDefault="000B6666" w:rsidP="000B6666">
      <w:pPr>
        <w:pStyle w:val="ASomething"/>
      </w:pPr>
      <w:r w:rsidRPr="009D493F">
        <w:rPr>
          <w:b/>
          <w:bCs/>
        </w:rPr>
        <w:t>Statement</w:t>
      </w:r>
      <w:r w:rsidRPr="009D493F">
        <w:t>:</w:t>
      </w:r>
      <w:r>
        <w:t xml:space="preserve"> </w:t>
      </w:r>
      <w:r>
        <w:tab/>
      </w:r>
      <w:r w:rsidR="008F7CD2">
        <w:t xml:space="preserve">Access to and changes to service and storage devices </w:t>
      </w:r>
      <w:del w:id="1357" w:author="Jeremy Hayes" w:date="2024-02-09T10:43:00Z">
        <w:r w:rsidR="008F7CD2" w:rsidDel="00A76E67">
          <w:delText>MUST</w:delText>
        </w:r>
      </w:del>
      <w:ins w:id="1358" w:author="Jeremy Hayes" w:date="2024-02-09T10:43:00Z">
        <w:r w:rsidR="00A76E67" w:rsidRPr="00A76E67">
          <w:rPr>
            <w:b/>
          </w:rPr>
          <w:t>must</w:t>
        </w:r>
      </w:ins>
      <w:r w:rsidR="008F7CD2">
        <w:t xml:space="preserve"> be controlled and audited. </w:t>
      </w:r>
    </w:p>
    <w:p w14:paraId="60249BD3" w14:textId="433D25E8" w:rsidR="000B6666" w:rsidRPr="001F0BD9" w:rsidRDefault="000B6666" w:rsidP="000B6666">
      <w:pPr>
        <w:pStyle w:val="ASomething"/>
      </w:pPr>
      <w:r w:rsidRPr="009D493F">
        <w:rPr>
          <w:b/>
          <w:bCs/>
        </w:rPr>
        <w:t>Rationale</w:t>
      </w:r>
      <w:r w:rsidRPr="009D493F">
        <w:t>:</w:t>
      </w:r>
      <w:r>
        <w:tab/>
      </w:r>
      <w:del w:id="1359" w:author="Jeremy Hayes" w:date="2024-02-09T11:02:00Z">
        <w:r w:rsidR="008F7CD2" w:rsidDel="00EF3F4C">
          <w:delText xml:space="preserve">Persons </w:delText>
        </w:r>
      </w:del>
      <w:ins w:id="1360" w:author="Jeremy Hayes" w:date="2024-02-09T11:16:00Z">
        <w:r w:rsidR="009F0BCC">
          <w:t>user</w:t>
        </w:r>
      </w:ins>
      <w:ins w:id="1361" w:author="Jeremy Hayes" w:date="2024-02-09T11:02:00Z">
        <w:r w:rsidR="00EF3F4C">
          <w:t xml:space="preserve">s </w:t>
        </w:r>
      </w:ins>
      <w:r w:rsidR="008F7CD2">
        <w:t>must not be able to access system storage and service devices in an uncontrolled and/or unaudited manner, bypassing electronic and logical platform and/or system controls.</w:t>
      </w:r>
    </w:p>
    <w:p w14:paraId="777AC457" w14:textId="00B41A62" w:rsidR="000B6666" w:rsidRPr="001F0BD9" w:rsidRDefault="000B6666" w:rsidP="000B6666">
      <w:pPr>
        <w:pStyle w:val="ASomething"/>
      </w:pPr>
      <w:r w:rsidRPr="009D493F">
        <w:rPr>
          <w:b/>
          <w:bCs/>
        </w:rPr>
        <w:t>Details</w:t>
      </w:r>
      <w:r w:rsidRPr="009D493F">
        <w:t>:</w:t>
      </w:r>
      <w:r>
        <w:t xml:space="preserve"> </w:t>
      </w:r>
      <w:r>
        <w:tab/>
      </w:r>
      <w:r w:rsidR="008F7CD2">
        <w:t xml:space="preserve">Cloud services control and audit virtual access. </w:t>
      </w:r>
      <w:del w:id="1362" w:author="Jeremy Hayes" w:date="2024-02-09T11:02:00Z">
        <w:r w:rsidR="008F7CD2" w:rsidDel="00F0239C">
          <w:delText>Hence an aspect fo</w:delText>
        </w:r>
      </w:del>
      <w:ins w:id="1363" w:author="Jeremy Hayes" w:date="2024-02-09T11:02:00Z">
        <w:r w:rsidR="00F0239C">
          <w:t>This drives</w:t>
        </w:r>
      </w:ins>
      <w:del w:id="1364" w:author="Jeremy Hayes" w:date="2024-02-09T11:02:00Z">
        <w:r w:rsidR="008F7CD2" w:rsidDel="00F0239C">
          <w:delText>r</w:delText>
        </w:r>
      </w:del>
      <w:r w:rsidR="008F7CD2">
        <w:t xml:space="preserve"> the preference for systems </w:t>
      </w:r>
      <w:ins w:id="1365" w:author="Jeremy Hayes" w:date="2024-02-09T12:22:00Z">
        <w:r w:rsidR="00772F7A">
          <w:t xml:space="preserve">to </w:t>
        </w:r>
      </w:ins>
      <w:r w:rsidR="008F7CD2">
        <w:t>be hosted in market leading cloud services.</w:t>
      </w:r>
    </w:p>
    <w:p w14:paraId="3BCB43E1" w14:textId="772FB435" w:rsidR="000B6666" w:rsidRPr="0075069B" w:rsidRDefault="000B6666" w:rsidP="000B6666">
      <w:pPr>
        <w:pStyle w:val="ASomething"/>
      </w:pPr>
      <w:r>
        <w:rPr>
          <w:b/>
          <w:bCs/>
        </w:rPr>
        <w:t>Prompts:</w:t>
      </w:r>
      <w:r>
        <w:tab/>
      </w:r>
      <w:commentRangeStart w:id="1366"/>
      <w:commentRangeStart w:id="1367"/>
      <w:r w:rsidR="008F7CD2">
        <w:t xml:space="preserve">Are all </w:t>
      </w:r>
      <w:proofErr w:type="gramStart"/>
      <w:r w:rsidR="008F7CD2">
        <w:t>environments</w:t>
      </w:r>
      <w:proofErr w:type="gramEnd"/>
      <w:r w:rsidR="008F7CD2">
        <w:t xml:space="preserve"> devices and services hosted on cloud infrastructure?</w:t>
      </w:r>
      <w:commentRangeEnd w:id="1366"/>
      <w:r w:rsidR="00F0239C">
        <w:rPr>
          <w:rStyle w:val="CommentReference"/>
          <w:rFonts w:eastAsiaTheme="minorHAnsi"/>
        </w:rPr>
        <w:commentReference w:id="1366"/>
      </w:r>
      <w:commentRangeEnd w:id="1367"/>
      <w:r w:rsidR="00AC546F">
        <w:rPr>
          <w:rStyle w:val="CommentReference"/>
          <w:rFonts w:eastAsiaTheme="minorHAnsi"/>
        </w:rPr>
        <w:commentReference w:id="1367"/>
      </w:r>
    </w:p>
    <w:p w14:paraId="186F74BF" w14:textId="77777777" w:rsidR="00EF2982" w:rsidRPr="00181FDF" w:rsidRDefault="00EF2982" w:rsidP="00181FDF"/>
    <w:p w14:paraId="5BD1FE0D" w14:textId="0FD09027" w:rsidR="00181FDF" w:rsidRPr="0075069B" w:rsidRDefault="00113DB2" w:rsidP="00181FDF">
      <w:pPr>
        <w:pStyle w:val="Heading5"/>
      </w:pPr>
      <w:r>
        <w:t>QR-DEF-</w:t>
      </w:r>
      <w:r w:rsidR="00181FDF" w:rsidRPr="00B35152">
        <w:t>SEC-CON</w:t>
      </w:r>
      <w:r w:rsidR="00181FDF">
        <w:t>F</w:t>
      </w:r>
      <w:r w:rsidR="00181FDF" w:rsidRPr="00B35152">
        <w:t>-00</w:t>
      </w:r>
      <w:r w:rsidR="00181FDF">
        <w:t>:</w:t>
      </w:r>
      <w:r w:rsidR="00181FDF">
        <w:tab/>
      </w:r>
      <w:r w:rsidR="00EF2982">
        <w:rPr>
          <w:b/>
          <w:bCs/>
        </w:rPr>
        <w:t xml:space="preserve">Production Data </w:t>
      </w:r>
      <w:r w:rsidR="00181FDF">
        <w:rPr>
          <w:b/>
          <w:bCs/>
        </w:rPr>
        <w:t>Access</w:t>
      </w:r>
    </w:p>
    <w:bookmarkEnd w:id="1356"/>
    <w:p w14:paraId="220C2EE3" w14:textId="77777777" w:rsidR="00181FDF" w:rsidRPr="001F0BD9" w:rsidRDefault="00181FDF" w:rsidP="00181FDF">
      <w:pPr>
        <w:pStyle w:val="ASomething"/>
      </w:pPr>
      <w:r w:rsidRPr="009D493F">
        <w:rPr>
          <w:b/>
          <w:bCs/>
        </w:rPr>
        <w:t>Category</w:t>
      </w:r>
      <w:r w:rsidRPr="009D493F">
        <w:t>:</w:t>
      </w:r>
      <w:r>
        <w:t xml:space="preserve"> </w:t>
      </w:r>
      <w:r>
        <w:tab/>
        <w:t>ISO-25010/Security/Confidentiality</w:t>
      </w:r>
    </w:p>
    <w:p w14:paraId="486F7F19" w14:textId="1BE40755" w:rsidR="00181FDF" w:rsidRPr="001F0BD9" w:rsidRDefault="00181FDF" w:rsidP="00181FDF">
      <w:pPr>
        <w:pStyle w:val="ASomething"/>
      </w:pPr>
      <w:r w:rsidRPr="009D493F">
        <w:rPr>
          <w:b/>
          <w:bCs/>
        </w:rPr>
        <w:t>Statement</w:t>
      </w:r>
      <w:r w:rsidRPr="009D493F">
        <w:t>:</w:t>
      </w:r>
      <w:r>
        <w:t xml:space="preserve"> </w:t>
      </w:r>
      <w:r>
        <w:tab/>
      </w:r>
      <w:r w:rsidR="00EF2982">
        <w:t>A</w:t>
      </w:r>
      <w:r>
        <w:t xml:space="preserve">ccess to Production Data </w:t>
      </w:r>
      <w:del w:id="1368" w:author="Jeremy Hayes" w:date="2024-02-09T10:43:00Z">
        <w:r w:rsidDel="00A76E67">
          <w:delText>MUST</w:delText>
        </w:r>
      </w:del>
      <w:ins w:id="1369" w:author="Jeremy Hayes" w:date="2024-02-09T10:43:00Z">
        <w:r w:rsidR="00A76E67" w:rsidRPr="00A76E67">
          <w:rPr>
            <w:b/>
          </w:rPr>
          <w:t>must</w:t>
        </w:r>
      </w:ins>
      <w:r>
        <w:t xml:space="preserve"> be limited to </w:t>
      </w:r>
      <w:del w:id="1370" w:author="Jeremy Hayes" w:date="2024-02-09T11:03:00Z">
        <w:r w:rsidDel="00F0239C">
          <w:delText xml:space="preserve">Authenticated </w:delText>
        </w:r>
      </w:del>
      <w:ins w:id="1371" w:author="Jeremy Hayes" w:date="2024-02-09T11:03:00Z">
        <w:r w:rsidR="00F0239C">
          <w:t xml:space="preserve">authenticated </w:t>
        </w:r>
      </w:ins>
      <w:del w:id="1372" w:author="Jeremy Hayes" w:date="2024-02-09T11:03:00Z">
        <w:r w:rsidDel="00F0239C">
          <w:delText xml:space="preserve">Authorised </w:delText>
        </w:r>
      </w:del>
      <w:ins w:id="1373" w:author="Jeremy Hayes" w:date="2024-02-09T11:03:00Z">
        <w:r w:rsidR="00F0239C">
          <w:t xml:space="preserve">authorised </w:t>
        </w:r>
      </w:ins>
      <w:r>
        <w:t xml:space="preserve">and </w:t>
      </w:r>
      <w:del w:id="1374" w:author="Jeremy Hayes" w:date="2024-02-09T11:03:00Z">
        <w:r w:rsidDel="00F0239C">
          <w:delText xml:space="preserve">Audited </w:delText>
        </w:r>
      </w:del>
      <w:ins w:id="1375" w:author="Jeremy Hayes" w:date="2024-02-09T11:03:00Z">
        <w:r w:rsidR="00F0239C">
          <w:t xml:space="preserve">audited </w:t>
        </w:r>
      </w:ins>
      <w:del w:id="1376" w:author="Jeremy Hayes" w:date="2024-02-09T11:03:00Z">
        <w:r w:rsidR="008F7CD2" w:rsidDel="00F0239C">
          <w:delText>B</w:delText>
        </w:r>
      </w:del>
      <w:ins w:id="1377" w:author="Jeremy Hayes" w:date="2024-02-09T11:03:00Z">
        <w:r w:rsidR="00F0239C">
          <w:t>b</w:t>
        </w:r>
      </w:ins>
      <w:r w:rsidR="008F7CD2">
        <w:t xml:space="preserve">usiness </w:t>
      </w:r>
      <w:del w:id="1378" w:author="Jeremy Hayes" w:date="2024-02-09T11:03:00Z">
        <w:r w:rsidR="008F7CD2" w:rsidDel="00F0239C">
          <w:delText xml:space="preserve">Service </w:delText>
        </w:r>
      </w:del>
      <w:ins w:id="1379" w:author="Jeremy Hayes" w:date="2024-02-09T11:03:00Z">
        <w:r w:rsidR="00F0239C">
          <w:t xml:space="preserve">service </w:t>
        </w:r>
      </w:ins>
      <w:del w:id="1380" w:author="Jeremy Hayes" w:date="2024-02-09T11:04:00Z">
        <w:r w:rsidDel="00F0239C">
          <w:delText>User</w:delText>
        </w:r>
      </w:del>
      <w:proofErr w:type="spellStart"/>
      <w:ins w:id="1381" w:author="Jeremy Hayes" w:date="2024-02-09T11:16:00Z">
        <w:r w:rsidR="009F0BCC">
          <w:t>user</w:t>
        </w:r>
      </w:ins>
      <w:del w:id="1382" w:author="Jeremy Hayes" w:date="2024-02-09T11:04:00Z">
        <w:r w:rsidDel="00F0239C">
          <w:delText>s</w:delText>
        </w:r>
      </w:del>
      <w:ins w:id="1383" w:author="Jeremy Hayes" w:date="2024-02-09T11:04:00Z">
        <w:r w:rsidR="00F0239C">
          <w:t>users</w:t>
        </w:r>
      </w:ins>
      <w:proofErr w:type="spellEnd"/>
      <w:r>
        <w:t>.</w:t>
      </w:r>
    </w:p>
    <w:p w14:paraId="786BCA9B" w14:textId="77777777" w:rsidR="00181FDF" w:rsidRPr="001F0BD9" w:rsidRDefault="00181FDF" w:rsidP="00181FDF">
      <w:pPr>
        <w:pStyle w:val="ASomething"/>
      </w:pPr>
      <w:r w:rsidRPr="009D493F">
        <w:rPr>
          <w:b/>
          <w:bCs/>
        </w:rPr>
        <w:t>Rationale</w:t>
      </w:r>
      <w:r w:rsidRPr="009D493F">
        <w:t>:</w:t>
      </w:r>
      <w:r>
        <w:tab/>
        <w:t>In depth protection cannot be effective if groups of individuals are permitted to circumvent physical and/or logical controls.</w:t>
      </w:r>
    </w:p>
    <w:p w14:paraId="5A48850F" w14:textId="484164AC" w:rsidR="00181FDF" w:rsidRPr="00F0239C" w:rsidRDefault="00181FDF" w:rsidP="00181FDF">
      <w:pPr>
        <w:pStyle w:val="ASomething"/>
      </w:pPr>
      <w:r w:rsidRPr="009D493F">
        <w:rPr>
          <w:b/>
          <w:bCs/>
        </w:rPr>
        <w:t>Details</w:t>
      </w:r>
      <w:r w:rsidRPr="009D493F">
        <w:t>:</w:t>
      </w:r>
      <w:r>
        <w:t xml:space="preserve"> </w:t>
      </w:r>
      <w:r>
        <w:tab/>
        <w:t>This includes testers and developers.</w:t>
      </w:r>
      <w:r w:rsidR="00EF2982">
        <w:br/>
      </w:r>
      <w:r w:rsidR="008F7CD2" w:rsidRPr="00F0239C">
        <w:rPr>
          <w:b/>
          <w:bCs/>
          <w:color w:val="FF0000"/>
          <w:rPrChange w:id="1384" w:author="Jeremy Hayes" w:date="2024-02-09T11:04:00Z">
            <w:rPr>
              <w:b/>
              <w:bCs/>
              <w:i/>
              <w:iCs/>
            </w:rPr>
          </w:rPrChange>
        </w:rPr>
        <w:t>Important:</w:t>
      </w:r>
      <w:r w:rsidR="008F7CD2">
        <w:rPr>
          <w:i/>
          <w:iCs/>
        </w:rPr>
        <w:t xml:space="preserve"> </w:t>
      </w:r>
      <w:ins w:id="1385" w:author="Jeremy Hayes" w:date="2024-02-09T11:04:00Z">
        <w:r w:rsidR="00F0239C">
          <w:t>I</w:t>
        </w:r>
      </w:ins>
      <w:del w:id="1386" w:author="Jeremy Hayes" w:date="2024-02-09T11:04:00Z">
        <w:r w:rsidR="008F7CD2" w:rsidRPr="00F0239C" w:rsidDel="00F0239C">
          <w:rPr>
            <w:rPrChange w:id="1387" w:author="Jeremy Hayes" w:date="2024-02-09T11:04:00Z">
              <w:rPr>
                <w:i/>
                <w:iCs/>
              </w:rPr>
            </w:rPrChange>
          </w:rPr>
          <w:delText>i</w:delText>
        </w:r>
      </w:del>
      <w:r w:rsidR="00EF2982" w:rsidRPr="00F0239C">
        <w:rPr>
          <w:rPrChange w:id="1388" w:author="Jeremy Hayes" w:date="2024-02-09T11:04:00Z">
            <w:rPr>
              <w:i/>
              <w:iCs/>
            </w:rPr>
          </w:rPrChange>
        </w:rPr>
        <w:t xml:space="preserve">t remains </w:t>
      </w:r>
      <w:del w:id="1389" w:author="Jeremy Hayes" w:date="2024-02-09T11:04:00Z">
        <w:r w:rsidR="008F7CD2" w:rsidRPr="00F0239C" w:rsidDel="00F0239C">
          <w:rPr>
            <w:rPrChange w:id="1390" w:author="Jeremy Hayes" w:date="2024-02-09T11:04:00Z">
              <w:rPr>
                <w:i/>
                <w:iCs/>
              </w:rPr>
            </w:rPrChange>
          </w:rPr>
          <w:delText xml:space="preserve">always </w:delText>
        </w:r>
      </w:del>
      <w:r w:rsidR="00EF2982" w:rsidRPr="00F0239C">
        <w:rPr>
          <w:rPrChange w:id="1391" w:author="Jeremy Hayes" w:date="2024-02-09T11:04:00Z">
            <w:rPr>
              <w:i/>
              <w:iCs/>
            </w:rPr>
          </w:rPrChange>
        </w:rPr>
        <w:t>illegal to access production data for non-disclosed purposes</w:t>
      </w:r>
      <w:ins w:id="1392" w:author="Jeremy Hayes" w:date="2024-02-09T11:04:00Z">
        <w:r w:rsidR="00F0239C">
          <w:t>,</w:t>
        </w:r>
      </w:ins>
      <w:del w:id="1393" w:author="Jeremy Hayes" w:date="2024-02-09T11:04:00Z">
        <w:r w:rsidR="008F7CD2" w:rsidRPr="00F0239C" w:rsidDel="00F0239C">
          <w:rPr>
            <w:rPrChange w:id="1394" w:author="Jeremy Hayes" w:date="2024-02-09T11:04:00Z">
              <w:rPr>
                <w:i/>
                <w:iCs/>
              </w:rPr>
            </w:rPrChange>
          </w:rPr>
          <w:delText xml:space="preserve"> --</w:delText>
        </w:r>
      </w:del>
      <w:r w:rsidR="008F7CD2" w:rsidRPr="00F0239C">
        <w:rPr>
          <w:rPrChange w:id="1395" w:author="Jeremy Hayes" w:date="2024-02-09T11:04:00Z">
            <w:rPr>
              <w:i/>
              <w:iCs/>
            </w:rPr>
          </w:rPrChange>
        </w:rPr>
        <w:t xml:space="preserve"> even development and quality assurance reasons</w:t>
      </w:r>
      <w:r w:rsidR="00EF2982" w:rsidRPr="00F0239C">
        <w:rPr>
          <w:rPrChange w:id="1396" w:author="Jeremy Hayes" w:date="2024-02-09T11:04:00Z">
            <w:rPr>
              <w:i/>
              <w:iCs/>
            </w:rPr>
          </w:rPrChange>
        </w:rPr>
        <w:t>.</w:t>
      </w:r>
    </w:p>
    <w:p w14:paraId="2B2567E4" w14:textId="642141FD" w:rsidR="00181FDF" w:rsidRDefault="00181FDF" w:rsidP="00181FDF">
      <w:pPr>
        <w:pStyle w:val="ASomething"/>
      </w:pPr>
      <w:r>
        <w:rPr>
          <w:b/>
          <w:bCs/>
        </w:rPr>
        <w:t>Prompts:</w:t>
      </w:r>
      <w:r>
        <w:tab/>
      </w:r>
      <w:r w:rsidR="008F7CD2">
        <w:t xml:space="preserve">See </w:t>
      </w:r>
      <w:r w:rsidR="008F7CD2" w:rsidRPr="008F7CD2">
        <w:rPr>
          <w:i/>
          <w:iCs/>
        </w:rPr>
        <w:t>Test Data</w:t>
      </w:r>
    </w:p>
    <w:p w14:paraId="34B78F67" w14:textId="11F6E4AD" w:rsidR="00B1633A" w:rsidRDefault="00113DB2" w:rsidP="00B1633A">
      <w:pPr>
        <w:pStyle w:val="Heading5"/>
        <w:rPr>
          <w:b/>
          <w:bCs/>
        </w:rPr>
      </w:pPr>
      <w:r>
        <w:t>QR-DEF-</w:t>
      </w:r>
      <w:r w:rsidR="00B1633A" w:rsidRPr="00346430">
        <w:t>SEC-</w:t>
      </w:r>
      <w:r w:rsidR="00B1633A">
        <w:t>CONF</w:t>
      </w:r>
      <w:r w:rsidR="00B1633A" w:rsidRPr="00346430">
        <w:t>-00:</w:t>
      </w:r>
      <w:r w:rsidR="00B1633A">
        <w:rPr>
          <w:b/>
          <w:bCs/>
        </w:rPr>
        <w:t xml:space="preserve"> </w:t>
      </w:r>
      <w:r w:rsidR="00181FDF">
        <w:rPr>
          <w:b/>
          <w:bCs/>
        </w:rPr>
        <w:t xml:space="preserve">Encrypted </w:t>
      </w:r>
      <w:r w:rsidR="00B1633A" w:rsidRPr="00346430">
        <w:rPr>
          <w:b/>
          <w:bCs/>
        </w:rPr>
        <w:t>Data at Rest</w:t>
      </w:r>
    </w:p>
    <w:p w14:paraId="01053DD6" w14:textId="77777777" w:rsidR="00B1633A" w:rsidRPr="001F0BD9" w:rsidRDefault="00B1633A" w:rsidP="00B1633A">
      <w:pPr>
        <w:pStyle w:val="ASomething"/>
      </w:pPr>
      <w:r w:rsidRPr="009D493F">
        <w:rPr>
          <w:b/>
          <w:bCs/>
        </w:rPr>
        <w:t>Category</w:t>
      </w:r>
      <w:r w:rsidRPr="009D493F">
        <w:t>:</w:t>
      </w:r>
      <w:r>
        <w:t xml:space="preserve"> </w:t>
      </w:r>
      <w:r>
        <w:tab/>
        <w:t>ISO-25010/Security/Integrity</w:t>
      </w:r>
    </w:p>
    <w:p w14:paraId="4121DEEF" w14:textId="2F40B224" w:rsidR="00B1633A" w:rsidRPr="001F0BD9" w:rsidRDefault="00B1633A" w:rsidP="00B1633A">
      <w:pPr>
        <w:pStyle w:val="ASomething"/>
      </w:pPr>
      <w:r w:rsidRPr="009D493F">
        <w:rPr>
          <w:b/>
          <w:bCs/>
        </w:rPr>
        <w:t>Statement</w:t>
      </w:r>
      <w:r w:rsidRPr="009D493F">
        <w:t>:</w:t>
      </w:r>
      <w:r>
        <w:t xml:space="preserve"> </w:t>
      </w:r>
      <w:r>
        <w:tab/>
        <w:t xml:space="preserve">Stored Data </w:t>
      </w:r>
      <w:del w:id="1397" w:author="Jeremy Hayes" w:date="2024-02-09T10:43:00Z">
        <w:r w:rsidDel="00A76E67">
          <w:delText>MUST</w:delText>
        </w:r>
      </w:del>
      <w:ins w:id="1398" w:author="Jeremy Hayes" w:date="2024-02-09T10:43:00Z">
        <w:r w:rsidR="00A76E67" w:rsidRPr="00A76E67">
          <w:rPr>
            <w:b/>
          </w:rPr>
          <w:t>must</w:t>
        </w:r>
      </w:ins>
      <w:r>
        <w:t xml:space="preserve"> be encrypted</w:t>
      </w:r>
      <w:r w:rsidR="00181FDF">
        <w:t>.</w:t>
      </w:r>
    </w:p>
    <w:p w14:paraId="4B724666" w14:textId="77777777" w:rsidR="00B1633A" w:rsidRPr="001F0BD9" w:rsidRDefault="00B1633A" w:rsidP="00B1633A">
      <w:pPr>
        <w:pStyle w:val="ASomething"/>
      </w:pPr>
      <w:r w:rsidRPr="009D493F">
        <w:rPr>
          <w:b/>
          <w:bCs/>
        </w:rPr>
        <w:t>Rationale</w:t>
      </w:r>
      <w:r w:rsidRPr="009D493F">
        <w:t>:</w:t>
      </w:r>
      <w:r>
        <w:tab/>
        <w:t>Supports Defence in Depth approach.</w:t>
      </w:r>
    </w:p>
    <w:p w14:paraId="7A03989C" w14:textId="153ECB0D" w:rsidR="00B1633A" w:rsidRPr="001F0BD9" w:rsidRDefault="00B1633A" w:rsidP="00B1633A">
      <w:pPr>
        <w:pStyle w:val="ASomething"/>
      </w:pPr>
      <w:r w:rsidRPr="009D493F">
        <w:rPr>
          <w:b/>
          <w:bCs/>
        </w:rPr>
        <w:t>Details</w:t>
      </w:r>
      <w:r w:rsidRPr="009D493F">
        <w:t>:</w:t>
      </w:r>
      <w:r>
        <w:t xml:space="preserve"> </w:t>
      </w:r>
      <w:r>
        <w:tab/>
        <w:t xml:space="preserve">Note this is in addition to requirement that direct </w:t>
      </w:r>
      <w:r w:rsidR="00181FDF">
        <w:t xml:space="preserve">physical </w:t>
      </w:r>
      <w:r>
        <w:t>access is not permitted.</w:t>
      </w:r>
    </w:p>
    <w:p w14:paraId="7702858A" w14:textId="77777777" w:rsidR="00B1633A" w:rsidRDefault="00B1633A" w:rsidP="00B1633A">
      <w:pPr>
        <w:pStyle w:val="ASomething"/>
      </w:pPr>
      <w:r>
        <w:rPr>
          <w:b/>
          <w:bCs/>
        </w:rPr>
        <w:t>Prompts:</w:t>
      </w:r>
      <w:r>
        <w:tab/>
        <w:t>…</w:t>
      </w:r>
    </w:p>
    <w:p w14:paraId="7E465033" w14:textId="32EB905B" w:rsidR="00704A4D" w:rsidRDefault="00113DB2" w:rsidP="00704A4D">
      <w:pPr>
        <w:pStyle w:val="Heading5"/>
      </w:pPr>
      <w:r>
        <w:rPr>
          <w:highlight w:val="yellow"/>
        </w:rPr>
        <w:t>QR-DEF-</w:t>
      </w:r>
      <w:r w:rsidR="00346430">
        <w:rPr>
          <w:highlight w:val="yellow"/>
        </w:rPr>
        <w:t>SEC-CONF-00:</w:t>
      </w:r>
      <w:r w:rsidR="00346430">
        <w:rPr>
          <w:highlight w:val="yellow"/>
        </w:rPr>
        <w:tab/>
      </w:r>
      <w:r w:rsidR="00704A4D" w:rsidRPr="00346430">
        <w:rPr>
          <w:b/>
          <w:bCs/>
          <w:highlight w:val="yellow"/>
        </w:rPr>
        <w:t>Avoid Persisting Confidential Data</w:t>
      </w:r>
    </w:p>
    <w:p w14:paraId="3E98BF30" w14:textId="314E976D" w:rsidR="00CF2592" w:rsidRPr="00CF2592" w:rsidRDefault="00CF2592" w:rsidP="00CF2592">
      <w:pPr>
        <w:pStyle w:val="ASomething"/>
        <w:rPr>
          <w:highlight w:val="yellow"/>
        </w:rPr>
      </w:pPr>
      <w:r w:rsidRPr="00CF2592">
        <w:rPr>
          <w:b/>
          <w:bCs/>
          <w:highlight w:val="yellow"/>
        </w:rPr>
        <w:t>Category</w:t>
      </w:r>
      <w:r w:rsidRPr="00CF2592">
        <w:rPr>
          <w:highlight w:val="yellow"/>
        </w:rPr>
        <w:t xml:space="preserve">: </w:t>
      </w:r>
      <w:r w:rsidRPr="00CF2592">
        <w:rPr>
          <w:highlight w:val="yellow"/>
        </w:rPr>
        <w:tab/>
      </w:r>
      <w:r w:rsidR="00B35152">
        <w:rPr>
          <w:highlight w:val="yellow"/>
        </w:rPr>
        <w:t>ISO-25010/Security/Confidentiality</w:t>
      </w:r>
    </w:p>
    <w:p w14:paraId="5737685C" w14:textId="16726ECE" w:rsidR="00CF2592" w:rsidRPr="00CF2592" w:rsidRDefault="00CF2592" w:rsidP="00CF2592">
      <w:pPr>
        <w:pStyle w:val="ASomething"/>
        <w:rPr>
          <w:highlight w:val="yellow"/>
        </w:rPr>
      </w:pPr>
      <w:r w:rsidRPr="00CF2592">
        <w:rPr>
          <w:b/>
          <w:bCs/>
          <w:highlight w:val="yellow"/>
        </w:rPr>
        <w:t>Statement</w:t>
      </w:r>
      <w:r w:rsidRPr="00CF2592">
        <w:rPr>
          <w:highlight w:val="yellow"/>
        </w:rPr>
        <w:t xml:space="preserve">: </w:t>
      </w:r>
      <w:r w:rsidRPr="00CF2592">
        <w:rPr>
          <w:highlight w:val="yellow"/>
        </w:rPr>
        <w:tab/>
      </w:r>
      <w:r w:rsidR="00AA2596">
        <w:rPr>
          <w:highlight w:val="yellow"/>
        </w:rPr>
        <w:t xml:space="preserve">Outside of the system(s) production environments, </w:t>
      </w:r>
      <w:r w:rsidRPr="00CF2592">
        <w:rPr>
          <w:highlight w:val="yellow"/>
        </w:rPr>
        <w:t xml:space="preserve">Confidential information </w:t>
      </w:r>
      <w:del w:id="1399" w:author="Jeremy Hayes" w:date="2024-02-09T10:43:00Z">
        <w:r w:rsidRPr="00CF2592" w:rsidDel="00A76E67">
          <w:rPr>
            <w:highlight w:val="yellow"/>
          </w:rPr>
          <w:delText>MUST</w:delText>
        </w:r>
      </w:del>
      <w:ins w:id="1400" w:author="Jeremy Hayes" w:date="2024-02-09T10:43:00Z">
        <w:r w:rsidR="00A76E67" w:rsidRPr="00A76E67">
          <w:rPr>
            <w:b/>
            <w:highlight w:val="yellow"/>
          </w:rPr>
          <w:t>must</w:t>
        </w:r>
      </w:ins>
      <w:r w:rsidRPr="00CF2592">
        <w:rPr>
          <w:highlight w:val="yellow"/>
        </w:rPr>
        <w:t xml:space="preserve"> </w:t>
      </w:r>
      <w:r w:rsidR="00F0239C" w:rsidRPr="00F0239C">
        <w:rPr>
          <w:b/>
          <w:bCs/>
          <w:highlight w:val="yellow"/>
          <w:rPrChange w:id="1401" w:author="Jeremy Hayes" w:date="2024-02-09T11:05:00Z">
            <w:rPr>
              <w:highlight w:val="yellow"/>
            </w:rPr>
          </w:rPrChange>
        </w:rPr>
        <w:t>not</w:t>
      </w:r>
      <w:r w:rsidR="00F0239C" w:rsidRPr="00CF2592">
        <w:rPr>
          <w:highlight w:val="yellow"/>
        </w:rPr>
        <w:t xml:space="preserve"> </w:t>
      </w:r>
      <w:r w:rsidRPr="00CF2592">
        <w:rPr>
          <w:highlight w:val="yellow"/>
        </w:rPr>
        <w:t>be persisted</w:t>
      </w:r>
      <w:r w:rsidR="00AA2596">
        <w:rPr>
          <w:highlight w:val="yellow"/>
        </w:rPr>
        <w:t xml:space="preserve"> in accessible systems.</w:t>
      </w:r>
    </w:p>
    <w:p w14:paraId="03AB7B00" w14:textId="7443CDD8" w:rsidR="00CF2592" w:rsidRPr="00CF2592" w:rsidRDefault="00CF2592" w:rsidP="00CF2592">
      <w:pPr>
        <w:pStyle w:val="ASomething"/>
        <w:rPr>
          <w:highlight w:val="yellow"/>
        </w:rPr>
      </w:pPr>
      <w:r w:rsidRPr="00CF2592">
        <w:rPr>
          <w:b/>
          <w:bCs/>
          <w:highlight w:val="yellow"/>
        </w:rPr>
        <w:t>Rationale</w:t>
      </w:r>
      <w:r w:rsidRPr="00CF2592">
        <w:rPr>
          <w:highlight w:val="yellow"/>
        </w:rPr>
        <w:t>:</w:t>
      </w:r>
      <w:r w:rsidRPr="00CF2592">
        <w:rPr>
          <w:highlight w:val="yellow"/>
        </w:rPr>
        <w:tab/>
        <w:t>Persisting systems in data that can be accessed without controls or auditing enables the disclosure of sensitive data.</w:t>
      </w:r>
    </w:p>
    <w:p w14:paraId="649A5FDA" w14:textId="0BD8730F" w:rsidR="00CF2592" w:rsidRPr="00CF2592" w:rsidRDefault="00CF2592" w:rsidP="00CF2592">
      <w:pPr>
        <w:pStyle w:val="ASomething"/>
        <w:rPr>
          <w:highlight w:val="yellow"/>
        </w:rPr>
      </w:pPr>
      <w:r w:rsidRPr="00CF2592">
        <w:rPr>
          <w:b/>
          <w:bCs/>
          <w:highlight w:val="yellow"/>
        </w:rPr>
        <w:t>Details</w:t>
      </w:r>
      <w:r w:rsidRPr="00CF2592">
        <w:rPr>
          <w:highlight w:val="yellow"/>
        </w:rPr>
        <w:t xml:space="preserve">: </w:t>
      </w:r>
      <w:r w:rsidRPr="00CF2592">
        <w:rPr>
          <w:highlight w:val="yellow"/>
        </w:rPr>
        <w:tab/>
      </w:r>
      <w:r w:rsidR="00AA2596">
        <w:rPr>
          <w:highlight w:val="yellow"/>
        </w:rPr>
        <w:t>Put in place controls, preferably automated, to avoid the following:</w:t>
      </w:r>
      <w:r w:rsidR="00AA2596">
        <w:rPr>
          <w:highlight w:val="yellow"/>
        </w:rPr>
        <w:br/>
        <w:t xml:space="preserve">- </w:t>
      </w:r>
      <w:r w:rsidRPr="00CF2592">
        <w:rPr>
          <w:highlight w:val="yellow"/>
        </w:rPr>
        <w:t>persist</w:t>
      </w:r>
      <w:r w:rsidR="00AA2596">
        <w:rPr>
          <w:highlight w:val="yellow"/>
        </w:rPr>
        <w:t>ing of</w:t>
      </w:r>
      <w:r w:rsidRPr="00CF2592">
        <w:rPr>
          <w:highlight w:val="yellow"/>
        </w:rPr>
        <w:t xml:space="preserve"> sensitive </w:t>
      </w:r>
      <w:r w:rsidR="00AA2596">
        <w:rPr>
          <w:highlight w:val="yellow"/>
        </w:rPr>
        <w:t xml:space="preserve">system integration credentials </w:t>
      </w:r>
      <w:r w:rsidRPr="00CF2592">
        <w:rPr>
          <w:highlight w:val="yellow"/>
        </w:rPr>
        <w:t>in a code repository</w:t>
      </w:r>
      <w:r w:rsidR="00AA2596">
        <w:rPr>
          <w:highlight w:val="yellow"/>
        </w:rPr>
        <w:t xml:space="preserve">.  The correct approach is to rely on where possible permitted service accounts, authenticated by central </w:t>
      </w:r>
      <w:hyperlink w:anchor="Term_Permission" w:history="1">
        <w:r w:rsidR="009F6745" w:rsidRPr="009F6745">
          <w:rPr>
            <w:rStyle w:val="Hyperlink"/>
          </w:rPr>
          <w:t>Permission</w:t>
        </w:r>
      </w:hyperlink>
      <w:r w:rsidR="00AA2596">
        <w:rPr>
          <w:highlight w:val="yellow"/>
        </w:rPr>
        <w:t xml:space="preserve"> authorities. Any credentials still required are persisted in dedicated credential stores.</w:t>
      </w:r>
      <w:r w:rsidR="00704A4D">
        <w:rPr>
          <w:highlight w:val="yellow"/>
        </w:rPr>
        <w:t xml:space="preserve"> Use Code Branch Policies to check for check-in of credentials</w:t>
      </w:r>
      <w:r w:rsidR="00AA2596">
        <w:rPr>
          <w:highlight w:val="yellow"/>
        </w:rPr>
        <w:br/>
        <w:t xml:space="preserve">- persisting of sensitive </w:t>
      </w:r>
      <w:hyperlink w:anchor="Term_SystemData" w:history="1">
        <w:r w:rsidR="00AA2596" w:rsidRPr="00465682">
          <w:rPr>
            <w:rStyle w:val="Hyperlink"/>
            <w:highlight w:val="yellow"/>
          </w:rPr>
          <w:t>system data</w:t>
        </w:r>
      </w:hyperlink>
      <w:r w:rsidR="00AA2596">
        <w:rPr>
          <w:highlight w:val="yellow"/>
        </w:rPr>
        <w:t xml:space="preserve"> in a code repository (e.g., test data derived from production data. </w:t>
      </w:r>
      <w:r w:rsidR="00C14BC7">
        <w:rPr>
          <w:highlight w:val="yellow"/>
        </w:rPr>
        <w:br/>
      </w:r>
    </w:p>
    <w:p w14:paraId="115C1886" w14:textId="34F4ED1E" w:rsidR="00CF2592" w:rsidRPr="0075069B" w:rsidRDefault="00617A85" w:rsidP="00704A4D">
      <w:pPr>
        <w:pStyle w:val="ASomething"/>
      </w:pPr>
      <w:r>
        <w:rPr>
          <w:b/>
          <w:bCs/>
          <w:highlight w:val="yellow"/>
        </w:rPr>
        <w:t>Prompts:</w:t>
      </w:r>
      <w:r w:rsidR="00CF2592" w:rsidRPr="00CF2592">
        <w:rPr>
          <w:highlight w:val="yellow"/>
        </w:rPr>
        <w:tab/>
      </w:r>
      <w:r w:rsidR="00704A4D">
        <w:t>Is training provided to communicate the risks associated to committing credentials to code repositories?</w:t>
      </w:r>
      <w:r w:rsidR="00704A4D">
        <w:br/>
      </w:r>
      <w:r w:rsidR="00AA2596">
        <w:lastRenderedPageBreak/>
        <w:t>Does the solution provide for and use a credential store for credential storage?</w:t>
      </w:r>
      <w:r w:rsidR="00AA2596">
        <w:br/>
        <w:t>How is test data derived? Where is it stored? How is it provisioned?</w:t>
      </w:r>
    </w:p>
    <w:p w14:paraId="674E1E37" w14:textId="37605AE2" w:rsidR="00704A4D" w:rsidRDefault="00113DB2" w:rsidP="00704A4D">
      <w:pPr>
        <w:pStyle w:val="Heading5"/>
      </w:pPr>
      <w:r>
        <w:t>QR-DEF-</w:t>
      </w:r>
      <w:r w:rsidR="00346430" w:rsidRPr="00B35152">
        <w:t>SEC-CONF-00</w:t>
      </w:r>
      <w:r w:rsidR="00346430">
        <w:t xml:space="preserve">: </w:t>
      </w:r>
      <w:r w:rsidR="00704A4D" w:rsidRPr="00346430">
        <w:rPr>
          <w:b/>
          <w:bCs/>
          <w:highlight w:val="yellow"/>
        </w:rPr>
        <w:t>Avoid Transmitting Credentials</w:t>
      </w:r>
    </w:p>
    <w:p w14:paraId="7657EA62" w14:textId="06FBF9E2" w:rsidR="00AA2596" w:rsidRPr="00AA2596" w:rsidRDefault="00AA2596" w:rsidP="00AA2596">
      <w:pPr>
        <w:pStyle w:val="ASomething"/>
        <w:rPr>
          <w:highlight w:val="yellow"/>
        </w:rPr>
      </w:pPr>
      <w:r w:rsidRPr="00AA2596">
        <w:rPr>
          <w:b/>
          <w:bCs/>
          <w:highlight w:val="yellow"/>
        </w:rPr>
        <w:t>Category</w:t>
      </w:r>
      <w:r w:rsidRPr="00AA2596">
        <w:rPr>
          <w:highlight w:val="yellow"/>
        </w:rPr>
        <w:t xml:space="preserve">: </w:t>
      </w:r>
      <w:r w:rsidRPr="00AA2596">
        <w:rPr>
          <w:highlight w:val="yellow"/>
        </w:rPr>
        <w:tab/>
        <w:t>Avoid Transmitting Credentials</w:t>
      </w:r>
    </w:p>
    <w:p w14:paraId="25C7A478" w14:textId="77777777" w:rsidR="00AA2596" w:rsidRPr="00AA2596" w:rsidRDefault="00AA2596" w:rsidP="00AA2596">
      <w:pPr>
        <w:pStyle w:val="ASomething"/>
        <w:rPr>
          <w:highlight w:val="yellow"/>
        </w:rPr>
      </w:pPr>
      <w:r w:rsidRPr="00AA2596">
        <w:rPr>
          <w:b/>
          <w:bCs/>
          <w:highlight w:val="yellow"/>
        </w:rPr>
        <w:t>Title</w:t>
      </w:r>
      <w:r w:rsidRPr="00AA2596">
        <w:rPr>
          <w:highlight w:val="yellow"/>
        </w:rPr>
        <w:t>:</w:t>
      </w:r>
      <w:r w:rsidRPr="00AA2596">
        <w:rPr>
          <w:highlight w:val="yellow"/>
        </w:rPr>
        <w:tab/>
        <w:t>…</w:t>
      </w:r>
    </w:p>
    <w:p w14:paraId="76FD549A" w14:textId="77777777" w:rsidR="00AA2596" w:rsidRPr="00AA2596" w:rsidRDefault="00AA2596" w:rsidP="00AA2596">
      <w:pPr>
        <w:pStyle w:val="ASomething"/>
        <w:rPr>
          <w:highlight w:val="yellow"/>
        </w:rPr>
      </w:pPr>
      <w:r w:rsidRPr="00AA2596">
        <w:rPr>
          <w:b/>
          <w:bCs/>
          <w:highlight w:val="yellow"/>
        </w:rPr>
        <w:t>Statement</w:t>
      </w:r>
      <w:r w:rsidRPr="00AA2596">
        <w:rPr>
          <w:highlight w:val="yellow"/>
        </w:rPr>
        <w:t xml:space="preserve">: </w:t>
      </w:r>
      <w:r w:rsidRPr="00AA2596">
        <w:rPr>
          <w:highlight w:val="yellow"/>
        </w:rPr>
        <w:tab/>
        <w:t>…</w:t>
      </w:r>
    </w:p>
    <w:p w14:paraId="6FA37CF2" w14:textId="77777777" w:rsidR="00AA2596" w:rsidRPr="00AA2596" w:rsidRDefault="00AA2596" w:rsidP="00AA2596">
      <w:pPr>
        <w:pStyle w:val="ASomething"/>
        <w:rPr>
          <w:highlight w:val="yellow"/>
        </w:rPr>
      </w:pPr>
      <w:r w:rsidRPr="00AA2596">
        <w:rPr>
          <w:b/>
          <w:bCs/>
          <w:highlight w:val="yellow"/>
        </w:rPr>
        <w:t>Rationale</w:t>
      </w:r>
      <w:r w:rsidRPr="00AA2596">
        <w:rPr>
          <w:highlight w:val="yellow"/>
        </w:rPr>
        <w:t>:</w:t>
      </w:r>
      <w:r w:rsidRPr="00AA2596">
        <w:rPr>
          <w:highlight w:val="yellow"/>
        </w:rPr>
        <w:tab/>
        <w:t>…</w:t>
      </w:r>
    </w:p>
    <w:p w14:paraId="6DFD4A6B" w14:textId="51134898" w:rsidR="00AA2596" w:rsidRPr="00AA2596" w:rsidRDefault="00AA2596" w:rsidP="00AA2596">
      <w:pPr>
        <w:pStyle w:val="ASomething"/>
        <w:rPr>
          <w:highlight w:val="yellow"/>
        </w:rPr>
      </w:pPr>
      <w:r w:rsidRPr="00AA2596">
        <w:rPr>
          <w:b/>
          <w:bCs/>
          <w:highlight w:val="yellow"/>
        </w:rPr>
        <w:t>Details</w:t>
      </w:r>
      <w:r w:rsidRPr="00AA2596">
        <w:rPr>
          <w:highlight w:val="yellow"/>
        </w:rPr>
        <w:t xml:space="preserve">: </w:t>
      </w:r>
      <w:r w:rsidRPr="00AA2596">
        <w:rPr>
          <w:highlight w:val="yellow"/>
        </w:rPr>
        <w:tab/>
        <w:t xml:space="preserve">Avoid using BASIC Authentication. </w:t>
      </w:r>
      <w:r w:rsidRPr="00AA2596">
        <w:rPr>
          <w:highlight w:val="yellow"/>
        </w:rPr>
        <w:br/>
        <w:t>Avoid using unencrypted HTTP channels.</w:t>
      </w:r>
      <w:r w:rsidRPr="00AA2596">
        <w:rPr>
          <w:highlight w:val="yellow"/>
        </w:rPr>
        <w:br/>
        <w:t>Avoid transmitting credentials in cookies.</w:t>
      </w:r>
      <w:r w:rsidRPr="00AA2596">
        <w:rPr>
          <w:highlight w:val="yellow"/>
        </w:rPr>
        <w:br/>
        <w:t xml:space="preserve">Decorate Cookies with secure and </w:t>
      </w:r>
      <w:r w:rsidR="00F52C96" w:rsidRPr="00AA2596">
        <w:rPr>
          <w:highlight w:val="yellow"/>
        </w:rPr>
        <w:t>Http</w:t>
      </w:r>
      <w:r w:rsidRPr="00AA2596">
        <w:rPr>
          <w:highlight w:val="yellow"/>
        </w:rPr>
        <w:t>-Secure flags.</w:t>
      </w:r>
    </w:p>
    <w:p w14:paraId="555C0AAF" w14:textId="3B7A2C1A" w:rsidR="00AA2596" w:rsidRPr="00A851F8" w:rsidRDefault="00617A85" w:rsidP="00A6297C">
      <w:pPr>
        <w:pStyle w:val="ASomething"/>
      </w:pPr>
      <w:r>
        <w:rPr>
          <w:b/>
          <w:bCs/>
          <w:highlight w:val="yellow"/>
        </w:rPr>
        <w:t>Prompts:</w:t>
      </w:r>
      <w:r w:rsidR="00AA2596" w:rsidRPr="00AA2596">
        <w:rPr>
          <w:highlight w:val="yellow"/>
        </w:rPr>
        <w:tab/>
        <w:t>…</w:t>
      </w:r>
    </w:p>
    <w:p w14:paraId="6A89DA47" w14:textId="29F0FC51" w:rsidR="004C0352" w:rsidRDefault="00113DB2" w:rsidP="004C0352">
      <w:pPr>
        <w:pStyle w:val="Heading5"/>
      </w:pPr>
      <w:r>
        <w:t>QR-DEF-</w:t>
      </w:r>
      <w:r w:rsidR="004C0352">
        <w:t xml:space="preserve">SEC-CONF-00: </w:t>
      </w:r>
      <w:bookmarkStart w:id="1402" w:name="_Hlk157768375"/>
      <w:r w:rsidR="004C0352">
        <w:rPr>
          <w:b/>
          <w:bCs/>
        </w:rPr>
        <w:t>Sensitive Settings Storage</w:t>
      </w:r>
      <w:bookmarkEnd w:id="1402"/>
    </w:p>
    <w:p w14:paraId="4587B8D9" w14:textId="68AF651F" w:rsidR="004C0352" w:rsidRPr="001F0BD9" w:rsidRDefault="004C0352" w:rsidP="004C0352">
      <w:pPr>
        <w:pStyle w:val="ASomething"/>
      </w:pPr>
      <w:r w:rsidRPr="009D493F">
        <w:rPr>
          <w:b/>
          <w:bCs/>
        </w:rPr>
        <w:t>Category</w:t>
      </w:r>
      <w:r w:rsidRPr="009D493F">
        <w:t>:</w:t>
      </w:r>
      <w:r>
        <w:t xml:space="preserve"> </w:t>
      </w:r>
      <w:r>
        <w:tab/>
        <w:t>ISO-25010/Security/Confidentiality</w:t>
      </w:r>
    </w:p>
    <w:p w14:paraId="02CB3B9F" w14:textId="4EB0AE45" w:rsidR="004C0352" w:rsidRPr="001F0BD9" w:rsidRDefault="004C0352" w:rsidP="004C0352">
      <w:pPr>
        <w:pStyle w:val="ASomething"/>
      </w:pPr>
      <w:r w:rsidRPr="009D493F">
        <w:rPr>
          <w:b/>
          <w:bCs/>
        </w:rPr>
        <w:t>Statement</w:t>
      </w:r>
      <w:r w:rsidRPr="009D493F">
        <w:t>:</w:t>
      </w:r>
      <w:r>
        <w:t xml:space="preserve"> </w:t>
      </w:r>
      <w:r>
        <w:tab/>
        <w:t xml:space="preserve">Sensitive Parameters </w:t>
      </w:r>
      <w:del w:id="1403" w:author="Jeremy Hayes" w:date="2024-02-09T10:43:00Z">
        <w:r w:rsidDel="00A76E67">
          <w:delText>MUST</w:delText>
        </w:r>
      </w:del>
      <w:ins w:id="1404" w:author="Jeremy Hayes" w:date="2024-02-09T10:43:00Z">
        <w:r w:rsidR="00A76E67" w:rsidRPr="00A76E67">
          <w:rPr>
            <w:b/>
          </w:rPr>
          <w:t>must</w:t>
        </w:r>
      </w:ins>
      <w:r>
        <w:t xml:space="preserve"> be encrypted.</w:t>
      </w:r>
    </w:p>
    <w:p w14:paraId="49BAED9F" w14:textId="5A8228F6" w:rsidR="004C0352" w:rsidRPr="001F0BD9" w:rsidRDefault="004C0352" w:rsidP="004C0352">
      <w:pPr>
        <w:pStyle w:val="ASomething"/>
      </w:pPr>
      <w:r w:rsidRPr="009D493F">
        <w:rPr>
          <w:b/>
          <w:bCs/>
        </w:rPr>
        <w:t>Rationale</w:t>
      </w:r>
      <w:r w:rsidRPr="009D493F">
        <w:t>:</w:t>
      </w:r>
      <w:r>
        <w:tab/>
        <w:t>TODO</w:t>
      </w:r>
    </w:p>
    <w:p w14:paraId="233AC2B5" w14:textId="77777777" w:rsidR="004C0352" w:rsidRPr="001F0BD9" w:rsidRDefault="004C0352" w:rsidP="004C0352">
      <w:pPr>
        <w:pStyle w:val="ASomething"/>
      </w:pPr>
      <w:r w:rsidRPr="009D493F">
        <w:rPr>
          <w:b/>
          <w:bCs/>
        </w:rPr>
        <w:t>Details</w:t>
      </w:r>
      <w:r w:rsidRPr="009D493F">
        <w:t>:</w:t>
      </w:r>
      <w:r>
        <w:t xml:space="preserve"> </w:t>
      </w:r>
      <w:r>
        <w:tab/>
        <w:t>…</w:t>
      </w:r>
    </w:p>
    <w:p w14:paraId="204C7159" w14:textId="20C5A448" w:rsidR="004C0352" w:rsidRDefault="004C0352" w:rsidP="004C0352">
      <w:pPr>
        <w:pStyle w:val="ASomething"/>
      </w:pPr>
      <w:r>
        <w:rPr>
          <w:b/>
          <w:bCs/>
        </w:rPr>
        <w:t>Prompts:</w:t>
      </w:r>
      <w:r>
        <w:tab/>
        <w:t>What Sensitive Parameters do the solution’s system(s) persist?</w:t>
      </w:r>
      <w:r>
        <w:br/>
        <w:t>Are they persisted in an encrypted manner?</w:t>
      </w:r>
      <w:r>
        <w:br/>
        <w:t xml:space="preserve">If stored locally or in the operational database, are they </w:t>
      </w:r>
      <w:hyperlink w:anchor="Term_Salt" w:history="1">
        <w:r w:rsidRPr="004C0352">
          <w:rPr>
            <w:rStyle w:val="Hyperlink"/>
          </w:rPr>
          <w:t>Salt</w:t>
        </w:r>
      </w:hyperlink>
      <w:r>
        <w:t>-ed?</w:t>
      </w:r>
    </w:p>
    <w:p w14:paraId="43C3DA8D" w14:textId="77777777" w:rsidR="004C0352" w:rsidRPr="0075069B" w:rsidRDefault="004C0352" w:rsidP="004C0352">
      <w:pPr>
        <w:pStyle w:val="ASomething"/>
      </w:pPr>
    </w:p>
    <w:p w14:paraId="0C7473C4" w14:textId="77777777" w:rsidR="004C0352" w:rsidRDefault="004C0352" w:rsidP="00AA2596">
      <w:pPr>
        <w:pStyle w:val="BodyText"/>
      </w:pPr>
    </w:p>
    <w:p w14:paraId="5563A70D" w14:textId="00E47674" w:rsidR="00B94472" w:rsidRDefault="00113DB2" w:rsidP="002A0211">
      <w:pPr>
        <w:pStyle w:val="Heading5"/>
        <w:tabs>
          <w:tab w:val="left" w:pos="4111"/>
        </w:tabs>
      </w:pPr>
      <w:r>
        <w:t>QR-DEF-</w:t>
      </w:r>
      <w:r w:rsidR="00346430" w:rsidRPr="00B35152">
        <w:t>SEC-CONF-00</w:t>
      </w:r>
      <w:r w:rsidR="00346430">
        <w:t xml:space="preserve">: </w:t>
      </w:r>
      <w:r w:rsidR="002A0211">
        <w:rPr>
          <w:b/>
          <w:bCs/>
        </w:rPr>
        <w:t>Sensitive Information Transmission</w:t>
      </w:r>
    </w:p>
    <w:p w14:paraId="5A1F8C4A" w14:textId="1250CC1B" w:rsidR="00B94472" w:rsidRPr="001F0BD9" w:rsidRDefault="00B94472" w:rsidP="00B94472">
      <w:pPr>
        <w:pStyle w:val="ASomething"/>
      </w:pPr>
      <w:r w:rsidRPr="009D493F">
        <w:rPr>
          <w:b/>
          <w:bCs/>
        </w:rPr>
        <w:t>Category</w:t>
      </w:r>
      <w:r w:rsidRPr="009D493F">
        <w:t>:</w:t>
      </w:r>
      <w:r>
        <w:t xml:space="preserve"> </w:t>
      </w:r>
      <w:r>
        <w:tab/>
        <w:t>ISO-25010/Security/Confidentiality</w:t>
      </w:r>
    </w:p>
    <w:p w14:paraId="0755EB99" w14:textId="6B1A7118" w:rsidR="00B94472" w:rsidRPr="001F0BD9" w:rsidRDefault="00B94472" w:rsidP="00B94472">
      <w:pPr>
        <w:pStyle w:val="ASomething"/>
      </w:pPr>
      <w:r w:rsidRPr="009D493F">
        <w:rPr>
          <w:b/>
          <w:bCs/>
        </w:rPr>
        <w:t>Statement</w:t>
      </w:r>
      <w:r w:rsidRPr="009D493F">
        <w:t>:</w:t>
      </w:r>
      <w:r>
        <w:t xml:space="preserve"> </w:t>
      </w:r>
      <w:r>
        <w:tab/>
      </w:r>
      <w:r w:rsidR="00B35152">
        <w:t xml:space="preserve">Credentials </w:t>
      </w:r>
      <w:del w:id="1405" w:author="Jeremy Hayes" w:date="2024-02-09T10:43:00Z">
        <w:r w:rsidR="00B35152" w:rsidDel="00A76E67">
          <w:delText>MUST</w:delText>
        </w:r>
      </w:del>
      <w:ins w:id="1406" w:author="Jeremy Hayes" w:date="2024-02-09T10:43:00Z">
        <w:r w:rsidR="00A76E67" w:rsidRPr="00A76E67">
          <w:rPr>
            <w:b/>
          </w:rPr>
          <w:t>must</w:t>
        </w:r>
      </w:ins>
      <w:r w:rsidR="00B35152">
        <w:t xml:space="preserve"> not be transmitted in </w:t>
      </w:r>
      <w:hyperlink w:anchor="Term_ClearText" w:history="1">
        <w:r w:rsidR="00B35152" w:rsidRPr="00891AD3">
          <w:rPr>
            <w:rStyle w:val="Hyperlink"/>
          </w:rPr>
          <w:t>ClearText</w:t>
        </w:r>
      </w:hyperlink>
      <w:r w:rsidR="00B35152">
        <w:t>.</w:t>
      </w:r>
    </w:p>
    <w:p w14:paraId="063BF19A" w14:textId="002C421F" w:rsidR="00B94472" w:rsidRPr="001F0BD9" w:rsidRDefault="00B94472" w:rsidP="00B94472">
      <w:pPr>
        <w:pStyle w:val="ASomething"/>
      </w:pPr>
      <w:r w:rsidRPr="009D493F">
        <w:rPr>
          <w:b/>
          <w:bCs/>
        </w:rPr>
        <w:t>Rationale</w:t>
      </w:r>
      <w:r w:rsidRPr="009D493F">
        <w:t>:</w:t>
      </w:r>
      <w:r>
        <w:tab/>
      </w:r>
      <w:r w:rsidR="00B35152">
        <w:t xml:space="preserve">Even if the channel is encrypted, credentials </w:t>
      </w:r>
      <w:commentRangeStart w:id="1407"/>
      <w:r w:rsidR="00B35152">
        <w:t xml:space="preserve">should not </w:t>
      </w:r>
      <w:commentRangeEnd w:id="1407"/>
      <w:r w:rsidR="00F0239C">
        <w:rPr>
          <w:rStyle w:val="CommentReference"/>
          <w:rFonts w:eastAsiaTheme="minorHAnsi"/>
        </w:rPr>
        <w:commentReference w:id="1407"/>
      </w:r>
      <w:r w:rsidR="00B35152">
        <w:t>be readable by intermediates.</w:t>
      </w:r>
    </w:p>
    <w:p w14:paraId="44B04A15" w14:textId="38B87A18" w:rsidR="00B94472" w:rsidRPr="001F0BD9" w:rsidRDefault="00B94472" w:rsidP="00B94472">
      <w:pPr>
        <w:pStyle w:val="ASomething"/>
      </w:pPr>
      <w:r w:rsidRPr="009D493F">
        <w:rPr>
          <w:b/>
          <w:bCs/>
        </w:rPr>
        <w:t>Details</w:t>
      </w:r>
      <w:r w:rsidRPr="009D493F">
        <w:t>:</w:t>
      </w:r>
      <w:r>
        <w:t xml:space="preserve"> </w:t>
      </w:r>
      <w:r>
        <w:tab/>
      </w:r>
      <w:r w:rsidR="00B35152">
        <w:t>Proxies are potential attack vectors.</w:t>
      </w:r>
    </w:p>
    <w:p w14:paraId="3A16D6C1" w14:textId="273A4252" w:rsidR="00B94472" w:rsidRDefault="00617A85" w:rsidP="00B94472">
      <w:pPr>
        <w:pStyle w:val="ASomething"/>
      </w:pPr>
      <w:r>
        <w:rPr>
          <w:b/>
          <w:bCs/>
        </w:rPr>
        <w:t>Prompts:</w:t>
      </w:r>
      <w:r w:rsidR="00B94472">
        <w:tab/>
        <w:t>…</w:t>
      </w:r>
    </w:p>
    <w:p w14:paraId="6D56F3BF" w14:textId="77777777" w:rsidR="002A0211" w:rsidRDefault="002A0211" w:rsidP="00B94472">
      <w:pPr>
        <w:pStyle w:val="ASomething"/>
      </w:pPr>
    </w:p>
    <w:p w14:paraId="66C2A5C0" w14:textId="5533001F" w:rsidR="001719D9" w:rsidRPr="00B94472" w:rsidRDefault="00113DB2" w:rsidP="001719D9">
      <w:pPr>
        <w:pStyle w:val="Heading5"/>
      </w:pPr>
      <w:r>
        <w:t>QR-DEF-</w:t>
      </w:r>
      <w:r w:rsidR="001719D9" w:rsidRPr="00346430">
        <w:t>COMP-INT-00</w:t>
      </w:r>
      <w:r w:rsidR="001719D9">
        <w:t>: External IdP</w:t>
      </w:r>
    </w:p>
    <w:p w14:paraId="545DA3EB" w14:textId="77777777" w:rsidR="001719D9" w:rsidRPr="001F0BD9" w:rsidRDefault="001719D9" w:rsidP="001719D9">
      <w:pPr>
        <w:pStyle w:val="ASomething"/>
      </w:pPr>
      <w:r w:rsidRPr="009D493F">
        <w:rPr>
          <w:b/>
          <w:bCs/>
        </w:rPr>
        <w:t>Category</w:t>
      </w:r>
      <w:r w:rsidRPr="009D493F">
        <w:t>:</w:t>
      </w:r>
      <w:r>
        <w:t xml:space="preserve"> </w:t>
      </w:r>
      <w:r>
        <w:tab/>
        <w:t>ISO-25010/Compatibility/Interoperability</w:t>
      </w:r>
    </w:p>
    <w:p w14:paraId="2766612A" w14:textId="26CFF934" w:rsidR="001719D9" w:rsidRPr="001F0BD9" w:rsidRDefault="001719D9" w:rsidP="001719D9">
      <w:pPr>
        <w:pStyle w:val="ASomething"/>
      </w:pPr>
      <w:r w:rsidRPr="009D493F">
        <w:rPr>
          <w:b/>
          <w:bCs/>
        </w:rPr>
        <w:lastRenderedPageBreak/>
        <w:t>Statement</w:t>
      </w:r>
      <w:r w:rsidRPr="009D493F">
        <w:t>:</w:t>
      </w:r>
      <w:r>
        <w:t xml:space="preserve"> </w:t>
      </w:r>
      <w:r>
        <w:tab/>
        <w:t xml:space="preserve">The solution’s system(s) </w:t>
      </w:r>
      <w:del w:id="1408" w:author="Jeremy Hayes" w:date="2024-02-09T10:43:00Z">
        <w:r w:rsidDel="00A76E67">
          <w:delText>MUST</w:delText>
        </w:r>
      </w:del>
      <w:ins w:id="1409" w:author="Jeremy Hayes" w:date="2024-02-09T10:43:00Z">
        <w:r w:rsidR="00A76E67" w:rsidRPr="00A76E67">
          <w:rPr>
            <w:b/>
          </w:rPr>
          <w:t>must</w:t>
        </w:r>
      </w:ins>
      <w:r>
        <w:t xml:space="preserve"> integrate with external agreed </w:t>
      </w:r>
      <w:del w:id="1410" w:author="Jeremy Hayes" w:date="2024-02-09T11:07:00Z">
        <w:r w:rsidDel="00F0239C">
          <w:delText xml:space="preserve">Identity </w:delText>
        </w:r>
      </w:del>
      <w:ins w:id="1411" w:author="Jeremy Hayes" w:date="2024-02-09T11:07:00Z">
        <w:r w:rsidR="00F0239C">
          <w:t xml:space="preserve">identity </w:t>
        </w:r>
      </w:ins>
      <w:del w:id="1412" w:author="Jeremy Hayes" w:date="2024-02-09T11:07:00Z">
        <w:r w:rsidDel="00F0239C">
          <w:delText xml:space="preserve">Providers </w:delText>
        </w:r>
      </w:del>
      <w:ins w:id="1413" w:author="Jeremy Hayes" w:date="2024-02-09T11:07:00Z">
        <w:r w:rsidR="00F0239C">
          <w:t xml:space="preserve">providers </w:t>
        </w:r>
      </w:ins>
      <w:r>
        <w:t xml:space="preserve">via current accepted </w:t>
      </w:r>
      <w:del w:id="1414" w:author="Jeremy Hayes" w:date="2024-02-09T11:07:00Z">
        <w:r w:rsidDel="00F0239C">
          <w:delText>Protocols</w:delText>
        </w:r>
      </w:del>
      <w:ins w:id="1415" w:author="Jeremy Hayes" w:date="2024-02-09T11:07:00Z">
        <w:r w:rsidR="00F0239C">
          <w:t>protocols</w:t>
        </w:r>
      </w:ins>
      <w:r>
        <w:t>.</w:t>
      </w:r>
    </w:p>
    <w:p w14:paraId="1DAA463A" w14:textId="39BA0EA1" w:rsidR="001719D9" w:rsidRPr="001F0BD9" w:rsidRDefault="001719D9" w:rsidP="001719D9">
      <w:pPr>
        <w:pStyle w:val="ASomething"/>
      </w:pPr>
      <w:r w:rsidRPr="009D493F">
        <w:rPr>
          <w:b/>
          <w:bCs/>
        </w:rPr>
        <w:t>Rationale</w:t>
      </w:r>
      <w:r w:rsidRPr="009D493F">
        <w:t>:</w:t>
      </w:r>
      <w:r>
        <w:tab/>
        <w:t>Systems that are not specifically designed to secure credentials</w:t>
      </w:r>
      <w:del w:id="1416" w:author="Jeremy Hayes" w:date="2024-02-09T11:07:00Z">
        <w:r w:rsidDel="00F0239C">
          <w:delText xml:space="preserve"> –</w:delText>
        </w:r>
      </w:del>
      <w:ins w:id="1417" w:author="Jeremy Hayes" w:date="2024-02-09T11:07:00Z">
        <w:r w:rsidR="00F0239C">
          <w:t>,</w:t>
        </w:r>
      </w:ins>
      <w:r>
        <w:t xml:space="preserve"> e.g., most information services </w:t>
      </w:r>
      <w:del w:id="1418" w:author="Jeremy Hayes" w:date="2024-02-09T11:07:00Z">
        <w:r w:rsidDel="00F0239C">
          <w:delText xml:space="preserve">-- </w:delText>
        </w:r>
      </w:del>
      <w:r>
        <w:t>should not be used if possible as there is increased risk.</w:t>
      </w:r>
    </w:p>
    <w:p w14:paraId="2854DADD" w14:textId="15F9F763" w:rsidR="001719D9" w:rsidRPr="001F0BD9" w:rsidRDefault="001719D9" w:rsidP="001719D9">
      <w:pPr>
        <w:pStyle w:val="ASomething"/>
      </w:pPr>
      <w:r w:rsidRPr="009D493F">
        <w:rPr>
          <w:b/>
          <w:bCs/>
        </w:rPr>
        <w:t>Details</w:t>
      </w:r>
      <w:r w:rsidRPr="009D493F">
        <w:t>:</w:t>
      </w:r>
      <w:r>
        <w:t xml:space="preserve"> </w:t>
      </w:r>
      <w:r>
        <w:tab/>
        <w:t>OIDC is the approved protocol to communicating with external Identity Provider services.</w:t>
      </w:r>
      <w:r>
        <w:br/>
      </w:r>
      <w:r w:rsidRPr="00F0239C">
        <w:rPr>
          <w:b/>
          <w:bCs/>
          <w:rPrChange w:id="1419" w:author="Jeremy Hayes" w:date="2024-02-09T11:07:00Z">
            <w:rPr/>
          </w:rPrChange>
        </w:rPr>
        <w:t>Note</w:t>
      </w:r>
      <w:ins w:id="1420" w:author="Jeremy Hayes" w:date="2024-02-09T11:07:00Z">
        <w:r w:rsidR="00F0239C" w:rsidRPr="00F0239C">
          <w:rPr>
            <w:b/>
            <w:bCs/>
            <w:rPrChange w:id="1421" w:author="Jeremy Hayes" w:date="2024-02-09T11:07:00Z">
              <w:rPr/>
            </w:rPrChange>
          </w:rPr>
          <w:t>:</w:t>
        </w:r>
      </w:ins>
      <w:r>
        <w:t xml:space="preserve"> </w:t>
      </w:r>
      <w:del w:id="1422" w:author="Jeremy Hayes" w:date="2024-02-09T11:07:00Z">
        <w:r w:rsidDel="00F0239C">
          <w:delText>that t</w:delText>
        </w:r>
      </w:del>
      <w:ins w:id="1423" w:author="Jeremy Hayes" w:date="2024-02-09T11:07:00Z">
        <w:r w:rsidR="00F0239C">
          <w:t>T</w:t>
        </w:r>
      </w:ins>
      <w:r>
        <w:t xml:space="preserve">here may be a requirement to let in users who do not </w:t>
      </w:r>
      <w:del w:id="1424" w:author="Jeremy Hayes" w:date="2024-02-09T11:07:00Z">
        <w:r w:rsidDel="00F0239C">
          <w:delText xml:space="preserve">wish </w:delText>
        </w:r>
      </w:del>
      <w:ins w:id="1425" w:author="Jeremy Hayes" w:date="2024-02-09T11:07:00Z">
        <w:r w:rsidR="00F0239C">
          <w:t xml:space="preserve">want </w:t>
        </w:r>
      </w:ins>
      <w:r>
        <w:t xml:space="preserve">to or are too young to use a public </w:t>
      </w:r>
      <w:hyperlink w:anchor="Term_IdP" w:history="1">
        <w:r w:rsidRPr="003E3AC0">
          <w:rPr>
            <w:rStyle w:val="Hyperlink"/>
          </w:rPr>
          <w:t>IdP</w:t>
        </w:r>
      </w:hyperlink>
      <w:r>
        <w:t xml:space="preserve">, and therefore </w:t>
      </w:r>
      <w:del w:id="1426" w:author="Jeremy Hayes" w:date="2024-02-09T11:16:00Z">
        <w:r w:rsidDel="009F0BCC">
          <w:delText>User</w:delText>
        </w:r>
      </w:del>
      <w:ins w:id="1427" w:author="Jeremy Hayes" w:date="2024-02-09T11:16:00Z">
        <w:r w:rsidR="009F0BCC">
          <w:t>user</w:t>
        </w:r>
      </w:ins>
      <w:r>
        <w:t xml:space="preserve"> Credentials will be persisted in the system.</w:t>
      </w:r>
    </w:p>
    <w:p w14:paraId="5A5D282D" w14:textId="77777777" w:rsidR="001719D9" w:rsidRPr="0075069B" w:rsidRDefault="001719D9" w:rsidP="001719D9">
      <w:pPr>
        <w:pStyle w:val="ASomething"/>
      </w:pPr>
      <w:r>
        <w:rPr>
          <w:b/>
          <w:bCs/>
        </w:rPr>
        <w:t>Prompts:</w:t>
      </w:r>
      <w:r>
        <w:tab/>
        <w:t>…</w:t>
      </w:r>
    </w:p>
    <w:p w14:paraId="1BA8414C" w14:textId="77777777" w:rsidR="00AA2596" w:rsidRDefault="00AA2596" w:rsidP="00A851F8">
      <w:pPr>
        <w:pStyle w:val="ASomething"/>
      </w:pPr>
    </w:p>
    <w:p w14:paraId="37861825" w14:textId="174DA33B" w:rsidR="00A012E1" w:rsidRDefault="00113DB2" w:rsidP="00A012E1">
      <w:pPr>
        <w:pStyle w:val="Heading5"/>
      </w:pPr>
      <w:r>
        <w:t>QR-DEF-</w:t>
      </w:r>
      <w:r w:rsidR="00A012E1">
        <w:t xml:space="preserve">SEC-CONF-00: </w:t>
      </w:r>
      <w:r w:rsidR="00A012E1">
        <w:rPr>
          <w:b/>
          <w:bCs/>
        </w:rPr>
        <w:t>Credentials Persistence</w:t>
      </w:r>
    </w:p>
    <w:p w14:paraId="2E592021" w14:textId="77777777" w:rsidR="00A012E1" w:rsidRPr="001F0BD9" w:rsidRDefault="00A012E1" w:rsidP="00A012E1">
      <w:pPr>
        <w:pStyle w:val="ASomething"/>
      </w:pPr>
      <w:r w:rsidRPr="009D493F">
        <w:rPr>
          <w:b/>
          <w:bCs/>
        </w:rPr>
        <w:t>Category</w:t>
      </w:r>
      <w:r w:rsidRPr="009D493F">
        <w:t>:</w:t>
      </w:r>
      <w:r>
        <w:t xml:space="preserve"> </w:t>
      </w:r>
      <w:r>
        <w:tab/>
        <w:t>…</w:t>
      </w:r>
    </w:p>
    <w:p w14:paraId="2C325FEA" w14:textId="5008E24F" w:rsidR="00A012E1" w:rsidRPr="001F0BD9" w:rsidRDefault="00A012E1" w:rsidP="00A012E1">
      <w:pPr>
        <w:pStyle w:val="ASomething"/>
      </w:pPr>
      <w:r w:rsidRPr="009D493F">
        <w:rPr>
          <w:b/>
          <w:bCs/>
        </w:rPr>
        <w:t>Statement</w:t>
      </w:r>
      <w:r w:rsidRPr="009D493F">
        <w:t>:</w:t>
      </w:r>
      <w:r>
        <w:t xml:space="preserve"> </w:t>
      </w:r>
      <w:r>
        <w:tab/>
        <w:t xml:space="preserve">The solution’s </w:t>
      </w:r>
      <w:hyperlink w:anchor="Term_SaaP" w:history="1">
        <w:r w:rsidRPr="00580D92">
          <w:rPr>
            <w:rStyle w:val="Hyperlink"/>
          </w:rPr>
          <w:t>SaaP</w:t>
        </w:r>
      </w:hyperlink>
      <w:r>
        <w:t xml:space="preserve"> system(s) </w:t>
      </w:r>
      <w:del w:id="1428" w:author="Jeremy Hayes" w:date="2024-02-09T10:43:00Z">
        <w:r w:rsidDel="00A76E67">
          <w:delText>MUST</w:delText>
        </w:r>
      </w:del>
      <w:ins w:id="1429" w:author="Jeremy Hayes" w:date="2024-02-09T10:43:00Z">
        <w:r w:rsidR="00A76E67" w:rsidRPr="00A76E67">
          <w:rPr>
            <w:b/>
          </w:rPr>
          <w:t>must</w:t>
        </w:r>
      </w:ins>
      <w:r>
        <w:t xml:space="preserve"> not persist Credentials in ClearText.</w:t>
      </w:r>
    </w:p>
    <w:p w14:paraId="23966A41" w14:textId="77777777" w:rsidR="00A012E1" w:rsidRPr="001F0BD9" w:rsidRDefault="00A012E1" w:rsidP="00A012E1">
      <w:pPr>
        <w:pStyle w:val="ASomething"/>
      </w:pPr>
      <w:r w:rsidRPr="009D493F">
        <w:rPr>
          <w:b/>
          <w:bCs/>
        </w:rPr>
        <w:t>Rationale</w:t>
      </w:r>
      <w:r w:rsidRPr="009D493F">
        <w:t>:</w:t>
      </w:r>
      <w:r>
        <w:tab/>
        <w:t>Even if controls are in place to limit remote access to devices, the principle of Defence in Depth remains applicable.</w:t>
      </w:r>
    </w:p>
    <w:p w14:paraId="5C76F5B6" w14:textId="77777777" w:rsidR="00A012E1" w:rsidRPr="001F0BD9" w:rsidRDefault="00A012E1" w:rsidP="00A012E1">
      <w:pPr>
        <w:pStyle w:val="ASomething"/>
      </w:pPr>
      <w:r w:rsidRPr="009D493F">
        <w:rPr>
          <w:b/>
          <w:bCs/>
        </w:rPr>
        <w:t>Details</w:t>
      </w:r>
      <w:r w:rsidRPr="009D493F">
        <w:t>:</w:t>
      </w:r>
      <w:r>
        <w:t xml:space="preserve"> </w:t>
      </w:r>
      <w:r>
        <w:tab/>
        <w:t>Prefer using mutually trusted Service Accounts to Credentials.</w:t>
      </w:r>
      <w:r>
        <w:br/>
        <w:t xml:space="preserve">If Credentials are required for configuration, they must not </w:t>
      </w:r>
    </w:p>
    <w:p w14:paraId="5ABD2680" w14:textId="77777777" w:rsidR="00A012E1" w:rsidRDefault="00A012E1" w:rsidP="00A012E1">
      <w:pPr>
        <w:pStyle w:val="ASomething"/>
      </w:pPr>
      <w:r>
        <w:rPr>
          <w:b/>
          <w:bCs/>
        </w:rPr>
        <w:t>Prompts:</w:t>
      </w:r>
      <w:r>
        <w:tab/>
        <w:t>If a SaaP, Are Credentials required to integrate with 3</w:t>
      </w:r>
      <w:r w:rsidRPr="00580D92">
        <w:rPr>
          <w:vertAlign w:val="superscript"/>
        </w:rPr>
        <w:t>rd</w:t>
      </w:r>
      <w:r>
        <w:t xml:space="preserve"> party dependencies?</w:t>
      </w:r>
      <w:r>
        <w:br/>
        <w:t>If a SaaP, where are they retrieved from?</w:t>
      </w:r>
      <w:r>
        <w:br/>
        <w:t>If a SaaP, where are they persisted?</w:t>
      </w:r>
      <w:r>
        <w:br/>
        <w:t>If a SaaP, how are they encrypted when persisted?</w:t>
      </w:r>
    </w:p>
    <w:p w14:paraId="257ADF1C" w14:textId="77777777" w:rsidR="00A012E1" w:rsidRPr="0075069B" w:rsidRDefault="00A012E1" w:rsidP="00A012E1">
      <w:pPr>
        <w:pStyle w:val="ASomething"/>
      </w:pPr>
      <w:r>
        <w:rPr>
          <w:b/>
          <w:bCs/>
        </w:rPr>
        <w:t>Traceability:</w:t>
      </w:r>
      <w:r>
        <w:tab/>
      </w:r>
      <w:r w:rsidRPr="00580D92">
        <w:rPr>
          <w:i/>
          <w:iCs/>
        </w:rPr>
        <w:t>MOE: NFR-Credential Handling Requirements – Service Accounts</w:t>
      </w:r>
    </w:p>
    <w:p w14:paraId="75CDEA25" w14:textId="77777777" w:rsidR="00A012E1" w:rsidRDefault="00A012E1" w:rsidP="00A012E1">
      <w:pPr>
        <w:pStyle w:val="ASomething"/>
      </w:pPr>
    </w:p>
    <w:p w14:paraId="0358ED95" w14:textId="5EA57AFF" w:rsidR="00A012E1" w:rsidRDefault="00113DB2" w:rsidP="00A012E1">
      <w:pPr>
        <w:pStyle w:val="Heading5"/>
      </w:pPr>
      <w:r>
        <w:t>QR-DEF-</w:t>
      </w:r>
      <w:r w:rsidR="00A012E1" w:rsidRPr="00A6297C">
        <w:t>SEC-CON</w:t>
      </w:r>
      <w:r w:rsidR="00A012E1">
        <w:t>F</w:t>
      </w:r>
      <w:r w:rsidR="00A012E1" w:rsidRPr="00A6297C">
        <w:t>-00</w:t>
      </w:r>
      <w:r w:rsidR="00A012E1">
        <w:t xml:space="preserve">: </w:t>
      </w:r>
      <w:r w:rsidR="00A012E1" w:rsidRPr="00346430">
        <w:rPr>
          <w:b/>
          <w:bCs/>
        </w:rPr>
        <w:t>Data between Networks is over Confidential Channels</w:t>
      </w:r>
    </w:p>
    <w:p w14:paraId="059F28A0" w14:textId="77777777" w:rsidR="00A012E1" w:rsidRPr="001F0BD9" w:rsidRDefault="00A012E1" w:rsidP="00A012E1">
      <w:pPr>
        <w:pStyle w:val="ASomething"/>
      </w:pPr>
      <w:r w:rsidRPr="009D493F">
        <w:rPr>
          <w:b/>
          <w:bCs/>
        </w:rPr>
        <w:t>Category</w:t>
      </w:r>
      <w:r w:rsidRPr="009D493F">
        <w:t>:</w:t>
      </w:r>
      <w:r>
        <w:t xml:space="preserve"> </w:t>
      </w:r>
      <w:r>
        <w:tab/>
        <w:t>ISO-25010/Security/Confidentiality</w:t>
      </w:r>
    </w:p>
    <w:p w14:paraId="45E63E24" w14:textId="7FDED985" w:rsidR="00A012E1" w:rsidRPr="001F0BD9" w:rsidRDefault="00A012E1" w:rsidP="00A012E1">
      <w:pPr>
        <w:pStyle w:val="ASomething"/>
      </w:pPr>
      <w:r w:rsidRPr="009D493F">
        <w:rPr>
          <w:b/>
          <w:bCs/>
        </w:rPr>
        <w:t>Statement</w:t>
      </w:r>
      <w:r w:rsidRPr="009D493F">
        <w:t>:</w:t>
      </w:r>
      <w:r>
        <w:t xml:space="preserve"> </w:t>
      </w:r>
      <w:r>
        <w:tab/>
        <w:t xml:space="preserve">Channels for data transfer between Devices in different Networks </w:t>
      </w:r>
      <w:del w:id="1430" w:author="Jeremy Hayes" w:date="2024-02-09T10:43:00Z">
        <w:r w:rsidDel="00A76E67">
          <w:delText>MUST</w:delText>
        </w:r>
      </w:del>
      <w:ins w:id="1431" w:author="Jeremy Hayes" w:date="2024-02-09T10:43:00Z">
        <w:r w:rsidR="00A76E67" w:rsidRPr="00A76E67">
          <w:rPr>
            <w:b/>
          </w:rPr>
          <w:t>must</w:t>
        </w:r>
      </w:ins>
      <w:r>
        <w:t xml:space="preserve"> be Encrypted</w:t>
      </w:r>
    </w:p>
    <w:p w14:paraId="2CEAD7E0" w14:textId="77777777" w:rsidR="00A012E1" w:rsidRPr="001F0BD9" w:rsidRDefault="00A012E1" w:rsidP="00A012E1">
      <w:pPr>
        <w:pStyle w:val="ASomething"/>
      </w:pPr>
      <w:r w:rsidRPr="009D493F">
        <w:rPr>
          <w:b/>
          <w:bCs/>
        </w:rPr>
        <w:t>Rationale</w:t>
      </w:r>
      <w:r w:rsidRPr="009D493F">
        <w:t>:</w:t>
      </w:r>
      <w:r>
        <w:tab/>
        <w:t xml:space="preserve"> </w:t>
      </w:r>
    </w:p>
    <w:p w14:paraId="48687C53" w14:textId="0DE24BE4" w:rsidR="00A012E1" w:rsidRPr="001F0BD9" w:rsidRDefault="00A012E1" w:rsidP="00A012E1">
      <w:pPr>
        <w:pStyle w:val="ASomething"/>
      </w:pPr>
      <w:r w:rsidRPr="009D493F">
        <w:rPr>
          <w:b/>
          <w:bCs/>
        </w:rPr>
        <w:t>Details</w:t>
      </w:r>
      <w:r w:rsidRPr="009D493F">
        <w:t>:</w:t>
      </w:r>
      <w:r>
        <w:t xml:space="preserve"> </w:t>
      </w:r>
      <w:r>
        <w:tab/>
        <w:t>Communication between Service Client/Browser and Server must be protected by HTTP/S.</w:t>
      </w:r>
      <w:r>
        <w:br/>
        <w:t>Attempts to connect to an insecure channel (</w:t>
      </w:r>
      <w:del w:id="1432" w:author="Jeremy Hayes" w:date="2024-02-09T10:50:00Z">
        <w:r w:rsidDel="00A76E67">
          <w:delText>e.g.:</w:delText>
        </w:r>
      </w:del>
      <w:ins w:id="1433" w:author="Jeremy Hayes" w:date="2024-02-09T10:50:00Z">
        <w:r w:rsidR="00A76E67" w:rsidRPr="00A76E67">
          <w:t>e.g.,</w:t>
        </w:r>
      </w:ins>
      <w:r>
        <w:t xml:space="preserve"> HTTP) are not accepted. Preferably they are redirected to secure equivalent endpoints (</w:t>
      </w:r>
      <w:del w:id="1434" w:author="Jeremy Hayes" w:date="2024-02-09T10:50:00Z">
        <w:r w:rsidDel="00A76E67">
          <w:delText>e.g.:</w:delText>
        </w:r>
      </w:del>
      <w:ins w:id="1435" w:author="Jeremy Hayes" w:date="2024-02-09T10:50:00Z">
        <w:r w:rsidR="00A76E67" w:rsidRPr="00A76E67">
          <w:t>e.g.,</w:t>
        </w:r>
      </w:ins>
      <w:r>
        <w:t xml:space="preserve"> HTTP/S).</w:t>
      </w:r>
      <w:r>
        <w:br/>
      </w:r>
      <w:del w:id="1436" w:author="Jeremy Hayes" w:date="2024-02-09T11:08:00Z">
        <w:r w:rsidDel="00F0239C">
          <w:lastRenderedPageBreak/>
          <w:delText xml:space="preserve">Noting </w:delText>
        </w:r>
        <w:r w:rsidRPr="00F0239C" w:rsidDel="00F0239C">
          <w:rPr>
            <w:b/>
            <w:bCs/>
            <w:rPrChange w:id="1437" w:author="Jeremy Hayes" w:date="2024-02-09T11:08:00Z">
              <w:rPr/>
            </w:rPrChange>
          </w:rPr>
          <w:delText>that</w:delText>
        </w:r>
      </w:del>
      <w:ins w:id="1438" w:author="Jeremy Hayes" w:date="2024-02-09T11:08:00Z">
        <w:r w:rsidR="00F0239C" w:rsidRPr="00F0239C">
          <w:rPr>
            <w:b/>
            <w:bCs/>
            <w:rPrChange w:id="1439" w:author="Jeremy Hayes" w:date="2024-02-09T11:08:00Z">
              <w:rPr/>
            </w:rPrChange>
          </w:rPr>
          <w:t>Note:</w:t>
        </w:r>
      </w:ins>
      <w:r>
        <w:t xml:space="preserve"> </w:t>
      </w:r>
      <w:del w:id="1440" w:author="Jeremy Hayes" w:date="2024-02-09T11:08:00Z">
        <w:r w:rsidDel="00F0239C">
          <w:delText xml:space="preserve">protocol </w:delText>
        </w:r>
      </w:del>
      <w:ins w:id="1441" w:author="Jeremy Hayes" w:date="2024-02-09T11:08:00Z">
        <w:r w:rsidR="00F0239C">
          <w:t xml:space="preserve">Protocol </w:t>
        </w:r>
      </w:ins>
      <w:r>
        <w:t>routing is a web server configuration, outside the control of the web system itself.</w:t>
      </w:r>
    </w:p>
    <w:p w14:paraId="6B764EB9" w14:textId="77777777" w:rsidR="00A012E1" w:rsidRDefault="00A012E1" w:rsidP="00A012E1">
      <w:pPr>
        <w:pStyle w:val="ASomething"/>
      </w:pPr>
      <w:r>
        <w:rPr>
          <w:b/>
          <w:bCs/>
        </w:rPr>
        <w:t>Prompts:</w:t>
      </w:r>
      <w:r>
        <w:tab/>
        <w:t>Does the solution’s system(s) accept insecure connections?</w:t>
      </w:r>
      <w:r>
        <w:br/>
        <w:t>What are done with them?</w:t>
      </w:r>
    </w:p>
    <w:p w14:paraId="34B6EF7E" w14:textId="77777777" w:rsidR="00A012E1" w:rsidRDefault="00A012E1" w:rsidP="00A012E1">
      <w:pPr>
        <w:pStyle w:val="ASomething"/>
      </w:pPr>
    </w:p>
    <w:p w14:paraId="0E3BBDC6" w14:textId="1440FA85" w:rsidR="00A6297C" w:rsidRPr="0075069B" w:rsidRDefault="00113DB2" w:rsidP="00A6297C">
      <w:pPr>
        <w:pStyle w:val="Heading5"/>
      </w:pPr>
      <w:bookmarkStart w:id="1442" w:name="_Hlk157776002"/>
      <w:r>
        <w:t>QR-DEF-</w:t>
      </w:r>
      <w:r w:rsidR="00346430" w:rsidRPr="00A6297C">
        <w:t>SEC-CON</w:t>
      </w:r>
      <w:r w:rsidR="003358AC">
        <w:t>F</w:t>
      </w:r>
      <w:r w:rsidR="00346430" w:rsidRPr="00A6297C">
        <w:t>-00</w:t>
      </w:r>
      <w:r w:rsidR="00346430">
        <w:t xml:space="preserve">: </w:t>
      </w:r>
      <w:r w:rsidR="00B94472" w:rsidRPr="00346430">
        <w:rPr>
          <w:b/>
          <w:bCs/>
        </w:rPr>
        <w:t xml:space="preserve">Current Recommended </w:t>
      </w:r>
      <w:r w:rsidR="00A6297C" w:rsidRPr="00346430">
        <w:rPr>
          <w:b/>
          <w:bCs/>
        </w:rPr>
        <w:t>Cryptography Algorithms</w:t>
      </w:r>
    </w:p>
    <w:bookmarkEnd w:id="1442"/>
    <w:p w14:paraId="586A0C2B" w14:textId="3F758F32" w:rsidR="00EA57E4" w:rsidRPr="001F0BD9" w:rsidRDefault="00EA57E4" w:rsidP="00D90D14">
      <w:pPr>
        <w:pStyle w:val="ASomething"/>
        <w:tabs>
          <w:tab w:val="left" w:pos="720"/>
          <w:tab w:val="left" w:pos="1440"/>
          <w:tab w:val="left" w:pos="2160"/>
          <w:tab w:val="left" w:pos="2880"/>
          <w:tab w:val="left" w:pos="3600"/>
          <w:tab w:val="left" w:pos="4320"/>
          <w:tab w:val="left" w:pos="5040"/>
          <w:tab w:val="left" w:pos="5835"/>
        </w:tabs>
      </w:pPr>
      <w:r w:rsidRPr="009D493F">
        <w:rPr>
          <w:b/>
          <w:bCs/>
        </w:rPr>
        <w:t>Category</w:t>
      </w:r>
      <w:r w:rsidRPr="009D493F">
        <w:t>:</w:t>
      </w:r>
      <w:r>
        <w:t xml:space="preserve"> </w:t>
      </w:r>
      <w:r>
        <w:tab/>
        <w:t>ISO-25010/Security/Confidentiality</w:t>
      </w:r>
      <w:r w:rsidR="00D90D14">
        <w:tab/>
      </w:r>
    </w:p>
    <w:p w14:paraId="7A08B886" w14:textId="234BC7F1" w:rsidR="00EA57E4" w:rsidRPr="001F0BD9" w:rsidRDefault="00EA57E4" w:rsidP="00EA57E4">
      <w:pPr>
        <w:pStyle w:val="ASomething"/>
      </w:pPr>
      <w:r w:rsidRPr="009D493F">
        <w:rPr>
          <w:b/>
          <w:bCs/>
        </w:rPr>
        <w:t>Statement</w:t>
      </w:r>
      <w:r w:rsidRPr="009D493F">
        <w:t>:</w:t>
      </w:r>
      <w:r>
        <w:t xml:space="preserve"> </w:t>
      </w:r>
      <w:r>
        <w:tab/>
      </w:r>
      <w:r w:rsidR="00A6297C">
        <w:t xml:space="preserve">Cryptography algorithms used for encryption and </w:t>
      </w:r>
      <w:r w:rsidR="009B1DF6">
        <w:t>signing</w:t>
      </w:r>
      <w:r w:rsidR="00A6297C">
        <w:t xml:space="preserve"> </w:t>
      </w:r>
      <w:del w:id="1443" w:author="Jeremy Hayes" w:date="2024-02-09T10:43:00Z">
        <w:r w:rsidR="00A6297C" w:rsidDel="00A76E67">
          <w:delText>MUST</w:delText>
        </w:r>
      </w:del>
      <w:ins w:id="1444" w:author="Jeremy Hayes" w:date="2024-02-09T10:43:00Z">
        <w:r w:rsidR="00A76E67" w:rsidRPr="00A76E67">
          <w:rPr>
            <w:b/>
          </w:rPr>
          <w:t>must</w:t>
        </w:r>
      </w:ins>
      <w:r>
        <w:t xml:space="preserve"> use </w:t>
      </w:r>
      <w:r w:rsidR="009B1DF6">
        <w:t>the latest current released versions</w:t>
      </w:r>
      <w:r w:rsidR="00B94472">
        <w:t xml:space="preserve">. </w:t>
      </w:r>
      <w:r w:rsidR="00C5349D">
        <w:t xml:space="preserve"> </w:t>
      </w:r>
    </w:p>
    <w:p w14:paraId="3B9BF486" w14:textId="2FC96A19" w:rsidR="00EA57E4" w:rsidRPr="001F0BD9" w:rsidRDefault="00EA57E4" w:rsidP="00EA57E4">
      <w:pPr>
        <w:pStyle w:val="ASomething"/>
      </w:pPr>
      <w:r w:rsidRPr="009D493F">
        <w:rPr>
          <w:b/>
          <w:bCs/>
        </w:rPr>
        <w:t>Rationale</w:t>
      </w:r>
      <w:r w:rsidRPr="009D493F">
        <w:t>:</w:t>
      </w:r>
      <w:r>
        <w:tab/>
      </w:r>
      <w:r w:rsidR="00C5349D">
        <w:t xml:space="preserve">Security relies on using best practice industry standards and remaining ahead of </w:t>
      </w:r>
      <w:r w:rsidR="00934EF3">
        <w:t xml:space="preserve">the capabilities of </w:t>
      </w:r>
      <w:r w:rsidR="00C5349D">
        <w:t>nefarious actors.</w:t>
      </w:r>
    </w:p>
    <w:p w14:paraId="47127C7F" w14:textId="5F2D0BCD" w:rsidR="00C5349D" w:rsidRPr="001F0BD9" w:rsidRDefault="00EA57E4" w:rsidP="00C5349D">
      <w:pPr>
        <w:pStyle w:val="ASomething"/>
      </w:pPr>
      <w:r w:rsidRPr="009D493F">
        <w:rPr>
          <w:b/>
          <w:bCs/>
        </w:rPr>
        <w:t>Details</w:t>
      </w:r>
      <w:r w:rsidRPr="009D493F">
        <w:t>:</w:t>
      </w:r>
      <w:r>
        <w:t xml:space="preserve"> </w:t>
      </w:r>
      <w:r>
        <w:tab/>
      </w:r>
      <w:r w:rsidR="00C5349D">
        <w:t xml:space="preserve">For </w:t>
      </w:r>
      <w:r w:rsidR="00697652">
        <w:t>example,</w:t>
      </w:r>
      <w:r w:rsidR="00C5349D">
        <w:t xml:space="preserve"> TLS 1.3 or better must be used for HTTP/S.</w:t>
      </w:r>
      <w:r w:rsidR="00C5349D">
        <w:br/>
        <w:t>Message Encryption is acceptable if Channel Encryption is not technically feasible.</w:t>
      </w:r>
    </w:p>
    <w:p w14:paraId="57D37509" w14:textId="39930D4B" w:rsidR="00EA57E4" w:rsidRPr="0075069B" w:rsidRDefault="00617A85" w:rsidP="00EA57E4">
      <w:pPr>
        <w:pStyle w:val="ASomething"/>
      </w:pPr>
      <w:r>
        <w:rPr>
          <w:b/>
          <w:bCs/>
        </w:rPr>
        <w:t>Prompts:</w:t>
      </w:r>
      <w:r w:rsidR="00EA57E4">
        <w:tab/>
      </w:r>
      <w:r w:rsidR="00C5349D">
        <w:t>How will channel and device encryption be reviewed and updated to remain current?</w:t>
      </w:r>
    </w:p>
    <w:p w14:paraId="221F9EF5" w14:textId="77777777" w:rsidR="00A851F8" w:rsidRDefault="00A851F8" w:rsidP="00A851F8">
      <w:pPr>
        <w:pStyle w:val="BodyText"/>
      </w:pPr>
    </w:p>
    <w:p w14:paraId="747E21B7" w14:textId="5CBE6F3E" w:rsidR="00A6297C" w:rsidRDefault="00113DB2" w:rsidP="00A6297C">
      <w:pPr>
        <w:pStyle w:val="Heading5"/>
        <w:rPr>
          <w:b/>
          <w:bCs/>
        </w:rPr>
      </w:pPr>
      <w:r>
        <w:t>QR-DEF-</w:t>
      </w:r>
      <w:r w:rsidR="00346430" w:rsidRPr="00A6297C">
        <w:t>SEC-CONF-00</w:t>
      </w:r>
      <w:r w:rsidR="00346430">
        <w:t xml:space="preserve">: </w:t>
      </w:r>
      <w:r w:rsidR="00A6297C" w:rsidRPr="00346430">
        <w:rPr>
          <w:b/>
          <w:bCs/>
        </w:rPr>
        <w:t xml:space="preserve">Cleanse External </w:t>
      </w:r>
      <w:r w:rsidR="00C14BC7">
        <w:rPr>
          <w:b/>
          <w:bCs/>
        </w:rPr>
        <w:t>Data</w:t>
      </w:r>
    </w:p>
    <w:p w14:paraId="59FBDDF0" w14:textId="75942C2F" w:rsidR="00A15CCF" w:rsidRPr="001F0BD9" w:rsidRDefault="00A15CCF" w:rsidP="00A15CCF">
      <w:pPr>
        <w:pStyle w:val="ASomething"/>
      </w:pPr>
      <w:r w:rsidRPr="009D493F">
        <w:rPr>
          <w:b/>
          <w:bCs/>
        </w:rPr>
        <w:t>Category</w:t>
      </w:r>
      <w:r w:rsidRPr="009D493F">
        <w:t>:</w:t>
      </w:r>
      <w:r>
        <w:t xml:space="preserve"> </w:t>
      </w:r>
      <w:r>
        <w:tab/>
      </w:r>
      <w:r w:rsidR="00A6297C">
        <w:t>ISO-25010/Security/Confidentiality</w:t>
      </w:r>
    </w:p>
    <w:p w14:paraId="03DA51B4" w14:textId="2D422F82" w:rsidR="00A15CCF" w:rsidRPr="001F0BD9" w:rsidRDefault="00A15CCF" w:rsidP="00A15CCF">
      <w:pPr>
        <w:pStyle w:val="ASomething"/>
      </w:pPr>
      <w:r w:rsidRPr="009D493F">
        <w:rPr>
          <w:b/>
          <w:bCs/>
        </w:rPr>
        <w:t>Statement</w:t>
      </w:r>
      <w:r w:rsidRPr="009D493F">
        <w:t>:</w:t>
      </w:r>
      <w:r>
        <w:t xml:space="preserve"> </w:t>
      </w:r>
      <w:r>
        <w:tab/>
      </w:r>
      <w:r w:rsidR="00697652">
        <w:t xml:space="preserve">Solution System(s) </w:t>
      </w:r>
      <w:del w:id="1445" w:author="Jeremy Hayes" w:date="2024-02-09T10:43:00Z">
        <w:r w:rsidDel="00A76E67">
          <w:delText>MUST</w:delText>
        </w:r>
      </w:del>
      <w:ins w:id="1446" w:author="Jeremy Hayes" w:date="2024-02-09T10:43:00Z">
        <w:r w:rsidR="00A76E67" w:rsidRPr="00A76E67">
          <w:rPr>
            <w:b/>
          </w:rPr>
          <w:t>must</w:t>
        </w:r>
      </w:ins>
      <w:r>
        <w:t xml:space="preserve"> remove sensitive data from data that is exported to services that will not control and audit access to data to the same or </w:t>
      </w:r>
      <w:r w:rsidR="00697652">
        <w:t>endorsed</w:t>
      </w:r>
      <w:r>
        <w:t xml:space="preserve"> level.</w:t>
      </w:r>
    </w:p>
    <w:p w14:paraId="5A95C0F0" w14:textId="10418E19" w:rsidR="00A15CCF" w:rsidRPr="001F0BD9" w:rsidRDefault="00A15CCF" w:rsidP="00A15CCF">
      <w:pPr>
        <w:pStyle w:val="ASomething"/>
      </w:pPr>
      <w:r w:rsidRPr="009D493F">
        <w:rPr>
          <w:b/>
          <w:bCs/>
        </w:rPr>
        <w:t>Rationale</w:t>
      </w:r>
      <w:r w:rsidRPr="009D493F">
        <w:t>:</w:t>
      </w:r>
      <w:r>
        <w:tab/>
        <w:t xml:space="preserve">Messages sent outside the </w:t>
      </w:r>
      <w:r w:rsidR="00697652">
        <w:t xml:space="preserve">solution’s </w:t>
      </w:r>
      <w:r>
        <w:t>system</w:t>
      </w:r>
      <w:r w:rsidR="00697652">
        <w:t>(s)</w:t>
      </w:r>
      <w:r>
        <w:t xml:space="preserve"> cannot be guaranteed to be access controlled or audited.</w:t>
      </w:r>
    </w:p>
    <w:p w14:paraId="3E179081" w14:textId="4DE1F74F" w:rsidR="00A15CCF" w:rsidRPr="001F0BD9" w:rsidRDefault="00A15CCF" w:rsidP="00A15CCF">
      <w:pPr>
        <w:pStyle w:val="ASomething"/>
      </w:pPr>
      <w:r w:rsidRPr="009D493F">
        <w:rPr>
          <w:b/>
          <w:bCs/>
        </w:rPr>
        <w:t>Details</w:t>
      </w:r>
      <w:r w:rsidRPr="009D493F">
        <w:t>:</w:t>
      </w:r>
      <w:r>
        <w:t xml:space="preserve"> </w:t>
      </w:r>
      <w:r>
        <w:tab/>
      </w:r>
      <w:r w:rsidR="00C14BC7">
        <w:t>This includes but is not limited to:</w:t>
      </w:r>
      <w:r w:rsidR="00C14BC7">
        <w:br/>
        <w:t xml:space="preserve">- </w:t>
      </w:r>
      <w:r>
        <w:t xml:space="preserve">Diagnostics tracing messages, </w:t>
      </w:r>
      <w:r w:rsidR="00C14BC7">
        <w:br/>
        <w:t>- Error Records</w:t>
      </w:r>
      <w:r w:rsidR="00C14BC7">
        <w:br/>
        <w:t>- E</w:t>
      </w:r>
      <w:r>
        <w:t>mails</w:t>
      </w:r>
      <w:r w:rsidR="00C14BC7">
        <w:br/>
        <w:t>- Printed Reports</w:t>
      </w:r>
      <w:r w:rsidR="00C14BC7">
        <w:br/>
        <w:t>- Messages (SMS, other)</w:t>
      </w:r>
      <w:r w:rsidR="00C14BC7">
        <w:br/>
      </w:r>
      <w:r w:rsidR="00C14BC7">
        <w:br/>
        <w:t>The appropriate way is to write emails that have links back to reports in the system. This means the Viewing of the reports is authorised first as well as audited.</w:t>
      </w:r>
    </w:p>
    <w:p w14:paraId="290F6C1F" w14:textId="17AFFE62" w:rsidR="00A15CCF" w:rsidRDefault="00617A85" w:rsidP="00A15CCF">
      <w:pPr>
        <w:pStyle w:val="ASomething"/>
      </w:pPr>
      <w:r>
        <w:rPr>
          <w:b/>
          <w:bCs/>
        </w:rPr>
        <w:t>Prompts:</w:t>
      </w:r>
      <w:r w:rsidR="00A15CCF">
        <w:tab/>
      </w:r>
      <w:r w:rsidR="00C14BC7">
        <w:t>Does the solution’s system(s) permit the editing of templates for emails and reports? In different languages?</w:t>
      </w:r>
      <w:r w:rsidR="00C14BC7">
        <w:br/>
        <w:t xml:space="preserve">Do emails contain confidential information or provide a link back to reports </w:t>
      </w:r>
      <w:r w:rsidR="00C14BC7">
        <w:lastRenderedPageBreak/>
        <w:t>containing the confidential information in an environment in which views are audited?</w:t>
      </w:r>
      <w:r w:rsidR="00C14BC7">
        <w:br/>
      </w:r>
      <w:r w:rsidR="00C14BC7">
        <w:br/>
      </w:r>
    </w:p>
    <w:p w14:paraId="3668FD95" w14:textId="79D5AFD6" w:rsidR="00A6297C" w:rsidRPr="001F0BD9" w:rsidRDefault="00113DB2" w:rsidP="00A6297C">
      <w:pPr>
        <w:pStyle w:val="Heading5"/>
      </w:pPr>
      <w:r>
        <w:t>QR-DEF-</w:t>
      </w:r>
      <w:r w:rsidR="00346430" w:rsidRPr="00A6297C">
        <w:t>SEC-CON-00</w:t>
      </w:r>
      <w:r w:rsidR="00346430">
        <w:t xml:space="preserve">: </w:t>
      </w:r>
      <w:r w:rsidR="00A6297C" w:rsidRPr="00346430">
        <w:rPr>
          <w:b/>
          <w:bCs/>
        </w:rPr>
        <w:t xml:space="preserve">Confidential Messages over </w:t>
      </w:r>
      <w:r w:rsidR="007F51FA" w:rsidRPr="00346430">
        <w:rPr>
          <w:b/>
          <w:bCs/>
        </w:rPr>
        <w:t>Confidential</w:t>
      </w:r>
      <w:r w:rsidR="00A6297C" w:rsidRPr="00346430">
        <w:rPr>
          <w:b/>
          <w:bCs/>
        </w:rPr>
        <w:t xml:space="preserve"> Access</w:t>
      </w:r>
    </w:p>
    <w:p w14:paraId="4EF9CBDA" w14:textId="1523BF0B" w:rsidR="00574281" w:rsidRPr="001F0BD9" w:rsidRDefault="00574281" w:rsidP="00574281">
      <w:pPr>
        <w:pStyle w:val="ASomething"/>
      </w:pPr>
      <w:r w:rsidRPr="009D493F">
        <w:rPr>
          <w:b/>
          <w:bCs/>
        </w:rPr>
        <w:t>Category</w:t>
      </w:r>
      <w:r w:rsidRPr="009D493F">
        <w:t>:</w:t>
      </w:r>
      <w:r>
        <w:t xml:space="preserve"> </w:t>
      </w:r>
      <w:r>
        <w:tab/>
        <w:t>ISO-25010/Security/Confidentiality</w:t>
      </w:r>
    </w:p>
    <w:p w14:paraId="1F57934E" w14:textId="6A792793" w:rsidR="00574281" w:rsidRPr="00A6297C" w:rsidRDefault="00574281" w:rsidP="00574281">
      <w:pPr>
        <w:pStyle w:val="ASomething"/>
        <w:rPr>
          <w:highlight w:val="yellow"/>
        </w:rPr>
      </w:pPr>
      <w:r w:rsidRPr="00A6297C">
        <w:rPr>
          <w:b/>
          <w:bCs/>
          <w:highlight w:val="yellow"/>
        </w:rPr>
        <w:t>Statement</w:t>
      </w:r>
      <w:r w:rsidRPr="00A6297C">
        <w:rPr>
          <w:highlight w:val="yellow"/>
        </w:rPr>
        <w:t xml:space="preserve">: </w:t>
      </w:r>
      <w:r w:rsidRPr="00A6297C">
        <w:rPr>
          <w:highlight w:val="yellow"/>
        </w:rPr>
        <w:tab/>
      </w:r>
    </w:p>
    <w:p w14:paraId="7DBAD719" w14:textId="77777777" w:rsidR="00574281" w:rsidRPr="001F0BD9" w:rsidRDefault="00574281" w:rsidP="00574281">
      <w:pPr>
        <w:pStyle w:val="ASomething"/>
      </w:pPr>
      <w:r w:rsidRPr="00A6297C">
        <w:rPr>
          <w:b/>
          <w:bCs/>
          <w:highlight w:val="yellow"/>
        </w:rPr>
        <w:t>Rationale</w:t>
      </w:r>
      <w:r w:rsidRPr="00A6297C">
        <w:rPr>
          <w:highlight w:val="yellow"/>
        </w:rPr>
        <w:t>:</w:t>
      </w:r>
      <w:r w:rsidRPr="00A6297C">
        <w:rPr>
          <w:highlight w:val="yellow"/>
        </w:rPr>
        <w:tab/>
        <w:t>…</w:t>
      </w:r>
    </w:p>
    <w:p w14:paraId="03DACA07" w14:textId="198C803A" w:rsidR="00574281" w:rsidRPr="001F0BD9" w:rsidRDefault="00574281" w:rsidP="00574281">
      <w:pPr>
        <w:pStyle w:val="ASomething"/>
      </w:pPr>
      <w:r w:rsidRPr="009D493F">
        <w:rPr>
          <w:b/>
          <w:bCs/>
        </w:rPr>
        <w:t>Details</w:t>
      </w:r>
      <w:r w:rsidRPr="009D493F">
        <w:t>:</w:t>
      </w:r>
      <w:r>
        <w:t xml:space="preserve"> </w:t>
      </w:r>
      <w:r>
        <w:tab/>
        <w:t xml:space="preserve">Mark browser cookies with </w:t>
      </w:r>
      <w:r w:rsidR="00F52C96">
        <w:t>S</w:t>
      </w:r>
      <w:r>
        <w:t xml:space="preserve">ecure, and </w:t>
      </w:r>
      <w:del w:id="1447" w:author="Jeremy Hayes" w:date="2024-02-09T11:09:00Z">
        <w:r w:rsidR="00F52C96" w:rsidDel="00F0239C">
          <w:delText>H</w:delText>
        </w:r>
        <w:r w:rsidDel="00F0239C">
          <w:delText>ttp</w:delText>
        </w:r>
        <w:r w:rsidR="00F52C96" w:rsidDel="00F0239C">
          <w:delText>O</w:delText>
        </w:r>
        <w:r w:rsidDel="00F0239C">
          <w:delText>nly</w:delText>
        </w:r>
      </w:del>
      <w:ins w:id="1448" w:author="Jeremy Hayes" w:date="2024-02-09T11:09:00Z">
        <w:r w:rsidR="00F0239C">
          <w:t>HTTP Only</w:t>
        </w:r>
      </w:ins>
      <w:r>
        <w:t>.</w:t>
      </w:r>
      <w:r>
        <w:br/>
        <w:t>Do not transmit confidential credentials over unsecured channels (</w:t>
      </w:r>
      <w:r w:rsidR="00F52C96">
        <w:t>e.g.,</w:t>
      </w:r>
      <w:r>
        <w:t xml:space="preserve"> BASIC over HTTP is unacceptable).</w:t>
      </w:r>
    </w:p>
    <w:p w14:paraId="2AD5AAF1" w14:textId="557FB186" w:rsidR="00574281" w:rsidRDefault="00617A85" w:rsidP="00574281">
      <w:pPr>
        <w:pStyle w:val="ASomething"/>
      </w:pPr>
      <w:r>
        <w:rPr>
          <w:b/>
          <w:bCs/>
        </w:rPr>
        <w:t>Prompts:</w:t>
      </w:r>
      <w:r w:rsidR="00574281">
        <w:tab/>
        <w:t>Are cookies marked with marked with security markings?</w:t>
      </w:r>
    </w:p>
    <w:p w14:paraId="24B017F6" w14:textId="0B53A6DA" w:rsidR="00CC59F0" w:rsidRDefault="00CC59F0" w:rsidP="00EE6453">
      <w:pPr>
        <w:pStyle w:val="Heading4"/>
      </w:pPr>
      <w:bookmarkStart w:id="1449" w:name="_Toc158372687"/>
      <w:r>
        <w:t>Integrity</w:t>
      </w:r>
      <w:bookmarkEnd w:id="1449"/>
    </w:p>
    <w:p w14:paraId="72648412" w14:textId="77777777" w:rsidR="00B35152" w:rsidRPr="00902999" w:rsidRDefault="00B35152" w:rsidP="00902999">
      <w:r w:rsidRPr="00902999">
        <w:t>ISO-25010 Definition: the degree to which the solution prevents unauthorised access, modification of systems and the information they manage.</w:t>
      </w:r>
    </w:p>
    <w:p w14:paraId="40C22BF3" w14:textId="77777777" w:rsidR="00B35152" w:rsidRPr="009D28D8" w:rsidRDefault="00B35152" w:rsidP="009D28D8"/>
    <w:p w14:paraId="4EC93D2F" w14:textId="2F48CD9D" w:rsidR="00A012E1" w:rsidRPr="00536012" w:rsidRDefault="00113DB2" w:rsidP="00A012E1">
      <w:pPr>
        <w:pStyle w:val="Heading5"/>
      </w:pPr>
      <w:r>
        <w:t>QR-DEF-</w:t>
      </w:r>
      <w:r w:rsidR="00A012E1">
        <w:t>SEC-INT</w:t>
      </w:r>
      <w:r w:rsidR="00A012E1" w:rsidRPr="00536012">
        <w:t xml:space="preserve">-00: </w:t>
      </w:r>
      <w:r w:rsidR="00A012E1">
        <w:rPr>
          <w:b/>
          <w:bCs/>
        </w:rPr>
        <w:t>User Suspension</w:t>
      </w:r>
    </w:p>
    <w:p w14:paraId="193D1E1A" w14:textId="77777777" w:rsidR="00A012E1" w:rsidRPr="001F0BD9" w:rsidRDefault="00A012E1" w:rsidP="00A012E1">
      <w:pPr>
        <w:pStyle w:val="ASomething"/>
      </w:pPr>
      <w:r w:rsidRPr="009D493F">
        <w:rPr>
          <w:b/>
          <w:bCs/>
        </w:rPr>
        <w:t>Category</w:t>
      </w:r>
      <w:r w:rsidRPr="009D493F">
        <w:t>:</w:t>
      </w:r>
      <w:r>
        <w:t xml:space="preserve"> </w:t>
      </w:r>
      <w:r>
        <w:tab/>
        <w:t>ISO-25010/Functional Suitability/Functional Correctness</w:t>
      </w:r>
    </w:p>
    <w:p w14:paraId="58B87FBE" w14:textId="20FE2A1F" w:rsidR="00A012E1" w:rsidRPr="001F0BD9" w:rsidRDefault="00A012E1" w:rsidP="00A012E1">
      <w:pPr>
        <w:pStyle w:val="ASomething"/>
      </w:pPr>
      <w:r w:rsidRPr="009D493F">
        <w:rPr>
          <w:b/>
          <w:bCs/>
        </w:rPr>
        <w:t>Statement</w:t>
      </w:r>
      <w:r w:rsidRPr="009D493F">
        <w:t>:</w:t>
      </w:r>
      <w:r>
        <w:t xml:space="preserve"> </w:t>
      </w:r>
      <w:r>
        <w:tab/>
        <w:t xml:space="preserve">The solution’s system(s) </w:t>
      </w:r>
      <w:del w:id="1450" w:author="Jeremy Hayes" w:date="2024-02-09T10:43:00Z">
        <w:r w:rsidDel="00A76E67">
          <w:delText>MUST</w:delText>
        </w:r>
      </w:del>
      <w:ins w:id="1451" w:author="Jeremy Hayes" w:date="2024-02-09T10:43:00Z">
        <w:r w:rsidR="00A76E67" w:rsidRPr="00A76E67">
          <w:rPr>
            <w:b/>
          </w:rPr>
          <w:t>must</w:t>
        </w:r>
      </w:ins>
      <w:r>
        <w:t xml:space="preserve"> permit </w:t>
      </w:r>
      <w:r>
        <w:fldChar w:fldCharType="begin"/>
      </w:r>
      <w:r>
        <w:instrText>HYPERLINK \l "Term_SystemUser"</w:instrText>
      </w:r>
      <w:r>
        <w:fldChar w:fldCharType="separate"/>
      </w:r>
      <w:del w:id="1452" w:author="Jeremy Hayes" w:date="2024-02-09T11:16:00Z">
        <w:r w:rsidRPr="006E4A4D" w:rsidDel="009F0BCC">
          <w:rPr>
            <w:rStyle w:val="Hyperlink"/>
          </w:rPr>
          <w:delText>User</w:delText>
        </w:r>
      </w:del>
      <w:ins w:id="1453" w:author="Jeremy Hayes" w:date="2024-02-09T11:16:00Z">
        <w:r w:rsidR="009F0BCC">
          <w:rPr>
            <w:rStyle w:val="Hyperlink"/>
          </w:rPr>
          <w:t>user</w:t>
        </w:r>
      </w:ins>
      <w:r w:rsidRPr="006E4A4D">
        <w:rPr>
          <w:rStyle w:val="Hyperlink"/>
        </w:rPr>
        <w:t>s</w:t>
      </w:r>
      <w:r>
        <w:rPr>
          <w:rStyle w:val="Hyperlink"/>
        </w:rPr>
        <w:fldChar w:fldCharType="end"/>
      </w:r>
      <w:r>
        <w:t xml:space="preserve"> being disabled by an authorised </w:t>
      </w:r>
      <w:hyperlink w:anchor="Term_Role" w:history="1">
        <w:r>
          <w:rPr>
            <w:rStyle w:val="Hyperlink"/>
          </w:rPr>
          <w:t>r</w:t>
        </w:r>
        <w:r w:rsidRPr="009F6745">
          <w:rPr>
            <w:rStyle w:val="Hyperlink"/>
          </w:rPr>
          <w:t>ole</w:t>
        </w:r>
      </w:hyperlink>
      <w:r>
        <w:t>.</w:t>
      </w:r>
    </w:p>
    <w:p w14:paraId="390993FC" w14:textId="51A2A1A1" w:rsidR="00A012E1" w:rsidRPr="001F0BD9" w:rsidRDefault="00A012E1" w:rsidP="00A012E1">
      <w:pPr>
        <w:pStyle w:val="ASomething"/>
      </w:pPr>
      <w:r w:rsidRPr="009D493F">
        <w:rPr>
          <w:b/>
          <w:bCs/>
        </w:rPr>
        <w:t>Rationale</w:t>
      </w:r>
      <w:r w:rsidRPr="009D493F">
        <w:t>:</w:t>
      </w:r>
      <w:r>
        <w:tab/>
        <w:t xml:space="preserve">While the solution’s system(s) must be able to integrate with an external </w:t>
      </w:r>
      <w:hyperlink w:anchor="Term_IdP" w:history="1">
        <w:r w:rsidRPr="003E3AC0">
          <w:rPr>
            <w:rStyle w:val="Hyperlink"/>
          </w:rPr>
          <w:t>Identity Provider (IdP)</w:t>
        </w:r>
      </w:hyperlink>
      <w:r>
        <w:t xml:space="preserve"> for the authentication of </w:t>
      </w:r>
      <w:r>
        <w:fldChar w:fldCharType="begin"/>
      </w:r>
      <w:r>
        <w:instrText>HYPERLINK \l "Term_SystemUser"</w:instrText>
      </w:r>
      <w:r>
        <w:fldChar w:fldCharType="separate"/>
      </w:r>
      <w:del w:id="1454" w:author="Jeremy Hayes" w:date="2024-02-09T11:16:00Z">
        <w:r w:rsidRPr="006E4A4D" w:rsidDel="009F0BCC">
          <w:rPr>
            <w:rStyle w:val="Hyperlink"/>
          </w:rPr>
          <w:delText>User</w:delText>
        </w:r>
      </w:del>
      <w:ins w:id="1455" w:author="Jeremy Hayes" w:date="2024-02-09T11:16:00Z">
        <w:r w:rsidR="009F0BCC">
          <w:rPr>
            <w:rStyle w:val="Hyperlink"/>
          </w:rPr>
          <w:t>user</w:t>
        </w:r>
      </w:ins>
      <w:r w:rsidRPr="006E4A4D">
        <w:rPr>
          <w:rStyle w:val="Hyperlink"/>
        </w:rPr>
        <w:t>s</w:t>
      </w:r>
      <w:r>
        <w:rPr>
          <w:rStyle w:val="Hyperlink"/>
        </w:rPr>
        <w:fldChar w:fldCharType="end"/>
      </w:r>
      <w:r>
        <w:t>, and</w:t>
      </w:r>
      <w:ins w:id="1456" w:author="Jeremy Hayes" w:date="2024-02-09T11:10:00Z">
        <w:r w:rsidR="00F0239C">
          <w:t>,</w:t>
        </w:r>
      </w:ins>
      <w:r>
        <w:t xml:space="preserve"> </w:t>
      </w:r>
      <w:del w:id="1457" w:author="Jeremy Hayes" w:date="2024-02-09T11:10:00Z">
        <w:r w:rsidDel="00F0239C">
          <w:delText xml:space="preserve">-- </w:delText>
        </w:r>
        <w:r w:rsidRPr="00F0239C" w:rsidDel="00F0239C">
          <w:rPr>
            <w:b/>
            <w:bCs/>
            <w:rPrChange w:id="1458" w:author="Jeremy Hayes" w:date="2024-02-09T11:10:00Z">
              <w:rPr/>
            </w:rPrChange>
          </w:rPr>
          <w:delText>IF</w:delText>
        </w:r>
      </w:del>
      <w:ins w:id="1459" w:author="Jeremy Hayes" w:date="2024-02-09T11:10:00Z">
        <w:r w:rsidR="00F0239C" w:rsidRPr="00F0239C">
          <w:rPr>
            <w:b/>
            <w:bCs/>
            <w:rPrChange w:id="1460" w:author="Jeremy Hayes" w:date="2024-02-09T11:10:00Z">
              <w:rPr/>
            </w:rPrChange>
          </w:rPr>
          <w:t>if</w:t>
        </w:r>
      </w:ins>
      <w:r>
        <w:t xml:space="preserve"> under the control of the sponsor</w:t>
      </w:r>
      <w:del w:id="1461" w:author="Jeremy Hayes" w:date="2024-02-09T11:10:00Z">
        <w:r w:rsidDel="00F0239C">
          <w:delText xml:space="preserve"> –</w:delText>
        </w:r>
      </w:del>
      <w:ins w:id="1462" w:author="Jeremy Hayes" w:date="2024-02-09T11:10:00Z">
        <w:r w:rsidR="00F0239C">
          <w:t>,</w:t>
        </w:r>
      </w:ins>
      <w:r>
        <w:t xml:space="preserve"> this can be used to disable the user’s IdP account, there remain conditions where this is insufficient.  There may</w:t>
      </w:r>
      <w:ins w:id="1463" w:author="Jeremy Hayes" w:date="2024-02-09T11:10:00Z">
        <w:r w:rsidR="00F0239C">
          <w:t xml:space="preserve"> be</w:t>
        </w:r>
      </w:ins>
      <w:r>
        <w:t xml:space="preserve"> </w:t>
      </w:r>
      <w:hyperlink w:anchor="Term_SystemUser" w:history="1">
        <w:r w:rsidRPr="006E4A4D">
          <w:rPr>
            <w:rStyle w:val="Hyperlink"/>
          </w:rPr>
          <w:t>users</w:t>
        </w:r>
      </w:hyperlink>
      <w:r>
        <w:t xml:space="preserve"> who must use the system’s internal authentication service </w:t>
      </w:r>
      <w:del w:id="1464" w:author="Jeremy Hayes" w:date="2024-02-09T11:11:00Z">
        <w:r w:rsidDel="00F0239C">
          <w:delText>for one reason or another. O</w:delText>
        </w:r>
      </w:del>
      <w:ins w:id="1465" w:author="Jeremy Hayes" w:date="2024-02-09T11:11:00Z">
        <w:r w:rsidR="00F0239C">
          <w:t>o</w:t>
        </w:r>
      </w:ins>
      <w:r>
        <w:t>r they may be using a 3</w:t>
      </w:r>
      <w:r w:rsidRPr="00536012">
        <w:rPr>
          <w:vertAlign w:val="superscript"/>
        </w:rPr>
        <w:t>rd</w:t>
      </w:r>
      <w:r>
        <w:t xml:space="preserve"> party </w:t>
      </w:r>
      <w:hyperlink w:anchor="Term_IdP" w:history="1">
        <w:r w:rsidRPr="003E3AC0">
          <w:rPr>
            <w:rStyle w:val="Hyperlink"/>
          </w:rPr>
          <w:t>IdP</w:t>
        </w:r>
      </w:hyperlink>
      <w:r>
        <w:t xml:space="preserve"> which the </w:t>
      </w:r>
      <w:bookmarkStart w:id="1466" w:name="_Hlk157065775"/>
      <w:r>
        <w:fldChar w:fldCharType="begin"/>
      </w:r>
      <w:r>
        <w:instrText>HYPERLINK  \l "Term_SponsorOrganisation"</w:instrText>
      </w:r>
      <w:r>
        <w:fldChar w:fldCharType="separate"/>
      </w:r>
      <w:r w:rsidRPr="009C5B95">
        <w:rPr>
          <w:rStyle w:val="Hyperlink"/>
        </w:rPr>
        <w:t>Sponsor Organisation</w:t>
      </w:r>
      <w:r>
        <w:fldChar w:fldCharType="end"/>
      </w:r>
      <w:bookmarkEnd w:id="1466"/>
      <w:r>
        <w:t xml:space="preserve"> has no control over.</w:t>
      </w:r>
    </w:p>
    <w:p w14:paraId="3F7EFCF8" w14:textId="117EDC71" w:rsidR="00A012E1" w:rsidRPr="001F0BD9" w:rsidRDefault="00A012E1" w:rsidP="00A012E1">
      <w:pPr>
        <w:pStyle w:val="ASomething"/>
      </w:pPr>
      <w:r w:rsidRPr="009D493F">
        <w:rPr>
          <w:b/>
          <w:bCs/>
        </w:rPr>
        <w:t>Details</w:t>
      </w:r>
      <w:r w:rsidRPr="009D493F">
        <w:t>:</w:t>
      </w:r>
      <w:r>
        <w:t xml:space="preserve"> </w:t>
      </w:r>
      <w:r>
        <w:tab/>
        <w:t xml:space="preserve">Authorised </w:t>
      </w:r>
      <w:hyperlink w:anchor="Term_OperationsSpecialist" w:history="1">
        <w:r w:rsidRPr="00272A1C">
          <w:rPr>
            <w:rStyle w:val="Hyperlink"/>
          </w:rPr>
          <w:t>Operations Specialist</w:t>
        </w:r>
      </w:hyperlink>
      <w:r>
        <w:t xml:space="preserve"> Roles</w:t>
      </w:r>
      <w:r w:rsidR="00F0239C">
        <w:t xml:space="preserve"> </w:t>
      </w:r>
      <w:r>
        <w:t xml:space="preserve">must be provided </w:t>
      </w:r>
      <w:ins w:id="1467" w:author="Jeremy Hayes" w:date="2024-02-09T12:24:00Z">
        <w:r w:rsidR="00772F7A">
          <w:t xml:space="preserve">with </w:t>
        </w:r>
      </w:ins>
      <w:del w:id="1468" w:author="Jeremy Hayes" w:date="2024-02-09T11:11:00Z">
        <w:r w:rsidDel="00F0239C">
          <w:delText xml:space="preserve">Functionality </w:delText>
        </w:r>
      </w:del>
      <w:ins w:id="1469" w:author="Jeremy Hayes" w:date="2024-02-09T11:11:00Z">
        <w:r w:rsidR="00F0239C">
          <w:t xml:space="preserve">functionality </w:t>
        </w:r>
      </w:ins>
      <w:r>
        <w:t xml:space="preserve">to search for a system wide </w:t>
      </w:r>
      <w:r>
        <w:fldChar w:fldCharType="begin"/>
      </w:r>
      <w:r>
        <w:instrText>HYPERLINK \l "Term_SystemUser"</w:instrText>
      </w:r>
      <w:r>
        <w:fldChar w:fldCharType="separate"/>
      </w:r>
      <w:del w:id="1470" w:author="Jeremy Hayes" w:date="2024-02-09T11:16:00Z">
        <w:r w:rsidRPr="006E4A4D" w:rsidDel="009F0BCC">
          <w:rPr>
            <w:rStyle w:val="Hyperlink"/>
          </w:rPr>
          <w:delText>User</w:delText>
        </w:r>
      </w:del>
      <w:ins w:id="1471" w:author="Jeremy Hayes" w:date="2024-02-09T11:16:00Z">
        <w:r w:rsidR="009F0BCC">
          <w:rPr>
            <w:rStyle w:val="Hyperlink"/>
          </w:rPr>
          <w:t>user</w:t>
        </w:r>
      </w:ins>
      <w:r>
        <w:rPr>
          <w:rStyle w:val="Hyperlink"/>
        </w:rPr>
        <w:fldChar w:fldCharType="end"/>
      </w:r>
      <w:r>
        <w:t>, and disable their account.</w:t>
      </w:r>
      <w:r>
        <w:br/>
      </w:r>
      <w:r w:rsidRPr="00F0239C">
        <w:rPr>
          <w:b/>
          <w:bCs/>
          <w:rPrChange w:id="1472" w:author="Jeremy Hayes" w:date="2024-02-09T11:11:00Z">
            <w:rPr/>
          </w:rPrChange>
        </w:rPr>
        <w:t>Note</w:t>
      </w:r>
      <w:ins w:id="1473" w:author="Jeremy Hayes" w:date="2024-02-09T11:11:00Z">
        <w:r w:rsidR="00F0239C" w:rsidRPr="00F0239C">
          <w:rPr>
            <w:b/>
            <w:bCs/>
            <w:rPrChange w:id="1474" w:author="Jeremy Hayes" w:date="2024-02-09T11:11:00Z">
              <w:rPr/>
            </w:rPrChange>
          </w:rPr>
          <w:t>:</w:t>
        </w:r>
      </w:ins>
      <w:r>
        <w:t xml:space="preserve"> </w:t>
      </w:r>
      <w:del w:id="1475" w:author="Jeremy Hayes" w:date="2024-02-09T11:11:00Z">
        <w:r w:rsidDel="00F0239C">
          <w:delText>that t</w:delText>
        </w:r>
      </w:del>
      <w:ins w:id="1476" w:author="Jeremy Hayes" w:date="2024-02-09T11:11:00Z">
        <w:r w:rsidR="00F0239C">
          <w:t>T</w:t>
        </w:r>
      </w:ins>
      <w:r>
        <w:t>his system wide disabling is above and beyond any other controls (</w:t>
      </w:r>
      <w:del w:id="1477" w:author="Jeremy Hayes" w:date="2024-02-09T10:50:00Z">
        <w:r w:rsidDel="00A76E67">
          <w:delText>e.g.:</w:delText>
        </w:r>
      </w:del>
      <w:ins w:id="1478" w:author="Jeremy Hayes" w:date="2024-02-09T10:50:00Z">
        <w:r w:rsidR="00A76E67" w:rsidRPr="00A76E67">
          <w:t>e.g.,</w:t>
        </w:r>
      </w:ins>
      <w:r>
        <w:t xml:space="preserve"> Accounts subscriptions that are used in commercial systems).</w:t>
      </w:r>
      <w:r>
        <w:br/>
        <w:t xml:space="preserve">Mature accounts also permit suspending accounts for set durations, which implies the ability to set a series of suspension start and end dates without change to the baseline start/end dates of the </w:t>
      </w:r>
      <w:hyperlink w:anchor="Term_Role" w:history="1">
        <w:r w:rsidRPr="009F6745">
          <w:rPr>
            <w:rStyle w:val="Hyperlink"/>
          </w:rPr>
          <w:t>Role</w:t>
        </w:r>
      </w:hyperlink>
      <w:r>
        <w:t xml:space="preserve"> association.</w:t>
      </w:r>
    </w:p>
    <w:p w14:paraId="05BB8872" w14:textId="400EA236" w:rsidR="00A012E1" w:rsidRPr="0075069B" w:rsidRDefault="00A012E1" w:rsidP="00A012E1">
      <w:pPr>
        <w:pStyle w:val="ASomething"/>
      </w:pPr>
      <w:r>
        <w:rPr>
          <w:b/>
          <w:bCs/>
        </w:rPr>
        <w:lastRenderedPageBreak/>
        <w:t>Prompts:</w:t>
      </w:r>
      <w:r>
        <w:tab/>
        <w:t xml:space="preserve">Does the solution’s system(s) provide functionality to authorised </w:t>
      </w:r>
      <w:hyperlink w:anchor="Term_Role" w:history="1">
        <w:r w:rsidRPr="009F6745">
          <w:rPr>
            <w:rStyle w:val="Hyperlink"/>
          </w:rPr>
          <w:t>Role</w:t>
        </w:r>
      </w:hyperlink>
      <w:r>
        <w:t xml:space="preserve">s to disable </w:t>
      </w:r>
      <w:del w:id="1479" w:author="Jeremy Hayes" w:date="2024-02-09T11:12:00Z">
        <w:r w:rsidDel="00F0239C">
          <w:delText>User</w:delText>
        </w:r>
      </w:del>
      <w:proofErr w:type="spellStart"/>
      <w:ins w:id="1480" w:author="Jeremy Hayes" w:date="2024-02-09T11:16:00Z">
        <w:r w:rsidR="009F0BCC">
          <w:t>user</w:t>
        </w:r>
      </w:ins>
      <w:del w:id="1481" w:author="Jeremy Hayes" w:date="2024-02-09T11:12:00Z">
        <w:r w:rsidDel="00F0239C">
          <w:delText xml:space="preserve">s </w:delText>
        </w:r>
      </w:del>
      <w:ins w:id="1482" w:author="Jeremy Hayes" w:date="2024-02-09T11:12:00Z">
        <w:r w:rsidR="00F0239C">
          <w:t>users</w:t>
        </w:r>
        <w:proofErr w:type="spellEnd"/>
        <w:r w:rsidR="00F0239C">
          <w:t xml:space="preserve"> </w:t>
        </w:r>
      </w:ins>
      <w:r>
        <w:t>access to the system?</w:t>
      </w:r>
      <w:r>
        <w:br/>
        <w:t xml:space="preserve">Is the functionality exposed by </w:t>
      </w:r>
      <w:hyperlink w:anchor="Term_API" w:history="1">
        <w:r w:rsidRPr="000F39EE">
          <w:rPr>
            <w:rStyle w:val="Hyperlink"/>
          </w:rPr>
          <w:t>API</w:t>
        </w:r>
      </w:hyperlink>
      <w:r>
        <w:t xml:space="preserve"> so that it can be remotely set by automation, as opposed to only providing </w:t>
      </w:r>
      <w:hyperlink w:anchor="Term_UserInterface" w:history="1">
        <w:r w:rsidRPr="002E02EF">
          <w:rPr>
            <w:rStyle w:val="Hyperlink"/>
          </w:rPr>
          <w:t>user interface</w:t>
        </w:r>
      </w:hyperlink>
      <w:r>
        <w:t>s for system administrators to operate manually?</w:t>
      </w:r>
    </w:p>
    <w:p w14:paraId="066E226F" w14:textId="77777777" w:rsidR="00A012E1" w:rsidRPr="00D81726" w:rsidRDefault="00A012E1" w:rsidP="00A012E1"/>
    <w:p w14:paraId="5501E5F2" w14:textId="69EBC09A" w:rsidR="00A012E1" w:rsidRDefault="00113DB2" w:rsidP="00A012E1">
      <w:pPr>
        <w:pStyle w:val="Heading5"/>
      </w:pPr>
      <w:bookmarkStart w:id="1483" w:name="_Hlk157774017"/>
      <w:r>
        <w:t>QR-DEF-</w:t>
      </w:r>
      <w:r w:rsidR="00A012E1">
        <w:t xml:space="preserve">SEC-INT-00: </w:t>
      </w:r>
      <w:r w:rsidR="00A012E1">
        <w:rPr>
          <w:b/>
          <w:bCs/>
        </w:rPr>
        <w:t xml:space="preserve">Session </w:t>
      </w:r>
      <w:bookmarkEnd w:id="1483"/>
      <w:r w:rsidR="00A012E1">
        <w:rPr>
          <w:b/>
          <w:bCs/>
        </w:rPr>
        <w:t>Duration</w:t>
      </w:r>
    </w:p>
    <w:p w14:paraId="44DF5978" w14:textId="77777777" w:rsidR="00A012E1" w:rsidRPr="001F0BD9" w:rsidRDefault="00A012E1" w:rsidP="00A012E1">
      <w:pPr>
        <w:pStyle w:val="ASomething"/>
      </w:pPr>
      <w:r w:rsidRPr="009D493F">
        <w:rPr>
          <w:b/>
          <w:bCs/>
        </w:rPr>
        <w:t>Category</w:t>
      </w:r>
      <w:r w:rsidRPr="009D493F">
        <w:t>:</w:t>
      </w:r>
      <w:r>
        <w:t xml:space="preserve"> </w:t>
      </w:r>
      <w:r>
        <w:tab/>
        <w:t>ISO-25010/Security/Confidentiality</w:t>
      </w:r>
    </w:p>
    <w:p w14:paraId="4778214B" w14:textId="392A44F1" w:rsidR="00A012E1" w:rsidRPr="001F0BD9" w:rsidRDefault="00A012E1" w:rsidP="00A012E1">
      <w:pPr>
        <w:pStyle w:val="ASomething"/>
      </w:pPr>
      <w:r w:rsidRPr="009D493F">
        <w:rPr>
          <w:b/>
          <w:bCs/>
        </w:rPr>
        <w:t>Statement</w:t>
      </w:r>
      <w:r w:rsidRPr="009D493F">
        <w:t>:</w:t>
      </w:r>
      <w:r>
        <w:t xml:space="preserve"> </w:t>
      </w:r>
      <w:r>
        <w:tab/>
        <w:t xml:space="preserve">Session Timeouts </w:t>
      </w:r>
      <w:del w:id="1484" w:author="Jeremy Hayes" w:date="2024-02-09T10:43:00Z">
        <w:r w:rsidDel="00A76E67">
          <w:delText>MUST</w:delText>
        </w:r>
      </w:del>
      <w:ins w:id="1485" w:author="Jeremy Hayes" w:date="2024-02-09T10:43:00Z">
        <w:r w:rsidR="00A76E67" w:rsidRPr="00A76E67">
          <w:rPr>
            <w:b/>
          </w:rPr>
          <w:t>must</w:t>
        </w:r>
      </w:ins>
      <w:r>
        <w:t xml:space="preserve"> respect the duration of authentication tokens.</w:t>
      </w:r>
    </w:p>
    <w:p w14:paraId="66A205C6" w14:textId="77777777" w:rsidR="00A012E1" w:rsidRPr="001F0BD9" w:rsidRDefault="00A012E1" w:rsidP="00A012E1">
      <w:pPr>
        <w:pStyle w:val="ASomething"/>
      </w:pPr>
      <w:r w:rsidRPr="009D493F">
        <w:rPr>
          <w:b/>
          <w:bCs/>
        </w:rPr>
        <w:t>Rationale</w:t>
      </w:r>
      <w:r w:rsidRPr="009D493F">
        <w:t>:</w:t>
      </w:r>
      <w:r>
        <w:tab/>
        <w:t>For efficiency reasons, sessions must be as long as possible while not compromising security.</w:t>
      </w:r>
    </w:p>
    <w:p w14:paraId="70C45A5D" w14:textId="77777777" w:rsidR="00A012E1" w:rsidRPr="001F0BD9" w:rsidRDefault="00A012E1" w:rsidP="00A012E1">
      <w:pPr>
        <w:pStyle w:val="ASomething"/>
      </w:pPr>
      <w:r w:rsidRPr="009D493F">
        <w:rPr>
          <w:b/>
          <w:bCs/>
        </w:rPr>
        <w:t>Details</w:t>
      </w:r>
      <w:r w:rsidRPr="009D493F">
        <w:t>:</w:t>
      </w:r>
      <w:r>
        <w:t xml:space="preserve"> </w:t>
      </w:r>
      <w:r>
        <w:tab/>
        <w:t xml:space="preserve">Authentication is done primarily via remote IdPs, where timeout durations are embedded in the validity duration of the remote token. </w:t>
      </w:r>
      <w:r>
        <w:br/>
        <w:t>Any development of local session tokens must duplicate and respect this value.</w:t>
      </w:r>
    </w:p>
    <w:p w14:paraId="173AF974" w14:textId="4B245A72" w:rsidR="00A012E1" w:rsidRDefault="00A012E1" w:rsidP="00A012E1">
      <w:pPr>
        <w:pStyle w:val="ASomething"/>
      </w:pPr>
      <w:r>
        <w:rPr>
          <w:b/>
          <w:bCs/>
        </w:rPr>
        <w:t>Prompts:</w:t>
      </w:r>
      <w:r>
        <w:tab/>
      </w:r>
      <w:del w:id="1486" w:author="Jeremy Hayes" w:date="2024-02-09T11:12:00Z">
        <w:r w:rsidDel="009F0BCC">
          <w:delText xml:space="preserve">do </w:delText>
        </w:r>
      </w:del>
      <w:ins w:id="1487" w:author="Jeremy Hayes" w:date="2024-02-09T11:12:00Z">
        <w:r w:rsidR="009F0BCC">
          <w:t xml:space="preserve">Does </w:t>
        </w:r>
      </w:ins>
      <w:r>
        <w:t>the solution system(s) source session duration from IdP return</w:t>
      </w:r>
      <w:del w:id="1488" w:author="Jeremy Hayes" w:date="2024-02-09T11:12:00Z">
        <w:r w:rsidDel="009F0BCC">
          <w:delText>ed</w:delText>
        </w:r>
      </w:del>
      <w:r>
        <w:t xml:space="preserve"> tokens?</w:t>
      </w:r>
      <w:r>
        <w:br/>
        <w:t>Are locally in-system authenticated user session lengths configurable?</w:t>
      </w:r>
      <w:r>
        <w:br/>
        <w:t>What is the default value?</w:t>
      </w:r>
    </w:p>
    <w:p w14:paraId="4C809EEC" w14:textId="77777777" w:rsidR="00A012E1" w:rsidRPr="0075069B" w:rsidRDefault="00A012E1" w:rsidP="00A012E1">
      <w:pPr>
        <w:pStyle w:val="ASomething"/>
      </w:pPr>
    </w:p>
    <w:p w14:paraId="450AE306" w14:textId="1266EFEA" w:rsidR="00A6297C" w:rsidRPr="00A6297C" w:rsidRDefault="00113DB2" w:rsidP="00A6297C">
      <w:pPr>
        <w:pStyle w:val="Heading5"/>
      </w:pPr>
      <w:r>
        <w:t>QR-DEF-</w:t>
      </w:r>
      <w:r w:rsidR="00346430" w:rsidRPr="00A6297C">
        <w:t>SEC-INT-00</w:t>
      </w:r>
      <w:r w:rsidR="00346430">
        <w:t xml:space="preserve">: </w:t>
      </w:r>
      <w:r w:rsidR="00A6297C" w:rsidRPr="00346430">
        <w:rPr>
          <w:b/>
          <w:bCs/>
        </w:rPr>
        <w:t>Access Control</w:t>
      </w:r>
    </w:p>
    <w:p w14:paraId="4FA5FD0A" w14:textId="0CB51884" w:rsidR="00574281" w:rsidRPr="001F0BD9" w:rsidRDefault="00574281" w:rsidP="00574281">
      <w:pPr>
        <w:pStyle w:val="ASomething"/>
      </w:pPr>
      <w:r w:rsidRPr="009D493F">
        <w:rPr>
          <w:b/>
          <w:bCs/>
        </w:rPr>
        <w:t>Category</w:t>
      </w:r>
      <w:r w:rsidRPr="009D493F">
        <w:t>:</w:t>
      </w:r>
      <w:r>
        <w:t xml:space="preserve"> </w:t>
      </w:r>
      <w:r>
        <w:tab/>
        <w:t>ISO-25010/Security/Integrity</w:t>
      </w:r>
    </w:p>
    <w:p w14:paraId="692C27AD" w14:textId="0C71BBF3" w:rsidR="00574281" w:rsidRPr="001F0BD9" w:rsidRDefault="00574281" w:rsidP="00574281">
      <w:pPr>
        <w:pStyle w:val="ASomething"/>
      </w:pPr>
      <w:r w:rsidRPr="009D493F">
        <w:rPr>
          <w:b/>
          <w:bCs/>
        </w:rPr>
        <w:t>Statement</w:t>
      </w:r>
      <w:r w:rsidRPr="009D493F">
        <w:t>:</w:t>
      </w:r>
      <w:r>
        <w:t xml:space="preserve"> </w:t>
      </w:r>
      <w:r>
        <w:tab/>
        <w:t xml:space="preserve">Access to System </w:t>
      </w:r>
      <w:r w:rsidR="00B1633A">
        <w:t xml:space="preserve">Functions and </w:t>
      </w:r>
      <w:r>
        <w:t xml:space="preserve">Resources </w:t>
      </w:r>
      <w:del w:id="1489" w:author="Jeremy Hayes" w:date="2024-02-09T10:43:00Z">
        <w:r w:rsidDel="00A76E67">
          <w:delText>MUST</w:delText>
        </w:r>
      </w:del>
      <w:ins w:id="1490" w:author="Jeremy Hayes" w:date="2024-02-09T10:43:00Z">
        <w:r w:rsidR="00A76E67" w:rsidRPr="00A76E67">
          <w:rPr>
            <w:b/>
          </w:rPr>
          <w:t>must</w:t>
        </w:r>
      </w:ins>
      <w:r>
        <w:t xml:space="preserve"> </w:t>
      </w:r>
      <w:r w:rsidR="00756C26">
        <w:t xml:space="preserve">be limited to only authorised </w:t>
      </w:r>
      <w:del w:id="1491" w:author="Jeremy Hayes" w:date="2024-02-09T11:16:00Z">
        <w:r w:rsidR="00756C26" w:rsidDel="009F0BCC">
          <w:delText>User</w:delText>
        </w:r>
      </w:del>
      <w:ins w:id="1492" w:author="Jeremy Hayes" w:date="2024-02-09T11:16:00Z">
        <w:r w:rsidR="009F0BCC">
          <w:t>user</w:t>
        </w:r>
      </w:ins>
      <w:r w:rsidR="00756C26">
        <w:t>s.</w:t>
      </w:r>
    </w:p>
    <w:p w14:paraId="5DFB19D9" w14:textId="5C04BD57" w:rsidR="00574281" w:rsidRPr="001F0BD9" w:rsidRDefault="00574281" w:rsidP="00574281">
      <w:pPr>
        <w:pStyle w:val="ASomething"/>
      </w:pPr>
      <w:r w:rsidRPr="009D493F">
        <w:rPr>
          <w:b/>
          <w:bCs/>
        </w:rPr>
        <w:t>Rationale</w:t>
      </w:r>
      <w:r w:rsidRPr="009D493F">
        <w:t>:</w:t>
      </w:r>
      <w:r>
        <w:tab/>
      </w:r>
      <w:r w:rsidR="00756C26">
        <w:t>Logical access controls contribute to adherence to a Defence in Depth principle.</w:t>
      </w:r>
    </w:p>
    <w:p w14:paraId="051B794B" w14:textId="5936964B" w:rsidR="00574281" w:rsidRPr="001F0BD9" w:rsidRDefault="00574281" w:rsidP="00574281">
      <w:pPr>
        <w:pStyle w:val="ASomething"/>
      </w:pPr>
      <w:r w:rsidRPr="009D493F">
        <w:rPr>
          <w:b/>
          <w:bCs/>
        </w:rPr>
        <w:t>Details</w:t>
      </w:r>
      <w:r w:rsidRPr="009D493F">
        <w:t>:</w:t>
      </w:r>
      <w:r>
        <w:t xml:space="preserve"> </w:t>
      </w:r>
      <w:r>
        <w:tab/>
      </w:r>
      <w:r w:rsidR="00B1633A">
        <w:t xml:space="preserve">This includes both GUI Views and </w:t>
      </w:r>
      <w:hyperlink w:anchor="Term_API" w:history="1">
        <w:r w:rsidR="000F39EE" w:rsidRPr="000F39EE">
          <w:rPr>
            <w:rStyle w:val="Hyperlink"/>
          </w:rPr>
          <w:t>API</w:t>
        </w:r>
      </w:hyperlink>
      <w:r w:rsidR="00B1633A">
        <w:t xml:space="preserve"> endpoints.</w:t>
      </w:r>
      <w:r w:rsidR="00B1633A">
        <w:br/>
      </w:r>
      <w:r w:rsidR="00756C26">
        <w:t xml:space="preserve">Consider </w:t>
      </w:r>
      <w:hyperlink w:anchor="Term_Permission" w:history="1">
        <w:r w:rsidR="009F6745" w:rsidRPr="009F6745">
          <w:rPr>
            <w:rStyle w:val="Hyperlink"/>
          </w:rPr>
          <w:t>Permission</w:t>
        </w:r>
      </w:hyperlink>
      <w:r w:rsidR="00756C26">
        <w:t xml:space="preserve"> based </w:t>
      </w:r>
      <w:hyperlink w:anchor="Term_Role" w:history="1">
        <w:r w:rsidR="009F6745" w:rsidRPr="009F6745">
          <w:rPr>
            <w:rStyle w:val="Hyperlink"/>
          </w:rPr>
          <w:t>Role</w:t>
        </w:r>
      </w:hyperlink>
      <w:r w:rsidR="00756C26">
        <w:t xml:space="preserve"> control and Resource Route based control. </w:t>
      </w:r>
      <w:r w:rsidR="00A07DAC">
        <w:br/>
        <w:t>Goes Towards addressing OWASP A01:2021-Broken Access Controls.</w:t>
      </w:r>
    </w:p>
    <w:p w14:paraId="0A08F576" w14:textId="090D65E0" w:rsidR="00574281" w:rsidRDefault="00617A85" w:rsidP="00574281">
      <w:pPr>
        <w:pStyle w:val="ASomething"/>
      </w:pPr>
      <w:r>
        <w:rPr>
          <w:b/>
          <w:bCs/>
        </w:rPr>
        <w:t>Prompts:</w:t>
      </w:r>
      <w:r w:rsidR="00574281">
        <w:tab/>
      </w:r>
      <w:r w:rsidR="00756C26">
        <w:t xml:space="preserve">Does the service perform </w:t>
      </w:r>
      <w:hyperlink w:anchor="Term_Role" w:history="1">
        <w:r w:rsidR="009F6745" w:rsidRPr="009F6745">
          <w:rPr>
            <w:rStyle w:val="Hyperlink"/>
          </w:rPr>
          <w:t>Role</w:t>
        </w:r>
      </w:hyperlink>
      <w:r w:rsidR="00756C26">
        <w:t xml:space="preserve">s control? </w:t>
      </w:r>
      <w:r w:rsidR="00756C26">
        <w:br/>
        <w:t xml:space="preserve">Are </w:t>
      </w:r>
      <w:hyperlink w:anchor="Term_Role" w:history="1">
        <w:r w:rsidR="009F6745" w:rsidRPr="009F6745">
          <w:rPr>
            <w:rStyle w:val="Hyperlink"/>
          </w:rPr>
          <w:t>Role</w:t>
        </w:r>
      </w:hyperlink>
      <w:r w:rsidR="00756C26">
        <w:t xml:space="preserve">s collections of </w:t>
      </w:r>
      <w:hyperlink w:anchor="Term_Permission" w:history="1">
        <w:r w:rsidR="009F6745" w:rsidRPr="009F6745">
          <w:rPr>
            <w:rStyle w:val="Hyperlink"/>
          </w:rPr>
          <w:t>Permission</w:t>
        </w:r>
      </w:hyperlink>
      <w:r w:rsidR="009F6745">
        <w:t>s</w:t>
      </w:r>
      <w:r w:rsidR="00756C26">
        <w:t>?</w:t>
      </w:r>
      <w:r w:rsidR="00756C26">
        <w:br/>
        <w:t xml:space="preserve">Is the allocation of </w:t>
      </w:r>
      <w:hyperlink w:anchor="Term_Permission" w:history="1">
        <w:r w:rsidR="009F6745" w:rsidRPr="009F6745">
          <w:rPr>
            <w:rStyle w:val="Hyperlink"/>
          </w:rPr>
          <w:t>Permission</w:t>
        </w:r>
      </w:hyperlink>
      <w:r w:rsidR="00756C26">
        <w:t xml:space="preserve"> to </w:t>
      </w:r>
      <w:hyperlink w:anchor="Term_Role" w:history="1">
        <w:r w:rsidR="009F6745" w:rsidRPr="009F6745">
          <w:rPr>
            <w:rStyle w:val="Hyperlink"/>
          </w:rPr>
          <w:t>Role</w:t>
        </w:r>
      </w:hyperlink>
      <w:r w:rsidR="00756C26">
        <w:t>s configurable?</w:t>
      </w:r>
      <w:r w:rsidR="00756C26">
        <w:br/>
        <w:t xml:space="preserve">Is the allocation of </w:t>
      </w:r>
      <w:hyperlink w:anchor="Term_Role" w:history="1">
        <w:r w:rsidR="009F6745" w:rsidRPr="009F6745">
          <w:rPr>
            <w:rStyle w:val="Hyperlink"/>
          </w:rPr>
          <w:t>Role</w:t>
        </w:r>
      </w:hyperlink>
      <w:r w:rsidR="00756C26">
        <w:t xml:space="preserve">s to </w:t>
      </w:r>
      <w:del w:id="1493" w:author="Jeremy Hayes" w:date="2024-02-09T11:13:00Z">
        <w:r w:rsidR="00756C26" w:rsidDel="009F0BCC">
          <w:delText xml:space="preserve">Users </w:delText>
        </w:r>
      </w:del>
      <w:ins w:id="1494" w:author="Jeremy Hayes" w:date="2024-02-09T12:24:00Z">
        <w:r w:rsidR="00772F7A">
          <w:t xml:space="preserve"> </w:t>
        </w:r>
      </w:ins>
      <w:ins w:id="1495" w:author="Jeremy Hayes" w:date="2024-02-09T11:13:00Z">
        <w:r w:rsidR="009F0BCC">
          <w:t xml:space="preserve">users </w:t>
        </w:r>
      </w:ins>
      <w:r w:rsidR="00756C26">
        <w:t xml:space="preserve">configurable? </w:t>
      </w:r>
      <w:r w:rsidR="00756C26">
        <w:br/>
        <w:t xml:space="preserve">Are </w:t>
      </w:r>
      <w:hyperlink w:anchor="Term_Role" w:history="1">
        <w:r w:rsidR="009F6745" w:rsidRPr="009F6745">
          <w:rPr>
            <w:rStyle w:val="Hyperlink"/>
          </w:rPr>
          <w:t>Role</w:t>
        </w:r>
      </w:hyperlink>
      <w:r w:rsidR="00756C26">
        <w:t xml:space="preserve">s system based, </w:t>
      </w:r>
      <w:del w:id="1496" w:author="Jeremy Hayes" w:date="2024-02-09T12:25:00Z">
        <w:r w:rsidR="00756C26" w:rsidDel="00772F7A">
          <w:delText xml:space="preserve">Group </w:delText>
        </w:r>
      </w:del>
      <w:ins w:id="1497" w:author="Jeremy Hayes" w:date="2024-02-09T12:25:00Z">
        <w:r w:rsidR="00772F7A">
          <w:t xml:space="preserve">group </w:t>
        </w:r>
      </w:ins>
      <w:r w:rsidR="00756C26">
        <w:t xml:space="preserve">based, </w:t>
      </w:r>
      <w:r w:rsidR="00B1633A">
        <w:t xml:space="preserve">and/or </w:t>
      </w:r>
      <w:del w:id="1498" w:author="Jeremy Hayes" w:date="2024-02-09T12:25:00Z">
        <w:r w:rsidR="00B1633A" w:rsidDel="00772F7A">
          <w:delText xml:space="preserve">Resource </w:delText>
        </w:r>
      </w:del>
      <w:ins w:id="1499" w:author="Jeremy Hayes" w:date="2024-02-09T12:25:00Z">
        <w:r w:rsidR="00772F7A">
          <w:t xml:space="preserve">resource </w:t>
        </w:r>
      </w:ins>
      <w:r w:rsidR="00B1633A">
        <w:t>based</w:t>
      </w:r>
      <w:r w:rsidR="00756C26">
        <w:t>?</w:t>
      </w:r>
    </w:p>
    <w:p w14:paraId="49A4DC28" w14:textId="77777777" w:rsidR="0039149E" w:rsidRDefault="0039149E" w:rsidP="0039149E">
      <w:pPr>
        <w:pStyle w:val="ASomething"/>
        <w:rPr>
          <w:b/>
          <w:bCs/>
        </w:rPr>
      </w:pPr>
    </w:p>
    <w:p w14:paraId="726EB972" w14:textId="0642BA81" w:rsidR="00A6297C" w:rsidRDefault="00346430" w:rsidP="00A6297C">
      <w:pPr>
        <w:pStyle w:val="Heading5"/>
        <w:rPr>
          <w:b/>
          <w:bCs/>
        </w:rPr>
      </w:pPr>
      <w:r w:rsidRPr="00A6297C">
        <w:t>EQ-SEC-INT-00</w:t>
      </w:r>
      <w:r>
        <w:t xml:space="preserve">: </w:t>
      </w:r>
      <w:r w:rsidR="00A6297C" w:rsidRPr="00346430">
        <w:rPr>
          <w:b/>
          <w:bCs/>
        </w:rPr>
        <w:t>Least Privileges</w:t>
      </w:r>
    </w:p>
    <w:p w14:paraId="39742513" w14:textId="3CB24F61" w:rsidR="0039149E" w:rsidRPr="001F0BD9" w:rsidRDefault="0039149E" w:rsidP="0039149E">
      <w:pPr>
        <w:pStyle w:val="ASomething"/>
      </w:pPr>
      <w:r w:rsidRPr="009D493F">
        <w:rPr>
          <w:b/>
          <w:bCs/>
        </w:rPr>
        <w:t>Category</w:t>
      </w:r>
      <w:r w:rsidRPr="009D493F">
        <w:t>:</w:t>
      </w:r>
      <w:r>
        <w:t xml:space="preserve"> </w:t>
      </w:r>
      <w:r>
        <w:tab/>
        <w:t>ISO-25010/Security/Integrity</w:t>
      </w:r>
    </w:p>
    <w:p w14:paraId="37D9E394" w14:textId="7E13C2E9" w:rsidR="0039149E" w:rsidRPr="001F0BD9" w:rsidRDefault="0039149E" w:rsidP="0039149E">
      <w:pPr>
        <w:pStyle w:val="ASomething"/>
      </w:pPr>
      <w:r w:rsidRPr="009D493F">
        <w:rPr>
          <w:b/>
          <w:bCs/>
        </w:rPr>
        <w:t>Statement</w:t>
      </w:r>
      <w:r w:rsidRPr="009D493F">
        <w:t>:</w:t>
      </w:r>
      <w:r>
        <w:t xml:space="preserve"> </w:t>
      </w:r>
      <w:r>
        <w:tab/>
        <w:t xml:space="preserve">Unless permitted otherwise </w:t>
      </w:r>
      <w:r w:rsidR="008D7C12">
        <w:t xml:space="preserve">by authorised </w:t>
      </w:r>
      <w:del w:id="1500" w:author="Jeremy Hayes" w:date="2024-02-09T11:16:00Z">
        <w:r w:rsidR="008D7C12" w:rsidDel="009F0BCC">
          <w:delText>User</w:delText>
        </w:r>
      </w:del>
      <w:ins w:id="1501" w:author="Jeremy Hayes" w:date="2024-02-09T11:16:00Z">
        <w:r w:rsidR="009F0BCC">
          <w:t>user</w:t>
        </w:r>
      </w:ins>
      <w:r w:rsidR="008D7C12">
        <w:t xml:space="preserve">s, </w:t>
      </w:r>
      <w:del w:id="1502" w:author="Jeremy Hayes" w:date="2024-02-09T11:16:00Z">
        <w:r w:rsidDel="009F0BCC">
          <w:delText>User</w:delText>
        </w:r>
      </w:del>
      <w:ins w:id="1503" w:author="Jeremy Hayes" w:date="2024-02-09T11:16:00Z">
        <w:r w:rsidR="009F0BCC">
          <w:t>user</w:t>
        </w:r>
      </w:ins>
      <w:r>
        <w:t xml:space="preserve">s </w:t>
      </w:r>
      <w:del w:id="1504" w:author="Jeremy Hayes" w:date="2024-02-09T10:43:00Z">
        <w:r w:rsidR="008D7C12" w:rsidDel="00A76E67">
          <w:delText>MUST</w:delText>
        </w:r>
      </w:del>
      <w:ins w:id="1505" w:author="Jeremy Hayes" w:date="2024-02-09T10:43:00Z">
        <w:r w:rsidR="00A76E67" w:rsidRPr="00A76E67">
          <w:rPr>
            <w:b/>
          </w:rPr>
          <w:t>must</w:t>
        </w:r>
      </w:ins>
      <w:r w:rsidR="008D7C12">
        <w:t xml:space="preserve"> be given the least privileges </w:t>
      </w:r>
      <w:r w:rsidR="001B32DA">
        <w:t xml:space="preserve">while </w:t>
      </w:r>
      <w:r w:rsidR="00A012E1">
        <w:t xml:space="preserve">retaining the ability </w:t>
      </w:r>
      <w:r w:rsidR="008D7C12">
        <w:t xml:space="preserve">to view publicly accessible </w:t>
      </w:r>
      <w:r>
        <w:fldChar w:fldCharType="begin"/>
      </w:r>
      <w:ins w:id="1506" w:author="Jeremy Hayes" w:date="2024-02-09T11:13:00Z">
        <w:r w:rsidR="009F0BCC">
          <w:instrText>HYPERLINK  \l "Term_View"</w:instrText>
        </w:r>
      </w:ins>
      <w:del w:id="1507" w:author="Jeremy Hayes" w:date="2024-02-09T11:13:00Z">
        <w:r w:rsidDel="009F0BCC">
          <w:delInstrText>HYPERLINK \l "Term_View"</w:delInstrText>
        </w:r>
      </w:del>
      <w:r>
        <w:fldChar w:fldCharType="separate"/>
      </w:r>
      <w:del w:id="1508" w:author="Jeremy Hayes" w:date="2024-02-09T11:13:00Z">
        <w:r w:rsidR="008D7C12" w:rsidRPr="00A012E1" w:rsidDel="009F0BCC">
          <w:rPr>
            <w:rStyle w:val="Hyperlink"/>
          </w:rPr>
          <w:delText>View</w:delText>
        </w:r>
      </w:del>
      <w:ins w:id="1509" w:author="Jeremy Hayes" w:date="2024-02-09T11:13:00Z">
        <w:r w:rsidR="009F0BCC">
          <w:rPr>
            <w:rStyle w:val="Hyperlink"/>
          </w:rPr>
          <w:t>view</w:t>
        </w:r>
      </w:ins>
      <w:r>
        <w:rPr>
          <w:rStyle w:val="Hyperlink"/>
        </w:rPr>
        <w:fldChar w:fldCharType="end"/>
      </w:r>
      <w:r w:rsidR="008D7C12">
        <w:t>s.</w:t>
      </w:r>
    </w:p>
    <w:p w14:paraId="3CFC83B3" w14:textId="02224DD0" w:rsidR="0039149E" w:rsidRPr="001F0BD9" w:rsidRDefault="0039149E" w:rsidP="0039149E">
      <w:pPr>
        <w:pStyle w:val="ASomething"/>
      </w:pPr>
      <w:r w:rsidRPr="009D493F">
        <w:rPr>
          <w:b/>
          <w:bCs/>
        </w:rPr>
        <w:t>Rationale</w:t>
      </w:r>
      <w:r w:rsidRPr="009D493F">
        <w:t>:</w:t>
      </w:r>
      <w:r>
        <w:tab/>
      </w:r>
      <w:r w:rsidR="008D7C12">
        <w:t>A service has at least publicly accessible pages providing the means to sign into the system.</w:t>
      </w:r>
    </w:p>
    <w:p w14:paraId="3E554930" w14:textId="7166DC6D" w:rsidR="0039149E" w:rsidRPr="001F0BD9" w:rsidRDefault="0039149E" w:rsidP="0039149E">
      <w:pPr>
        <w:pStyle w:val="ASomething"/>
      </w:pPr>
      <w:r w:rsidRPr="009D493F">
        <w:rPr>
          <w:b/>
          <w:bCs/>
        </w:rPr>
        <w:t>Details</w:t>
      </w:r>
      <w:r w:rsidRPr="009D493F">
        <w:t>:</w:t>
      </w:r>
      <w:r>
        <w:t xml:space="preserve"> </w:t>
      </w:r>
      <w:r>
        <w:tab/>
      </w:r>
      <w:r w:rsidR="008D7C12">
        <w:t>Unless another site is dedicate</w:t>
      </w:r>
      <w:r w:rsidR="00660F9F">
        <w:t>d</w:t>
      </w:r>
      <w:r w:rsidR="008D7C12">
        <w:t xml:space="preserve"> to this</w:t>
      </w:r>
      <w:r w:rsidR="00660F9F">
        <w:t>,</w:t>
      </w:r>
      <w:r w:rsidR="008D7C12">
        <w:t xml:space="preserve"> a system must provide pages for login, as well access to information on data use, privacy, who to contact for assistance, etc.</w:t>
      </w:r>
    </w:p>
    <w:p w14:paraId="68E58423" w14:textId="667703BC" w:rsidR="0039149E" w:rsidRDefault="00617A85" w:rsidP="0039149E">
      <w:pPr>
        <w:pStyle w:val="ASomething"/>
      </w:pPr>
      <w:r>
        <w:rPr>
          <w:b/>
          <w:bCs/>
        </w:rPr>
        <w:t>Prompts:</w:t>
      </w:r>
      <w:r w:rsidR="0039149E">
        <w:tab/>
        <w:t>…</w:t>
      </w:r>
    </w:p>
    <w:p w14:paraId="3455D938" w14:textId="53357478" w:rsidR="00A060E0" w:rsidRDefault="00113DB2" w:rsidP="00A060E0">
      <w:pPr>
        <w:pStyle w:val="Heading5"/>
      </w:pPr>
      <w:bookmarkStart w:id="1510" w:name="_Hlk157765296"/>
      <w:r>
        <w:t>QR-DEF-</w:t>
      </w:r>
      <w:r w:rsidR="0006024B">
        <w:t>SEC-INT-00</w:t>
      </w:r>
      <w:r w:rsidR="00A060E0">
        <w:t xml:space="preserve">: </w:t>
      </w:r>
      <w:r w:rsidR="00A060E0">
        <w:rPr>
          <w:b/>
          <w:bCs/>
        </w:rPr>
        <w:t xml:space="preserve">Multiple </w:t>
      </w:r>
      <w:r w:rsidR="00A90D91">
        <w:rPr>
          <w:b/>
          <w:bCs/>
        </w:rPr>
        <w:t>Access Levels</w:t>
      </w:r>
    </w:p>
    <w:bookmarkEnd w:id="1510"/>
    <w:p w14:paraId="5C7AF73C" w14:textId="30267DA3" w:rsidR="00A060E0" w:rsidRPr="001F0BD9" w:rsidRDefault="00A060E0" w:rsidP="00A060E0">
      <w:pPr>
        <w:pStyle w:val="ASomething"/>
      </w:pPr>
      <w:r w:rsidRPr="009D493F">
        <w:rPr>
          <w:b/>
          <w:bCs/>
        </w:rPr>
        <w:t>Category</w:t>
      </w:r>
      <w:r w:rsidRPr="009D493F">
        <w:t>:</w:t>
      </w:r>
      <w:r>
        <w:t xml:space="preserve"> </w:t>
      </w:r>
      <w:r>
        <w:tab/>
      </w:r>
      <w:r w:rsidR="00693292">
        <w:t>ISO-25010/Security/Integrity</w:t>
      </w:r>
    </w:p>
    <w:p w14:paraId="746B93FB" w14:textId="11404103" w:rsidR="00A060E0" w:rsidRPr="001F0BD9" w:rsidRDefault="00A060E0" w:rsidP="00A060E0">
      <w:pPr>
        <w:pStyle w:val="ASomething"/>
      </w:pPr>
      <w:r w:rsidRPr="009D493F">
        <w:rPr>
          <w:b/>
          <w:bCs/>
        </w:rPr>
        <w:t>Statement</w:t>
      </w:r>
      <w:r w:rsidRPr="009D493F">
        <w:t>:</w:t>
      </w:r>
      <w:r>
        <w:t xml:space="preserve"> </w:t>
      </w:r>
      <w:r>
        <w:tab/>
        <w:t xml:space="preserve">A </w:t>
      </w:r>
      <w:ins w:id="1511" w:author="Jeremy Hayes" w:date="2024-02-09T11:14:00Z">
        <w:r w:rsidR="009F0BCC">
          <w:fldChar w:fldCharType="begin"/>
        </w:r>
        <w:r w:rsidR="009F0BCC">
          <w:instrText>HYPERLINK \l "Term_SystemUser"</w:instrText>
        </w:r>
        <w:r w:rsidR="009F0BCC">
          <w:fldChar w:fldCharType="separate"/>
        </w:r>
      </w:ins>
      <w:ins w:id="1512" w:author="Jeremy Hayes" w:date="2024-02-09T12:25:00Z">
        <w:r w:rsidR="00772F7A">
          <w:rPr>
            <w:rStyle w:val="Hyperlink"/>
          </w:rPr>
          <w:t>s</w:t>
        </w:r>
      </w:ins>
      <w:ins w:id="1513" w:author="Jeremy Hayes" w:date="2024-02-09T11:14:00Z">
        <w:r w:rsidR="009F0BCC" w:rsidRPr="00A90D91">
          <w:rPr>
            <w:rStyle w:val="Hyperlink"/>
          </w:rPr>
          <w:t xml:space="preserve">ystem </w:t>
        </w:r>
      </w:ins>
      <w:ins w:id="1514" w:author="Jeremy Hayes" w:date="2024-02-09T11:16:00Z">
        <w:r w:rsidR="009F0BCC">
          <w:rPr>
            <w:rStyle w:val="Hyperlink"/>
          </w:rPr>
          <w:t>user</w:t>
        </w:r>
      </w:ins>
      <w:ins w:id="1515" w:author="Jeremy Hayes" w:date="2024-02-09T11:14:00Z">
        <w:r w:rsidR="009F0BCC">
          <w:rPr>
            <w:rStyle w:val="Hyperlink"/>
          </w:rPr>
          <w:fldChar w:fldCharType="end"/>
        </w:r>
      </w:ins>
      <w:r>
        <w:t xml:space="preserve"> </w:t>
      </w:r>
      <w:del w:id="1516" w:author="Jeremy Hayes" w:date="2024-02-09T10:43:00Z">
        <w:r w:rsidDel="00A76E67">
          <w:delText>MUST</w:delText>
        </w:r>
      </w:del>
      <w:ins w:id="1517" w:author="Jeremy Hayes" w:date="2024-02-09T10:43:00Z">
        <w:r w:rsidR="00A76E67" w:rsidRPr="00A76E67">
          <w:rPr>
            <w:b/>
          </w:rPr>
          <w:t>must</w:t>
        </w:r>
      </w:ins>
      <w:r>
        <w:t xml:space="preserve"> be assignable multiple </w:t>
      </w:r>
      <w:hyperlink w:anchor="Term_AccessLevel" w:history="1">
        <w:r w:rsidR="00A90D91" w:rsidRPr="00A90D91">
          <w:rPr>
            <w:rStyle w:val="Hyperlink"/>
          </w:rPr>
          <w:t>Access Levels</w:t>
        </w:r>
      </w:hyperlink>
      <w:r>
        <w:t>.</w:t>
      </w:r>
    </w:p>
    <w:p w14:paraId="5E19068F" w14:textId="55F96835" w:rsidR="00A060E0" w:rsidRPr="001F0BD9" w:rsidRDefault="00A060E0" w:rsidP="00A060E0">
      <w:pPr>
        <w:pStyle w:val="ASomething"/>
      </w:pPr>
      <w:r w:rsidRPr="009D493F">
        <w:rPr>
          <w:b/>
          <w:bCs/>
        </w:rPr>
        <w:t>Rationale</w:t>
      </w:r>
      <w:r w:rsidRPr="009D493F">
        <w:t>:</w:t>
      </w:r>
      <w:r>
        <w:tab/>
        <w:t xml:space="preserve">A </w:t>
      </w:r>
      <w:r>
        <w:fldChar w:fldCharType="begin"/>
      </w:r>
      <w:r>
        <w:instrText>HYPERLINK \l "Term_SystemUser"</w:instrText>
      </w:r>
      <w:r>
        <w:fldChar w:fldCharType="separate"/>
      </w:r>
      <w:del w:id="1518" w:author="Jeremy Hayes" w:date="2024-02-09T12:25:00Z">
        <w:r w:rsidR="0006024B" w:rsidRPr="00A90D91" w:rsidDel="00772F7A">
          <w:rPr>
            <w:rStyle w:val="Hyperlink"/>
          </w:rPr>
          <w:delText>S</w:delText>
        </w:r>
      </w:del>
      <w:ins w:id="1519" w:author="Jeremy Hayes" w:date="2024-02-09T12:25:00Z">
        <w:r w:rsidR="00772F7A">
          <w:rPr>
            <w:rStyle w:val="Hyperlink"/>
          </w:rPr>
          <w:t>s</w:t>
        </w:r>
      </w:ins>
      <w:r w:rsidR="0006024B" w:rsidRPr="00A90D91">
        <w:rPr>
          <w:rStyle w:val="Hyperlink"/>
        </w:rPr>
        <w:t xml:space="preserve">ystem </w:t>
      </w:r>
      <w:del w:id="1520" w:author="Jeremy Hayes" w:date="2024-02-09T11:16:00Z">
        <w:r w:rsidR="0006024B" w:rsidRPr="00A90D91" w:rsidDel="009F0BCC">
          <w:rPr>
            <w:rStyle w:val="Hyperlink"/>
          </w:rPr>
          <w:delText>User</w:delText>
        </w:r>
      </w:del>
      <w:ins w:id="1521" w:author="Jeremy Hayes" w:date="2024-02-09T11:16:00Z">
        <w:r w:rsidR="009F0BCC">
          <w:rPr>
            <w:rStyle w:val="Hyperlink"/>
          </w:rPr>
          <w:t>user</w:t>
        </w:r>
      </w:ins>
      <w:r>
        <w:rPr>
          <w:rStyle w:val="Hyperlink"/>
        </w:rPr>
        <w:fldChar w:fldCharType="end"/>
      </w:r>
      <w:r>
        <w:t xml:space="preserve"> can have concurrent Organisation/Tenancy </w:t>
      </w:r>
      <w:r w:rsidR="00A90D91">
        <w:t>Access Levels</w:t>
      </w:r>
      <w:r>
        <w:t xml:space="preserve">, Group </w:t>
      </w:r>
      <w:r w:rsidR="00A90D91">
        <w:t>Access Levels</w:t>
      </w:r>
      <w:r>
        <w:t xml:space="preserve"> and/or Resource </w:t>
      </w:r>
      <w:r w:rsidR="00A90D91">
        <w:t>Access Levels</w:t>
      </w:r>
      <w:r>
        <w:t xml:space="preserve">. </w:t>
      </w:r>
    </w:p>
    <w:p w14:paraId="011D77E4" w14:textId="56CBFC3D" w:rsidR="00A060E0" w:rsidRPr="001F0BD9" w:rsidRDefault="00A060E0" w:rsidP="00A060E0">
      <w:pPr>
        <w:pStyle w:val="ASomething"/>
      </w:pPr>
      <w:r w:rsidRPr="009D493F">
        <w:rPr>
          <w:b/>
          <w:bCs/>
        </w:rPr>
        <w:t>Details</w:t>
      </w:r>
      <w:r w:rsidRPr="009D493F">
        <w:t>:</w:t>
      </w:r>
      <w:r>
        <w:t xml:space="preserve"> </w:t>
      </w:r>
      <w:r>
        <w:tab/>
      </w:r>
      <w:r w:rsidR="0006024B">
        <w:t>Examples might include the following:</w:t>
      </w:r>
      <w:r w:rsidR="0006024B">
        <w:br/>
      </w:r>
      <w:r>
        <w:t>A</w:t>
      </w:r>
      <w:r w:rsidR="0006024B">
        <w:t xml:space="preserve"> </w:t>
      </w:r>
      <w:r>
        <w:fldChar w:fldCharType="begin"/>
      </w:r>
      <w:r>
        <w:instrText>HYPERLINK \l "Term_SystemUser"</w:instrText>
      </w:r>
      <w:r>
        <w:fldChar w:fldCharType="separate"/>
      </w:r>
      <w:del w:id="1522" w:author="Jeremy Hayes" w:date="2024-02-09T12:25:00Z">
        <w:r w:rsidR="00A90D91" w:rsidRPr="00A90D91" w:rsidDel="00772F7A">
          <w:rPr>
            <w:rStyle w:val="Hyperlink"/>
          </w:rPr>
          <w:delText>S</w:delText>
        </w:r>
      </w:del>
      <w:ins w:id="1523" w:author="Jeremy Hayes" w:date="2024-02-09T12:25:00Z">
        <w:r w:rsidR="00772F7A">
          <w:rPr>
            <w:rStyle w:val="Hyperlink"/>
          </w:rPr>
          <w:t>s</w:t>
        </w:r>
      </w:ins>
      <w:r w:rsidR="00A90D91" w:rsidRPr="00A90D91">
        <w:rPr>
          <w:rStyle w:val="Hyperlink"/>
        </w:rPr>
        <w:t xml:space="preserve">ystem </w:t>
      </w:r>
      <w:del w:id="1524" w:author="Jeremy Hayes" w:date="2024-02-09T11:16:00Z">
        <w:r w:rsidR="00A90D91" w:rsidRPr="00A90D91" w:rsidDel="009F0BCC">
          <w:rPr>
            <w:rStyle w:val="Hyperlink"/>
          </w:rPr>
          <w:delText>User</w:delText>
        </w:r>
      </w:del>
      <w:ins w:id="1525" w:author="Jeremy Hayes" w:date="2024-02-09T11:16:00Z">
        <w:r w:rsidR="009F0BCC">
          <w:rPr>
            <w:rStyle w:val="Hyperlink"/>
          </w:rPr>
          <w:t>user</w:t>
        </w:r>
      </w:ins>
      <w:r>
        <w:rPr>
          <w:rStyle w:val="Hyperlink"/>
        </w:rPr>
        <w:fldChar w:fldCharType="end"/>
      </w:r>
      <w:r w:rsidR="0006024B">
        <w:t xml:space="preserve"> can have an Organisation Analyst role</w:t>
      </w:r>
      <w:r w:rsidR="00A90D91">
        <w:t xml:space="preserve">’s </w:t>
      </w:r>
      <w:hyperlink w:anchor="Term_AccessLevel" w:history="1">
        <w:r w:rsidR="00A90D91" w:rsidRPr="00A90D91">
          <w:rPr>
            <w:rStyle w:val="Hyperlink"/>
          </w:rPr>
          <w:t>Access Level</w:t>
        </w:r>
      </w:hyperlink>
      <w:r w:rsidR="0006024B">
        <w:t xml:space="preserve">, a Member </w:t>
      </w:r>
      <w:r w:rsidR="00A90D91">
        <w:t>Access Level</w:t>
      </w:r>
      <w:r w:rsidR="0006024B">
        <w:t xml:space="preserve"> in a Project group, a Creator </w:t>
      </w:r>
      <w:bookmarkStart w:id="1526" w:name="_Hlk157942287"/>
      <w:r w:rsidR="00A90D91">
        <w:fldChar w:fldCharType="begin"/>
      </w:r>
      <w:r w:rsidR="00A90D91">
        <w:instrText>HYPERLINK  \l "Term_AccessLevel"</w:instrText>
      </w:r>
      <w:r w:rsidR="00A90D91">
        <w:fldChar w:fldCharType="separate"/>
      </w:r>
      <w:r w:rsidR="00A90D91" w:rsidRPr="00A90D91">
        <w:rPr>
          <w:rStyle w:val="Hyperlink"/>
        </w:rPr>
        <w:t>Access Level</w:t>
      </w:r>
      <w:r w:rsidR="00A90D91">
        <w:fldChar w:fldCharType="end"/>
      </w:r>
      <w:bookmarkEnd w:id="1526"/>
      <w:r w:rsidR="0006024B">
        <w:t xml:space="preserve"> on a document they are developing, etc. </w:t>
      </w:r>
      <w:r w:rsidR="0006024B">
        <w:br/>
        <w:t xml:space="preserve">A Teacher can have a Teacher </w:t>
      </w:r>
      <w:hyperlink w:anchor="Term_AccessLevel" w:history="1">
        <w:r w:rsidR="00A90D91" w:rsidRPr="00A90D91">
          <w:rPr>
            <w:rStyle w:val="Hyperlink"/>
          </w:rPr>
          <w:t>Access Level</w:t>
        </w:r>
      </w:hyperlink>
      <w:r w:rsidR="0006024B">
        <w:t xml:space="preserve"> in a school tenancy, be an Administrator of a Gym Group, and have an Informed </w:t>
      </w:r>
      <w:hyperlink w:anchor="Term_AccessLevel" w:history="1">
        <w:r w:rsidR="00A90D91" w:rsidRPr="00A90D91">
          <w:rPr>
            <w:rStyle w:val="Hyperlink"/>
          </w:rPr>
          <w:t>Access Level</w:t>
        </w:r>
      </w:hyperlink>
      <w:r w:rsidR="0006024B">
        <w:t xml:space="preserve"> in a school administration group.</w:t>
      </w:r>
    </w:p>
    <w:p w14:paraId="54B36FC2" w14:textId="3FAFB302" w:rsidR="001C6696" w:rsidRDefault="00A060E0" w:rsidP="0006024B">
      <w:pPr>
        <w:pStyle w:val="ASomething"/>
      </w:pPr>
      <w:r>
        <w:rPr>
          <w:b/>
          <w:bCs/>
        </w:rPr>
        <w:t>Prompts:</w:t>
      </w:r>
      <w:r>
        <w:tab/>
      </w:r>
      <w:r w:rsidR="0006024B">
        <w:t>Does the solution’s system(s) permit multiple roles being associated to a system user?</w:t>
      </w:r>
      <w:r w:rsidR="0006024B">
        <w:br/>
        <w:t>What are the types of allocated roles (Tenancy, Group, Resource)?</w:t>
      </w:r>
    </w:p>
    <w:p w14:paraId="363E7AC1" w14:textId="6E585824" w:rsidR="00CC59F0" w:rsidRDefault="00CC59F0" w:rsidP="00EE6453">
      <w:pPr>
        <w:pStyle w:val="Heading4"/>
      </w:pPr>
      <w:bookmarkStart w:id="1527" w:name="_Toc158372688"/>
      <w:r>
        <w:t>Non-Repudiation</w:t>
      </w:r>
      <w:bookmarkEnd w:id="1527"/>
    </w:p>
    <w:p w14:paraId="4B2E4992" w14:textId="079AE567" w:rsidR="009159FD" w:rsidRDefault="009159FD" w:rsidP="009159FD">
      <w:pPr>
        <w:pStyle w:val="BodyText"/>
      </w:pPr>
      <w:r>
        <w:t>T</w:t>
      </w:r>
      <w:r w:rsidRPr="00B44A71">
        <w:t xml:space="preserve">he </w:t>
      </w:r>
      <w:r>
        <w:t>d</w:t>
      </w:r>
      <w:r w:rsidRPr="00B44A71">
        <w:t>egree to which actions or events can be proven to have taken place so that the events or actions cannot be repudiated later.</w:t>
      </w:r>
    </w:p>
    <w:p w14:paraId="0BEA96E2" w14:textId="7F85150E" w:rsidR="00E7569B" w:rsidRDefault="00113DB2" w:rsidP="00E7569B">
      <w:pPr>
        <w:pStyle w:val="Heading5"/>
      </w:pPr>
      <w:bookmarkStart w:id="1528" w:name="_Hlk157768662"/>
      <w:r>
        <w:t>QR-DEF-</w:t>
      </w:r>
      <w:r w:rsidR="00E7569B">
        <w:t>SEC-NONR</w:t>
      </w:r>
      <w:r w:rsidR="00F11DA1">
        <w:t>-00</w:t>
      </w:r>
      <w:r w:rsidR="00E7569B">
        <w:t xml:space="preserve">: </w:t>
      </w:r>
      <w:r w:rsidR="00753A6B" w:rsidRPr="00753A6B">
        <w:rPr>
          <w:b/>
          <w:bCs/>
        </w:rPr>
        <w:t>Permanent</w:t>
      </w:r>
      <w:r w:rsidR="00753A6B">
        <w:t xml:space="preserve"> </w:t>
      </w:r>
      <w:r w:rsidR="00E7569B">
        <w:rPr>
          <w:b/>
          <w:bCs/>
        </w:rPr>
        <w:t>User Operations Record</w:t>
      </w:r>
      <w:r w:rsidR="00753A6B">
        <w:rPr>
          <w:b/>
          <w:bCs/>
        </w:rPr>
        <w:t>s</w:t>
      </w:r>
    </w:p>
    <w:bookmarkEnd w:id="1528"/>
    <w:p w14:paraId="41AB217C" w14:textId="5BD2D10F" w:rsidR="00E7569B" w:rsidRPr="001F0BD9" w:rsidRDefault="00E7569B" w:rsidP="00E7569B">
      <w:pPr>
        <w:pStyle w:val="ASomething"/>
      </w:pPr>
      <w:r w:rsidRPr="009D493F">
        <w:rPr>
          <w:b/>
          <w:bCs/>
        </w:rPr>
        <w:t>Category</w:t>
      </w:r>
      <w:r w:rsidRPr="009D493F">
        <w:t>:</w:t>
      </w:r>
      <w:r>
        <w:t xml:space="preserve"> </w:t>
      </w:r>
      <w:r>
        <w:tab/>
        <w:t>ISO-25010/Security/Non-Repudiation</w:t>
      </w:r>
    </w:p>
    <w:p w14:paraId="5D307387" w14:textId="20D27C92" w:rsidR="00E7569B" w:rsidRPr="001F0BD9" w:rsidRDefault="00E7569B" w:rsidP="00E7569B">
      <w:pPr>
        <w:pStyle w:val="ASomething"/>
      </w:pPr>
      <w:r w:rsidRPr="009D493F">
        <w:rPr>
          <w:b/>
          <w:bCs/>
        </w:rPr>
        <w:t>Statement</w:t>
      </w:r>
      <w:r w:rsidRPr="009D493F">
        <w:t>:</w:t>
      </w:r>
      <w:r>
        <w:t xml:space="preserve"> </w:t>
      </w:r>
      <w:r>
        <w:tab/>
        <w:t xml:space="preserve">The Operations of </w:t>
      </w:r>
      <w:del w:id="1529" w:author="Jeremy Hayes" w:date="2024-02-09T11:16:00Z">
        <w:r w:rsidDel="009F0BCC">
          <w:delText>User</w:delText>
        </w:r>
      </w:del>
      <w:ins w:id="1530" w:author="Jeremy Hayes" w:date="2024-02-09T11:16:00Z">
        <w:r w:rsidR="009F0BCC">
          <w:t>user</w:t>
        </w:r>
      </w:ins>
      <w:r>
        <w:t xml:space="preserve">s of a Solution’s System(s) </w:t>
      </w:r>
      <w:del w:id="1531" w:author="Jeremy Hayes" w:date="2024-02-09T10:43:00Z">
        <w:r w:rsidDel="00A76E67">
          <w:delText>MUST</w:delText>
        </w:r>
      </w:del>
      <w:ins w:id="1532" w:author="Jeremy Hayes" w:date="2024-02-09T10:43:00Z">
        <w:r w:rsidR="00A76E67" w:rsidRPr="00A76E67">
          <w:rPr>
            <w:b/>
          </w:rPr>
          <w:t>must</w:t>
        </w:r>
      </w:ins>
      <w:r>
        <w:t xml:space="preserve"> be Recorded Permanently</w:t>
      </w:r>
      <w:r w:rsidR="005918A2">
        <w:t xml:space="preserve"> in a </w:t>
      </w:r>
      <w:hyperlink w:anchor="Term_Queryable" w:history="1">
        <w:r w:rsidR="005918A2" w:rsidRPr="00753A6B">
          <w:rPr>
            <w:rStyle w:val="Hyperlink"/>
          </w:rPr>
          <w:t>Queryable</w:t>
        </w:r>
      </w:hyperlink>
      <w:r w:rsidR="005918A2">
        <w:t xml:space="preserve"> </w:t>
      </w:r>
      <w:r w:rsidR="00753A6B">
        <w:t>m</w:t>
      </w:r>
      <w:r w:rsidR="005918A2">
        <w:t>anner.</w:t>
      </w:r>
      <w:r>
        <w:t xml:space="preserve"> </w:t>
      </w:r>
    </w:p>
    <w:p w14:paraId="26CCE7F3" w14:textId="086810E6" w:rsidR="00E7569B" w:rsidRPr="001F0BD9" w:rsidRDefault="00E7569B" w:rsidP="00E7569B">
      <w:pPr>
        <w:pStyle w:val="ASomething"/>
      </w:pPr>
      <w:r w:rsidRPr="009D493F">
        <w:rPr>
          <w:b/>
          <w:bCs/>
        </w:rPr>
        <w:t>Rationale</w:t>
      </w:r>
      <w:r w:rsidRPr="009D493F">
        <w:t>:</w:t>
      </w:r>
      <w:r>
        <w:tab/>
        <w:t>For later auditing and forensic analysis.</w:t>
      </w:r>
    </w:p>
    <w:p w14:paraId="1DEB09F4" w14:textId="0D6D8FBE" w:rsidR="00E7569B" w:rsidRPr="001F0BD9" w:rsidRDefault="00E7569B" w:rsidP="00E7569B">
      <w:pPr>
        <w:pStyle w:val="ASomething"/>
      </w:pPr>
      <w:r w:rsidRPr="009D493F">
        <w:rPr>
          <w:b/>
          <w:bCs/>
        </w:rPr>
        <w:lastRenderedPageBreak/>
        <w:t>Details</w:t>
      </w:r>
      <w:r w:rsidRPr="009D493F">
        <w:t>:</w:t>
      </w:r>
      <w:r>
        <w:t xml:space="preserve"> </w:t>
      </w:r>
      <w:r>
        <w:tab/>
        <w:t xml:space="preserve">The </w:t>
      </w:r>
      <w:r w:rsidR="005918A2">
        <w:t xml:space="preserve">auditing of </w:t>
      </w:r>
      <w:r>
        <w:t xml:space="preserve">actions of both Authenticated and Non-Authenticated </w:t>
      </w:r>
      <w:del w:id="1533" w:author="Jeremy Hayes" w:date="2024-02-09T11:16:00Z">
        <w:r w:rsidDel="009F0BCC">
          <w:delText>User</w:delText>
        </w:r>
      </w:del>
      <w:ins w:id="1534" w:author="Jeremy Hayes" w:date="2024-02-09T11:16:00Z">
        <w:r w:rsidR="009F0BCC">
          <w:t>user</w:t>
        </w:r>
      </w:ins>
      <w:r>
        <w:t>s is required.</w:t>
      </w:r>
      <w:r>
        <w:br/>
        <w:t xml:space="preserve">Whereas </w:t>
      </w:r>
      <w:hyperlink w:anchor="Term_Role" w:history="1">
        <w:r w:rsidR="009F6745" w:rsidRPr="009F6745">
          <w:rPr>
            <w:rStyle w:val="Hyperlink"/>
          </w:rPr>
          <w:t>Role</w:t>
        </w:r>
      </w:hyperlink>
      <w:r>
        <w:t xml:space="preserve">s should only permit </w:t>
      </w:r>
      <w:del w:id="1535" w:author="Jeremy Hayes" w:date="2024-02-09T11:16:00Z">
        <w:r w:rsidDel="009F0BCC">
          <w:delText xml:space="preserve">Authenticated </w:delText>
        </w:r>
      </w:del>
      <w:ins w:id="1536" w:author="Jeremy Hayes" w:date="2024-02-09T11:16:00Z">
        <w:r w:rsidR="009F0BCC">
          <w:t xml:space="preserve">authenticated </w:t>
        </w:r>
      </w:ins>
      <w:del w:id="1537" w:author="Jeremy Hayes" w:date="2024-02-09T11:16:00Z">
        <w:r w:rsidDel="009F0BCC">
          <w:delText>User</w:delText>
        </w:r>
      </w:del>
      <w:ins w:id="1538" w:author="Jeremy Hayes" w:date="2024-02-09T11:16:00Z">
        <w:r w:rsidR="009F0BCC">
          <w:t>user</w:t>
        </w:r>
      </w:ins>
      <w:r>
        <w:t>s to modify data in a system, recording the actions of non-authenticated users permit analysis of the breadth of people who have Viewed a record. This overall understanding may be important information to inform risk assessments.</w:t>
      </w:r>
      <w:r w:rsidR="00037B51">
        <w:br/>
        <w:t>Goes towards addressing OWASP A09:2021</w:t>
      </w:r>
      <w:r w:rsidR="00A07DAC">
        <w:t>-Security Logging and Monitoring Failures</w:t>
      </w:r>
    </w:p>
    <w:p w14:paraId="5CE9A3B7" w14:textId="2209BFA7" w:rsidR="00E7569B" w:rsidRDefault="00617A85" w:rsidP="00E7569B">
      <w:pPr>
        <w:pStyle w:val="ASomething"/>
      </w:pPr>
      <w:r>
        <w:rPr>
          <w:b/>
          <w:bCs/>
        </w:rPr>
        <w:t>Prompts:</w:t>
      </w:r>
      <w:r w:rsidR="00E7569B">
        <w:tab/>
        <w:t>Do the solution’s service(s) permanently audit user actions?</w:t>
      </w:r>
      <w:r w:rsidR="00E7569B">
        <w:br/>
        <w:t>Do the solution’s service(s) audit all changes of data (field</w:t>
      </w:r>
      <w:r w:rsidR="005918A2">
        <w:t xml:space="preserve"> values before and after,</w:t>
      </w:r>
      <w:r w:rsidR="00E7569B">
        <w:t xml:space="preserve"> and/or state of records and resources)?</w:t>
      </w:r>
      <w:r w:rsidR="00E7569B">
        <w:br/>
        <w:t>Do the solution’s system(s) audit the operations of unauthenticated users (e.g.</w:t>
      </w:r>
      <w:r w:rsidR="005918A2">
        <w:t>,</w:t>
      </w:r>
      <w:r w:rsidR="00E7569B">
        <w:t xml:space="preserve"> ‘public’ users)?</w:t>
      </w:r>
      <w:r w:rsidR="00E7569B">
        <w:br/>
      </w:r>
      <w:r w:rsidR="005918A2">
        <w:t>Do the solution’s services(s) provide in-system views to query audit records?</w:t>
      </w:r>
    </w:p>
    <w:p w14:paraId="13C321C1" w14:textId="77777777" w:rsidR="00B35152" w:rsidRPr="00346430" w:rsidRDefault="00B35152" w:rsidP="00346430"/>
    <w:p w14:paraId="3067017D" w14:textId="741CE67C" w:rsidR="00CC59F0" w:rsidRDefault="00CC59F0" w:rsidP="00EE6453">
      <w:pPr>
        <w:pStyle w:val="Heading4"/>
      </w:pPr>
      <w:bookmarkStart w:id="1539" w:name="_Toc158372689"/>
      <w:r>
        <w:t>Authenticity</w:t>
      </w:r>
      <w:bookmarkEnd w:id="1539"/>
    </w:p>
    <w:p w14:paraId="5A54142E" w14:textId="599E2EB7" w:rsidR="00B35152" w:rsidRDefault="009159FD" w:rsidP="00346430">
      <w:r>
        <w:t>The d</w:t>
      </w:r>
      <w:r w:rsidRPr="00A81AB0">
        <w:t>egree to which the identity of a subject or resource can be proved to be the one claimed</w:t>
      </w:r>
      <w:r>
        <w:t>.</w:t>
      </w:r>
    </w:p>
    <w:p w14:paraId="1B66F384" w14:textId="7EC9A8A2" w:rsidR="00F11DA1" w:rsidRDefault="00F11DA1" w:rsidP="00346430">
      <w:r>
        <w:t>TODO</w:t>
      </w:r>
    </w:p>
    <w:p w14:paraId="6EB8F43F" w14:textId="77777777" w:rsidR="009159FD" w:rsidRPr="00346430" w:rsidRDefault="009159FD" w:rsidP="00346430"/>
    <w:p w14:paraId="5A09BB9E" w14:textId="3FF2A295" w:rsidR="00CC59F0" w:rsidRDefault="00CC59F0" w:rsidP="00EE6453">
      <w:pPr>
        <w:pStyle w:val="Heading4"/>
      </w:pPr>
      <w:bookmarkStart w:id="1540" w:name="_Toc158372690"/>
      <w:r>
        <w:t>Accountability</w:t>
      </w:r>
      <w:bookmarkEnd w:id="1540"/>
    </w:p>
    <w:p w14:paraId="3874799C" w14:textId="2E6B8561" w:rsidR="009159FD" w:rsidRPr="009159FD" w:rsidRDefault="009159FD" w:rsidP="009159FD">
      <w:r w:rsidRPr="009159FD">
        <w:t>The degree to which the actions of an entity can be traced uniquely to the entity.</w:t>
      </w:r>
    </w:p>
    <w:p w14:paraId="20CF7B64" w14:textId="77777777" w:rsidR="00CC59F0" w:rsidRPr="00346430" w:rsidRDefault="00CC59F0" w:rsidP="00346430"/>
    <w:p w14:paraId="4C8E52C5" w14:textId="09FB51A0" w:rsidR="00B35152" w:rsidRPr="00CC59F0" w:rsidRDefault="00F11DA1" w:rsidP="00CC59F0">
      <w:pPr>
        <w:pStyle w:val="BodyText"/>
      </w:pPr>
      <w:r>
        <w:t>TODO</w:t>
      </w:r>
    </w:p>
    <w:p w14:paraId="7E012C33" w14:textId="0132FFAD" w:rsidR="00B267F3" w:rsidRDefault="00CE19AD" w:rsidP="00CE19AD">
      <w:pPr>
        <w:pStyle w:val="Heading3"/>
      </w:pPr>
      <w:bookmarkStart w:id="1541" w:name="_Toc158372691"/>
      <w:r>
        <w:t>Maintainability</w:t>
      </w:r>
      <w:bookmarkEnd w:id="1541"/>
    </w:p>
    <w:p w14:paraId="1EE72912" w14:textId="7AB7971C" w:rsidR="008A6069" w:rsidRDefault="00C829F4" w:rsidP="00C829F4">
      <w:pPr>
        <w:pStyle w:val="BodyTextDefinition"/>
      </w:pPr>
      <w:r>
        <w:t>TODO</w:t>
      </w:r>
    </w:p>
    <w:p w14:paraId="0CBA1E5D" w14:textId="77777777" w:rsidR="00C829F4" w:rsidRPr="008A6069" w:rsidRDefault="00C829F4" w:rsidP="008A6069">
      <w:pPr>
        <w:pStyle w:val="BodyText"/>
      </w:pPr>
    </w:p>
    <w:p w14:paraId="5B19463D" w14:textId="1CD173D0" w:rsidR="003B08C4" w:rsidRDefault="008A6069" w:rsidP="003B08C4">
      <w:pPr>
        <w:pStyle w:val="Heading4"/>
      </w:pPr>
      <w:bookmarkStart w:id="1542" w:name="_Toc158372692"/>
      <w:r>
        <w:t>General</w:t>
      </w:r>
      <w:bookmarkEnd w:id="1542"/>
    </w:p>
    <w:p w14:paraId="3316B7E3" w14:textId="7C76685A" w:rsidR="00A6297C" w:rsidRDefault="008A6069" w:rsidP="00C829F4">
      <w:pPr>
        <w:pStyle w:val="BodyTextDefinition"/>
      </w:pPr>
      <w:r>
        <w:t>The degree of overall maintainability of a system.</w:t>
      </w:r>
    </w:p>
    <w:p w14:paraId="0F50E059" w14:textId="419F4E61" w:rsidR="003B08C4" w:rsidRDefault="00113DB2" w:rsidP="003B08C4">
      <w:pPr>
        <w:pStyle w:val="Heading5"/>
      </w:pPr>
      <w:r>
        <w:t>QR-DEF-</w:t>
      </w:r>
      <w:r w:rsidR="003B08C4">
        <w:t xml:space="preserve">MAIN-GEN-00: </w:t>
      </w:r>
      <w:r w:rsidR="003B08C4">
        <w:rPr>
          <w:b/>
          <w:bCs/>
        </w:rPr>
        <w:t>Accepted Technologies</w:t>
      </w:r>
    </w:p>
    <w:p w14:paraId="2CBB7F63" w14:textId="207D9687" w:rsidR="003B08C4" w:rsidRPr="001F0BD9" w:rsidRDefault="003B08C4" w:rsidP="003B08C4">
      <w:pPr>
        <w:pStyle w:val="ASomething"/>
      </w:pPr>
      <w:r w:rsidRPr="009D493F">
        <w:rPr>
          <w:b/>
          <w:bCs/>
        </w:rPr>
        <w:t>Category</w:t>
      </w:r>
      <w:r w:rsidRPr="009D493F">
        <w:t>:</w:t>
      </w:r>
      <w:r>
        <w:t xml:space="preserve"> </w:t>
      </w:r>
      <w:r>
        <w:tab/>
        <w:t>ISO-25010/Maintainability</w:t>
      </w:r>
    </w:p>
    <w:p w14:paraId="3012D6A0" w14:textId="556E42FC" w:rsidR="003B08C4" w:rsidRPr="001F0BD9" w:rsidRDefault="003B08C4" w:rsidP="003B08C4">
      <w:pPr>
        <w:pStyle w:val="ASomething"/>
      </w:pPr>
      <w:r w:rsidRPr="009D493F">
        <w:rPr>
          <w:b/>
          <w:bCs/>
        </w:rPr>
        <w:t>Statement</w:t>
      </w:r>
      <w:r w:rsidRPr="009D493F">
        <w:t>:</w:t>
      </w:r>
      <w:r>
        <w:t xml:space="preserve"> </w:t>
      </w:r>
      <w:r>
        <w:tab/>
      </w:r>
      <w:hyperlink w:anchor="Term_CustomCode" w:history="1">
        <w:r w:rsidRPr="00A13BFC">
          <w:rPr>
            <w:rStyle w:val="Hyperlink"/>
          </w:rPr>
          <w:t>Custom Code</w:t>
        </w:r>
      </w:hyperlink>
      <w:r>
        <w:t xml:space="preserve"> </w:t>
      </w:r>
      <w:del w:id="1543" w:author="Jeremy Hayes" w:date="2024-02-09T10:43:00Z">
        <w:r w:rsidDel="00A76E67">
          <w:delText>MUST</w:delText>
        </w:r>
      </w:del>
      <w:ins w:id="1544" w:author="Jeremy Hayes" w:date="2024-02-09T10:43:00Z">
        <w:r w:rsidR="00A76E67" w:rsidRPr="00A76E67">
          <w:rPr>
            <w:b/>
          </w:rPr>
          <w:t>must</w:t>
        </w:r>
      </w:ins>
      <w:r>
        <w:t xml:space="preserve"> not be developed using technologies considered retiring or retired.</w:t>
      </w:r>
    </w:p>
    <w:p w14:paraId="5DC093E9" w14:textId="72B457EC" w:rsidR="003B08C4" w:rsidRPr="001F0BD9" w:rsidRDefault="003B08C4" w:rsidP="003B08C4">
      <w:pPr>
        <w:pStyle w:val="ASomething"/>
      </w:pPr>
      <w:r w:rsidRPr="009D493F">
        <w:rPr>
          <w:b/>
          <w:bCs/>
        </w:rPr>
        <w:lastRenderedPageBreak/>
        <w:t>Rationale</w:t>
      </w:r>
      <w:r w:rsidRPr="009D493F">
        <w:t>:</w:t>
      </w:r>
      <w:r>
        <w:tab/>
        <w:t>Components and code that are no longer mainstream are more expensive to maintain</w:t>
      </w:r>
      <w:r w:rsidR="00D85496">
        <w:t xml:space="preserve">, specifically a safe, </w:t>
      </w:r>
      <w:r>
        <w:t xml:space="preserve">and/or </w:t>
      </w:r>
      <w:r w:rsidR="00D85496">
        <w:t>keep in a state that can be accredited</w:t>
      </w:r>
      <w:r w:rsidR="008A6069">
        <w:t xml:space="preserve"> to be of value and not a risk to users</w:t>
      </w:r>
      <w:r w:rsidR="00D85496">
        <w:t>.</w:t>
      </w:r>
    </w:p>
    <w:p w14:paraId="3FF73F0A" w14:textId="511D00F0" w:rsidR="003B08C4" w:rsidRPr="001F0BD9" w:rsidRDefault="003B08C4" w:rsidP="003B08C4">
      <w:pPr>
        <w:pStyle w:val="ASomething"/>
      </w:pPr>
      <w:r w:rsidRPr="009D493F">
        <w:rPr>
          <w:b/>
          <w:bCs/>
        </w:rPr>
        <w:t>Details</w:t>
      </w:r>
      <w:r w:rsidRPr="009D493F">
        <w:t>:</w:t>
      </w:r>
      <w:r>
        <w:t xml:space="preserve"> </w:t>
      </w:r>
      <w:r>
        <w:tab/>
        <w:t xml:space="preserve">If there are any concerns the solution’s procured systems or </w:t>
      </w:r>
      <w:hyperlink w:anchor="Term_CustomCode" w:history="1">
        <w:r w:rsidR="00A13BFC" w:rsidRPr="00A13BFC">
          <w:rPr>
            <w:rStyle w:val="Hyperlink"/>
          </w:rPr>
          <w:t>Custom Code</w:t>
        </w:r>
      </w:hyperlink>
      <w:r>
        <w:t xml:space="preserve"> are developed using technologies that may be deemed retiring or retired, ask for confirmation first.</w:t>
      </w:r>
    </w:p>
    <w:p w14:paraId="554E32B2" w14:textId="63828316" w:rsidR="003B08C4" w:rsidRDefault="00617A85" w:rsidP="002019F2">
      <w:pPr>
        <w:pStyle w:val="ASomething"/>
      </w:pPr>
      <w:r>
        <w:rPr>
          <w:b/>
          <w:bCs/>
        </w:rPr>
        <w:t>Prompts:</w:t>
      </w:r>
      <w:r w:rsidR="003B08C4">
        <w:tab/>
        <w:t>Are there any technologies used in the system you are concerned may be considered retiring or retired?</w:t>
      </w:r>
      <w:r w:rsidR="0027099A">
        <w:br/>
        <w:t>Are there any technologies used in the system that you are concerned will no longer be available and supported over the defined expected lifespan of the system?</w:t>
      </w:r>
    </w:p>
    <w:p w14:paraId="426725B5" w14:textId="59704529" w:rsidR="009B1DF6" w:rsidRDefault="00113DB2" w:rsidP="009B1DF6">
      <w:pPr>
        <w:pStyle w:val="Heading5"/>
      </w:pPr>
      <w:bookmarkStart w:id="1545" w:name="_Hlk157765397"/>
      <w:bookmarkStart w:id="1546" w:name="_Hlk157685558"/>
      <w:r>
        <w:t>QR-DEF-</w:t>
      </w:r>
      <w:r w:rsidR="004E2C0B">
        <w:t>MAIN-GEN-00</w:t>
      </w:r>
      <w:r w:rsidR="009B1DF6">
        <w:t xml:space="preserve">: </w:t>
      </w:r>
      <w:r w:rsidR="004E2C0B">
        <w:rPr>
          <w:b/>
          <w:bCs/>
        </w:rPr>
        <w:t xml:space="preserve">Maintained Current </w:t>
      </w:r>
    </w:p>
    <w:bookmarkEnd w:id="1545"/>
    <w:p w14:paraId="0A1E68E0" w14:textId="0E8CA87B" w:rsidR="009B1DF6" w:rsidRPr="001F0BD9" w:rsidRDefault="009B1DF6" w:rsidP="009B1DF6">
      <w:pPr>
        <w:pStyle w:val="ASomething"/>
      </w:pPr>
      <w:r w:rsidRPr="009D493F">
        <w:rPr>
          <w:b/>
          <w:bCs/>
        </w:rPr>
        <w:t>Category</w:t>
      </w:r>
      <w:r w:rsidRPr="009D493F">
        <w:t>:</w:t>
      </w:r>
      <w:r>
        <w:t xml:space="preserve"> </w:t>
      </w:r>
      <w:r>
        <w:tab/>
        <w:t>ISO-25010/Maintainability/General</w:t>
      </w:r>
    </w:p>
    <w:p w14:paraId="4BA9FDDD" w14:textId="020CB044" w:rsidR="009B1DF6" w:rsidRPr="001F0BD9" w:rsidRDefault="009B1DF6" w:rsidP="009B1DF6">
      <w:pPr>
        <w:pStyle w:val="ASomething"/>
      </w:pPr>
      <w:r w:rsidRPr="009D493F">
        <w:rPr>
          <w:b/>
          <w:bCs/>
        </w:rPr>
        <w:t>Statement</w:t>
      </w:r>
      <w:r w:rsidRPr="009D493F">
        <w:t>:</w:t>
      </w:r>
      <w:r>
        <w:t xml:space="preserve"> </w:t>
      </w:r>
      <w:r>
        <w:tab/>
        <w:t xml:space="preserve">The solution </w:t>
      </w:r>
      <w:hyperlink w:anchor="Term_SaaP" w:history="1">
        <w:r w:rsidRPr="009B1DF6">
          <w:rPr>
            <w:rStyle w:val="Hyperlink"/>
          </w:rPr>
          <w:t>SaaP</w:t>
        </w:r>
      </w:hyperlink>
      <w:r>
        <w:t xml:space="preserve"> service(s) components, dependencies and encryption algorithms </w:t>
      </w:r>
      <w:del w:id="1547" w:author="Jeremy Hayes" w:date="2024-02-09T10:43:00Z">
        <w:r w:rsidDel="00A76E67">
          <w:delText>MUST</w:delText>
        </w:r>
      </w:del>
      <w:ins w:id="1548" w:author="Jeremy Hayes" w:date="2024-02-09T10:43:00Z">
        <w:r w:rsidR="00A76E67" w:rsidRPr="00A76E67">
          <w:rPr>
            <w:b/>
          </w:rPr>
          <w:t>must</w:t>
        </w:r>
      </w:ins>
      <w:r>
        <w:t xml:space="preserve"> be kept current to the latest version minor released within the </w:t>
      </w:r>
      <w:hyperlink w:anchor="Value_UpdateWindow" w:history="1">
        <w:r w:rsidR="00D90D14" w:rsidRPr="00D90D14">
          <w:rPr>
            <w:rStyle w:val="Hyperlink"/>
          </w:rPr>
          <w:t>defined window</w:t>
        </w:r>
      </w:hyperlink>
      <w:r>
        <w:t>.</w:t>
      </w:r>
    </w:p>
    <w:p w14:paraId="537CF2BB" w14:textId="17A420D8" w:rsidR="009B1DF6" w:rsidRPr="001F0BD9" w:rsidRDefault="009B1DF6" w:rsidP="009B1DF6">
      <w:pPr>
        <w:pStyle w:val="ASomething"/>
      </w:pPr>
      <w:r w:rsidRPr="009D493F">
        <w:rPr>
          <w:b/>
          <w:bCs/>
        </w:rPr>
        <w:t>Rationale</w:t>
      </w:r>
      <w:r w:rsidRPr="009D493F">
        <w:t>:</w:t>
      </w:r>
      <w:r>
        <w:tab/>
        <w:t xml:space="preserve">Incremental small manageable updates improve security while decreasing the risk, </w:t>
      </w:r>
      <w:hyperlink w:anchor="Term_Documentation" w:history="1">
        <w:r w:rsidRPr="00D90D14">
          <w:rPr>
            <w:rStyle w:val="Hyperlink"/>
          </w:rPr>
          <w:t>documentation</w:t>
        </w:r>
      </w:hyperlink>
      <w:r>
        <w:t>, and specialisation required for larger updates done at larger intervals.</w:t>
      </w:r>
      <w:r w:rsidR="00934EF3">
        <w:br/>
        <w:t>Systems that are not upgraded risk the risk of not be certifiable for use.</w:t>
      </w:r>
      <w:r w:rsidR="00037B51">
        <w:br/>
      </w:r>
      <w:r w:rsidR="00A07DAC">
        <w:t>Goes towards addressing</w:t>
      </w:r>
      <w:r w:rsidR="00037B51">
        <w:t xml:space="preserve"> OWASP A06:2021</w:t>
      </w:r>
      <w:r w:rsidR="00A07DAC">
        <w:t>-Vulnerable and Outdated Components</w:t>
      </w:r>
    </w:p>
    <w:p w14:paraId="7B78DBE7" w14:textId="2D587B81" w:rsidR="009B1DF6" w:rsidRPr="001F0BD9" w:rsidRDefault="009B1DF6" w:rsidP="009B1DF6">
      <w:pPr>
        <w:pStyle w:val="ASomething"/>
      </w:pPr>
      <w:r w:rsidRPr="009D493F">
        <w:rPr>
          <w:b/>
          <w:bCs/>
        </w:rPr>
        <w:t>Details</w:t>
      </w:r>
      <w:r w:rsidRPr="009D493F">
        <w:t>:</w:t>
      </w:r>
      <w:r>
        <w:t xml:space="preserve"> </w:t>
      </w:r>
      <w:r>
        <w:tab/>
      </w:r>
      <w:r w:rsidR="004E2C0B">
        <w:t xml:space="preserve">To maintain this continuous improvement post-delivery, </w:t>
      </w:r>
      <w:r w:rsidR="00934EF3">
        <w:t xml:space="preserve">this </w:t>
      </w:r>
      <w:r w:rsidR="004E2C0B">
        <w:t xml:space="preserve">should be repeated </w:t>
      </w:r>
      <w:r w:rsidR="00934EF3">
        <w:t xml:space="preserve">as a </w:t>
      </w:r>
      <w:hyperlink w:anchor="Term_TransitionalRequirements" w:history="1">
        <w:r w:rsidR="004E2C0B" w:rsidRPr="00697A17">
          <w:rPr>
            <w:rStyle w:val="Hyperlink"/>
          </w:rPr>
          <w:t>T</w:t>
        </w:r>
        <w:r w:rsidR="00934EF3" w:rsidRPr="00697A17">
          <w:rPr>
            <w:rStyle w:val="Hyperlink"/>
          </w:rPr>
          <w:t>ransitional requirement</w:t>
        </w:r>
      </w:hyperlink>
      <w:r w:rsidR="00934EF3">
        <w:t>.</w:t>
      </w:r>
      <w:r w:rsidR="00037B51">
        <w:br/>
        <w:t xml:space="preserve">See Common Vulnerability and </w:t>
      </w:r>
      <w:proofErr w:type="gramStart"/>
      <w:r w:rsidR="00037B51">
        <w:t>Exposure(</w:t>
      </w:r>
      <w:proofErr w:type="gramEnd"/>
      <w:r w:rsidR="00037B51">
        <w:t>CVEs).</w:t>
      </w:r>
    </w:p>
    <w:p w14:paraId="6699234D" w14:textId="3E869F26" w:rsidR="009B1DF6" w:rsidRPr="0075069B" w:rsidRDefault="009B1DF6" w:rsidP="009B1DF6">
      <w:pPr>
        <w:pStyle w:val="ASomething"/>
      </w:pPr>
      <w:r>
        <w:rPr>
          <w:b/>
          <w:bCs/>
        </w:rPr>
        <w:t>Prompts:</w:t>
      </w:r>
      <w:r>
        <w:tab/>
      </w:r>
      <w:r w:rsidR="00934EF3">
        <w:t>What strategy is used to remain abreast of service’s components versions, and prioritising work to upgrade libraries and components?</w:t>
      </w:r>
      <w:r w:rsidR="00934EF3">
        <w:br/>
        <w:t xml:space="preserve">What strategies are used to remain abreast of the available versions of </w:t>
      </w:r>
      <w:hyperlink w:anchor="Term_DependentService" w:history="1">
        <w:r w:rsidR="003A6C52" w:rsidRPr="003A6C52">
          <w:rPr>
            <w:rStyle w:val="Hyperlink"/>
          </w:rPr>
          <w:t>dependent service</w:t>
        </w:r>
      </w:hyperlink>
      <w:r w:rsidR="00934EF3">
        <w:t xml:space="preserve"> </w:t>
      </w:r>
      <w:hyperlink w:anchor="Term_API" w:history="1">
        <w:r w:rsidR="000F39EE" w:rsidRPr="000F39EE">
          <w:rPr>
            <w:rStyle w:val="Hyperlink"/>
          </w:rPr>
          <w:t>API</w:t>
        </w:r>
      </w:hyperlink>
      <w:r w:rsidR="00934EF3">
        <w:t>s, and prioritising work to upgrade to the latest version?</w:t>
      </w:r>
      <w:r w:rsidR="00934EF3">
        <w:br/>
        <w:t>What strategies are used to remain abreast of the available versions of cryptographic algorithms, and prioritising work to upgrade to the latest version?</w:t>
      </w:r>
      <w:bookmarkEnd w:id="1546"/>
      <w:r w:rsidR="00934EF3">
        <w:br/>
      </w:r>
    </w:p>
    <w:p w14:paraId="5BD20C8B" w14:textId="0690B069" w:rsidR="005C0FF5" w:rsidRDefault="00113DB2" w:rsidP="005C0FF5">
      <w:pPr>
        <w:pStyle w:val="Heading5"/>
      </w:pPr>
      <w:r>
        <w:t>QR-DEF-</w:t>
      </w:r>
      <w:r w:rsidR="00F11DA1">
        <w:t>MAIN-GEN-00</w:t>
      </w:r>
      <w:r w:rsidR="005C0FF5">
        <w:t xml:space="preserve">: </w:t>
      </w:r>
      <w:r w:rsidR="005C0FF5">
        <w:rPr>
          <w:b/>
          <w:bCs/>
        </w:rPr>
        <w:t>Documentation</w:t>
      </w:r>
    </w:p>
    <w:p w14:paraId="2438278F" w14:textId="77216B46" w:rsidR="005C0FF5" w:rsidRPr="001F0BD9" w:rsidRDefault="005C0FF5" w:rsidP="005C0FF5">
      <w:pPr>
        <w:pStyle w:val="ASomething"/>
      </w:pPr>
      <w:r w:rsidRPr="009D493F">
        <w:rPr>
          <w:b/>
          <w:bCs/>
        </w:rPr>
        <w:t>Category</w:t>
      </w:r>
      <w:r w:rsidRPr="009D493F">
        <w:t>:</w:t>
      </w:r>
      <w:r>
        <w:t xml:space="preserve"> </w:t>
      </w:r>
      <w:r>
        <w:tab/>
      </w:r>
      <w:r w:rsidR="003F62EF">
        <w:t>ISO-25010/Maintainability/Documentation</w:t>
      </w:r>
    </w:p>
    <w:p w14:paraId="1952647B" w14:textId="6842A2DA" w:rsidR="005C0FF5" w:rsidRPr="001F0BD9" w:rsidRDefault="005C0FF5" w:rsidP="005C0FF5">
      <w:pPr>
        <w:pStyle w:val="ASomething"/>
      </w:pPr>
      <w:r w:rsidRPr="009D493F">
        <w:rPr>
          <w:b/>
          <w:bCs/>
        </w:rPr>
        <w:t>Statement</w:t>
      </w:r>
      <w:r w:rsidRPr="009D493F">
        <w:t>:</w:t>
      </w:r>
      <w:r>
        <w:t xml:space="preserve"> </w:t>
      </w:r>
      <w:r>
        <w:tab/>
      </w:r>
      <w:r w:rsidR="003F62EF">
        <w:t xml:space="preserve">The solution’s </w:t>
      </w:r>
      <w:hyperlink w:anchor="Term_SaaP" w:history="1">
        <w:r w:rsidR="003F62EF" w:rsidRPr="003F62EF">
          <w:rPr>
            <w:rStyle w:val="Hyperlink"/>
          </w:rPr>
          <w:t>SaaP</w:t>
        </w:r>
      </w:hyperlink>
      <w:r w:rsidR="003F62EF">
        <w:t xml:space="preserve"> service(s) </w:t>
      </w:r>
      <w:del w:id="1549" w:author="Jeremy Hayes" w:date="2024-02-09T10:43:00Z">
        <w:r w:rsidR="003F62EF" w:rsidDel="00A76E67">
          <w:delText>MUST</w:delText>
        </w:r>
      </w:del>
      <w:ins w:id="1550" w:author="Jeremy Hayes" w:date="2024-02-09T10:43:00Z">
        <w:r w:rsidR="00A76E67" w:rsidRPr="00A76E67">
          <w:rPr>
            <w:b/>
          </w:rPr>
          <w:t>must</w:t>
        </w:r>
      </w:ins>
      <w:r w:rsidR="003F62EF">
        <w:t xml:space="preserve"> have be provided with sufficient </w:t>
      </w:r>
      <w:hyperlink w:anchor="Term_Documentation" w:history="1">
        <w:r w:rsidR="003F62EF" w:rsidRPr="00D90D14">
          <w:rPr>
            <w:rStyle w:val="Hyperlink"/>
          </w:rPr>
          <w:t>documentation</w:t>
        </w:r>
      </w:hyperlink>
      <w:r w:rsidR="003F62EF">
        <w:t xml:space="preserve"> for sponsor organisation maintenance specialists to support the deployment, configuring, backing up and restoring the service(s) data.</w:t>
      </w:r>
    </w:p>
    <w:p w14:paraId="08E579C2" w14:textId="77777777" w:rsidR="005C0FF5" w:rsidRPr="001F0BD9" w:rsidRDefault="005C0FF5" w:rsidP="005C0FF5">
      <w:pPr>
        <w:pStyle w:val="ASomething"/>
      </w:pPr>
      <w:r w:rsidRPr="009D493F">
        <w:rPr>
          <w:b/>
          <w:bCs/>
        </w:rPr>
        <w:lastRenderedPageBreak/>
        <w:t>Rationale</w:t>
      </w:r>
      <w:r w:rsidRPr="009D493F">
        <w:t>:</w:t>
      </w:r>
      <w:r>
        <w:tab/>
        <w:t>…</w:t>
      </w:r>
    </w:p>
    <w:p w14:paraId="667CCE5B" w14:textId="77777777" w:rsidR="005C0FF5" w:rsidRPr="001F0BD9" w:rsidRDefault="005C0FF5" w:rsidP="005C0FF5">
      <w:pPr>
        <w:pStyle w:val="ASomething"/>
      </w:pPr>
      <w:r w:rsidRPr="009D493F">
        <w:rPr>
          <w:b/>
          <w:bCs/>
        </w:rPr>
        <w:t>Details</w:t>
      </w:r>
      <w:r w:rsidRPr="009D493F">
        <w:t>:</w:t>
      </w:r>
      <w:r>
        <w:t xml:space="preserve"> </w:t>
      </w:r>
      <w:r>
        <w:tab/>
        <w:t>…</w:t>
      </w:r>
    </w:p>
    <w:p w14:paraId="5D0572D1" w14:textId="77777777" w:rsidR="005C0FF5" w:rsidRPr="0075069B" w:rsidRDefault="005C0FF5" w:rsidP="005C0FF5">
      <w:pPr>
        <w:pStyle w:val="ASomething"/>
      </w:pPr>
      <w:r>
        <w:rPr>
          <w:b/>
          <w:bCs/>
        </w:rPr>
        <w:t>Prompts:</w:t>
      </w:r>
      <w:r>
        <w:tab/>
        <w:t>…</w:t>
      </w:r>
    </w:p>
    <w:p w14:paraId="6DF94820" w14:textId="77777777" w:rsidR="003B08C4" w:rsidRPr="00A6297C" w:rsidRDefault="003B08C4" w:rsidP="00A6297C">
      <w:pPr>
        <w:pStyle w:val="BodyText"/>
      </w:pPr>
    </w:p>
    <w:p w14:paraId="0BE9FAB6" w14:textId="3453928C" w:rsidR="00DA234C" w:rsidRDefault="00CC59F0" w:rsidP="00DA234C">
      <w:pPr>
        <w:pStyle w:val="Heading4"/>
      </w:pPr>
      <w:bookmarkStart w:id="1551" w:name="_Toc158372693"/>
      <w:r>
        <w:t>Modularity</w:t>
      </w:r>
      <w:bookmarkEnd w:id="1551"/>
    </w:p>
    <w:p w14:paraId="1318076B" w14:textId="539057BB" w:rsidR="003B08C4" w:rsidRPr="009159FD" w:rsidRDefault="009159FD" w:rsidP="00C829F4">
      <w:pPr>
        <w:pStyle w:val="BodyTextDefinition"/>
      </w:pPr>
      <w:r w:rsidRPr="009159FD">
        <w:t>The degree to which a solution is composed of discrete components such that a change to one has minimal impact on others.</w:t>
      </w:r>
    </w:p>
    <w:p w14:paraId="5930057E" w14:textId="7699E723" w:rsidR="00704A4D" w:rsidRDefault="00113DB2" w:rsidP="00704A4D">
      <w:pPr>
        <w:pStyle w:val="Heading5"/>
        <w:rPr>
          <w:b/>
          <w:bCs/>
        </w:rPr>
      </w:pPr>
      <w:r>
        <w:t>QR-DEF-</w:t>
      </w:r>
      <w:r w:rsidR="00346430" w:rsidRPr="00A6297C">
        <w:t>MAIN-MOD-00</w:t>
      </w:r>
      <w:r w:rsidR="00346430">
        <w:t xml:space="preserve">: </w:t>
      </w:r>
      <w:r w:rsidR="00704A4D" w:rsidRPr="00346430">
        <w:rPr>
          <w:b/>
          <w:bCs/>
        </w:rPr>
        <w:t>Modular Design</w:t>
      </w:r>
      <w:r w:rsidR="00704A4D">
        <w:rPr>
          <w:b/>
          <w:bCs/>
        </w:rPr>
        <w:t xml:space="preserve"> </w:t>
      </w:r>
    </w:p>
    <w:p w14:paraId="2E7599CE" w14:textId="36CA9C49" w:rsidR="00DA234C" w:rsidRPr="001F0BD9" w:rsidRDefault="00DA234C" w:rsidP="00DA234C">
      <w:pPr>
        <w:pStyle w:val="ASomething"/>
      </w:pPr>
      <w:r w:rsidRPr="009D493F">
        <w:rPr>
          <w:b/>
          <w:bCs/>
        </w:rPr>
        <w:t>Category</w:t>
      </w:r>
      <w:r w:rsidRPr="009D493F">
        <w:t>:</w:t>
      </w:r>
      <w:r>
        <w:t xml:space="preserve"> </w:t>
      </w:r>
      <w:r>
        <w:tab/>
        <w:t>ISO-25010/Maintainability/</w:t>
      </w:r>
      <w:r w:rsidR="00CC59F0">
        <w:t>Modularity</w:t>
      </w:r>
    </w:p>
    <w:p w14:paraId="67E55713" w14:textId="40D11228" w:rsidR="00DA234C" w:rsidRPr="001F0BD9" w:rsidRDefault="00DA234C" w:rsidP="00DA234C">
      <w:pPr>
        <w:pStyle w:val="ASomething"/>
      </w:pPr>
      <w:r w:rsidRPr="009D493F">
        <w:rPr>
          <w:b/>
          <w:bCs/>
        </w:rPr>
        <w:t>Statement</w:t>
      </w:r>
      <w:r w:rsidRPr="009D493F">
        <w:t>:</w:t>
      </w:r>
      <w:r>
        <w:t xml:space="preserve"> </w:t>
      </w:r>
      <w:r>
        <w:tab/>
        <w:t xml:space="preserve">IF the </w:t>
      </w:r>
      <w:r w:rsidR="00697652">
        <w:t xml:space="preserve">solution’s </w:t>
      </w:r>
      <w:r>
        <w:t>system</w:t>
      </w:r>
      <w:r w:rsidR="00697652">
        <w:t>(s)</w:t>
      </w:r>
      <w:r>
        <w:t xml:space="preserve"> provide capabilities within more than business domain</w:t>
      </w:r>
      <w:ins w:id="1552" w:author="Jeremy Hayes" w:date="2024-02-09T11:19:00Z">
        <w:r w:rsidR="009F0BCC">
          <w:t>,</w:t>
        </w:r>
      </w:ins>
      <w:r>
        <w:t xml:space="preserve"> </w:t>
      </w:r>
      <w:r w:rsidR="009F0BCC" w:rsidRPr="009F0BCC">
        <w:rPr>
          <w:b/>
          <w:bCs/>
          <w:rPrChange w:id="1553" w:author="Jeremy Hayes" w:date="2024-02-09T11:19:00Z">
            <w:rPr/>
          </w:rPrChange>
        </w:rPr>
        <w:t>then</w:t>
      </w:r>
      <w:r w:rsidR="009F0BCC">
        <w:t xml:space="preserve"> </w:t>
      </w:r>
      <w:r>
        <w:t xml:space="preserve">the </w:t>
      </w:r>
      <w:r w:rsidR="00697652">
        <w:t xml:space="preserve">solution’s </w:t>
      </w:r>
      <w:r>
        <w:t>system</w:t>
      </w:r>
      <w:r w:rsidR="00697652">
        <w:t>(s)</w:t>
      </w:r>
      <w:r>
        <w:t xml:space="preserve"> </w:t>
      </w:r>
      <w:del w:id="1554" w:author="Jeremy Hayes" w:date="2024-02-09T10:43:00Z">
        <w:r w:rsidDel="00A76E67">
          <w:delText>MUST</w:delText>
        </w:r>
      </w:del>
      <w:ins w:id="1555" w:author="Jeremy Hayes" w:date="2024-02-09T10:43:00Z">
        <w:r w:rsidR="00A76E67" w:rsidRPr="00A76E67">
          <w:rPr>
            <w:b/>
          </w:rPr>
          <w:t>must</w:t>
        </w:r>
      </w:ins>
      <w:r>
        <w:t xml:space="preserve"> be modular so that changes to one does not affect others or gain access to information of another without </w:t>
      </w:r>
      <w:hyperlink w:anchor="Term_Permission" w:history="1">
        <w:r w:rsidR="009F6745" w:rsidRPr="009F6745">
          <w:rPr>
            <w:rStyle w:val="Hyperlink"/>
          </w:rPr>
          <w:t>Permission</w:t>
        </w:r>
      </w:hyperlink>
      <w:r>
        <w:t xml:space="preserve"> to do so.</w:t>
      </w:r>
    </w:p>
    <w:p w14:paraId="644A5588" w14:textId="32AEFB69" w:rsidR="00DA234C" w:rsidRPr="001F0BD9" w:rsidRDefault="00DA234C" w:rsidP="00DA234C">
      <w:pPr>
        <w:pStyle w:val="ASomething"/>
      </w:pPr>
      <w:r w:rsidRPr="009D493F">
        <w:rPr>
          <w:b/>
          <w:bCs/>
        </w:rPr>
        <w:t>Rationale</w:t>
      </w:r>
      <w:r w:rsidRPr="009D493F">
        <w:t>:</w:t>
      </w:r>
      <w:r>
        <w:tab/>
        <w:t>Facilitates efficient and targeted modification, reducing risk of unintended consequences, such as using data without another</w:t>
      </w:r>
    </w:p>
    <w:p w14:paraId="12C03640" w14:textId="77777777" w:rsidR="00DA234C" w:rsidRPr="001F0BD9" w:rsidRDefault="00DA234C" w:rsidP="00DA234C">
      <w:pPr>
        <w:pStyle w:val="ASomething"/>
      </w:pPr>
      <w:r w:rsidRPr="009D493F">
        <w:rPr>
          <w:b/>
          <w:bCs/>
        </w:rPr>
        <w:t>Details</w:t>
      </w:r>
      <w:r w:rsidRPr="009D493F">
        <w:t>:</w:t>
      </w:r>
      <w:r>
        <w:t xml:space="preserve"> </w:t>
      </w:r>
      <w:r>
        <w:tab/>
        <w:t>…</w:t>
      </w:r>
    </w:p>
    <w:p w14:paraId="72EDE1AE" w14:textId="767233BE" w:rsidR="00DA234C" w:rsidRDefault="00617A85" w:rsidP="00DA234C">
      <w:pPr>
        <w:pStyle w:val="ASomething"/>
      </w:pPr>
      <w:r>
        <w:rPr>
          <w:b/>
          <w:bCs/>
        </w:rPr>
        <w:t>Prompts:</w:t>
      </w:r>
      <w:r w:rsidR="00DA234C">
        <w:tab/>
        <w:t xml:space="preserve">Does the service provide functionality within two business domains, or is </w:t>
      </w:r>
      <w:ins w:id="1556" w:author="Jeremy Hayes" w:date="2024-02-09T11:20:00Z">
        <w:r w:rsidR="009F0BCC">
          <w:t xml:space="preserve">it </w:t>
        </w:r>
      </w:ins>
      <w:r w:rsidR="00DA234C">
        <w:t xml:space="preserve">a </w:t>
      </w:r>
      <w:hyperlink w:anchor="Term_Platform" w:history="1">
        <w:r w:rsidR="00FA79BC">
          <w:rPr>
            <w:rStyle w:val="Hyperlink"/>
          </w:rPr>
          <w:t>P</w:t>
        </w:r>
        <w:r w:rsidR="00DA234C" w:rsidRPr="00FA79BC">
          <w:rPr>
            <w:rStyle w:val="Hyperlink"/>
          </w:rPr>
          <w:t>latform</w:t>
        </w:r>
      </w:hyperlink>
      <w:r w:rsidR="00DA234C">
        <w:t xml:space="preserve">? If so, describe how the </w:t>
      </w:r>
      <w:r w:rsidR="00697652">
        <w:t xml:space="preserve">solution’s </w:t>
      </w:r>
      <w:r w:rsidR="00DA234C">
        <w:t>system</w:t>
      </w:r>
      <w:r w:rsidR="00697652">
        <w:t>(s)</w:t>
      </w:r>
      <w:r w:rsidR="00DA234C">
        <w:t xml:space="preserve"> isolates them from each other.</w:t>
      </w:r>
    </w:p>
    <w:p w14:paraId="67FCBA2B" w14:textId="77777777" w:rsidR="00704A4D" w:rsidRDefault="00704A4D" w:rsidP="008E41DB">
      <w:pPr>
        <w:pStyle w:val="ASomething"/>
      </w:pPr>
    </w:p>
    <w:p w14:paraId="49FC89D8" w14:textId="3CE773CF" w:rsidR="00704A4D" w:rsidRPr="00346430" w:rsidRDefault="00113DB2" w:rsidP="00346430">
      <w:pPr>
        <w:pStyle w:val="Heading5"/>
      </w:pPr>
      <w:r>
        <w:t>QR-DEF-</w:t>
      </w:r>
      <w:r w:rsidR="00346430" w:rsidRPr="00346430">
        <w:t xml:space="preserve">MAIN-MOD-00: </w:t>
      </w:r>
      <w:r w:rsidR="00704A4D" w:rsidRPr="00346430">
        <w:rPr>
          <w:b/>
          <w:bCs/>
        </w:rPr>
        <w:t>Scalable Architecture</w:t>
      </w:r>
    </w:p>
    <w:p w14:paraId="170C9BDC" w14:textId="48821203" w:rsidR="008E41DB" w:rsidRPr="001F0BD9" w:rsidRDefault="008E41DB" w:rsidP="008E41DB">
      <w:pPr>
        <w:pStyle w:val="ASomething"/>
      </w:pPr>
      <w:r w:rsidRPr="009D493F">
        <w:rPr>
          <w:b/>
          <w:bCs/>
        </w:rPr>
        <w:t>Category</w:t>
      </w:r>
      <w:r w:rsidRPr="009D493F">
        <w:t>:</w:t>
      </w:r>
      <w:r>
        <w:t xml:space="preserve"> </w:t>
      </w:r>
      <w:r>
        <w:tab/>
        <w:t>ISO-25010/Maintainability/Modifiability</w:t>
      </w:r>
    </w:p>
    <w:p w14:paraId="59C3FC1F" w14:textId="7C4A5812" w:rsidR="008E41DB" w:rsidRPr="001F0BD9" w:rsidRDefault="008E41DB" w:rsidP="008E41DB">
      <w:pPr>
        <w:pStyle w:val="ASomething"/>
      </w:pPr>
      <w:r w:rsidRPr="009D493F">
        <w:rPr>
          <w:b/>
          <w:bCs/>
        </w:rPr>
        <w:t>Title</w:t>
      </w:r>
      <w:r w:rsidRPr="009D493F">
        <w:t>:</w:t>
      </w:r>
      <w:r>
        <w:tab/>
        <w:t>Scalable Architecture</w:t>
      </w:r>
    </w:p>
    <w:p w14:paraId="4EAC09C0" w14:textId="2D8A9108" w:rsidR="008E41DB" w:rsidRPr="001F0BD9" w:rsidRDefault="008E41DB" w:rsidP="008E41DB">
      <w:pPr>
        <w:pStyle w:val="ASomething"/>
      </w:pPr>
      <w:r w:rsidRPr="009D493F">
        <w:rPr>
          <w:b/>
          <w:bCs/>
        </w:rPr>
        <w:t>Statement</w:t>
      </w:r>
      <w:r w:rsidRPr="009D493F">
        <w:t>:</w:t>
      </w:r>
      <w:r>
        <w:t xml:space="preserve"> </w:t>
      </w:r>
      <w:r>
        <w:tab/>
        <w:t xml:space="preserve">The </w:t>
      </w:r>
      <w:r w:rsidR="00697652">
        <w:t xml:space="preserve">solution’s </w:t>
      </w:r>
      <w:r>
        <w:t>system</w:t>
      </w:r>
      <w:r w:rsidR="00697652">
        <w:t>(s)</w:t>
      </w:r>
      <w:r>
        <w:t xml:space="preserve"> </w:t>
      </w:r>
      <w:del w:id="1557" w:author="Jeremy Hayes" w:date="2024-02-09T10:43:00Z">
        <w:r w:rsidDel="00A76E67">
          <w:delText>MUST</w:delText>
        </w:r>
      </w:del>
      <w:ins w:id="1558" w:author="Jeremy Hayes" w:date="2024-02-09T10:43:00Z">
        <w:r w:rsidR="00A76E67" w:rsidRPr="00A76E67">
          <w:rPr>
            <w:b/>
          </w:rPr>
          <w:t>must</w:t>
        </w:r>
      </w:ins>
      <w:r>
        <w:t xml:space="preserve"> have a scalable architecture, permitting efficient growth over time and the incorporation of new functionality and features.</w:t>
      </w:r>
    </w:p>
    <w:p w14:paraId="38FEF872" w14:textId="5A7432B6" w:rsidR="008E41DB" w:rsidRPr="001F0BD9" w:rsidRDefault="008E41DB" w:rsidP="008E41DB">
      <w:pPr>
        <w:pStyle w:val="ASomething"/>
      </w:pPr>
      <w:r w:rsidRPr="009D493F">
        <w:rPr>
          <w:b/>
          <w:bCs/>
        </w:rPr>
        <w:t>Rationale</w:t>
      </w:r>
      <w:r w:rsidRPr="009D493F">
        <w:t>:</w:t>
      </w:r>
      <w:r>
        <w:tab/>
        <w:t xml:space="preserve">Supports the </w:t>
      </w:r>
      <w:r w:rsidR="00697652">
        <w:t>solution’s system(s)</w:t>
      </w:r>
      <w:r>
        <w:t xml:space="preserve">’s ability to adapt to changing use cases and requirements. </w:t>
      </w:r>
    </w:p>
    <w:p w14:paraId="288E0442" w14:textId="574159FD" w:rsidR="008E41DB" w:rsidRPr="001F0BD9" w:rsidRDefault="008E41DB" w:rsidP="008E41DB">
      <w:pPr>
        <w:pStyle w:val="ASomething"/>
      </w:pPr>
      <w:r w:rsidRPr="009D493F">
        <w:rPr>
          <w:b/>
          <w:bCs/>
        </w:rPr>
        <w:t>Details</w:t>
      </w:r>
      <w:r w:rsidRPr="009D493F">
        <w:t>:</w:t>
      </w:r>
      <w:r>
        <w:t xml:space="preserve"> </w:t>
      </w:r>
      <w:r>
        <w:tab/>
        <w:t>Review the design for extensibility at the solution and system</w:t>
      </w:r>
      <w:r w:rsidR="00697652">
        <w:t>(s)</w:t>
      </w:r>
      <w:r>
        <w:t xml:space="preserve"> level.</w:t>
      </w:r>
    </w:p>
    <w:p w14:paraId="6B461F75" w14:textId="6E7A1F57" w:rsidR="008E41DB" w:rsidRDefault="00617A85" w:rsidP="008E41DB">
      <w:pPr>
        <w:pStyle w:val="ASomething"/>
      </w:pPr>
      <w:r>
        <w:rPr>
          <w:b/>
          <w:bCs/>
        </w:rPr>
        <w:t>Prompts:</w:t>
      </w:r>
      <w:r w:rsidR="008E41DB">
        <w:tab/>
        <w:t>…</w:t>
      </w:r>
    </w:p>
    <w:p w14:paraId="4918010F" w14:textId="51ED30CD" w:rsidR="00CC59F0" w:rsidRDefault="00CC59F0" w:rsidP="00CC59F0">
      <w:pPr>
        <w:pStyle w:val="Heading4"/>
      </w:pPr>
      <w:bookmarkStart w:id="1559" w:name="_Toc158372694"/>
      <w:r>
        <w:t>Reusability</w:t>
      </w:r>
      <w:bookmarkEnd w:id="1559"/>
    </w:p>
    <w:p w14:paraId="38355845" w14:textId="11EA5784" w:rsidR="009159FD" w:rsidRPr="009159FD" w:rsidRDefault="009159FD" w:rsidP="00C829F4">
      <w:pPr>
        <w:pStyle w:val="BodyTextDefinition"/>
      </w:pPr>
      <w:r w:rsidRPr="009159FD">
        <w:t>The degree to which an asset can be used in more than one system or reused to build other assets.</w:t>
      </w:r>
    </w:p>
    <w:p w14:paraId="1A87C526" w14:textId="77777777" w:rsidR="00A6297C" w:rsidRPr="009159FD" w:rsidRDefault="00A6297C" w:rsidP="009159FD"/>
    <w:p w14:paraId="6CD198AD" w14:textId="7B204628" w:rsidR="00704A4D" w:rsidRDefault="00113DB2" w:rsidP="00704A4D">
      <w:pPr>
        <w:pStyle w:val="Heading5"/>
        <w:rPr>
          <w:b/>
          <w:bCs/>
        </w:rPr>
      </w:pPr>
      <w:r>
        <w:lastRenderedPageBreak/>
        <w:t>QR-DEF-</w:t>
      </w:r>
      <w:r w:rsidR="00346430" w:rsidRPr="00A6297C">
        <w:t>MAIN-REUS-00</w:t>
      </w:r>
      <w:r w:rsidR="00346430">
        <w:t xml:space="preserve">: </w:t>
      </w:r>
      <w:r w:rsidR="00704A4D" w:rsidRPr="00346430">
        <w:rPr>
          <w:b/>
          <w:bCs/>
        </w:rPr>
        <w:t>Reusable Providers &amp; Patterns</w:t>
      </w:r>
    </w:p>
    <w:p w14:paraId="5815037B" w14:textId="1DFD1DEC" w:rsidR="00CC59F0" w:rsidRPr="001F0BD9" w:rsidRDefault="00CC59F0" w:rsidP="00CC59F0">
      <w:pPr>
        <w:pStyle w:val="ASomething"/>
      </w:pPr>
      <w:r w:rsidRPr="009D493F">
        <w:rPr>
          <w:b/>
          <w:bCs/>
        </w:rPr>
        <w:t>Category</w:t>
      </w:r>
      <w:r w:rsidRPr="009D493F">
        <w:t>:</w:t>
      </w:r>
      <w:r>
        <w:t xml:space="preserve"> </w:t>
      </w:r>
      <w:r>
        <w:tab/>
        <w:t>ISO-25010/Maintainability/Reusability</w:t>
      </w:r>
    </w:p>
    <w:p w14:paraId="04C473C2" w14:textId="0A88AA31" w:rsidR="00CC59F0" w:rsidRPr="001F0BD9" w:rsidRDefault="00CC59F0" w:rsidP="00CC59F0">
      <w:pPr>
        <w:pStyle w:val="ASomething"/>
      </w:pPr>
      <w:r w:rsidRPr="009D493F">
        <w:rPr>
          <w:b/>
          <w:bCs/>
        </w:rPr>
        <w:t>Statement</w:t>
      </w:r>
      <w:r w:rsidRPr="009D493F">
        <w:t>:</w:t>
      </w:r>
      <w:r>
        <w:t xml:space="preserve"> </w:t>
      </w:r>
      <w:r>
        <w:tab/>
        <w:t xml:space="preserve">IF </w:t>
      </w:r>
      <w:r w:rsidR="0039414E">
        <w:t xml:space="preserve">the solution’s system(s) are </w:t>
      </w:r>
      <w:hyperlink w:anchor="Term_CustomSystem" w:history="1">
        <w:r w:rsidRPr="0039414E">
          <w:rPr>
            <w:rStyle w:val="Hyperlink"/>
          </w:rPr>
          <w:t>Custom Developed</w:t>
        </w:r>
      </w:hyperlink>
      <w:r>
        <w:t xml:space="preserve"> </w:t>
      </w:r>
      <w:r w:rsidR="00697652">
        <w:br/>
      </w:r>
      <w:r>
        <w:t xml:space="preserve">THEN the </w:t>
      </w:r>
      <w:r w:rsidR="00697652">
        <w:t xml:space="preserve">solution’s </w:t>
      </w:r>
      <w:r>
        <w:t>system</w:t>
      </w:r>
      <w:r w:rsidR="00697652">
        <w:t>(s)</w:t>
      </w:r>
      <w:r>
        <w:t xml:space="preserve"> should reuse providers and patterns previously used.</w:t>
      </w:r>
    </w:p>
    <w:p w14:paraId="7F998ED2" w14:textId="22E67402" w:rsidR="00CC59F0" w:rsidRPr="001F0BD9" w:rsidRDefault="00CC59F0" w:rsidP="00CC59F0">
      <w:pPr>
        <w:pStyle w:val="ASomething"/>
      </w:pPr>
      <w:r w:rsidRPr="009D493F">
        <w:rPr>
          <w:b/>
          <w:bCs/>
        </w:rPr>
        <w:t>Rationale</w:t>
      </w:r>
      <w:r w:rsidRPr="009D493F">
        <w:t>:</w:t>
      </w:r>
      <w:r>
        <w:tab/>
        <w:t>Leverages tested and proven components, reducing the risk of novel solutions</w:t>
      </w:r>
      <w:r w:rsidR="00C419D7">
        <w:t xml:space="preserve"> that may be less valuable than originally expected</w:t>
      </w:r>
      <w:r w:rsidR="00AD66EE">
        <w:t>, while still requiring additional training for support.</w:t>
      </w:r>
    </w:p>
    <w:p w14:paraId="41091B14" w14:textId="333B6459" w:rsidR="00CC59F0" w:rsidRPr="001F0BD9" w:rsidRDefault="00CC59F0" w:rsidP="00CC59F0">
      <w:pPr>
        <w:pStyle w:val="ASomething"/>
      </w:pPr>
      <w:r w:rsidRPr="009D493F">
        <w:rPr>
          <w:b/>
          <w:bCs/>
        </w:rPr>
        <w:t>Details</w:t>
      </w:r>
      <w:r w:rsidRPr="009D493F">
        <w:t>:</w:t>
      </w:r>
      <w:r>
        <w:t xml:space="preserve"> </w:t>
      </w:r>
      <w:r>
        <w:tab/>
      </w:r>
      <w:hyperlink w:anchor="Term_ArchitecturallySignificant" w:history="1">
        <w:r w:rsidR="00AD66EE" w:rsidRPr="00E23A97">
          <w:rPr>
            <w:rStyle w:val="Hyperlink"/>
          </w:rPr>
          <w:t>architecturally significant</w:t>
        </w:r>
      </w:hyperlink>
      <w:r w:rsidR="00AD66EE">
        <w:t xml:space="preserve"> changes (i.e., component or service used) must gain prior approval from </w:t>
      </w:r>
      <w:hyperlink w:anchor="Term_Project" w:history="1">
        <w:r w:rsidR="00E23A97" w:rsidRPr="00E23A97">
          <w:rPr>
            <w:rStyle w:val="Hyperlink"/>
          </w:rPr>
          <w:t>project</w:t>
        </w:r>
      </w:hyperlink>
      <w:r w:rsidR="00AD66EE">
        <w:t xml:space="preserve"> governance.  </w:t>
      </w:r>
      <w:r w:rsidR="00C419D7">
        <w:t xml:space="preserve"> </w:t>
      </w:r>
    </w:p>
    <w:p w14:paraId="1560B3CC" w14:textId="13C08499" w:rsidR="00CC59F0" w:rsidRPr="0075069B" w:rsidRDefault="00617A85" w:rsidP="00CC59F0">
      <w:pPr>
        <w:pStyle w:val="ASomething"/>
      </w:pPr>
      <w:r>
        <w:rPr>
          <w:b/>
          <w:bCs/>
        </w:rPr>
        <w:t>Prompts:</w:t>
      </w:r>
      <w:r w:rsidR="00CC59F0">
        <w:tab/>
      </w:r>
      <w:r w:rsidR="00C419D7">
        <w:t>TODO</w:t>
      </w:r>
    </w:p>
    <w:p w14:paraId="33C4E1FB" w14:textId="77777777" w:rsidR="00CC59F0" w:rsidRPr="0075069B" w:rsidRDefault="00CC59F0" w:rsidP="008E41DB">
      <w:pPr>
        <w:pStyle w:val="ASomething"/>
      </w:pPr>
    </w:p>
    <w:p w14:paraId="40DE01A7" w14:textId="64307D09" w:rsidR="00CC59F0" w:rsidRDefault="00CC59F0" w:rsidP="00CC59F0">
      <w:pPr>
        <w:pStyle w:val="Heading4"/>
      </w:pPr>
      <w:bookmarkStart w:id="1560" w:name="_Toc158372695"/>
      <w:r>
        <w:t>Analysability</w:t>
      </w:r>
      <w:bookmarkEnd w:id="1560"/>
    </w:p>
    <w:p w14:paraId="6E5085DD" w14:textId="232FB4C4" w:rsidR="00A6297C" w:rsidRDefault="009159FD" w:rsidP="00C829F4">
      <w:pPr>
        <w:pStyle w:val="BodyTextDefinition"/>
      </w:pPr>
      <w:r>
        <w:t>T</w:t>
      </w:r>
      <w:r w:rsidRPr="00074108">
        <w:t>he degree of effectiveness and efficiency with which it is possible to assess the impact of a solution, a change, a failure, or determine what requires change.</w:t>
      </w:r>
    </w:p>
    <w:p w14:paraId="79B0945D" w14:textId="77777777" w:rsidR="00617A85" w:rsidRDefault="00617A85" w:rsidP="00A6297C">
      <w:pPr>
        <w:pStyle w:val="BodyText"/>
      </w:pPr>
    </w:p>
    <w:p w14:paraId="23282417" w14:textId="7AF3AF0C" w:rsidR="00617A85" w:rsidRDefault="00113DB2" w:rsidP="00617A85">
      <w:pPr>
        <w:pStyle w:val="Heading5"/>
      </w:pPr>
      <w:r>
        <w:t>QR-DEF-</w:t>
      </w:r>
      <w:r w:rsidR="00F11DA1">
        <w:t>MAIN-ANA-00</w:t>
      </w:r>
      <w:r w:rsidR="00617A85">
        <w:t xml:space="preserve">: </w:t>
      </w:r>
      <w:r w:rsidR="005C0FF5">
        <w:rPr>
          <w:b/>
          <w:bCs/>
        </w:rPr>
        <w:t>Diagnostics</w:t>
      </w:r>
    </w:p>
    <w:p w14:paraId="55FD4645" w14:textId="1D8D567E" w:rsidR="00617A85" w:rsidRPr="001F0BD9" w:rsidRDefault="00617A85" w:rsidP="00617A85">
      <w:pPr>
        <w:pStyle w:val="ASomething"/>
      </w:pPr>
      <w:r w:rsidRPr="009D493F">
        <w:rPr>
          <w:b/>
          <w:bCs/>
        </w:rPr>
        <w:t>Category</w:t>
      </w:r>
      <w:r w:rsidRPr="009D493F">
        <w:t>:</w:t>
      </w:r>
      <w:r>
        <w:t xml:space="preserve"> </w:t>
      </w:r>
      <w:r>
        <w:tab/>
      </w:r>
      <w:r w:rsidR="004E2C0B">
        <w:t>ISO-25010/Maintainability/Analysability</w:t>
      </w:r>
    </w:p>
    <w:p w14:paraId="707D9C94" w14:textId="37EAA272" w:rsidR="00617A85" w:rsidRPr="001F0BD9" w:rsidRDefault="00617A85" w:rsidP="00617A85">
      <w:pPr>
        <w:pStyle w:val="ASomething"/>
      </w:pPr>
      <w:r w:rsidRPr="009D493F">
        <w:rPr>
          <w:b/>
          <w:bCs/>
        </w:rPr>
        <w:t>Statement</w:t>
      </w:r>
      <w:r w:rsidRPr="009D493F">
        <w:t>:</w:t>
      </w:r>
      <w:r>
        <w:t xml:space="preserve"> </w:t>
      </w:r>
      <w:r>
        <w:tab/>
      </w:r>
      <w:r w:rsidR="004E2C0B">
        <w:t xml:space="preserve">The solution’s </w:t>
      </w:r>
      <w:hyperlink w:anchor="Term_SaaP" w:history="1">
        <w:r w:rsidR="004E2C0B" w:rsidRPr="004E2C0B">
          <w:rPr>
            <w:rStyle w:val="Hyperlink"/>
          </w:rPr>
          <w:t>SaaP</w:t>
        </w:r>
      </w:hyperlink>
      <w:r w:rsidR="004E2C0B">
        <w:t xml:space="preserve"> system(s) </w:t>
      </w:r>
      <w:del w:id="1561" w:author="Jeremy Hayes" w:date="2024-02-09T10:43:00Z">
        <w:r w:rsidR="004E2C0B" w:rsidDel="00A76E67">
          <w:delText>MUST</w:delText>
        </w:r>
      </w:del>
      <w:ins w:id="1562" w:author="Jeremy Hayes" w:date="2024-02-09T10:43:00Z">
        <w:r w:rsidR="00A76E67" w:rsidRPr="00A76E67">
          <w:rPr>
            <w:b/>
          </w:rPr>
          <w:t>must</w:t>
        </w:r>
      </w:ins>
      <w:r w:rsidR="004E2C0B">
        <w:t xml:space="preserve"> develop </w:t>
      </w:r>
      <w:r w:rsidR="00C14BC7">
        <w:t xml:space="preserve">accessible </w:t>
      </w:r>
      <w:r w:rsidR="004E2C0B">
        <w:t>diagnostic logs.</w:t>
      </w:r>
    </w:p>
    <w:p w14:paraId="1DECDFF7" w14:textId="379115D1" w:rsidR="00617A85" w:rsidRPr="001F0BD9" w:rsidRDefault="00617A85" w:rsidP="00617A85">
      <w:pPr>
        <w:pStyle w:val="ASomething"/>
      </w:pPr>
      <w:r w:rsidRPr="009D493F">
        <w:rPr>
          <w:b/>
          <w:bCs/>
        </w:rPr>
        <w:t>Rationale</w:t>
      </w:r>
      <w:r w:rsidRPr="009D493F">
        <w:t>:</w:t>
      </w:r>
      <w:r>
        <w:tab/>
      </w:r>
      <w:r w:rsidR="004E2C0B">
        <w:t>Maintenance Specialists require diagnostic logging to investigate issues.</w:t>
      </w:r>
    </w:p>
    <w:p w14:paraId="297C7A0A" w14:textId="171207F1" w:rsidR="004E2C0B" w:rsidRPr="001F0BD9" w:rsidRDefault="00617A85" w:rsidP="004E2C0B">
      <w:pPr>
        <w:pStyle w:val="ASomething"/>
      </w:pPr>
      <w:r w:rsidRPr="009D493F">
        <w:rPr>
          <w:b/>
          <w:bCs/>
        </w:rPr>
        <w:t>Details</w:t>
      </w:r>
      <w:r w:rsidRPr="009D493F">
        <w:t>:</w:t>
      </w:r>
      <w:r>
        <w:t xml:space="preserve"> </w:t>
      </w:r>
      <w:r>
        <w:tab/>
      </w:r>
      <w:r w:rsidR="004E2C0B">
        <w:t>The level of logging must be configurable (e.g., DEBUG, INFO, ERROR, etc.).</w:t>
      </w:r>
      <w:r w:rsidR="004E2C0B">
        <w:br/>
        <w:t>The duration which log entries are kept must be configurable (e.g., 31 days).</w:t>
      </w:r>
      <w:r w:rsidR="004E2C0B">
        <w:br/>
        <w:t xml:space="preserve">The output location must be configurable (FileStream, remote service </w:t>
      </w:r>
      <w:hyperlink w:anchor="Term_API" w:history="1">
        <w:r w:rsidR="004E2C0B" w:rsidRPr="0039414E">
          <w:rPr>
            <w:rStyle w:val="Hyperlink"/>
          </w:rPr>
          <w:t>API</w:t>
        </w:r>
      </w:hyperlink>
      <w:r w:rsidR="004E2C0B">
        <w:t xml:space="preserve"> calls). </w:t>
      </w:r>
      <w:r w:rsidR="004E2C0B">
        <w:br/>
        <w:t xml:space="preserve">Note that logging to the local filesystem is non-permanent on </w:t>
      </w:r>
      <w:hyperlink w:anchor="Term_PaaS" w:history="1">
        <w:r w:rsidR="004E2C0B" w:rsidRPr="00A815C4">
          <w:rPr>
            <w:rStyle w:val="Hyperlink"/>
          </w:rPr>
          <w:t>PaaS</w:t>
        </w:r>
      </w:hyperlink>
      <w:r w:rsidR="004E2C0B">
        <w:t xml:space="preserve"> cloud infrastructure.</w:t>
      </w:r>
    </w:p>
    <w:p w14:paraId="45A34202" w14:textId="149F9C4D" w:rsidR="00617A85" w:rsidRDefault="00617A85" w:rsidP="00C419D7">
      <w:pPr>
        <w:pStyle w:val="ASomething"/>
      </w:pPr>
      <w:r>
        <w:rPr>
          <w:b/>
          <w:bCs/>
        </w:rPr>
        <w:t>Prompts:</w:t>
      </w:r>
      <w:r>
        <w:tab/>
      </w:r>
      <w:r w:rsidR="004E2C0B">
        <w:t>Is diagnostic logging implemented?</w:t>
      </w:r>
      <w:r w:rsidR="004E2C0B">
        <w:br/>
        <w:t xml:space="preserve">Is the duration entries are kept configurable at deployment or by </w:t>
      </w:r>
      <w:hyperlink w:anchor="Term_API" w:history="1">
        <w:r w:rsidR="004E2C0B" w:rsidRPr="004E2C0B">
          <w:rPr>
            <w:rStyle w:val="Hyperlink"/>
          </w:rPr>
          <w:t>API</w:t>
        </w:r>
      </w:hyperlink>
      <w:r w:rsidR="004E2C0B">
        <w:t>?</w:t>
      </w:r>
      <w:r w:rsidR="004E2C0B">
        <w:br/>
        <w:t xml:space="preserve">Is the output destination type and location changeable? </w:t>
      </w:r>
    </w:p>
    <w:p w14:paraId="5C73C2E2" w14:textId="77777777" w:rsidR="009159FD" w:rsidRDefault="009159FD" w:rsidP="00A6297C">
      <w:pPr>
        <w:pStyle w:val="BodyText"/>
      </w:pPr>
    </w:p>
    <w:p w14:paraId="0A48EBF4" w14:textId="216F2A60" w:rsidR="005C0FF5" w:rsidRDefault="00113DB2" w:rsidP="005C0FF5">
      <w:pPr>
        <w:pStyle w:val="Heading5"/>
      </w:pPr>
      <w:r>
        <w:t>QR-DEF-</w:t>
      </w:r>
      <w:r w:rsidR="00F11DA1">
        <w:t>MAIN-ANA-00</w:t>
      </w:r>
      <w:r w:rsidR="005C0FF5">
        <w:t xml:space="preserve">: </w:t>
      </w:r>
      <w:r w:rsidR="005C0FF5">
        <w:rPr>
          <w:b/>
          <w:bCs/>
        </w:rPr>
        <w:t>Errors</w:t>
      </w:r>
    </w:p>
    <w:p w14:paraId="2A909928" w14:textId="77777777" w:rsidR="005C0FF5" w:rsidRPr="001F0BD9" w:rsidRDefault="005C0FF5" w:rsidP="005C0FF5">
      <w:pPr>
        <w:pStyle w:val="ASomething"/>
      </w:pPr>
      <w:r w:rsidRPr="009D493F">
        <w:rPr>
          <w:b/>
          <w:bCs/>
        </w:rPr>
        <w:t>Category</w:t>
      </w:r>
      <w:r w:rsidRPr="009D493F">
        <w:t>:</w:t>
      </w:r>
      <w:r>
        <w:t xml:space="preserve"> </w:t>
      </w:r>
      <w:r>
        <w:tab/>
        <w:t>ISO-25010/Maintainability/Analysability</w:t>
      </w:r>
    </w:p>
    <w:p w14:paraId="08504FC5" w14:textId="3F66AE47" w:rsidR="005C0FF5" w:rsidRPr="001F0BD9" w:rsidRDefault="005C0FF5" w:rsidP="005C0FF5">
      <w:pPr>
        <w:pStyle w:val="ASomething"/>
      </w:pPr>
      <w:r w:rsidRPr="009D493F">
        <w:rPr>
          <w:b/>
          <w:bCs/>
        </w:rPr>
        <w:t>Statement</w:t>
      </w:r>
      <w:r w:rsidRPr="009D493F">
        <w:t>:</w:t>
      </w:r>
      <w:r>
        <w:t xml:space="preserve"> </w:t>
      </w:r>
      <w:r>
        <w:tab/>
        <w:t xml:space="preserve">The solution’s system(s) </w:t>
      </w:r>
      <w:del w:id="1563" w:author="Jeremy Hayes" w:date="2024-02-09T10:43:00Z">
        <w:r w:rsidDel="00A76E67">
          <w:delText>MUST</w:delText>
        </w:r>
      </w:del>
      <w:ins w:id="1564" w:author="Jeremy Hayes" w:date="2024-02-09T10:43:00Z">
        <w:r w:rsidR="00A76E67" w:rsidRPr="00A76E67">
          <w:rPr>
            <w:b/>
          </w:rPr>
          <w:t>must</w:t>
        </w:r>
      </w:ins>
      <w:r>
        <w:t xml:space="preserve"> persist </w:t>
      </w:r>
      <w:r w:rsidR="00C14BC7">
        <w:t xml:space="preserve">accessible </w:t>
      </w:r>
      <w:r>
        <w:t xml:space="preserve">records </w:t>
      </w:r>
      <w:r w:rsidR="003F62EF">
        <w:t xml:space="preserve">of </w:t>
      </w:r>
      <w:r>
        <w:t>error.</w:t>
      </w:r>
    </w:p>
    <w:p w14:paraId="0C10DE4C" w14:textId="28C7BEBD" w:rsidR="005C0FF5" w:rsidRPr="001F0BD9" w:rsidRDefault="005C0FF5" w:rsidP="005C0FF5">
      <w:pPr>
        <w:pStyle w:val="ASomething"/>
      </w:pPr>
      <w:r w:rsidRPr="009D493F">
        <w:rPr>
          <w:b/>
          <w:bCs/>
        </w:rPr>
        <w:lastRenderedPageBreak/>
        <w:t>Rationale</w:t>
      </w:r>
      <w:r w:rsidRPr="009D493F">
        <w:t>:</w:t>
      </w:r>
      <w:r>
        <w:tab/>
        <w:t>Maintenance Specialists require access to records of errors to investigate issues.</w:t>
      </w:r>
    </w:p>
    <w:p w14:paraId="7E2CBB65" w14:textId="1D1BCC6A" w:rsidR="005C0FF5" w:rsidRPr="001F0BD9" w:rsidRDefault="005C0FF5" w:rsidP="003F62EF">
      <w:pPr>
        <w:pStyle w:val="ASomething"/>
      </w:pPr>
      <w:r w:rsidRPr="009D493F">
        <w:rPr>
          <w:b/>
          <w:bCs/>
        </w:rPr>
        <w:t>Details</w:t>
      </w:r>
      <w:r w:rsidRPr="009D493F">
        <w:t>:</w:t>
      </w:r>
      <w:r>
        <w:t xml:space="preserve"> </w:t>
      </w:r>
      <w:r>
        <w:tab/>
      </w:r>
      <w:r w:rsidR="003F62EF">
        <w:t xml:space="preserve">For </w:t>
      </w:r>
      <w:hyperlink w:anchor="Term_SaaP" w:history="1">
        <w:r w:rsidR="003F62EF" w:rsidRPr="003F62EF">
          <w:rPr>
            <w:rStyle w:val="Hyperlink"/>
          </w:rPr>
          <w:t>SaaP</w:t>
        </w:r>
      </w:hyperlink>
      <w:r w:rsidR="003F62EF">
        <w:t xml:space="preserve"> solution system(s) the records must be </w:t>
      </w:r>
      <w:hyperlink w:anchor="Term_Queryable" w:history="1">
        <w:r w:rsidR="003F62EF" w:rsidRPr="003F62EF">
          <w:rPr>
            <w:rStyle w:val="Hyperlink"/>
          </w:rPr>
          <w:t>queryable</w:t>
        </w:r>
      </w:hyperlink>
      <w:r w:rsidR="003F62EF">
        <w:t xml:space="preserve"> by </w:t>
      </w:r>
      <w:hyperlink w:anchor="Term_API" w:history="1">
        <w:r w:rsidR="003F62EF" w:rsidRPr="003F62EF">
          <w:rPr>
            <w:rStyle w:val="Hyperlink"/>
          </w:rPr>
          <w:t>API</w:t>
        </w:r>
      </w:hyperlink>
      <w:r w:rsidR="003F62EF">
        <w:t>.</w:t>
      </w:r>
      <w:r w:rsidR="003F62EF">
        <w:br/>
        <w:t xml:space="preserve">For </w:t>
      </w:r>
      <w:hyperlink w:anchor="Term_CustomSystem" w:history="1">
        <w:r w:rsidR="003F62EF">
          <w:rPr>
            <w:rStyle w:val="Hyperlink"/>
          </w:rPr>
          <w:t>c</w:t>
        </w:r>
        <w:r w:rsidR="003F62EF" w:rsidRPr="003F62EF">
          <w:rPr>
            <w:rStyle w:val="Hyperlink"/>
          </w:rPr>
          <w:t xml:space="preserve">ustom </w:t>
        </w:r>
        <w:r w:rsidR="003F62EF">
          <w:rPr>
            <w:rStyle w:val="Hyperlink"/>
          </w:rPr>
          <w:t>s</w:t>
        </w:r>
        <w:r w:rsidR="003F62EF" w:rsidRPr="003F62EF">
          <w:rPr>
            <w:rStyle w:val="Hyperlink"/>
          </w:rPr>
          <w:t>ystems</w:t>
        </w:r>
      </w:hyperlink>
      <w:r w:rsidR="003F62EF">
        <w:t>, the records must be persisted permanently.</w:t>
      </w:r>
    </w:p>
    <w:p w14:paraId="761AA270" w14:textId="680034E9" w:rsidR="005C0FF5" w:rsidRDefault="005C0FF5" w:rsidP="003F62EF">
      <w:pPr>
        <w:pStyle w:val="ASomething"/>
      </w:pPr>
      <w:r>
        <w:rPr>
          <w:b/>
          <w:bCs/>
        </w:rPr>
        <w:t>Prompts:</w:t>
      </w:r>
      <w:r>
        <w:tab/>
      </w:r>
      <w:r w:rsidR="003F62EF">
        <w:t>Are errors recorded</w:t>
      </w:r>
      <w:r>
        <w:t>?</w:t>
      </w:r>
      <w:r w:rsidR="003F62EF">
        <w:br/>
        <w:t xml:space="preserve">Are they accessible by API by </w:t>
      </w:r>
      <w:hyperlink w:anchor="Term_SponsorOrganisation" w:history="1">
        <w:r w:rsidR="003F62EF" w:rsidRPr="003F62EF">
          <w:rPr>
            <w:rStyle w:val="Hyperlink"/>
          </w:rPr>
          <w:t>sponsor organisation</w:t>
        </w:r>
      </w:hyperlink>
      <w:r w:rsidR="003F62EF">
        <w:t xml:space="preserve"> people?</w:t>
      </w:r>
      <w:r w:rsidR="003F62EF">
        <w:br/>
        <w:t xml:space="preserve">In a </w:t>
      </w:r>
      <w:hyperlink w:anchor="Term_Queryable" w:history="1">
        <w:r w:rsidR="003F62EF" w:rsidRPr="003F62EF">
          <w:rPr>
            <w:rStyle w:val="Hyperlink"/>
          </w:rPr>
          <w:t>queryable</w:t>
        </w:r>
      </w:hyperlink>
      <w:r w:rsidR="003F62EF">
        <w:t xml:space="preserve"> manner?</w:t>
      </w:r>
      <w:r w:rsidR="003F62EF">
        <w:br/>
        <w:t>Are they recorded permanently?</w:t>
      </w:r>
    </w:p>
    <w:p w14:paraId="4391A2A4" w14:textId="77777777" w:rsidR="005C0FF5" w:rsidRPr="00A6297C" w:rsidRDefault="005C0FF5" w:rsidP="00A6297C">
      <w:pPr>
        <w:pStyle w:val="BodyText"/>
      </w:pPr>
    </w:p>
    <w:p w14:paraId="0C38A970" w14:textId="2145C8F5" w:rsidR="00F11DA1" w:rsidRDefault="00113DB2" w:rsidP="00F11DA1">
      <w:pPr>
        <w:pStyle w:val="Heading5"/>
      </w:pPr>
      <w:r>
        <w:t>QR-DEF-</w:t>
      </w:r>
      <w:r w:rsidR="00F11DA1" w:rsidRPr="00A6297C">
        <w:t>MAIN-</w:t>
      </w:r>
      <w:r w:rsidR="00F11DA1">
        <w:t>ANA</w:t>
      </w:r>
      <w:r w:rsidR="00F11DA1" w:rsidRPr="00A6297C">
        <w:t>-00</w:t>
      </w:r>
      <w:r w:rsidR="00F11DA1">
        <w:t xml:space="preserve">: </w:t>
      </w:r>
      <w:r w:rsidR="00F11DA1" w:rsidRPr="00346430">
        <w:rPr>
          <w:b/>
          <w:bCs/>
        </w:rPr>
        <w:t>Analysable Test Reports</w:t>
      </w:r>
    </w:p>
    <w:p w14:paraId="74C8F5FE" w14:textId="77777777" w:rsidR="00F11DA1" w:rsidRPr="001F0BD9" w:rsidRDefault="00F11DA1" w:rsidP="00F11DA1">
      <w:pPr>
        <w:pStyle w:val="ASomething"/>
      </w:pPr>
      <w:r w:rsidRPr="009D493F">
        <w:rPr>
          <w:b/>
          <w:bCs/>
        </w:rPr>
        <w:t>Category</w:t>
      </w:r>
      <w:r w:rsidRPr="009D493F">
        <w:t>:</w:t>
      </w:r>
      <w:r>
        <w:t xml:space="preserve"> </w:t>
      </w:r>
      <w:r>
        <w:tab/>
        <w:t>ISO-25010/Maintainability/Analysability</w:t>
      </w:r>
    </w:p>
    <w:p w14:paraId="5C91F5FA" w14:textId="6138C2D7" w:rsidR="00F11DA1" w:rsidRPr="001F0BD9" w:rsidRDefault="00F11DA1" w:rsidP="00F11DA1">
      <w:pPr>
        <w:pStyle w:val="ASomething"/>
      </w:pPr>
      <w:r w:rsidRPr="009D493F">
        <w:rPr>
          <w:b/>
          <w:bCs/>
        </w:rPr>
        <w:t>Statement</w:t>
      </w:r>
      <w:r w:rsidRPr="009D493F">
        <w:t>:</w:t>
      </w:r>
      <w:r>
        <w:t xml:space="preserve"> </w:t>
      </w:r>
      <w:r>
        <w:tab/>
        <w:t xml:space="preserve">Test Results </w:t>
      </w:r>
      <w:del w:id="1565" w:author="Jeremy Hayes" w:date="2024-02-09T10:43:00Z">
        <w:r w:rsidDel="00A76E67">
          <w:delText>MUST</w:delText>
        </w:r>
      </w:del>
      <w:ins w:id="1566" w:author="Jeremy Hayes" w:date="2024-02-09T10:43:00Z">
        <w:r w:rsidR="00A76E67" w:rsidRPr="00A76E67">
          <w:rPr>
            <w:b/>
          </w:rPr>
          <w:t>must</w:t>
        </w:r>
      </w:ins>
      <w:r>
        <w:t xml:space="preserve"> develop by automation reports which are facilitate analysis and evaluation of compliance to specifications and obligations.</w:t>
      </w:r>
    </w:p>
    <w:p w14:paraId="66965674" w14:textId="77777777" w:rsidR="00F11DA1" w:rsidRPr="001F0BD9" w:rsidRDefault="00F11DA1" w:rsidP="00F11DA1">
      <w:pPr>
        <w:pStyle w:val="ASomething"/>
      </w:pPr>
      <w:r w:rsidRPr="009D493F">
        <w:rPr>
          <w:b/>
          <w:bCs/>
        </w:rPr>
        <w:t>Rationale</w:t>
      </w:r>
      <w:r w:rsidRPr="009D493F">
        <w:t>:</w:t>
      </w:r>
      <w:r>
        <w:tab/>
        <w:t>Facilitates efficient and informed decision making to prioritise work.</w:t>
      </w:r>
    </w:p>
    <w:p w14:paraId="307F89CA" w14:textId="77777777" w:rsidR="00F11DA1" w:rsidRPr="001F0BD9" w:rsidRDefault="00F11DA1" w:rsidP="00F11DA1">
      <w:pPr>
        <w:pStyle w:val="ASomething"/>
      </w:pPr>
      <w:r w:rsidRPr="009D493F">
        <w:rPr>
          <w:b/>
          <w:bCs/>
        </w:rPr>
        <w:t>Details</w:t>
      </w:r>
      <w:r w:rsidRPr="009D493F">
        <w:t>:</w:t>
      </w:r>
      <w:r>
        <w:t xml:space="preserve"> </w:t>
      </w:r>
      <w:r>
        <w:tab/>
        <w:t>Consider developing reports that evidence Coverage, Technical Security, Functionality (System, Support &amp; Operations, Business Service Providers, Business Service Consumers) &amp; System Qualities.</w:t>
      </w:r>
    </w:p>
    <w:p w14:paraId="27D5E892" w14:textId="77777777" w:rsidR="00F11DA1" w:rsidRPr="0075069B" w:rsidRDefault="00F11DA1" w:rsidP="00F11DA1">
      <w:pPr>
        <w:pStyle w:val="ASomething"/>
      </w:pPr>
      <w:r>
        <w:rPr>
          <w:b/>
          <w:bCs/>
        </w:rPr>
        <w:t>Prompts:</w:t>
      </w:r>
      <w:r>
        <w:tab/>
        <w:t>…</w:t>
      </w:r>
    </w:p>
    <w:p w14:paraId="5447E8E1" w14:textId="77777777" w:rsidR="00F11DA1" w:rsidRPr="0075069B" w:rsidRDefault="00F11DA1" w:rsidP="00F11DA1">
      <w:pPr>
        <w:pStyle w:val="ASomething"/>
      </w:pPr>
    </w:p>
    <w:p w14:paraId="75DAE3E9" w14:textId="2763F5EB" w:rsidR="008E41DB" w:rsidRDefault="00CC59F0" w:rsidP="00CC59F0">
      <w:pPr>
        <w:pStyle w:val="Heading4"/>
      </w:pPr>
      <w:bookmarkStart w:id="1567" w:name="_Toc158372696"/>
      <w:r>
        <w:t>Modifiability</w:t>
      </w:r>
      <w:bookmarkEnd w:id="1567"/>
    </w:p>
    <w:p w14:paraId="1CFD748D" w14:textId="7240CBA5" w:rsidR="00A6297C" w:rsidRDefault="009159FD" w:rsidP="00C829F4">
      <w:pPr>
        <w:pStyle w:val="BodyTextDefinition"/>
      </w:pPr>
      <w:r>
        <w:t>T</w:t>
      </w:r>
      <w:r w:rsidRPr="00074108">
        <w:t>he degree to which a solution can be effectively and efficiently modified without introducing defects or degrading operational quality.</w:t>
      </w:r>
    </w:p>
    <w:p w14:paraId="22959DEF" w14:textId="77777777" w:rsidR="009159FD" w:rsidRPr="00A6297C" w:rsidRDefault="009159FD" w:rsidP="00A6297C">
      <w:pPr>
        <w:pStyle w:val="BodyText"/>
      </w:pPr>
    </w:p>
    <w:p w14:paraId="35593B47" w14:textId="2799EBCA" w:rsidR="00704A4D" w:rsidRPr="00704A4D" w:rsidRDefault="00113DB2" w:rsidP="00704A4D">
      <w:pPr>
        <w:pStyle w:val="Heading5"/>
      </w:pPr>
      <w:r>
        <w:t>QR-DEF-</w:t>
      </w:r>
      <w:r w:rsidR="00346430" w:rsidRPr="00704A4D">
        <w:t>MAIN-MOD-00</w:t>
      </w:r>
      <w:r w:rsidR="00346430">
        <w:t xml:space="preserve">: </w:t>
      </w:r>
      <w:r w:rsidR="00704A4D" w:rsidRPr="00346430">
        <w:rPr>
          <w:b/>
          <w:bCs/>
        </w:rPr>
        <w:t xml:space="preserve">Maintainable </w:t>
      </w:r>
      <w:r w:rsidR="00346430" w:rsidRPr="00346430">
        <w:rPr>
          <w:b/>
          <w:bCs/>
        </w:rPr>
        <w:t xml:space="preserve">Custom </w:t>
      </w:r>
      <w:r w:rsidR="00704A4D" w:rsidRPr="00346430">
        <w:rPr>
          <w:b/>
          <w:bCs/>
        </w:rPr>
        <w:t>Code</w:t>
      </w:r>
    </w:p>
    <w:p w14:paraId="694D4E1D" w14:textId="3259E783" w:rsidR="008E41DB" w:rsidRPr="001F0BD9" w:rsidRDefault="008E41DB" w:rsidP="008E41DB">
      <w:pPr>
        <w:pStyle w:val="ASomething"/>
      </w:pPr>
      <w:r w:rsidRPr="009D493F">
        <w:rPr>
          <w:b/>
          <w:bCs/>
        </w:rPr>
        <w:t>Category</w:t>
      </w:r>
      <w:r w:rsidRPr="009D493F">
        <w:t>:</w:t>
      </w:r>
      <w:r>
        <w:t xml:space="preserve"> </w:t>
      </w:r>
      <w:r>
        <w:tab/>
        <w:t>ISO-25010/Maintainability/Modifiability</w:t>
      </w:r>
    </w:p>
    <w:p w14:paraId="707EB780" w14:textId="4CA8E6ED" w:rsidR="008E41DB" w:rsidRPr="001F0BD9" w:rsidRDefault="008E41DB" w:rsidP="008E41DB">
      <w:pPr>
        <w:pStyle w:val="ASomething"/>
      </w:pPr>
      <w:r w:rsidRPr="009D493F">
        <w:rPr>
          <w:b/>
          <w:bCs/>
        </w:rPr>
        <w:t>Statement</w:t>
      </w:r>
      <w:r w:rsidRPr="009D493F">
        <w:t>:</w:t>
      </w:r>
      <w:r>
        <w:t xml:space="preserve"> </w:t>
      </w:r>
      <w:r>
        <w:tab/>
        <w:t xml:space="preserve">Any </w:t>
      </w:r>
      <w:hyperlink w:anchor="Term_CustomCode" w:history="1">
        <w:r w:rsidR="00A13BFC" w:rsidRPr="00A13BFC">
          <w:rPr>
            <w:rStyle w:val="Hyperlink"/>
          </w:rPr>
          <w:t>Custom Code</w:t>
        </w:r>
      </w:hyperlink>
      <w:r>
        <w:t xml:space="preserve"> </w:t>
      </w:r>
      <w:del w:id="1568" w:author="Jeremy Hayes" w:date="2024-02-09T10:43:00Z">
        <w:r w:rsidDel="00A76E67">
          <w:delText>MUST</w:delText>
        </w:r>
      </w:del>
      <w:ins w:id="1569" w:author="Jeremy Hayes" w:date="2024-02-09T10:43:00Z">
        <w:r w:rsidR="00A76E67" w:rsidRPr="00A76E67">
          <w:rPr>
            <w:b/>
          </w:rPr>
          <w:t>must</w:t>
        </w:r>
      </w:ins>
      <w:r>
        <w:t xml:space="preserve"> be written to be maintainable, adhering to coding agreed standards, technologies</w:t>
      </w:r>
      <w:r w:rsidR="00A851F8">
        <w:t xml:space="preserve">, and documented for ongoing development, </w:t>
      </w:r>
      <w:proofErr w:type="gramStart"/>
      <w:r w:rsidR="00A851F8">
        <w:t>maintenance</w:t>
      </w:r>
      <w:proofErr w:type="gramEnd"/>
      <w:r w:rsidR="00A851F8">
        <w:t xml:space="preserve"> and use.</w:t>
      </w:r>
    </w:p>
    <w:p w14:paraId="4852A1FC" w14:textId="0860FC7F" w:rsidR="008E41DB" w:rsidRPr="001F0BD9" w:rsidRDefault="008E41DB" w:rsidP="008E41DB">
      <w:pPr>
        <w:pStyle w:val="ASomething"/>
      </w:pPr>
      <w:r w:rsidRPr="009D493F">
        <w:rPr>
          <w:b/>
          <w:bCs/>
        </w:rPr>
        <w:t>Rationale</w:t>
      </w:r>
      <w:r w:rsidRPr="009D493F">
        <w:t>:</w:t>
      </w:r>
      <w:r>
        <w:tab/>
        <w:t>Ensures that modifications and updates can be performed efficiently.</w:t>
      </w:r>
    </w:p>
    <w:p w14:paraId="251D1D63" w14:textId="77777777" w:rsidR="008E41DB" w:rsidRPr="001F0BD9" w:rsidRDefault="008E41DB" w:rsidP="008E41DB">
      <w:pPr>
        <w:pStyle w:val="ASomething"/>
      </w:pPr>
      <w:r w:rsidRPr="009D493F">
        <w:rPr>
          <w:b/>
          <w:bCs/>
        </w:rPr>
        <w:t>Details</w:t>
      </w:r>
      <w:r w:rsidRPr="009D493F">
        <w:t>:</w:t>
      </w:r>
      <w:r>
        <w:t xml:space="preserve"> </w:t>
      </w:r>
      <w:r>
        <w:tab/>
        <w:t>…</w:t>
      </w:r>
    </w:p>
    <w:p w14:paraId="68FD1476" w14:textId="006DBB83" w:rsidR="008E41DB" w:rsidRDefault="00617A85" w:rsidP="008E41DB">
      <w:pPr>
        <w:pStyle w:val="ASomething"/>
      </w:pPr>
      <w:r>
        <w:rPr>
          <w:b/>
          <w:bCs/>
        </w:rPr>
        <w:t>Prompts:</w:t>
      </w:r>
      <w:r w:rsidR="008E41DB">
        <w:tab/>
        <w:t xml:space="preserve">How will code maintainability be ensured (standards and tools) &amp; periodically reported upon? </w:t>
      </w:r>
    </w:p>
    <w:p w14:paraId="5AD7FA50" w14:textId="77777777" w:rsidR="00772F7A" w:rsidRDefault="00772F7A">
      <w:pPr>
        <w:rPr>
          <w:ins w:id="1570" w:author="Jeremy Hayes" w:date="2024-02-09T12:26:00Z"/>
        </w:rPr>
      </w:pPr>
      <w:bookmarkStart w:id="1571" w:name="_Toc158372697"/>
      <w:ins w:id="1572" w:author="Jeremy Hayes" w:date="2024-02-09T12:26:00Z">
        <w:r>
          <w:rPr>
            <w:b/>
          </w:rPr>
          <w:br w:type="page"/>
        </w:r>
      </w:ins>
    </w:p>
    <w:p w14:paraId="725DA6FD" w14:textId="031BC16C" w:rsidR="000A1068" w:rsidRDefault="00CE19AD" w:rsidP="00DA234C">
      <w:pPr>
        <w:pStyle w:val="Heading4"/>
      </w:pPr>
      <w:r>
        <w:lastRenderedPageBreak/>
        <w:t>Testability</w:t>
      </w:r>
      <w:bookmarkEnd w:id="1571"/>
    </w:p>
    <w:p w14:paraId="1DDAC185" w14:textId="190EEAF9" w:rsidR="009159FD" w:rsidRPr="009159FD" w:rsidRDefault="009159FD" w:rsidP="00C829F4">
      <w:pPr>
        <w:pStyle w:val="BodyTextDefinition"/>
      </w:pPr>
      <w:r w:rsidRPr="009159FD">
        <w:t>The degree to which test criteria can be established, and determination of whether the solution meets them.</w:t>
      </w:r>
    </w:p>
    <w:p w14:paraId="668FA8A4" w14:textId="77777777" w:rsidR="00B35152" w:rsidRPr="009159FD" w:rsidRDefault="00B35152" w:rsidP="009159FD"/>
    <w:p w14:paraId="7BDEDF22" w14:textId="6BE3AE38" w:rsidR="00704A4D" w:rsidRPr="00704A4D" w:rsidRDefault="00113DB2" w:rsidP="00704A4D">
      <w:pPr>
        <w:pStyle w:val="Heading5"/>
      </w:pPr>
      <w:r>
        <w:t>QR-DEF-</w:t>
      </w:r>
      <w:r w:rsidR="00346430" w:rsidRPr="00704A4D">
        <w:t>MAIN-TEST-00</w:t>
      </w:r>
      <w:r w:rsidR="00346430">
        <w:t xml:space="preserve">: </w:t>
      </w:r>
      <w:r w:rsidR="00704A4D" w:rsidRPr="00346430">
        <w:rPr>
          <w:b/>
          <w:bCs/>
        </w:rPr>
        <w:t xml:space="preserve">Multiple </w:t>
      </w:r>
      <w:r w:rsidR="00A6297C" w:rsidRPr="00346430">
        <w:rPr>
          <w:b/>
          <w:bCs/>
        </w:rPr>
        <w:t>Non-Production Data</w:t>
      </w:r>
      <w:r w:rsidR="00704A4D" w:rsidRPr="00346430">
        <w:rPr>
          <w:b/>
          <w:bCs/>
        </w:rPr>
        <w:t xml:space="preserve"> Environments</w:t>
      </w:r>
    </w:p>
    <w:p w14:paraId="5C25B806" w14:textId="3DD7A365" w:rsidR="000A1068" w:rsidRPr="001F0BD9" w:rsidRDefault="000A1068" w:rsidP="000A1068">
      <w:pPr>
        <w:pStyle w:val="ASomething"/>
      </w:pPr>
      <w:r w:rsidRPr="009D493F">
        <w:rPr>
          <w:b/>
          <w:bCs/>
        </w:rPr>
        <w:t>Category</w:t>
      </w:r>
      <w:r w:rsidRPr="009D493F">
        <w:t>:</w:t>
      </w:r>
      <w:r>
        <w:t xml:space="preserve"> </w:t>
      </w:r>
      <w:r>
        <w:tab/>
        <w:t>ISO-25010/Maintainability/Testability</w:t>
      </w:r>
    </w:p>
    <w:p w14:paraId="766EAD8D" w14:textId="06AFEBDE" w:rsidR="000A1068" w:rsidRPr="001F0BD9" w:rsidRDefault="000A1068" w:rsidP="000A1068">
      <w:pPr>
        <w:pStyle w:val="ASomething"/>
      </w:pPr>
      <w:r w:rsidRPr="009D493F">
        <w:rPr>
          <w:b/>
          <w:bCs/>
        </w:rPr>
        <w:t>Statement</w:t>
      </w:r>
      <w:r w:rsidRPr="009D493F">
        <w:t>:</w:t>
      </w:r>
      <w:r>
        <w:t xml:space="preserve"> </w:t>
      </w:r>
      <w:r>
        <w:tab/>
        <w:t xml:space="preserve">Multiple Test environments </w:t>
      </w:r>
      <w:del w:id="1573" w:author="Jeremy Hayes" w:date="2024-02-09T10:43:00Z">
        <w:r w:rsidDel="00A76E67">
          <w:delText>MUST</w:delText>
        </w:r>
      </w:del>
      <w:ins w:id="1574" w:author="Jeremy Hayes" w:date="2024-02-09T10:43:00Z">
        <w:r w:rsidR="00A76E67" w:rsidRPr="00A76E67">
          <w:rPr>
            <w:b/>
          </w:rPr>
          <w:t>must</w:t>
        </w:r>
      </w:ins>
      <w:r>
        <w:t xml:space="preserve"> be provided</w:t>
      </w:r>
      <w:r w:rsidR="00697652">
        <w:t xml:space="preserve"> for the solution’s system(s)</w:t>
      </w:r>
      <w:r>
        <w:t>.</w:t>
      </w:r>
    </w:p>
    <w:p w14:paraId="0F04F230" w14:textId="2C7EC02E" w:rsidR="000A1068" w:rsidRPr="001F0BD9" w:rsidRDefault="000A1068" w:rsidP="000A1068">
      <w:pPr>
        <w:pStyle w:val="ASomething"/>
      </w:pPr>
      <w:r w:rsidRPr="009D493F">
        <w:rPr>
          <w:b/>
          <w:bCs/>
        </w:rPr>
        <w:t>Rationale</w:t>
      </w:r>
      <w:r w:rsidRPr="009D493F">
        <w:t>:</w:t>
      </w:r>
      <w:r>
        <w:tab/>
        <w:t xml:space="preserve">New </w:t>
      </w:r>
      <w:hyperlink w:anchor="Term_CustomSystemCode" w:history="1">
        <w:r w:rsidR="00A13BFC" w:rsidRPr="00A13BFC">
          <w:rPr>
            <w:rStyle w:val="Hyperlink"/>
          </w:rPr>
          <w:t>Custom System Code</w:t>
        </w:r>
      </w:hyperlink>
      <w:r>
        <w:t xml:space="preserve"> must not be deployed before being tested from different perspectives (e.g., Developers, Analysts, </w:t>
      </w:r>
      <w:del w:id="1575" w:author="Jeremy Hayes" w:date="2024-02-09T11:16:00Z">
        <w:r w:rsidDel="009F0BCC">
          <w:delText>User</w:delText>
        </w:r>
      </w:del>
      <w:ins w:id="1576" w:author="Jeremy Hayes" w:date="2024-02-09T11:16:00Z">
        <w:r w:rsidR="009F0BCC">
          <w:t>user</w:t>
        </w:r>
      </w:ins>
      <w:r>
        <w:t>s).</w:t>
      </w:r>
    </w:p>
    <w:p w14:paraId="4BCBC792" w14:textId="159F6E85" w:rsidR="000A1068" w:rsidRPr="001F0BD9" w:rsidRDefault="000A1068" w:rsidP="000A1068">
      <w:pPr>
        <w:pStyle w:val="ASomething"/>
      </w:pPr>
      <w:r w:rsidRPr="009D493F">
        <w:rPr>
          <w:b/>
          <w:bCs/>
        </w:rPr>
        <w:t>Details</w:t>
      </w:r>
      <w:r w:rsidRPr="009D493F">
        <w:t>:</w:t>
      </w:r>
      <w:r>
        <w:t xml:space="preserve"> </w:t>
      </w:r>
      <w:r>
        <w:tab/>
        <w:t xml:space="preserve">Build Test (BT), Developers Test (DT), System Test (ST), </w:t>
      </w:r>
      <w:del w:id="1577" w:author="Jeremy Hayes" w:date="2024-02-09T11:16:00Z">
        <w:r w:rsidDel="009F0BCC">
          <w:delText>User</w:delText>
        </w:r>
      </w:del>
      <w:ins w:id="1578" w:author="Jeremy Hayes" w:date="2024-02-09T11:16:00Z">
        <w:r w:rsidR="009F0BCC">
          <w:t>user</w:t>
        </w:r>
      </w:ins>
      <w:r>
        <w:t xml:space="preserve"> Test (UT), Interoperability Test (IT) are expected.</w:t>
      </w:r>
    </w:p>
    <w:p w14:paraId="63B4055A" w14:textId="07906AFB" w:rsidR="000A1068" w:rsidRDefault="00617A85" w:rsidP="000A1068">
      <w:pPr>
        <w:pStyle w:val="ASomething"/>
      </w:pPr>
      <w:r>
        <w:rPr>
          <w:b/>
          <w:bCs/>
        </w:rPr>
        <w:t>Prompts:</w:t>
      </w:r>
      <w:r w:rsidR="000A1068">
        <w:tab/>
        <w:t>Please list any licensing or other limits and considerations.</w:t>
      </w:r>
    </w:p>
    <w:p w14:paraId="747E044F" w14:textId="77777777" w:rsidR="00A6297C" w:rsidRPr="0075069B" w:rsidRDefault="00A6297C" w:rsidP="000A1068">
      <w:pPr>
        <w:pStyle w:val="ASomething"/>
      </w:pPr>
    </w:p>
    <w:p w14:paraId="14466F50" w14:textId="3A8C0620" w:rsidR="000A1068" w:rsidRPr="00346430" w:rsidRDefault="00113DB2" w:rsidP="00704A4D">
      <w:pPr>
        <w:pStyle w:val="Heading5"/>
        <w:rPr>
          <w:b/>
          <w:bCs/>
        </w:rPr>
      </w:pPr>
      <w:r>
        <w:t>QR-DEF-</w:t>
      </w:r>
      <w:r w:rsidR="00346430" w:rsidRPr="00704A4D">
        <w:t>MAIN-TEST-00</w:t>
      </w:r>
      <w:r w:rsidR="00346430">
        <w:t xml:space="preserve">: </w:t>
      </w:r>
      <w:r w:rsidR="00F4099E">
        <w:rPr>
          <w:b/>
          <w:bCs/>
        </w:rPr>
        <w:t>Test Data</w:t>
      </w:r>
    </w:p>
    <w:p w14:paraId="15B04705" w14:textId="77777777" w:rsidR="00E2343D" w:rsidRPr="001F0BD9" w:rsidRDefault="00E2343D" w:rsidP="00E2343D">
      <w:pPr>
        <w:pStyle w:val="ASomething"/>
      </w:pPr>
      <w:r w:rsidRPr="009D493F">
        <w:rPr>
          <w:b/>
          <w:bCs/>
        </w:rPr>
        <w:t>Category</w:t>
      </w:r>
      <w:r w:rsidRPr="009D493F">
        <w:t>:</w:t>
      </w:r>
      <w:r>
        <w:t xml:space="preserve"> </w:t>
      </w:r>
      <w:r>
        <w:tab/>
        <w:t>ISO-25010/Maintainability/Testability</w:t>
      </w:r>
    </w:p>
    <w:p w14:paraId="15B3F455" w14:textId="736A4FE7" w:rsidR="00E2343D" w:rsidRPr="001F0BD9" w:rsidRDefault="00E2343D" w:rsidP="00E2343D">
      <w:pPr>
        <w:pStyle w:val="ASomething"/>
      </w:pPr>
      <w:r w:rsidRPr="009D493F">
        <w:rPr>
          <w:b/>
          <w:bCs/>
        </w:rPr>
        <w:t>Statement</w:t>
      </w:r>
      <w:r w:rsidRPr="009D493F">
        <w:t>:</w:t>
      </w:r>
      <w:r>
        <w:t xml:space="preserve"> </w:t>
      </w:r>
      <w:r>
        <w:tab/>
      </w:r>
      <w:r w:rsidR="00617A85">
        <w:t>Production data</w:t>
      </w:r>
      <w:r>
        <w:t xml:space="preserve"> </w:t>
      </w:r>
      <w:del w:id="1579" w:author="Jeremy Hayes" w:date="2024-02-09T10:43:00Z">
        <w:r w:rsidDel="00A76E67">
          <w:delText>MUST</w:delText>
        </w:r>
      </w:del>
      <w:ins w:id="1580" w:author="Jeremy Hayes" w:date="2024-02-09T10:43:00Z">
        <w:r w:rsidR="00A76E67" w:rsidRPr="00A76E67">
          <w:rPr>
            <w:b/>
          </w:rPr>
          <w:t>must</w:t>
        </w:r>
      </w:ins>
      <w:r>
        <w:t xml:space="preserve"> </w:t>
      </w:r>
      <w:del w:id="1581" w:author="Jeremy Hayes" w:date="2024-02-09T11:05:00Z">
        <w:r w:rsidR="00617A85" w:rsidDel="00F0239C">
          <w:delText>NOT</w:delText>
        </w:r>
      </w:del>
      <w:ins w:id="1582" w:author="Jeremy Hayes" w:date="2024-02-09T11:05:00Z">
        <w:r w:rsidR="00F0239C" w:rsidRPr="00F0239C">
          <w:rPr>
            <w:b/>
          </w:rPr>
          <w:t>not</w:t>
        </w:r>
      </w:ins>
      <w:r w:rsidR="00617A85">
        <w:t xml:space="preserve"> be </w:t>
      </w:r>
      <w:r>
        <w:t>us</w:t>
      </w:r>
      <w:r w:rsidR="00617A85">
        <w:t>ed</w:t>
      </w:r>
      <w:r>
        <w:t xml:space="preserve"> </w:t>
      </w:r>
      <w:r w:rsidR="00617A85">
        <w:t>for Testing</w:t>
      </w:r>
      <w:r>
        <w:t>.</w:t>
      </w:r>
    </w:p>
    <w:p w14:paraId="33B11135" w14:textId="195D1ED3" w:rsidR="00E2343D" w:rsidRPr="001F0BD9" w:rsidRDefault="00E2343D" w:rsidP="00E2343D">
      <w:pPr>
        <w:pStyle w:val="ASomething"/>
      </w:pPr>
      <w:r w:rsidRPr="009D493F">
        <w:rPr>
          <w:b/>
          <w:bCs/>
        </w:rPr>
        <w:t>Rationale</w:t>
      </w:r>
      <w:r w:rsidRPr="009D493F">
        <w:t>:</w:t>
      </w:r>
      <w:r>
        <w:tab/>
        <w:t xml:space="preserve">New </w:t>
      </w:r>
      <w:hyperlink w:anchor="Term_CustomSystemCode" w:history="1">
        <w:r w:rsidR="00A13BFC" w:rsidRPr="00A13BFC">
          <w:rPr>
            <w:rStyle w:val="Hyperlink"/>
          </w:rPr>
          <w:t>Custom System Code</w:t>
        </w:r>
      </w:hyperlink>
      <w:r>
        <w:t xml:space="preserve"> must not be deployed before being tested from different perspectives (e.g., </w:t>
      </w:r>
      <w:del w:id="1583" w:author="Jeremy Hayes" w:date="2024-02-09T11:27:00Z">
        <w:r w:rsidDel="006F1A33">
          <w:delText>Developers</w:delText>
        </w:r>
      </w:del>
      <w:ins w:id="1584" w:author="Jeremy Hayes" w:date="2024-02-09T11:27:00Z">
        <w:r w:rsidR="006F1A33">
          <w:t>developers</w:t>
        </w:r>
      </w:ins>
      <w:r>
        <w:t xml:space="preserve">, </w:t>
      </w:r>
      <w:del w:id="1585" w:author="Jeremy Hayes" w:date="2024-02-09T11:27:00Z">
        <w:r w:rsidDel="006F1A33">
          <w:delText>Analysts</w:delText>
        </w:r>
      </w:del>
      <w:ins w:id="1586" w:author="Jeremy Hayes" w:date="2024-02-09T11:27:00Z">
        <w:r w:rsidR="006F1A33">
          <w:t>analysts</w:t>
        </w:r>
      </w:ins>
      <w:r>
        <w:t xml:space="preserve">, </w:t>
      </w:r>
      <w:del w:id="1587" w:author="Jeremy Hayes" w:date="2024-02-09T11:16:00Z">
        <w:r w:rsidDel="009F0BCC">
          <w:delText>User</w:delText>
        </w:r>
      </w:del>
      <w:ins w:id="1588" w:author="Jeremy Hayes" w:date="2024-02-09T11:16:00Z">
        <w:r w:rsidR="009F0BCC">
          <w:t>user</w:t>
        </w:r>
      </w:ins>
      <w:r>
        <w:t>s</w:t>
      </w:r>
      <w:ins w:id="1589" w:author="Jeremy Hayes" w:date="2024-02-09T11:27:00Z">
        <w:r w:rsidR="006F1A33">
          <w:t>, etc.</w:t>
        </w:r>
      </w:ins>
      <w:r>
        <w:t>).</w:t>
      </w:r>
    </w:p>
    <w:p w14:paraId="2AEDFE2A" w14:textId="131CE58F" w:rsidR="00E2343D" w:rsidRPr="001F0BD9" w:rsidRDefault="00E2343D" w:rsidP="00E2343D">
      <w:pPr>
        <w:pStyle w:val="ASomething"/>
      </w:pPr>
      <w:r w:rsidRPr="009D493F">
        <w:rPr>
          <w:b/>
          <w:bCs/>
        </w:rPr>
        <w:t>Details</w:t>
      </w:r>
      <w:r w:rsidRPr="009D493F">
        <w:t>:</w:t>
      </w:r>
      <w:r>
        <w:t xml:space="preserve"> </w:t>
      </w:r>
      <w:r>
        <w:tab/>
        <w:t xml:space="preserve">All </w:t>
      </w:r>
      <w:hyperlink w:anchor="Term_Project" w:history="1">
        <w:r w:rsidR="00E23A97" w:rsidRPr="00E23A97">
          <w:rPr>
            <w:rStyle w:val="Hyperlink"/>
          </w:rPr>
          <w:t>project</w:t>
        </w:r>
      </w:hyperlink>
      <w:r>
        <w:t xml:space="preserve"> members must not accept or permit the use of any part of production data in any other environment than the production data environment.</w:t>
      </w:r>
      <w:r>
        <w:br/>
        <w:t>The use of production data for any purpose not disclosed to end users is illegal</w:t>
      </w:r>
      <w:r w:rsidR="00617A85">
        <w:t xml:space="preserve"> within at least one of the </w:t>
      </w:r>
      <w:hyperlink w:anchor="Term_Project" w:history="1">
        <w:r w:rsidR="00E23A97" w:rsidRPr="00E23A97">
          <w:rPr>
            <w:rStyle w:val="Hyperlink"/>
          </w:rPr>
          <w:t>project</w:t>
        </w:r>
      </w:hyperlink>
      <w:r w:rsidR="00617A85">
        <w:t xml:space="preserve">’s jurisdictions, putting the </w:t>
      </w:r>
      <w:hyperlink w:anchor="Term_SponsorOrganisation" w:history="1">
        <w:r w:rsidR="009C5B95" w:rsidRPr="009C5B95">
          <w:rPr>
            <w:rStyle w:val="Hyperlink"/>
          </w:rPr>
          <w:t>Sponsor Organisation</w:t>
        </w:r>
      </w:hyperlink>
      <w:r w:rsidR="00617A85">
        <w:t xml:space="preserve"> at risk of reputational damage and financial liabilities. </w:t>
      </w:r>
      <w:r w:rsidR="00617A85">
        <w:br/>
      </w:r>
      <w:r>
        <w:t>The use of production data, irrespective of its age or size in any non-production data environment is insecure.</w:t>
      </w:r>
    </w:p>
    <w:p w14:paraId="073C57EB" w14:textId="0CBF3336" w:rsidR="00E2343D" w:rsidRPr="0075069B" w:rsidRDefault="00617A85" w:rsidP="00E2343D">
      <w:pPr>
        <w:pStyle w:val="ASomething"/>
      </w:pPr>
      <w:r>
        <w:rPr>
          <w:b/>
          <w:bCs/>
        </w:rPr>
        <w:t>Prompts:</w:t>
      </w:r>
      <w:r w:rsidR="00E2343D">
        <w:tab/>
        <w:t>Please confirm that you understand the prohibition and will develop new case specific test data to perform testing as required.</w:t>
      </w:r>
    </w:p>
    <w:p w14:paraId="3D93347E" w14:textId="77777777" w:rsidR="00E2343D" w:rsidRDefault="00E2343D" w:rsidP="00CE19AD">
      <w:pPr>
        <w:pStyle w:val="ASomething"/>
        <w:rPr>
          <w:b/>
          <w:bCs/>
        </w:rPr>
      </w:pPr>
    </w:p>
    <w:p w14:paraId="1D6FA329" w14:textId="620DE645" w:rsidR="00704A4D" w:rsidRDefault="00113DB2" w:rsidP="00704A4D">
      <w:pPr>
        <w:pStyle w:val="Heading5"/>
        <w:rPr>
          <w:b/>
          <w:bCs/>
        </w:rPr>
      </w:pPr>
      <w:r>
        <w:t>QR-DEF-</w:t>
      </w:r>
      <w:r w:rsidR="00346430" w:rsidRPr="00704A4D">
        <w:t>MAIN-TEST-00</w:t>
      </w:r>
      <w:r w:rsidR="00346430">
        <w:t xml:space="preserve">: </w:t>
      </w:r>
      <w:r w:rsidR="00704A4D" w:rsidRPr="00346430">
        <w:rPr>
          <w:b/>
          <w:bCs/>
        </w:rPr>
        <w:t>Testing Characteristics</w:t>
      </w:r>
    </w:p>
    <w:p w14:paraId="2205C683" w14:textId="3C64D47D" w:rsidR="00E2343D" w:rsidRPr="001F0BD9" w:rsidRDefault="00E2343D" w:rsidP="00E2343D">
      <w:pPr>
        <w:pStyle w:val="ASomething"/>
      </w:pPr>
      <w:r w:rsidRPr="009D493F">
        <w:rPr>
          <w:b/>
          <w:bCs/>
        </w:rPr>
        <w:t>Category</w:t>
      </w:r>
      <w:r w:rsidRPr="009D493F">
        <w:t>:</w:t>
      </w:r>
      <w:r>
        <w:t xml:space="preserve"> </w:t>
      </w:r>
      <w:r>
        <w:tab/>
        <w:t>ISO-25010/Maintainability/Testability</w:t>
      </w:r>
    </w:p>
    <w:p w14:paraId="7A054819" w14:textId="7A715A59" w:rsidR="00E2343D" w:rsidRPr="001F0BD9" w:rsidRDefault="00E2343D" w:rsidP="00E2343D">
      <w:pPr>
        <w:pStyle w:val="ASomething"/>
      </w:pPr>
      <w:r w:rsidRPr="009D493F">
        <w:rPr>
          <w:b/>
          <w:bCs/>
        </w:rPr>
        <w:t>Statement</w:t>
      </w:r>
      <w:r w:rsidRPr="009D493F">
        <w:t>:</w:t>
      </w:r>
      <w:r>
        <w:t xml:space="preserve"> </w:t>
      </w:r>
      <w:r>
        <w:tab/>
        <w:t xml:space="preserve">Tests </w:t>
      </w:r>
      <w:r w:rsidR="00697652">
        <w:t xml:space="preserve">of the solution’s system(s) </w:t>
      </w:r>
      <w:del w:id="1590" w:author="Jeremy Hayes" w:date="2024-02-09T10:43:00Z">
        <w:r w:rsidDel="00A76E67">
          <w:delText>MUST</w:delText>
        </w:r>
      </w:del>
      <w:ins w:id="1591" w:author="Jeremy Hayes" w:date="2024-02-09T10:43:00Z">
        <w:r w:rsidR="00A76E67" w:rsidRPr="00A76E67">
          <w:rPr>
            <w:b/>
          </w:rPr>
          <w:t>must</w:t>
        </w:r>
      </w:ins>
      <w:r>
        <w:t xml:space="preserve"> be secure, automated, repeatable, useful</w:t>
      </w:r>
      <w:del w:id="1592" w:author="Jeremy Hayes" w:date="2024-02-09T11:27:00Z">
        <w:r w:rsidDel="006F1A33">
          <w:delText xml:space="preserve">, </w:delText>
        </w:r>
      </w:del>
      <w:ins w:id="1593" w:author="Jeremy Hayes" w:date="2024-02-09T11:27:00Z">
        <w:r w:rsidR="006F1A33">
          <w:t xml:space="preserve"> and </w:t>
        </w:r>
      </w:ins>
      <w:r>
        <w:t>consistent</w:t>
      </w:r>
    </w:p>
    <w:p w14:paraId="37ABE064" w14:textId="285175AE" w:rsidR="00E2343D" w:rsidRPr="001F0BD9" w:rsidRDefault="00E2343D" w:rsidP="00E2343D">
      <w:pPr>
        <w:pStyle w:val="ASomething"/>
      </w:pPr>
      <w:r w:rsidRPr="009D493F">
        <w:rPr>
          <w:b/>
          <w:bCs/>
        </w:rPr>
        <w:lastRenderedPageBreak/>
        <w:t>Rationale</w:t>
      </w:r>
      <w:r w:rsidRPr="009D493F">
        <w:t>:</w:t>
      </w:r>
      <w:r>
        <w:tab/>
        <w:t xml:space="preserve">Tests </w:t>
      </w:r>
      <w:r w:rsidRPr="006F1A33">
        <w:rPr>
          <w:b/>
          <w:bCs/>
          <w:rPrChange w:id="1594" w:author="Jeremy Hayes" w:date="2024-02-09T11:27:00Z">
            <w:rPr/>
          </w:rPrChange>
        </w:rPr>
        <w:t xml:space="preserve">must </w:t>
      </w:r>
      <w:r w:rsidR="00D14AAD" w:rsidRPr="006F1A33">
        <w:rPr>
          <w:b/>
          <w:bCs/>
          <w:rPrChange w:id="1595" w:author="Jeremy Hayes" w:date="2024-02-09T11:27:00Z">
            <w:rPr/>
          </w:rPrChange>
        </w:rPr>
        <w:t>not</w:t>
      </w:r>
      <w:r w:rsidR="00D14AAD">
        <w:t xml:space="preserve"> use </w:t>
      </w:r>
      <w:r>
        <w:t>production data</w:t>
      </w:r>
      <w:r w:rsidR="00D14AAD">
        <w:t xml:space="preserve">: the use of production data, of any age or size, in a manner not </w:t>
      </w:r>
      <w:r>
        <w:t>disclose</w:t>
      </w:r>
      <w:r w:rsidR="00D14AAD">
        <w:t>d</w:t>
      </w:r>
      <w:r>
        <w:t xml:space="preserve"> </w:t>
      </w:r>
      <w:r w:rsidR="00D14AAD">
        <w:t xml:space="preserve">to system users is illegal. Additionally, it is </w:t>
      </w:r>
      <w:r>
        <w:t xml:space="preserve">insecure due </w:t>
      </w:r>
      <w:r w:rsidR="00D14AAD">
        <w:t xml:space="preserve">being more readily accessible </w:t>
      </w:r>
      <w:r>
        <w:t>in an unmonitored environment</w:t>
      </w:r>
      <w:r w:rsidR="00D14AAD">
        <w:t>.</w:t>
      </w:r>
      <w:r>
        <w:t xml:space="preserve"> </w:t>
      </w:r>
      <w:r w:rsidR="00D14AAD">
        <w:t xml:space="preserve">Tests are to be </w:t>
      </w:r>
      <w:r>
        <w:t xml:space="preserve">automated to minimise impact on release scheduling, </w:t>
      </w:r>
      <w:r w:rsidR="00D14AAD">
        <w:t xml:space="preserve">nor </w:t>
      </w:r>
      <w:r>
        <w:t xml:space="preserve">require manual preparations (e.g., </w:t>
      </w:r>
      <w:r w:rsidR="003524BD">
        <w:t>resetting,</w:t>
      </w:r>
      <w:r>
        <w:t xml:space="preserve"> reprovisioning databases, etc.)</w:t>
      </w:r>
      <w:r w:rsidR="00D14AAD">
        <w:t xml:space="preserve">. The automated tests must </w:t>
      </w:r>
      <w:r>
        <w:t xml:space="preserve">produce repeatable trustable results and reports. </w:t>
      </w:r>
    </w:p>
    <w:p w14:paraId="57CC392A" w14:textId="230822A6" w:rsidR="00E2343D" w:rsidRPr="001F0BD9" w:rsidRDefault="00E2343D" w:rsidP="00E2343D">
      <w:pPr>
        <w:pStyle w:val="ASomething"/>
      </w:pPr>
      <w:r w:rsidRPr="009D493F">
        <w:rPr>
          <w:b/>
          <w:bCs/>
        </w:rPr>
        <w:t>Details</w:t>
      </w:r>
      <w:r w:rsidRPr="009D493F">
        <w:t>:</w:t>
      </w:r>
      <w:r>
        <w:t xml:space="preserve"> </w:t>
      </w:r>
      <w:r>
        <w:tab/>
      </w:r>
      <w:r w:rsidR="00D14AAD">
        <w:t>Using older data, of any size, does not make it less illegal, nor safer.</w:t>
      </w:r>
    </w:p>
    <w:p w14:paraId="50B9DC1F" w14:textId="767C7EDA" w:rsidR="00E2343D" w:rsidRDefault="00617A85" w:rsidP="00E2343D">
      <w:pPr>
        <w:pStyle w:val="ASomething"/>
      </w:pPr>
      <w:r>
        <w:rPr>
          <w:b/>
          <w:bCs/>
        </w:rPr>
        <w:t>Prompts:</w:t>
      </w:r>
      <w:r w:rsidR="00E2343D">
        <w:tab/>
        <w:t xml:space="preserve">Please describe what you would do if asked to work with a subset of </w:t>
      </w:r>
      <w:r w:rsidR="00AB0FCF">
        <w:t xml:space="preserve">old </w:t>
      </w:r>
      <w:r w:rsidR="00E2343D">
        <w:t>production data</w:t>
      </w:r>
      <w:r w:rsidR="00D14AAD">
        <w:t xml:space="preserve">, </w:t>
      </w:r>
      <w:r w:rsidR="00AB0FCF">
        <w:t xml:space="preserve">how you will </w:t>
      </w:r>
      <w:r w:rsidR="00D14AAD">
        <w:t>develop and provision data for test purpose,</w:t>
      </w:r>
      <w:r w:rsidR="00AB0FCF">
        <w:t xml:space="preserve"> </w:t>
      </w:r>
      <w:r w:rsidR="00D14AAD">
        <w:br/>
        <w:t xml:space="preserve">develop tests </w:t>
      </w:r>
      <w:r w:rsidR="00AB0FCF">
        <w:t>and report</w:t>
      </w:r>
      <w:r w:rsidR="00D14AAD">
        <w:t>s of coverage and quality</w:t>
      </w:r>
      <w:r w:rsidR="00AB0FCF">
        <w:t>.</w:t>
      </w:r>
    </w:p>
    <w:p w14:paraId="3918372A" w14:textId="77777777" w:rsidR="00D14AAD" w:rsidRDefault="00D14AAD" w:rsidP="00E2343D">
      <w:pPr>
        <w:pStyle w:val="ASomething"/>
      </w:pPr>
    </w:p>
    <w:p w14:paraId="67AD6DF6" w14:textId="4130D0E3" w:rsidR="00E2343D" w:rsidRDefault="00113DB2" w:rsidP="00704A4D">
      <w:pPr>
        <w:pStyle w:val="Heading5"/>
        <w:rPr>
          <w:b/>
          <w:bCs/>
        </w:rPr>
      </w:pPr>
      <w:r>
        <w:t>QR-DEF-</w:t>
      </w:r>
      <w:r w:rsidR="00346430" w:rsidRPr="00704A4D">
        <w:t>MAIN-TEST-00</w:t>
      </w:r>
      <w:r w:rsidR="00346430">
        <w:t xml:space="preserve">: </w:t>
      </w:r>
      <w:r w:rsidR="00704A4D" w:rsidRPr="00346430">
        <w:rPr>
          <w:b/>
          <w:bCs/>
        </w:rPr>
        <w:t>Automation Tested Custom System Code</w:t>
      </w:r>
    </w:p>
    <w:p w14:paraId="61C4649D" w14:textId="5AA88DB7" w:rsidR="00CE19AD" w:rsidRPr="001F0BD9" w:rsidRDefault="00CE19AD" w:rsidP="00CE19AD">
      <w:pPr>
        <w:pStyle w:val="ASomething"/>
      </w:pPr>
      <w:r w:rsidRPr="009D493F">
        <w:rPr>
          <w:b/>
          <w:bCs/>
        </w:rPr>
        <w:t>Category</w:t>
      </w:r>
      <w:r w:rsidRPr="009D493F">
        <w:t>:</w:t>
      </w:r>
      <w:r>
        <w:t xml:space="preserve"> </w:t>
      </w:r>
      <w:r>
        <w:tab/>
        <w:t>ISO-25010/Maintainability/Testability</w:t>
      </w:r>
    </w:p>
    <w:p w14:paraId="3D076BE4" w14:textId="1B740716" w:rsidR="00CE19AD" w:rsidRPr="001F0BD9" w:rsidRDefault="00CE19AD" w:rsidP="00CE19AD">
      <w:pPr>
        <w:pStyle w:val="ASomething"/>
      </w:pPr>
      <w:r w:rsidRPr="009D493F">
        <w:rPr>
          <w:b/>
          <w:bCs/>
        </w:rPr>
        <w:t>Statement</w:t>
      </w:r>
      <w:r w:rsidRPr="009D493F">
        <w:t>:</w:t>
      </w:r>
      <w:r>
        <w:t xml:space="preserve"> </w:t>
      </w:r>
      <w:r>
        <w:tab/>
      </w:r>
      <w:hyperlink w:anchor="Term_CustomCode" w:history="1">
        <w:r w:rsidR="00A13BFC" w:rsidRPr="00A13BFC">
          <w:rPr>
            <w:rStyle w:val="Hyperlink"/>
          </w:rPr>
          <w:t>Custom Code</w:t>
        </w:r>
      </w:hyperlink>
      <w:r>
        <w:t xml:space="preserve"> </w:t>
      </w:r>
      <w:del w:id="1596" w:author="Jeremy Hayes" w:date="2024-02-09T10:43:00Z">
        <w:r w:rsidDel="00A76E67">
          <w:delText>MUST</w:delText>
        </w:r>
      </w:del>
      <w:ins w:id="1597" w:author="Jeremy Hayes" w:date="2024-02-09T10:43:00Z">
        <w:r w:rsidR="00A76E67" w:rsidRPr="00A76E67">
          <w:rPr>
            <w:b/>
          </w:rPr>
          <w:t>must</w:t>
        </w:r>
      </w:ins>
      <w:r>
        <w:t xml:space="preserve"> be tested by automation. </w:t>
      </w:r>
    </w:p>
    <w:p w14:paraId="60C2CDC9" w14:textId="1D85B469" w:rsidR="00CE19AD" w:rsidRPr="001F0BD9" w:rsidRDefault="00CE19AD" w:rsidP="00CE19AD">
      <w:pPr>
        <w:pStyle w:val="ASomething"/>
      </w:pPr>
      <w:r w:rsidRPr="009D493F">
        <w:rPr>
          <w:b/>
          <w:bCs/>
        </w:rPr>
        <w:t>Rationale</w:t>
      </w:r>
      <w:r w:rsidRPr="009D493F">
        <w:t>:</w:t>
      </w:r>
      <w:r>
        <w:tab/>
        <w:t xml:space="preserve">Extensions, </w:t>
      </w:r>
      <w:proofErr w:type="gramStart"/>
      <w:r>
        <w:t>plugins</w:t>
      </w:r>
      <w:proofErr w:type="gramEnd"/>
      <w:r>
        <w:t xml:space="preserve"> or modifications to purchased or subscribed products, or custom system development must be </w:t>
      </w:r>
    </w:p>
    <w:p w14:paraId="2C5D8E8F" w14:textId="3A8EB738" w:rsidR="00CE19AD" w:rsidRDefault="00CE19AD" w:rsidP="00CE19AD">
      <w:pPr>
        <w:pStyle w:val="ASomething"/>
      </w:pPr>
      <w:r w:rsidRPr="009D493F">
        <w:rPr>
          <w:b/>
          <w:bCs/>
        </w:rPr>
        <w:t>Details</w:t>
      </w:r>
      <w:r w:rsidRPr="009D493F">
        <w:t>:</w:t>
      </w:r>
      <w:r>
        <w:t xml:space="preserve"> </w:t>
      </w:r>
      <w:r>
        <w:tab/>
      </w:r>
      <w:hyperlink w:anchor="Term_CustomCode" w:history="1">
        <w:r w:rsidR="00A13BFC" w:rsidRPr="00A13BFC">
          <w:rPr>
            <w:rStyle w:val="Hyperlink"/>
          </w:rPr>
          <w:t>Custom Code</w:t>
        </w:r>
      </w:hyperlink>
      <w:r w:rsidR="00697652">
        <w:t xml:space="preserve"> includes </w:t>
      </w:r>
      <w:hyperlink w:anchor="Term_CustomSystemCode" w:history="1">
        <w:r w:rsidR="00A13BFC" w:rsidRPr="00A13BFC">
          <w:rPr>
            <w:rStyle w:val="Hyperlink"/>
          </w:rPr>
          <w:t>Custom System Code</w:t>
        </w:r>
      </w:hyperlink>
      <w:r w:rsidR="00697652">
        <w:t>, system infrastructure development code, provisioning code.</w:t>
      </w:r>
    </w:p>
    <w:p w14:paraId="51F6FB08" w14:textId="034EC98E" w:rsidR="00CE19AD" w:rsidRDefault="00617A85" w:rsidP="00CE19AD">
      <w:pPr>
        <w:pStyle w:val="ASomething"/>
      </w:pPr>
      <w:r>
        <w:rPr>
          <w:b/>
          <w:bCs/>
        </w:rPr>
        <w:t>Prompts:</w:t>
      </w:r>
      <w:r w:rsidR="00CE19AD">
        <w:t xml:space="preserve"> </w:t>
      </w:r>
      <w:r w:rsidR="00CE19AD">
        <w:tab/>
        <w:t>…</w:t>
      </w:r>
      <w:r w:rsidR="001B2972">
        <w:t>TODO…</w:t>
      </w:r>
    </w:p>
    <w:p w14:paraId="69143ECF" w14:textId="77777777" w:rsidR="00B267F3" w:rsidRDefault="00B267F3" w:rsidP="00B267F3">
      <w:pPr>
        <w:pStyle w:val="Heading3"/>
      </w:pPr>
      <w:bookmarkStart w:id="1598" w:name="_Toc158372698"/>
      <w:r>
        <w:t>Portability</w:t>
      </w:r>
      <w:bookmarkEnd w:id="1598"/>
      <w:r>
        <w:t xml:space="preserve"> </w:t>
      </w:r>
    </w:p>
    <w:p w14:paraId="6530C2C1" w14:textId="61EC8DF6" w:rsidR="00F37101" w:rsidRPr="00F37101" w:rsidRDefault="00F37101" w:rsidP="00C829F4">
      <w:pPr>
        <w:pStyle w:val="BodyTextDefinition"/>
      </w:pPr>
      <w:r w:rsidRPr="00F37101">
        <w:t>The degree of effectiveness and efficiency with which a system, product or component can be transferred from one hardware, software or other operational or usage environment to another. This characteristic is composed of the sub-qualities listed below.</w:t>
      </w:r>
    </w:p>
    <w:p w14:paraId="76B0ED6A" w14:textId="77777777" w:rsidR="00A6297C" w:rsidRDefault="00B267F3" w:rsidP="00A6297C">
      <w:pPr>
        <w:pStyle w:val="Heading4"/>
      </w:pPr>
      <w:bookmarkStart w:id="1599" w:name="_Toc158372699"/>
      <w:r>
        <w:t>Adaptability</w:t>
      </w:r>
      <w:bookmarkEnd w:id="1599"/>
    </w:p>
    <w:p w14:paraId="36063EEC" w14:textId="2277B94E" w:rsidR="00A6297C" w:rsidRDefault="00F37101" w:rsidP="00C829F4">
      <w:pPr>
        <w:pStyle w:val="BodyTextDefinition"/>
      </w:pPr>
      <w:r>
        <w:t>T</w:t>
      </w:r>
      <w:r w:rsidRPr="00074108">
        <w:t>he degree to which a solution can effectively and efficiently be adapted for different and evolving hardware, software, or environments.</w:t>
      </w:r>
    </w:p>
    <w:p w14:paraId="4ADA5940" w14:textId="5A3589A7" w:rsidR="00704A4D" w:rsidRPr="00704A4D" w:rsidRDefault="00113DB2" w:rsidP="00A6297C">
      <w:pPr>
        <w:pStyle w:val="Heading5"/>
      </w:pPr>
      <w:r>
        <w:t>QR-DEF-</w:t>
      </w:r>
      <w:r w:rsidR="00346430" w:rsidRPr="00704A4D">
        <w:t>POR-ADAP-00</w:t>
      </w:r>
      <w:r w:rsidR="00346430">
        <w:t xml:space="preserve">: </w:t>
      </w:r>
      <w:r w:rsidR="00704A4D" w:rsidRPr="00346430">
        <w:rPr>
          <w:b/>
          <w:bCs/>
        </w:rPr>
        <w:t>Portable Custom Code</w:t>
      </w:r>
    </w:p>
    <w:p w14:paraId="383E15F7" w14:textId="3DC823A8" w:rsidR="009D493F" w:rsidRPr="001F0BD9" w:rsidRDefault="009D493F" w:rsidP="009D493F">
      <w:pPr>
        <w:pStyle w:val="ASomething"/>
      </w:pPr>
      <w:r w:rsidRPr="009D493F">
        <w:rPr>
          <w:b/>
          <w:bCs/>
        </w:rPr>
        <w:t>Category</w:t>
      </w:r>
      <w:r w:rsidRPr="009D493F">
        <w:t>:</w:t>
      </w:r>
      <w:r>
        <w:tab/>
        <w:t>ISO-25010/Portability/Adaptability</w:t>
      </w:r>
    </w:p>
    <w:p w14:paraId="0A760DED" w14:textId="4D40A644" w:rsidR="009D493F" w:rsidRPr="001F0BD9" w:rsidRDefault="009D493F" w:rsidP="009D493F">
      <w:pPr>
        <w:pStyle w:val="ASomething"/>
      </w:pPr>
      <w:r w:rsidRPr="009D493F">
        <w:rPr>
          <w:b/>
          <w:bCs/>
        </w:rPr>
        <w:t>Statement</w:t>
      </w:r>
      <w:r w:rsidRPr="009D493F">
        <w:t>:</w:t>
      </w:r>
      <w:r>
        <w:tab/>
      </w:r>
      <w:hyperlink w:anchor="Term_CustomCode" w:history="1">
        <w:r w:rsidR="00A13BFC" w:rsidRPr="00A13BFC">
          <w:rPr>
            <w:rStyle w:val="Hyperlink"/>
          </w:rPr>
          <w:t>Custom Code</w:t>
        </w:r>
      </w:hyperlink>
      <w:r>
        <w:t xml:space="preserve"> </w:t>
      </w:r>
      <w:del w:id="1600" w:author="Jeremy Hayes" w:date="2024-02-09T10:43:00Z">
        <w:r w:rsidDel="00A76E67">
          <w:delText>MUST</w:delText>
        </w:r>
      </w:del>
      <w:ins w:id="1601" w:author="Jeremy Hayes" w:date="2024-02-09T10:43:00Z">
        <w:r w:rsidR="00A76E67" w:rsidRPr="00A76E67">
          <w:rPr>
            <w:b/>
          </w:rPr>
          <w:t>must</w:t>
        </w:r>
      </w:ins>
      <w:r>
        <w:t xml:space="preserve"> be portable to different Operating Systems</w:t>
      </w:r>
    </w:p>
    <w:p w14:paraId="6E00E16F" w14:textId="42A0CBA3" w:rsidR="009D493F" w:rsidRPr="001F0BD9" w:rsidRDefault="009D493F" w:rsidP="009D493F">
      <w:pPr>
        <w:pStyle w:val="ASomething"/>
      </w:pPr>
      <w:r w:rsidRPr="009D493F">
        <w:rPr>
          <w:b/>
          <w:bCs/>
        </w:rPr>
        <w:t>Rationale</w:t>
      </w:r>
      <w:r w:rsidRPr="009D493F">
        <w:t>:</w:t>
      </w:r>
      <w:r>
        <w:tab/>
        <w:t>Ensures flexibility of deployment to meet strategies, available resources &amp; skills, licensing constraints.</w:t>
      </w:r>
    </w:p>
    <w:p w14:paraId="32D56333" w14:textId="743E730D" w:rsidR="009D493F" w:rsidRDefault="009D493F" w:rsidP="009D493F">
      <w:pPr>
        <w:pStyle w:val="ASomething"/>
      </w:pPr>
      <w:r w:rsidRPr="009D493F">
        <w:rPr>
          <w:b/>
          <w:bCs/>
        </w:rPr>
        <w:t>Details</w:t>
      </w:r>
      <w:r w:rsidRPr="009D493F">
        <w:t>:</w:t>
      </w:r>
      <w:r>
        <w:tab/>
      </w:r>
      <w:commentRangeStart w:id="1602"/>
      <w:r w:rsidR="00704A4D">
        <w:t xml:space="preserve">As per defined </w:t>
      </w:r>
      <w:del w:id="1603" w:author="Jeremy Hayes" w:date="2024-02-09T11:29:00Z">
        <w:r w:rsidR="00704A4D" w:rsidDel="006F1A33">
          <w:delText>Definitions</w:delText>
        </w:r>
      </w:del>
      <w:ins w:id="1604" w:author="Jeremy Hayes" w:date="2024-02-09T11:29:00Z">
        <w:r w:rsidR="006F1A33">
          <w:t>definitions</w:t>
        </w:r>
      </w:ins>
      <w:r w:rsidR="00704A4D">
        <w:t>, while</w:t>
      </w:r>
      <w:r w:rsidR="00A13BFC">
        <w:t xml:space="preserve"> the term</w:t>
      </w:r>
      <w:r w:rsidR="00704A4D">
        <w:t xml:space="preserve"> </w:t>
      </w:r>
      <w:hyperlink w:anchor="Term_CustomCode" w:history="1">
        <w:r w:rsidR="00A13BFC" w:rsidRPr="00A13BFC">
          <w:rPr>
            <w:rStyle w:val="Hyperlink"/>
          </w:rPr>
          <w:t>Custom Code</w:t>
        </w:r>
      </w:hyperlink>
      <w:r w:rsidR="00704A4D">
        <w:t xml:space="preserve"> includes </w:t>
      </w:r>
      <w:hyperlink w:anchor="Term_CustomSystemCode" w:history="1">
        <w:r w:rsidR="00A13BFC" w:rsidRPr="00A13BFC">
          <w:rPr>
            <w:rStyle w:val="Hyperlink"/>
          </w:rPr>
          <w:t>Custom System Code</w:t>
        </w:r>
      </w:hyperlink>
      <w:ins w:id="1605" w:author="Jeremy Hayes" w:date="2024-02-09T11:29:00Z">
        <w:r w:rsidR="006F1A33">
          <w:rPr>
            <w:rStyle w:val="Hyperlink"/>
          </w:rPr>
          <w:t>,</w:t>
        </w:r>
      </w:ins>
      <w:r w:rsidR="00704A4D">
        <w:t xml:space="preserve"> </w:t>
      </w:r>
      <w:del w:id="1606" w:author="Jeremy Hayes" w:date="2024-02-09T11:29:00Z">
        <w:r w:rsidR="00704A4D" w:rsidDel="006F1A33">
          <w:delText xml:space="preserve">IF </w:delText>
        </w:r>
      </w:del>
      <w:ins w:id="1607" w:author="Jeremy Hayes" w:date="2024-02-09T11:29:00Z">
        <w:r w:rsidR="006F1A33">
          <w:t xml:space="preserve">If </w:t>
        </w:r>
      </w:ins>
      <w:r w:rsidR="00704A4D">
        <w:t xml:space="preserve">the </w:t>
      </w:r>
      <w:r w:rsidR="00697652">
        <w:t xml:space="preserve">solution’s </w:t>
      </w:r>
      <w:r w:rsidR="00704A4D">
        <w:t>system</w:t>
      </w:r>
      <w:r w:rsidR="00697652">
        <w:t xml:space="preserve">(s) is a </w:t>
      </w:r>
      <w:hyperlink w:anchor="Term_Platform" w:history="1">
        <w:r w:rsidR="00FA79BC" w:rsidRPr="00FA79BC">
          <w:rPr>
            <w:rStyle w:val="Hyperlink"/>
          </w:rPr>
          <w:t>P</w:t>
        </w:r>
        <w:r w:rsidR="00697652" w:rsidRPr="00FA79BC">
          <w:rPr>
            <w:rStyle w:val="Hyperlink"/>
          </w:rPr>
          <w:t>latform</w:t>
        </w:r>
      </w:hyperlink>
      <w:r w:rsidR="00704A4D">
        <w:t xml:space="preserve">, it does include custom </w:t>
      </w:r>
      <w:r w:rsidR="003B08C4">
        <w:t xml:space="preserve">developed </w:t>
      </w:r>
      <w:r w:rsidR="00704A4D">
        <w:t xml:space="preserve">plugins for non-custom </w:t>
      </w:r>
      <w:hyperlink w:anchor="Term_Platform" w:history="1">
        <w:r w:rsidR="00FA79BC" w:rsidRPr="00FA79BC">
          <w:rPr>
            <w:rStyle w:val="Hyperlink"/>
          </w:rPr>
          <w:t>Platform</w:t>
        </w:r>
      </w:hyperlink>
      <w:r w:rsidR="00704A4D">
        <w:t xml:space="preserve">s, delivery </w:t>
      </w:r>
      <w:hyperlink w:anchor="Term_Pipeline" w:history="1">
        <w:r w:rsidR="00FA79BC">
          <w:rPr>
            <w:rStyle w:val="Hyperlink"/>
          </w:rPr>
          <w:t>P</w:t>
        </w:r>
        <w:r w:rsidR="00FA79BC" w:rsidRPr="00FA79BC">
          <w:rPr>
            <w:rStyle w:val="Hyperlink"/>
          </w:rPr>
          <w:t>ipeline</w:t>
        </w:r>
      </w:hyperlink>
      <w:r w:rsidR="00704A4D">
        <w:t xml:space="preserve">s, including any configuration, setting and provisioning instructions, etc. </w:t>
      </w:r>
      <w:commentRangeEnd w:id="1602"/>
      <w:r w:rsidR="006F1A33">
        <w:rPr>
          <w:rStyle w:val="CommentReference"/>
          <w:rFonts w:eastAsiaTheme="minorHAnsi"/>
        </w:rPr>
        <w:commentReference w:id="1602"/>
      </w:r>
    </w:p>
    <w:p w14:paraId="61622F9D" w14:textId="69EEBBC9" w:rsidR="00CE19AD" w:rsidRDefault="00617A85" w:rsidP="00CE19AD">
      <w:pPr>
        <w:pStyle w:val="ASomething"/>
      </w:pPr>
      <w:r>
        <w:rPr>
          <w:b/>
          <w:bCs/>
        </w:rPr>
        <w:t>Prompts:</w:t>
      </w:r>
      <w:r w:rsidR="00CE19AD">
        <w:tab/>
        <w:t xml:space="preserve">Describe how applicable </w:t>
      </w:r>
      <w:hyperlink w:anchor="Term_CustomCode" w:history="1">
        <w:r w:rsidR="00A13BFC" w:rsidRPr="00A13BFC">
          <w:rPr>
            <w:rStyle w:val="Hyperlink"/>
          </w:rPr>
          <w:t>Custom Code</w:t>
        </w:r>
      </w:hyperlink>
      <w:r w:rsidR="00CE19AD">
        <w:t xml:space="preserve"> is developed to meet the requirement (e.g., PowerShell, </w:t>
      </w:r>
      <w:r w:rsidR="003B08C4">
        <w:t>P</w:t>
      </w:r>
      <w:r w:rsidR="00CE19AD">
        <w:t xml:space="preserve">ython, </w:t>
      </w:r>
      <w:r w:rsidR="003B08C4">
        <w:t xml:space="preserve">JS, bash, </w:t>
      </w:r>
      <w:r w:rsidR="00CE19AD">
        <w:t>PHP, .NET Core, etc.).</w:t>
      </w:r>
    </w:p>
    <w:p w14:paraId="2EB63385" w14:textId="77777777" w:rsidR="00F37101" w:rsidRDefault="00F37101" w:rsidP="00CE19AD">
      <w:pPr>
        <w:pStyle w:val="ASomething"/>
      </w:pPr>
    </w:p>
    <w:p w14:paraId="50AD28B6" w14:textId="28AF19A2" w:rsidR="00F37101" w:rsidRDefault="00113DB2" w:rsidP="00F37101">
      <w:pPr>
        <w:pStyle w:val="Heading5"/>
      </w:pPr>
      <w:r>
        <w:t>QR-DEF-</w:t>
      </w:r>
      <w:r w:rsidR="00F37101">
        <w:t xml:space="preserve">POR-ADAP-00: </w:t>
      </w:r>
      <w:r w:rsidR="00F37101">
        <w:rPr>
          <w:b/>
          <w:bCs/>
        </w:rPr>
        <w:t xml:space="preserve">Custom </w:t>
      </w:r>
      <w:r w:rsidR="00BB753C">
        <w:rPr>
          <w:b/>
          <w:bCs/>
        </w:rPr>
        <w:t xml:space="preserve">System </w:t>
      </w:r>
      <w:r w:rsidR="009159FD">
        <w:rPr>
          <w:b/>
          <w:bCs/>
        </w:rPr>
        <w:t xml:space="preserve">Logic </w:t>
      </w:r>
      <w:r w:rsidR="00697652">
        <w:rPr>
          <w:b/>
          <w:bCs/>
        </w:rPr>
        <w:t>Tier</w:t>
      </w:r>
    </w:p>
    <w:p w14:paraId="1DFF9FA4" w14:textId="66ADC3EF" w:rsidR="00F37101" w:rsidRPr="001F0BD9" w:rsidRDefault="00F37101" w:rsidP="00F37101">
      <w:pPr>
        <w:pStyle w:val="ASomething"/>
      </w:pPr>
      <w:r w:rsidRPr="009D493F">
        <w:rPr>
          <w:b/>
          <w:bCs/>
        </w:rPr>
        <w:t>Category</w:t>
      </w:r>
      <w:r w:rsidRPr="009D493F">
        <w:t>:</w:t>
      </w:r>
      <w:r>
        <w:t xml:space="preserve"> </w:t>
      </w:r>
      <w:r>
        <w:tab/>
      </w:r>
      <w:r w:rsidR="009159FD">
        <w:t>ISO-25010/Portability/Adaptability</w:t>
      </w:r>
    </w:p>
    <w:p w14:paraId="729C2207" w14:textId="0885C28B" w:rsidR="00F37101" w:rsidRPr="001F0BD9" w:rsidRDefault="00F37101" w:rsidP="00F37101">
      <w:pPr>
        <w:pStyle w:val="ASomething"/>
      </w:pPr>
      <w:r w:rsidRPr="009D493F">
        <w:rPr>
          <w:b/>
          <w:bCs/>
        </w:rPr>
        <w:t>Statement</w:t>
      </w:r>
      <w:r w:rsidRPr="009D493F">
        <w:t>:</w:t>
      </w:r>
      <w:r>
        <w:t xml:space="preserve"> </w:t>
      </w:r>
      <w:r>
        <w:tab/>
      </w:r>
      <w:del w:id="1608" w:author="Jeremy Hayes" w:date="2024-02-09T11:30:00Z">
        <w:r w:rsidR="00BB753C" w:rsidDel="006F1A33">
          <w:delText xml:space="preserve">IF </w:delText>
        </w:r>
      </w:del>
      <w:ins w:id="1609" w:author="Jeremy Hayes" w:date="2024-02-09T11:30:00Z">
        <w:r w:rsidR="006F1A33">
          <w:t xml:space="preserve">If it is </w:t>
        </w:r>
      </w:ins>
      <w:r w:rsidR="009159FD">
        <w:t>a c</w:t>
      </w:r>
      <w:r w:rsidR="00BB753C">
        <w:t>ustom</w:t>
      </w:r>
      <w:r w:rsidR="009159FD">
        <w:t xml:space="preserve"> system</w:t>
      </w:r>
      <w:r w:rsidR="00BB753C">
        <w:t xml:space="preserve">, the Solution’s Service’s logic </w:t>
      </w:r>
      <w:del w:id="1610" w:author="Jeremy Hayes" w:date="2024-02-09T10:43:00Z">
        <w:r w:rsidR="00BB753C" w:rsidDel="00A76E67">
          <w:delText>MUST</w:delText>
        </w:r>
      </w:del>
      <w:ins w:id="1611" w:author="Jeremy Hayes" w:date="2024-02-09T10:43:00Z">
        <w:r w:rsidR="00A76E67" w:rsidRPr="00A76E67">
          <w:rPr>
            <w:b/>
          </w:rPr>
          <w:t>must</w:t>
        </w:r>
      </w:ins>
      <w:r w:rsidR="00BB753C">
        <w:t xml:space="preserve"> </w:t>
      </w:r>
      <w:r w:rsidR="009159FD">
        <w:t xml:space="preserve">remain in the orchestrating </w:t>
      </w:r>
      <w:r w:rsidR="00BB753C">
        <w:t>Application Tier</w:t>
      </w:r>
      <w:ins w:id="1612" w:author="Jeremy Hayes" w:date="2024-02-09T11:30:00Z">
        <w:r w:rsidR="006F1A33">
          <w:t>,</w:t>
        </w:r>
      </w:ins>
      <w:del w:id="1613" w:author="Jeremy Hayes" w:date="2024-02-09T11:30:00Z">
        <w:r w:rsidR="009159FD" w:rsidDel="006F1A33">
          <w:delText xml:space="preserve"> --</w:delText>
        </w:r>
      </w:del>
      <w:r w:rsidR="009159FD">
        <w:t xml:space="preserve"> </w:t>
      </w:r>
      <w:r w:rsidR="00BB753C">
        <w:t xml:space="preserve">not </w:t>
      </w:r>
      <w:r w:rsidR="009159FD">
        <w:t>spread out to lower t</w:t>
      </w:r>
      <w:r w:rsidR="00BB753C">
        <w:t>ier</w:t>
      </w:r>
      <w:r w:rsidR="009159FD">
        <w:t>s</w:t>
      </w:r>
      <w:r w:rsidR="00BB753C">
        <w:t>.</w:t>
      </w:r>
    </w:p>
    <w:p w14:paraId="6AD2635F" w14:textId="110C00B1" w:rsidR="00F37101" w:rsidRPr="001F0BD9" w:rsidRDefault="00F37101" w:rsidP="00F37101">
      <w:pPr>
        <w:pStyle w:val="ASomething"/>
      </w:pPr>
      <w:r w:rsidRPr="009D493F">
        <w:rPr>
          <w:b/>
          <w:bCs/>
        </w:rPr>
        <w:t>Rationale</w:t>
      </w:r>
      <w:r w:rsidRPr="009D493F">
        <w:t>:</w:t>
      </w:r>
      <w:r>
        <w:tab/>
      </w:r>
      <w:r w:rsidR="00BB753C">
        <w:t xml:space="preserve">Follow recommended best practice: avoid Stored Procedures for logic that should be in the application tier. </w:t>
      </w:r>
      <w:r w:rsidR="009159FD">
        <w:t xml:space="preserve">Stored Procedures may be used to </w:t>
      </w:r>
      <w:r w:rsidR="00BB753C" w:rsidRPr="006F1A33">
        <w:rPr>
          <w:b/>
          <w:bCs/>
          <w:rPrChange w:id="1614" w:author="Jeremy Hayes" w:date="2024-02-09T11:31:00Z">
            <w:rPr>
              <w:i/>
              <w:iCs/>
              <w:u w:val="single"/>
            </w:rPr>
          </w:rPrChange>
        </w:rPr>
        <w:t>shap</w:t>
      </w:r>
      <w:r w:rsidR="009159FD" w:rsidRPr="006F1A33">
        <w:rPr>
          <w:b/>
          <w:bCs/>
          <w:rPrChange w:id="1615" w:author="Jeremy Hayes" w:date="2024-02-09T11:31:00Z">
            <w:rPr>
              <w:i/>
              <w:iCs/>
              <w:u w:val="single"/>
            </w:rPr>
          </w:rPrChange>
        </w:rPr>
        <w:t>e</w:t>
      </w:r>
      <w:r w:rsidR="00BB753C">
        <w:t xml:space="preserve"> data results</w:t>
      </w:r>
      <w:r w:rsidR="009159FD">
        <w:t xml:space="preserve"> if database Views are not satisfactory</w:t>
      </w:r>
      <w:r w:rsidR="00BB753C">
        <w:t>.</w:t>
      </w:r>
    </w:p>
    <w:p w14:paraId="243B2508" w14:textId="6CC9B21A" w:rsidR="00F37101" w:rsidRPr="001F0BD9" w:rsidRDefault="00F37101" w:rsidP="00F37101">
      <w:pPr>
        <w:pStyle w:val="ASomething"/>
      </w:pPr>
      <w:r w:rsidRPr="009D493F">
        <w:rPr>
          <w:b/>
          <w:bCs/>
        </w:rPr>
        <w:t>Details</w:t>
      </w:r>
      <w:r w:rsidRPr="009D493F">
        <w:t>:</w:t>
      </w:r>
      <w:r>
        <w:t xml:space="preserve"> </w:t>
      </w:r>
      <w:r>
        <w:tab/>
      </w:r>
      <w:r w:rsidR="009159FD">
        <w:t>While stored procedures are valid to decrease the number of calls required to form and/or shape a query response, they are not the appropriate place to develop custom logic for multiple reasons (</w:t>
      </w:r>
      <w:ins w:id="1616" w:author="Jeremy Hayes" w:date="2024-02-09T11:31:00Z">
        <w:r w:rsidR="006F1A33">
          <w:t xml:space="preserve">e.g., </w:t>
        </w:r>
      </w:ins>
      <w:r w:rsidR="009159FD">
        <w:t>increase errors, testing and development costs while decreasing maintainability and modularity</w:t>
      </w:r>
      <w:ins w:id="1617" w:author="Jeremy Hayes" w:date="2024-02-09T11:31:00Z">
        <w:r w:rsidR="006F1A33">
          <w:t>, etc.</w:t>
        </w:r>
      </w:ins>
      <w:r w:rsidR="009159FD">
        <w:t>).</w:t>
      </w:r>
    </w:p>
    <w:p w14:paraId="0C085E94" w14:textId="6B293BD9" w:rsidR="00F37101" w:rsidRPr="0075069B" w:rsidRDefault="00617A85" w:rsidP="00F37101">
      <w:pPr>
        <w:pStyle w:val="ASomething"/>
      </w:pPr>
      <w:r>
        <w:rPr>
          <w:b/>
          <w:bCs/>
        </w:rPr>
        <w:t>Prompts:</w:t>
      </w:r>
      <w:r w:rsidR="00F37101">
        <w:tab/>
      </w:r>
      <w:r w:rsidR="009159FD">
        <w:t>Are solution system(s) custom developed?</w:t>
      </w:r>
      <w:r w:rsidR="009159FD">
        <w:br/>
        <w:t xml:space="preserve">If so, does the solution rely on Stored Procedures? </w:t>
      </w:r>
      <w:r w:rsidR="009159FD">
        <w:br/>
        <w:t>If so, for what reason?</w:t>
      </w:r>
      <w:r w:rsidR="009159FD">
        <w:br/>
      </w:r>
      <w:r w:rsidR="009159FD">
        <w:br/>
      </w:r>
    </w:p>
    <w:p w14:paraId="3741EB32" w14:textId="77777777" w:rsidR="00A6297C" w:rsidRDefault="00B267F3" w:rsidP="00A6297C">
      <w:pPr>
        <w:pStyle w:val="Heading4"/>
      </w:pPr>
      <w:bookmarkStart w:id="1618" w:name="_Toc158372700"/>
      <w:r>
        <w:t>Installability</w:t>
      </w:r>
      <w:bookmarkEnd w:id="1618"/>
    </w:p>
    <w:p w14:paraId="0D826BBA" w14:textId="69CAD6A2" w:rsidR="00A6297C" w:rsidRPr="00A6297C" w:rsidRDefault="00F37101" w:rsidP="00C829F4">
      <w:pPr>
        <w:pStyle w:val="BodyTextDefinition"/>
      </w:pPr>
      <w:r>
        <w:t>T</w:t>
      </w:r>
      <w:r w:rsidRPr="00074108">
        <w:t>he degree of effectiveness and efficiency in which a solution can be successfully installed/uninstalled in a specified environment.</w:t>
      </w:r>
      <w:r>
        <w:br/>
      </w:r>
    </w:p>
    <w:p w14:paraId="24FD3220" w14:textId="55205DD4" w:rsidR="00A6297C" w:rsidRPr="00A6297C" w:rsidRDefault="00113DB2" w:rsidP="00A6297C">
      <w:pPr>
        <w:pStyle w:val="Heading5"/>
      </w:pPr>
      <w:r>
        <w:t>QR-DEF-</w:t>
      </w:r>
      <w:r w:rsidR="00346430" w:rsidRPr="00A6297C">
        <w:t>POR-INST-00</w:t>
      </w:r>
      <w:r w:rsidR="00346430">
        <w:t xml:space="preserve">: </w:t>
      </w:r>
      <w:r w:rsidR="00A6297C" w:rsidRPr="00346430">
        <w:rPr>
          <w:b/>
          <w:bCs/>
        </w:rPr>
        <w:t>Efficient Installation</w:t>
      </w:r>
    </w:p>
    <w:p w14:paraId="4C80DE06" w14:textId="4E51D756" w:rsidR="009D493F" w:rsidRPr="001F0BD9" w:rsidRDefault="009D493F" w:rsidP="009D493F">
      <w:pPr>
        <w:pStyle w:val="ASomething"/>
      </w:pPr>
      <w:r w:rsidRPr="009D493F">
        <w:rPr>
          <w:b/>
          <w:bCs/>
        </w:rPr>
        <w:t>Category</w:t>
      </w:r>
      <w:r w:rsidRPr="009D493F">
        <w:t>:</w:t>
      </w:r>
      <w:r>
        <w:t xml:space="preserve"> </w:t>
      </w:r>
      <w:r>
        <w:tab/>
        <w:t>ISO-25010/Portability/Installability</w:t>
      </w:r>
    </w:p>
    <w:p w14:paraId="507E210A" w14:textId="1B4F5288" w:rsidR="009D493F" w:rsidRPr="001F0BD9" w:rsidRDefault="009D493F" w:rsidP="00577992">
      <w:pPr>
        <w:pStyle w:val="ASomething"/>
      </w:pPr>
      <w:r w:rsidRPr="009D493F">
        <w:rPr>
          <w:b/>
          <w:bCs/>
        </w:rPr>
        <w:t>Statement</w:t>
      </w:r>
      <w:r w:rsidRPr="009D493F">
        <w:t>:</w:t>
      </w:r>
      <w:r>
        <w:t xml:space="preserve"> </w:t>
      </w:r>
      <w:r>
        <w:tab/>
      </w:r>
      <w:r w:rsidR="00577992">
        <w:t xml:space="preserve">Applicable </w:t>
      </w:r>
      <w:r w:rsidR="00697652">
        <w:t xml:space="preserve">Solution’s </w:t>
      </w:r>
      <w:r w:rsidR="00577992">
        <w:t>System</w:t>
      </w:r>
      <w:r w:rsidR="00697652">
        <w:t>(s)</w:t>
      </w:r>
      <w:r w:rsidR="00577992">
        <w:t xml:space="preserve"> Compilation, Packaging, Deployment, Configuration Provisioning processes </w:t>
      </w:r>
      <w:del w:id="1619" w:author="Jeremy Hayes" w:date="2024-02-09T10:43:00Z">
        <w:r w:rsidR="00577992" w:rsidDel="00A76E67">
          <w:delText>MUST</w:delText>
        </w:r>
      </w:del>
      <w:ins w:id="1620" w:author="Jeremy Hayes" w:date="2024-02-09T10:43:00Z">
        <w:r w:rsidR="00A76E67" w:rsidRPr="00A76E67">
          <w:rPr>
            <w:b/>
          </w:rPr>
          <w:t>must</w:t>
        </w:r>
      </w:ins>
      <w:r w:rsidR="00577992">
        <w:t xml:space="preserve"> be automated, documented, rapid, idempotently repeatable.</w:t>
      </w:r>
    </w:p>
    <w:p w14:paraId="11C6611D" w14:textId="0F4CE9C7" w:rsidR="009D493F" w:rsidRPr="001F0BD9" w:rsidRDefault="009D493F" w:rsidP="009D493F">
      <w:pPr>
        <w:pStyle w:val="ASomething"/>
      </w:pPr>
      <w:r w:rsidRPr="009D493F">
        <w:rPr>
          <w:b/>
          <w:bCs/>
        </w:rPr>
        <w:t>Rationale</w:t>
      </w:r>
      <w:r w:rsidRPr="009D493F">
        <w:t>:</w:t>
      </w:r>
      <w:r>
        <w:tab/>
      </w:r>
      <w:r w:rsidR="00577992">
        <w:t>Reduces time &amp; effort to keep systems current and rapidly available after a disaster.</w:t>
      </w:r>
    </w:p>
    <w:p w14:paraId="02885F45" w14:textId="0DD37DFB" w:rsidR="009D493F" w:rsidRDefault="009D493F" w:rsidP="009D493F">
      <w:pPr>
        <w:pStyle w:val="ASomething"/>
      </w:pPr>
      <w:r w:rsidRPr="009D493F">
        <w:rPr>
          <w:b/>
          <w:bCs/>
        </w:rPr>
        <w:t>Details</w:t>
      </w:r>
      <w:r w:rsidRPr="009D493F">
        <w:t>:</w:t>
      </w:r>
      <w:r>
        <w:t xml:space="preserve"> </w:t>
      </w:r>
      <w:r>
        <w:tab/>
      </w:r>
      <w:r w:rsidR="00577992">
        <w:t xml:space="preserve">For services to be configurable by automation, </w:t>
      </w:r>
      <w:hyperlink w:anchor="Term_API" w:history="1">
        <w:r w:rsidR="000F39EE" w:rsidRPr="000F39EE">
          <w:rPr>
            <w:rStyle w:val="Hyperlink"/>
          </w:rPr>
          <w:t>API</w:t>
        </w:r>
      </w:hyperlink>
      <w:r w:rsidR="00577992">
        <w:t>s for Configuration (</w:t>
      </w:r>
      <w:r w:rsidR="00F52C96">
        <w:t>e.g.,</w:t>
      </w:r>
      <w:r w:rsidR="00577992">
        <w:t xml:space="preserve"> Integration), System Settings (</w:t>
      </w:r>
      <w:r w:rsidR="00F52C96">
        <w:t>e.g.,</w:t>
      </w:r>
      <w:r w:rsidR="00577992">
        <w:t xml:space="preserve"> Branding), Groups, </w:t>
      </w:r>
      <w:del w:id="1621" w:author="Jeremy Hayes" w:date="2024-02-09T11:16:00Z">
        <w:r w:rsidR="00577992" w:rsidDel="009F0BCC">
          <w:delText>User</w:delText>
        </w:r>
      </w:del>
      <w:ins w:id="1622" w:author="Jeremy Hayes" w:date="2024-02-09T11:16:00Z">
        <w:r w:rsidR="009F0BCC">
          <w:t>user</w:t>
        </w:r>
      </w:ins>
      <w:r w:rsidR="00577992">
        <w:t xml:space="preserve">s (Identities, Personal Profiles, Memberships), and Resource Provisioning are required. </w:t>
      </w:r>
    </w:p>
    <w:p w14:paraId="333387A1" w14:textId="2824AA77" w:rsidR="00CE19AD" w:rsidRDefault="00617A85" w:rsidP="009D493F">
      <w:pPr>
        <w:pStyle w:val="ASomething"/>
      </w:pPr>
      <w:r>
        <w:rPr>
          <w:b/>
          <w:bCs/>
        </w:rPr>
        <w:lastRenderedPageBreak/>
        <w:t>Prompts:</w:t>
      </w:r>
      <w:r w:rsidR="00CE19AD">
        <w:t xml:space="preserve"> </w:t>
      </w:r>
      <w:r w:rsidR="00CE19AD">
        <w:tab/>
        <w:t>Describe</w:t>
      </w:r>
      <w:ins w:id="1623" w:author="Jeremy Hayes" w:date="2024-02-09T11:40:00Z">
        <w:r w:rsidR="00583599">
          <w:t>,</w:t>
        </w:r>
      </w:ins>
      <w:r w:rsidR="00CE19AD">
        <w:t xml:space="preserve"> at a high</w:t>
      </w:r>
      <w:r w:rsidR="001B2972">
        <w:t>-</w:t>
      </w:r>
      <w:r w:rsidR="00CE19AD">
        <w:t>level</w:t>
      </w:r>
      <w:ins w:id="1624" w:author="Jeremy Hayes" w:date="2024-02-09T11:40:00Z">
        <w:r w:rsidR="00583599">
          <w:t>,</w:t>
        </w:r>
      </w:ins>
      <w:r w:rsidR="00CE19AD">
        <w:t xml:space="preserve"> </w:t>
      </w:r>
      <w:del w:id="1625" w:author="Jeremy Hayes" w:date="2024-02-09T11:40:00Z">
        <w:r w:rsidR="00CE19AD" w:rsidDel="00583599">
          <w:delText xml:space="preserve">applicable </w:delText>
        </w:r>
      </w:del>
      <w:ins w:id="1626" w:author="Jeremy Hayes" w:date="2024-02-09T11:40:00Z">
        <w:r w:rsidR="00583599">
          <w:t xml:space="preserve">the </w:t>
        </w:r>
      </w:ins>
      <w:del w:id="1627" w:author="Jeremy Hayes" w:date="2024-02-09T12:28:00Z">
        <w:r w:rsidR="00CE19AD" w:rsidDel="00F26ABC">
          <w:delText xml:space="preserve">steps of the </w:delText>
        </w:r>
      </w:del>
      <w:r w:rsidR="00CE19AD">
        <w:t>deployment</w:t>
      </w:r>
      <w:ins w:id="1628" w:author="Jeremy Hayes" w:date="2024-02-09T12:28:00Z">
        <w:r w:rsidR="00F26ABC">
          <w:t xml:space="preserve"> steps</w:t>
        </w:r>
      </w:ins>
      <w:r w:rsidR="00CE19AD">
        <w:t>, configuration, settings</w:t>
      </w:r>
      <w:del w:id="1629" w:author="Jeremy Hayes" w:date="2024-02-09T11:40:00Z">
        <w:r w:rsidR="00CE19AD" w:rsidDel="00583599">
          <w:delText xml:space="preserve">, </w:delText>
        </w:r>
      </w:del>
      <w:ins w:id="1630" w:author="Jeremy Hayes" w:date="2024-02-09T11:40:00Z">
        <w:r w:rsidR="00583599">
          <w:t xml:space="preserve"> and </w:t>
        </w:r>
      </w:ins>
      <w:r w:rsidR="00CE19AD">
        <w:t>provisioning process.</w:t>
      </w:r>
    </w:p>
    <w:p w14:paraId="624F3441" w14:textId="77777777" w:rsidR="00CE19AD" w:rsidRDefault="00CE19AD" w:rsidP="009D493F">
      <w:pPr>
        <w:pStyle w:val="ASomething"/>
      </w:pPr>
    </w:p>
    <w:p w14:paraId="71A2E0BC" w14:textId="3B614645" w:rsidR="00A6297C" w:rsidRPr="00A6297C" w:rsidRDefault="00113DB2" w:rsidP="00A6297C">
      <w:pPr>
        <w:pStyle w:val="Heading5"/>
      </w:pPr>
      <w:r>
        <w:t>QR-DEF-</w:t>
      </w:r>
      <w:r w:rsidR="00346430" w:rsidRPr="00346430">
        <w:t>POR-INST-00</w:t>
      </w:r>
      <w:r w:rsidR="00346430">
        <w:t xml:space="preserve">: </w:t>
      </w:r>
      <w:r w:rsidR="00A6297C" w:rsidRPr="00346430">
        <w:rPr>
          <w:b/>
          <w:bCs/>
          <w:highlight w:val="yellow"/>
        </w:rPr>
        <w:t>Automated Installation</w:t>
      </w:r>
    </w:p>
    <w:p w14:paraId="59060565" w14:textId="59B8AE63" w:rsidR="00734BC9" w:rsidRPr="001F0BD9" w:rsidRDefault="00734BC9" w:rsidP="00734BC9">
      <w:pPr>
        <w:pStyle w:val="ASomething"/>
      </w:pPr>
      <w:r w:rsidRPr="009D493F">
        <w:rPr>
          <w:b/>
          <w:bCs/>
        </w:rPr>
        <w:t>Category</w:t>
      </w:r>
      <w:r w:rsidRPr="001F0BD9">
        <w:t>:</w:t>
      </w:r>
      <w:r>
        <w:t xml:space="preserve"> </w:t>
      </w:r>
      <w:r w:rsidR="009D493F">
        <w:tab/>
      </w:r>
      <w:r w:rsidR="00B267F3">
        <w:t>ISO-25010/Portability</w:t>
      </w:r>
      <w:r>
        <w:t>/Installability</w:t>
      </w:r>
    </w:p>
    <w:p w14:paraId="09821C7C" w14:textId="2F45C381" w:rsidR="001F0BD9" w:rsidRPr="001F0BD9" w:rsidRDefault="001F0BD9" w:rsidP="00734BC9">
      <w:pPr>
        <w:pStyle w:val="ASomething"/>
      </w:pPr>
      <w:r w:rsidRPr="009D493F">
        <w:rPr>
          <w:b/>
          <w:bCs/>
        </w:rPr>
        <w:t>Title</w:t>
      </w:r>
      <w:r>
        <w:t xml:space="preserve">: </w:t>
      </w:r>
      <w:r w:rsidR="009D493F">
        <w:tab/>
      </w:r>
      <w:r w:rsidR="00734BC9">
        <w:t>Automated Installation</w:t>
      </w:r>
    </w:p>
    <w:p w14:paraId="44F4ECB0" w14:textId="4D1DEB2B" w:rsidR="00734BC9" w:rsidRPr="001F0BD9" w:rsidRDefault="00734BC9" w:rsidP="00734BC9">
      <w:pPr>
        <w:pStyle w:val="ASomething"/>
      </w:pPr>
      <w:r w:rsidRPr="009D493F">
        <w:rPr>
          <w:b/>
          <w:bCs/>
        </w:rPr>
        <w:t>Statement</w:t>
      </w:r>
      <w:r w:rsidR="001F0BD9">
        <w:t xml:space="preserve">: </w:t>
      </w:r>
      <w:r w:rsidR="009D493F">
        <w:tab/>
      </w:r>
      <w:hyperlink w:anchor="Term_CustomCode" w:history="1">
        <w:r w:rsidR="00A13BFC" w:rsidRPr="00A13BFC">
          <w:rPr>
            <w:rStyle w:val="Hyperlink"/>
          </w:rPr>
          <w:t>Custom Code</w:t>
        </w:r>
      </w:hyperlink>
      <w:r>
        <w:t xml:space="preserve"> </w:t>
      </w:r>
      <w:del w:id="1631" w:author="Jeremy Hayes" w:date="2024-02-09T10:43:00Z">
        <w:r w:rsidDel="00A76E67">
          <w:delText>MUST</w:delText>
        </w:r>
      </w:del>
      <w:ins w:id="1632" w:author="Jeremy Hayes" w:date="2024-02-09T10:43:00Z">
        <w:r w:rsidR="00A76E67" w:rsidRPr="00A76E67">
          <w:rPr>
            <w:b/>
          </w:rPr>
          <w:t>must</w:t>
        </w:r>
      </w:ins>
      <w:r>
        <w:t xml:space="preserve"> be deployed by automation.</w:t>
      </w:r>
    </w:p>
    <w:p w14:paraId="68B4BA73" w14:textId="5C4D0808" w:rsidR="001F0BD9" w:rsidRPr="001F0BD9" w:rsidRDefault="001F0BD9" w:rsidP="00734BC9">
      <w:pPr>
        <w:pStyle w:val="ASomething"/>
      </w:pPr>
      <w:r w:rsidRPr="009D493F">
        <w:rPr>
          <w:b/>
          <w:bCs/>
        </w:rPr>
        <w:t>Rationale</w:t>
      </w:r>
      <w:r w:rsidRPr="009D493F">
        <w:t>:</w:t>
      </w:r>
      <w:r>
        <w:t xml:space="preserve"> </w:t>
      </w:r>
      <w:r w:rsidR="009D493F">
        <w:tab/>
      </w:r>
      <w:r w:rsidR="00B267F3">
        <w:t xml:space="preserve">Reduces </w:t>
      </w:r>
      <w:hyperlink w:anchor="Term_Documentation" w:history="1">
        <w:r w:rsidR="00B267F3" w:rsidRPr="00D90D14">
          <w:rPr>
            <w:rStyle w:val="Hyperlink"/>
          </w:rPr>
          <w:t>documentation</w:t>
        </w:r>
      </w:hyperlink>
      <w:r w:rsidR="00B267F3">
        <w:t xml:space="preserve"> and effort while retaining IP.</w:t>
      </w:r>
    </w:p>
    <w:p w14:paraId="19D816CF" w14:textId="47A04F77" w:rsidR="00B267F3" w:rsidRDefault="00734BC9" w:rsidP="00734BC9">
      <w:pPr>
        <w:pStyle w:val="ASomething"/>
      </w:pPr>
      <w:r w:rsidRPr="009D493F">
        <w:rPr>
          <w:b/>
          <w:bCs/>
        </w:rPr>
        <w:t>Details</w:t>
      </w:r>
      <w:r w:rsidR="001F0BD9" w:rsidRPr="009D493F">
        <w:t>:</w:t>
      </w:r>
      <w:r w:rsidR="001F0BD9">
        <w:t xml:space="preserve"> </w:t>
      </w:r>
      <w:r w:rsidR="009D493F">
        <w:tab/>
      </w:r>
      <w:r w:rsidR="00B267F3">
        <w:t>…</w:t>
      </w:r>
    </w:p>
    <w:p w14:paraId="2B5AE3C6" w14:textId="42AEC610" w:rsidR="00CE19AD" w:rsidRDefault="00617A85" w:rsidP="00734BC9">
      <w:pPr>
        <w:pStyle w:val="ASomething"/>
      </w:pPr>
      <w:r>
        <w:rPr>
          <w:b/>
          <w:bCs/>
        </w:rPr>
        <w:t>Prompts:</w:t>
      </w:r>
      <w:r w:rsidR="00CE19AD">
        <w:t xml:space="preserve"> </w:t>
      </w:r>
      <w:r w:rsidR="00CE19AD">
        <w:tab/>
        <w:t>…</w:t>
      </w:r>
    </w:p>
    <w:p w14:paraId="4BBDC1D9" w14:textId="11E7F607" w:rsidR="00B267F3" w:rsidRDefault="00B267F3" w:rsidP="00B267F3">
      <w:pPr>
        <w:pStyle w:val="Heading4"/>
      </w:pPr>
      <w:bookmarkStart w:id="1633" w:name="_Toc158372701"/>
      <w:r>
        <w:t>Replaceability</w:t>
      </w:r>
      <w:bookmarkEnd w:id="1633"/>
    </w:p>
    <w:p w14:paraId="3038EBB9" w14:textId="28209990" w:rsidR="00B267F3" w:rsidRPr="00B267F3" w:rsidRDefault="009D493F" w:rsidP="00C829F4">
      <w:pPr>
        <w:pStyle w:val="BodyTextDefinition"/>
      </w:pPr>
      <w:r>
        <w:t xml:space="preserve">Unable to </w:t>
      </w:r>
      <w:r w:rsidR="00B267F3">
        <w:t xml:space="preserve">define default requirements for Replaceability without mention of specific previous systems and available services.  Refer to </w:t>
      </w:r>
      <w:r w:rsidR="00B267F3" w:rsidRPr="00B267F3">
        <w:t>Compatibility/Interoperability</w:t>
      </w:r>
      <w:r w:rsidR="00B267F3">
        <w:t>.</w:t>
      </w:r>
    </w:p>
    <w:p w14:paraId="0FBC629D" w14:textId="5FE604D8" w:rsidR="001F0BD9" w:rsidRPr="003E04DA" w:rsidRDefault="003E04DA" w:rsidP="00734BC9">
      <w:pPr>
        <w:pStyle w:val="ASomething"/>
        <w:rPr>
          <w:i/>
          <w:iCs/>
        </w:rPr>
      </w:pPr>
      <w:r w:rsidRPr="003E04DA">
        <w:rPr>
          <w:i/>
          <w:iCs/>
        </w:rPr>
        <w:t>No requirements.</w:t>
      </w:r>
    </w:p>
    <w:p w14:paraId="68E08482" w14:textId="77777777" w:rsidR="001F0BD9" w:rsidRDefault="001F0BD9" w:rsidP="001F0BD9">
      <w:pPr>
        <w:pStyle w:val="BodyText"/>
      </w:pPr>
    </w:p>
    <w:p w14:paraId="55365C31" w14:textId="7728915A" w:rsidR="003E04DA" w:rsidRDefault="003E04DA" w:rsidP="003E04DA">
      <w:pPr>
        <w:pStyle w:val="Heading3"/>
      </w:pPr>
      <w:bookmarkStart w:id="1634" w:name="_Toc158372702"/>
      <w:r>
        <w:t>Regulations and Agreements</w:t>
      </w:r>
      <w:bookmarkEnd w:id="1634"/>
    </w:p>
    <w:p w14:paraId="103D499A" w14:textId="208281DF" w:rsidR="00C829F4" w:rsidRDefault="00C829F4" w:rsidP="00C829F4">
      <w:pPr>
        <w:pStyle w:val="BodyTextDefinition"/>
      </w:pPr>
      <w:r>
        <w:t>TODO</w:t>
      </w:r>
    </w:p>
    <w:p w14:paraId="72DD7282" w14:textId="77777777" w:rsidR="00C829F4" w:rsidRPr="00C829F4" w:rsidRDefault="00C829F4" w:rsidP="00C829F4">
      <w:pPr>
        <w:pStyle w:val="BodyText"/>
      </w:pPr>
    </w:p>
    <w:p w14:paraId="114E6333" w14:textId="5BDDBF7F" w:rsidR="003E04DA" w:rsidRDefault="003E04DA" w:rsidP="003E04DA">
      <w:pPr>
        <w:pStyle w:val="Heading4"/>
      </w:pPr>
      <w:bookmarkStart w:id="1635" w:name="_Toc158372703"/>
      <w:r>
        <w:t>Data Location</w:t>
      </w:r>
      <w:bookmarkEnd w:id="1635"/>
    </w:p>
    <w:p w14:paraId="358DE8FE" w14:textId="7BB071AB" w:rsidR="00C829F4" w:rsidRDefault="00C829F4" w:rsidP="00C829F4">
      <w:pPr>
        <w:pStyle w:val="BodyTextDefinition"/>
      </w:pPr>
      <w:r>
        <w:t>TODO</w:t>
      </w:r>
    </w:p>
    <w:p w14:paraId="6102BB7D" w14:textId="77777777" w:rsidR="00C829F4" w:rsidRPr="00C829F4" w:rsidRDefault="00C829F4" w:rsidP="00C829F4">
      <w:pPr>
        <w:pStyle w:val="BodyText"/>
      </w:pPr>
    </w:p>
    <w:p w14:paraId="1D4EE927" w14:textId="0C9C2989" w:rsidR="003E04DA" w:rsidRDefault="00113DB2" w:rsidP="003E04DA">
      <w:pPr>
        <w:pStyle w:val="Heading5"/>
      </w:pPr>
      <w:r>
        <w:t>QR-DEF-</w:t>
      </w:r>
      <w:r w:rsidR="003E04DA">
        <w:t xml:space="preserve">REG-DAT-00: </w:t>
      </w:r>
      <w:r w:rsidR="003E04DA">
        <w:rPr>
          <w:b/>
          <w:bCs/>
        </w:rPr>
        <w:t xml:space="preserve">Data will be persisted in countries closest to </w:t>
      </w:r>
      <w:proofErr w:type="gramStart"/>
      <w:r w:rsidR="003E04DA">
        <w:rPr>
          <w:b/>
          <w:bCs/>
        </w:rPr>
        <w:t>Source</w:t>
      </w:r>
      <w:proofErr w:type="gramEnd"/>
    </w:p>
    <w:p w14:paraId="775348FE" w14:textId="74C83292" w:rsidR="003E04DA" w:rsidRPr="001F0BD9" w:rsidRDefault="003E04DA" w:rsidP="003E04DA">
      <w:pPr>
        <w:pStyle w:val="ASomething"/>
      </w:pPr>
      <w:r w:rsidRPr="009D493F">
        <w:rPr>
          <w:b/>
          <w:bCs/>
        </w:rPr>
        <w:t>Category</w:t>
      </w:r>
      <w:r w:rsidRPr="009D493F">
        <w:t>:</w:t>
      </w:r>
      <w:r>
        <w:t xml:space="preserve"> </w:t>
      </w:r>
      <w:r>
        <w:tab/>
        <w:t>Regulations &amp; Agreements/Data Location</w:t>
      </w:r>
    </w:p>
    <w:p w14:paraId="51243195" w14:textId="0FD3C091" w:rsidR="003E04DA" w:rsidRPr="001F0BD9" w:rsidRDefault="003E04DA" w:rsidP="003E04DA">
      <w:pPr>
        <w:pStyle w:val="ASomething"/>
      </w:pPr>
      <w:r w:rsidRPr="009D493F">
        <w:rPr>
          <w:b/>
          <w:bCs/>
        </w:rPr>
        <w:t>Statement</w:t>
      </w:r>
      <w:r w:rsidRPr="009D493F">
        <w:t>:</w:t>
      </w:r>
      <w:r>
        <w:t xml:space="preserve"> </w:t>
      </w:r>
      <w:r>
        <w:tab/>
      </w:r>
      <w:hyperlink w:anchor="Term_SystemData" w:history="1">
        <w:r w:rsidR="002A4633" w:rsidRPr="00465682">
          <w:rPr>
            <w:rStyle w:val="Hyperlink"/>
          </w:rPr>
          <w:t xml:space="preserve">System </w:t>
        </w:r>
        <w:r w:rsidRPr="00465682">
          <w:rPr>
            <w:rStyle w:val="Hyperlink"/>
          </w:rPr>
          <w:t>Data</w:t>
        </w:r>
      </w:hyperlink>
      <w:r w:rsidR="002A4633">
        <w:rPr>
          <w:rStyle w:val="FootnoteReference"/>
        </w:rPr>
        <w:footnoteReference w:id="12"/>
      </w:r>
      <w:r>
        <w:t xml:space="preserve"> </w:t>
      </w:r>
      <w:del w:id="1636" w:author="Jeremy Hayes" w:date="2024-02-09T10:43:00Z">
        <w:r w:rsidDel="00A76E67">
          <w:delText>MUST</w:delText>
        </w:r>
      </w:del>
      <w:ins w:id="1637" w:author="Jeremy Hayes" w:date="2024-02-09T10:43:00Z">
        <w:r w:rsidR="00A76E67" w:rsidRPr="00A76E67">
          <w:rPr>
            <w:b/>
          </w:rPr>
          <w:t>must</w:t>
        </w:r>
      </w:ins>
      <w:r>
        <w:t xml:space="preserve"> be persisted </w:t>
      </w:r>
      <w:r w:rsidR="00B465FD">
        <w:t xml:space="preserve">in </w:t>
      </w:r>
      <w:r w:rsidR="002A4633">
        <w:t xml:space="preserve">datastores </w:t>
      </w:r>
      <w:r>
        <w:t>closest to source</w:t>
      </w:r>
      <w:r w:rsidR="00B465FD">
        <w:t xml:space="preserve"> where cloud services are available</w:t>
      </w:r>
      <w:r w:rsidR="002A4633">
        <w:rPr>
          <w:rStyle w:val="FootnoteReference"/>
        </w:rPr>
        <w:footnoteReference w:id="13"/>
      </w:r>
      <w:r>
        <w:t xml:space="preserve">. </w:t>
      </w:r>
    </w:p>
    <w:p w14:paraId="748EFDF6" w14:textId="18025E90" w:rsidR="003E04DA" w:rsidRPr="001F0BD9" w:rsidRDefault="003E04DA" w:rsidP="003E04DA">
      <w:pPr>
        <w:pStyle w:val="ASomething"/>
      </w:pPr>
      <w:r w:rsidRPr="009D493F">
        <w:rPr>
          <w:b/>
          <w:bCs/>
        </w:rPr>
        <w:t>Rationale</w:t>
      </w:r>
      <w:r w:rsidRPr="009D493F">
        <w:t>:</w:t>
      </w:r>
      <w:r>
        <w:tab/>
        <w:t>Data Security Regulations and/or Data Sovereignty Agreements apply.</w:t>
      </w:r>
    </w:p>
    <w:p w14:paraId="2CB1C898" w14:textId="50884415" w:rsidR="003E04DA" w:rsidRPr="001F0BD9" w:rsidRDefault="003E04DA" w:rsidP="003E04DA">
      <w:pPr>
        <w:pStyle w:val="ASomething"/>
      </w:pPr>
      <w:r w:rsidRPr="009D493F">
        <w:rPr>
          <w:b/>
          <w:bCs/>
        </w:rPr>
        <w:t>Details</w:t>
      </w:r>
      <w:r w:rsidRPr="009D493F">
        <w:t>:</w:t>
      </w:r>
      <w:r>
        <w:t xml:space="preserve"> </w:t>
      </w:r>
      <w:r>
        <w:tab/>
      </w:r>
      <w:r w:rsidR="00B465FD" w:rsidRPr="00583599">
        <w:rPr>
          <w:b/>
          <w:bCs/>
          <w:rPrChange w:id="1638" w:author="Jeremy Hayes" w:date="2024-02-09T11:41:00Z">
            <w:rPr/>
          </w:rPrChange>
        </w:rPr>
        <w:t>Do</w:t>
      </w:r>
      <w:r w:rsidR="00B465FD">
        <w:t xml:space="preserve"> </w:t>
      </w:r>
      <w:del w:id="1639" w:author="Jeremy Hayes" w:date="2024-02-09T11:05:00Z">
        <w:r w:rsidR="00B465FD" w:rsidDel="00F0239C">
          <w:delText>NOT</w:delText>
        </w:r>
      </w:del>
      <w:ins w:id="1640" w:author="Jeremy Hayes" w:date="2024-02-09T11:05:00Z">
        <w:r w:rsidR="00F0239C" w:rsidRPr="00F0239C">
          <w:rPr>
            <w:b/>
          </w:rPr>
          <w:t>not</w:t>
        </w:r>
      </w:ins>
      <w:r w:rsidR="00B465FD">
        <w:t xml:space="preserve"> adhere to this </w:t>
      </w:r>
      <w:hyperlink w:anchor="Term_Statement" w:history="1">
        <w:r w:rsidR="00B465FD" w:rsidRPr="00B465FD">
          <w:rPr>
            <w:rStyle w:val="Hyperlink"/>
          </w:rPr>
          <w:t>Statement</w:t>
        </w:r>
      </w:hyperlink>
      <w:r w:rsidR="00B465FD">
        <w:t xml:space="preserve"> if it negatively impacts</w:t>
      </w:r>
      <w:r w:rsidR="002A4633">
        <w:t xml:space="preserve"> </w:t>
      </w:r>
      <w:r w:rsidR="00B465FD">
        <w:t xml:space="preserve">system performance and ultimately impacts </w:t>
      </w:r>
      <w:hyperlink w:anchor="Term_SystemUser" w:history="1">
        <w:r w:rsidR="00B465FD" w:rsidRPr="00B465FD">
          <w:rPr>
            <w:rStyle w:val="Hyperlink"/>
          </w:rPr>
          <w:t>system user</w:t>
        </w:r>
      </w:hyperlink>
      <w:r w:rsidR="00B465FD">
        <w:t xml:space="preserve"> efficiency and experience.</w:t>
      </w:r>
    </w:p>
    <w:p w14:paraId="3B693D5F" w14:textId="18ECE03D" w:rsidR="003E04DA" w:rsidRDefault="003E04DA" w:rsidP="003E04DA">
      <w:pPr>
        <w:pStyle w:val="ASomething"/>
      </w:pPr>
      <w:r>
        <w:rPr>
          <w:b/>
          <w:bCs/>
        </w:rPr>
        <w:lastRenderedPageBreak/>
        <w:t>Prompts:</w:t>
      </w:r>
      <w:r>
        <w:tab/>
      </w:r>
      <w:r w:rsidR="002A4633">
        <w:t xml:space="preserve">Is </w:t>
      </w:r>
      <w:hyperlink w:anchor="Term_SystemData" w:history="1">
        <w:r w:rsidR="00465682" w:rsidRPr="00465682">
          <w:rPr>
            <w:rStyle w:val="Hyperlink"/>
          </w:rPr>
          <w:t>System Data</w:t>
        </w:r>
      </w:hyperlink>
      <w:r w:rsidR="002A4633">
        <w:t xml:space="preserve"> persisted in countries that </w:t>
      </w:r>
      <w:r w:rsidR="00B465FD">
        <w:t xml:space="preserve">do </w:t>
      </w:r>
      <w:del w:id="1641" w:author="Jeremy Hayes" w:date="2024-02-09T12:29:00Z">
        <w:r w:rsidR="00F066F5" w:rsidDel="00F26ABC">
          <w:delText>NOT</w:delText>
        </w:r>
      </w:del>
      <w:ins w:id="1642" w:author="Jeremy Hayes" w:date="2024-02-09T11:05:00Z">
        <w:r w:rsidR="00F0239C" w:rsidRPr="00F0239C">
          <w:rPr>
            <w:b/>
          </w:rPr>
          <w:t>not</w:t>
        </w:r>
      </w:ins>
      <w:r w:rsidR="00F066F5">
        <w:t xml:space="preserve"> </w:t>
      </w:r>
      <w:r w:rsidR="002A4633">
        <w:t>meet the above criteria?</w:t>
      </w:r>
    </w:p>
    <w:p w14:paraId="5A472ED9" w14:textId="77777777" w:rsidR="00734BC9" w:rsidRDefault="00734BC9" w:rsidP="001F0BD9">
      <w:pPr>
        <w:pStyle w:val="BodyText"/>
      </w:pPr>
    </w:p>
    <w:p w14:paraId="04B85D3C" w14:textId="61ECF2ED" w:rsidR="001B2972" w:rsidRDefault="001B2972" w:rsidP="00867765">
      <w:pPr>
        <w:pStyle w:val="Heading1"/>
      </w:pPr>
      <w:bookmarkStart w:id="1643" w:name="_Toc158372704"/>
      <w:r>
        <w:lastRenderedPageBreak/>
        <w:t>System Data Qualit</w:t>
      </w:r>
      <w:r w:rsidR="00867765">
        <w:t>y Requirements</w:t>
      </w:r>
      <w:bookmarkEnd w:id="1643"/>
    </w:p>
    <w:p w14:paraId="33FF8B82" w14:textId="03E011B0" w:rsidR="001B2972" w:rsidRDefault="001B2972" w:rsidP="001B2972">
      <w:pPr>
        <w:pStyle w:val="BodyText"/>
      </w:pPr>
      <w:r>
        <w:t xml:space="preserve">Users use Systems to access Data managed by </w:t>
      </w:r>
      <w:r w:rsidR="00867765">
        <w:t xml:space="preserve">solution </w:t>
      </w:r>
      <w:r>
        <w:t>system</w:t>
      </w:r>
      <w:r w:rsidR="00867765">
        <w:t>(</w:t>
      </w:r>
      <w:r>
        <w:t>s</w:t>
      </w:r>
      <w:r w:rsidR="00867765">
        <w:t>)</w:t>
      </w:r>
      <w:r>
        <w:t xml:space="preserve">.  </w:t>
      </w:r>
    </w:p>
    <w:p w14:paraId="3699C313" w14:textId="38B617EB" w:rsidR="001B2972" w:rsidRDefault="001B2972" w:rsidP="001B2972">
      <w:pPr>
        <w:pStyle w:val="BodyText"/>
      </w:pPr>
      <w:r>
        <w:t xml:space="preserve">They expect the data to </w:t>
      </w:r>
      <w:r w:rsidR="00F52C96">
        <w:t>have</w:t>
      </w:r>
      <w:r w:rsidR="00867765">
        <w:t xml:space="preserve"> qualities </w:t>
      </w:r>
      <w:r>
        <w:t>defined by ISO-25012 quality targets.</w:t>
      </w:r>
    </w:p>
    <w:p w14:paraId="5CAF7696" w14:textId="77777777" w:rsidR="00867765" w:rsidRDefault="001B2972" w:rsidP="001B2972">
      <w:pPr>
        <w:pStyle w:val="BodyText"/>
      </w:pPr>
      <w:r>
        <w:t>ISO-25012 define</w:t>
      </w:r>
      <w:r w:rsidR="00867765">
        <w:t xml:space="preserve">s the qualities divided </w:t>
      </w:r>
      <w:r>
        <w:t>in</w:t>
      </w:r>
      <w:r w:rsidR="00867765">
        <w:t>to</w:t>
      </w:r>
      <w:r>
        <w:t xml:space="preserve"> 3 </w:t>
      </w:r>
      <w:r w:rsidR="00867765">
        <w:t xml:space="preserve">base </w:t>
      </w:r>
      <w:r>
        <w:t xml:space="preserve">groups: </w:t>
      </w:r>
    </w:p>
    <w:p w14:paraId="4C0BCE2F" w14:textId="77777777" w:rsidR="00867765" w:rsidRDefault="001727B6">
      <w:pPr>
        <w:pStyle w:val="BodyText"/>
        <w:numPr>
          <w:ilvl w:val="0"/>
          <w:numId w:val="4"/>
        </w:numPr>
      </w:pPr>
      <w:r>
        <w:t xml:space="preserve">Inherent </w:t>
      </w:r>
      <w:r w:rsidR="001B2972">
        <w:t xml:space="preserve">Data Qualities, </w:t>
      </w:r>
    </w:p>
    <w:p w14:paraId="04460D0E" w14:textId="77777777" w:rsidR="00867765" w:rsidRDefault="001727B6">
      <w:pPr>
        <w:pStyle w:val="BodyText"/>
        <w:numPr>
          <w:ilvl w:val="0"/>
          <w:numId w:val="4"/>
        </w:numPr>
      </w:pPr>
      <w:r>
        <w:t xml:space="preserve">Combined Data </w:t>
      </w:r>
      <w:r w:rsidR="001B2972">
        <w:t xml:space="preserve">Qualities, </w:t>
      </w:r>
    </w:p>
    <w:p w14:paraId="14E4EF33" w14:textId="7BF1BF55" w:rsidR="001B2972" w:rsidRDefault="001727B6">
      <w:pPr>
        <w:pStyle w:val="BodyText"/>
        <w:numPr>
          <w:ilvl w:val="0"/>
          <w:numId w:val="4"/>
        </w:numPr>
      </w:pPr>
      <w:r>
        <w:t xml:space="preserve">System-Dependent Data Qualities. </w:t>
      </w:r>
    </w:p>
    <w:p w14:paraId="65640E01" w14:textId="77777777" w:rsidR="00867765" w:rsidRDefault="00867765" w:rsidP="00867765">
      <w:pPr>
        <w:pStyle w:val="BodyText"/>
      </w:pPr>
    </w:p>
    <w:p w14:paraId="28314D56" w14:textId="73EEFA91" w:rsidR="001727B6" w:rsidRDefault="001727B6" w:rsidP="00867765">
      <w:pPr>
        <w:pStyle w:val="Heading2"/>
      </w:pPr>
      <w:bookmarkStart w:id="1644" w:name="_Toc158372705"/>
      <w:r>
        <w:t>Inherent Data Qualities</w:t>
      </w:r>
      <w:bookmarkEnd w:id="1644"/>
    </w:p>
    <w:p w14:paraId="49539352" w14:textId="360146EF" w:rsidR="00867765" w:rsidRDefault="00867765" w:rsidP="00867765">
      <w:pPr>
        <w:pStyle w:val="BodyText"/>
      </w:pPr>
      <w:r>
        <w:t>Inherent qualities are those that the data has</w:t>
      </w:r>
      <w:r w:rsidR="00966E7F">
        <w:t xml:space="preserve">, </w:t>
      </w:r>
      <w:r>
        <w:t>irrespective of the system’s qualities.</w:t>
      </w:r>
      <w:r w:rsidR="00966E7F">
        <w:t xml:space="preserve"> </w:t>
      </w:r>
    </w:p>
    <w:p w14:paraId="114BCD7E" w14:textId="77777777" w:rsidR="00867765" w:rsidRPr="00867765" w:rsidRDefault="00867765" w:rsidP="00867765">
      <w:pPr>
        <w:pStyle w:val="BodyText"/>
      </w:pPr>
    </w:p>
    <w:p w14:paraId="5CE27589" w14:textId="77777777" w:rsidR="001B2972" w:rsidRDefault="001B2972" w:rsidP="001727B6">
      <w:pPr>
        <w:pStyle w:val="Heading4"/>
      </w:pPr>
      <w:bookmarkStart w:id="1645" w:name="_Toc158372706"/>
      <w:r>
        <w:t>Accuracy</w:t>
      </w:r>
      <w:bookmarkEnd w:id="1645"/>
    </w:p>
    <w:p w14:paraId="76C3E11B" w14:textId="77777777" w:rsidR="001B2972" w:rsidRDefault="001B2972" w:rsidP="00C829F4">
      <w:pPr>
        <w:pStyle w:val="BodyTextDefinition"/>
      </w:pPr>
      <w:r w:rsidRPr="001727B6">
        <w:t>The degree to which data has attributes that correctly represent the true value of the intended attribute of a concept or event in a specific context of use.</w:t>
      </w:r>
    </w:p>
    <w:p w14:paraId="46A144B9" w14:textId="77777777" w:rsidR="00966E7F" w:rsidRPr="00966E7F" w:rsidRDefault="00966E7F" w:rsidP="00966E7F"/>
    <w:p w14:paraId="5742E6E1" w14:textId="2E55B0D8" w:rsidR="001727B6" w:rsidRDefault="00113DB2" w:rsidP="001727B6">
      <w:pPr>
        <w:pStyle w:val="Heading5"/>
      </w:pPr>
      <w:r>
        <w:t>QR-DEF-</w:t>
      </w:r>
      <w:r w:rsidR="00533330">
        <w:t>DAT-ACC-00</w:t>
      </w:r>
      <w:r w:rsidR="001727B6">
        <w:t xml:space="preserve">: </w:t>
      </w:r>
      <w:r w:rsidR="00533330">
        <w:rPr>
          <w:b/>
          <w:bCs/>
        </w:rPr>
        <w:t xml:space="preserve">Data Accuracy </w:t>
      </w:r>
    </w:p>
    <w:p w14:paraId="3CA0341C" w14:textId="494C0553" w:rsidR="001727B6" w:rsidRPr="001F0BD9" w:rsidRDefault="001727B6" w:rsidP="001727B6">
      <w:pPr>
        <w:pStyle w:val="ASomething"/>
      </w:pPr>
      <w:r w:rsidRPr="009D493F">
        <w:rPr>
          <w:b/>
          <w:bCs/>
        </w:rPr>
        <w:t>Category</w:t>
      </w:r>
      <w:r w:rsidRPr="009D493F">
        <w:t>:</w:t>
      </w:r>
      <w:r>
        <w:t xml:space="preserve"> </w:t>
      </w:r>
      <w:r>
        <w:tab/>
      </w:r>
      <w:r w:rsidR="00533330">
        <w:t>ISO-25012/</w:t>
      </w:r>
      <w:r w:rsidR="007753A8">
        <w:t xml:space="preserve">Data </w:t>
      </w:r>
      <w:r w:rsidR="00533330">
        <w:t>Accuracy</w:t>
      </w:r>
    </w:p>
    <w:p w14:paraId="68FBDF00" w14:textId="392151D9" w:rsidR="001727B6" w:rsidRPr="001F0BD9" w:rsidRDefault="001727B6" w:rsidP="001727B6">
      <w:pPr>
        <w:pStyle w:val="ASomething"/>
      </w:pPr>
      <w:r w:rsidRPr="009D493F">
        <w:rPr>
          <w:b/>
          <w:bCs/>
        </w:rPr>
        <w:t>Statement</w:t>
      </w:r>
      <w:r w:rsidRPr="009D493F">
        <w:t>:</w:t>
      </w:r>
      <w:r>
        <w:t xml:space="preserve"> </w:t>
      </w:r>
      <w:r>
        <w:tab/>
      </w:r>
      <w:commentRangeStart w:id="1646"/>
      <w:r w:rsidR="00533330">
        <w:t xml:space="preserve">System </w:t>
      </w:r>
      <w:del w:id="1647" w:author="Jeremy Hayes" w:date="2024-02-09T11:16:00Z">
        <w:r w:rsidR="00533330" w:rsidDel="009F0BCC">
          <w:delText>User</w:delText>
        </w:r>
      </w:del>
      <w:ins w:id="1648" w:author="Jeremy Hayes" w:date="2024-02-09T11:16:00Z">
        <w:r w:rsidR="009F0BCC">
          <w:t>user</w:t>
        </w:r>
      </w:ins>
      <w:r w:rsidR="00533330">
        <w:t>s</w:t>
      </w:r>
      <w:commentRangeEnd w:id="1646"/>
      <w:r w:rsidR="00583599">
        <w:rPr>
          <w:rStyle w:val="CommentReference"/>
          <w:rFonts w:eastAsiaTheme="minorHAnsi"/>
        </w:rPr>
        <w:commentReference w:id="1646"/>
      </w:r>
      <w:r w:rsidR="00533330">
        <w:t xml:space="preserve"> </w:t>
      </w:r>
      <w:del w:id="1649" w:author="Jeremy Hayes" w:date="2024-02-09T10:43:00Z">
        <w:r w:rsidR="00533330" w:rsidDel="00A76E67">
          <w:delText>MUST</w:delText>
        </w:r>
      </w:del>
      <w:ins w:id="1650" w:author="Jeremy Hayes" w:date="2024-02-09T10:43:00Z">
        <w:r w:rsidR="00A76E67" w:rsidRPr="00A76E67">
          <w:rPr>
            <w:b/>
          </w:rPr>
          <w:t>must</w:t>
        </w:r>
      </w:ins>
      <w:r w:rsidR="00533330">
        <w:t xml:space="preserve"> be provided accurate data.</w:t>
      </w:r>
    </w:p>
    <w:p w14:paraId="21A6F21F" w14:textId="4E4DBB90" w:rsidR="001727B6" w:rsidRPr="001F0BD9" w:rsidRDefault="001727B6" w:rsidP="001727B6">
      <w:pPr>
        <w:pStyle w:val="ASomething"/>
      </w:pPr>
      <w:r w:rsidRPr="009D493F">
        <w:rPr>
          <w:b/>
          <w:bCs/>
        </w:rPr>
        <w:t>Rationale</w:t>
      </w:r>
      <w:r w:rsidRPr="009D493F">
        <w:t>:</w:t>
      </w:r>
      <w:r>
        <w:tab/>
      </w:r>
      <w:r w:rsidR="00533330">
        <w:t xml:space="preserve">System </w:t>
      </w:r>
      <w:del w:id="1651" w:author="Jeremy Hayes" w:date="2024-02-09T11:16:00Z">
        <w:r w:rsidR="00533330" w:rsidDel="009F0BCC">
          <w:delText>User</w:delText>
        </w:r>
      </w:del>
      <w:ins w:id="1652" w:author="Jeremy Hayes" w:date="2024-02-09T11:16:00Z">
        <w:r w:rsidR="009F0BCC">
          <w:t>user</w:t>
        </w:r>
      </w:ins>
      <w:r w:rsidR="00533330">
        <w:t>s will not trust systems that provide inaccurate data.</w:t>
      </w:r>
    </w:p>
    <w:p w14:paraId="1CA3510D" w14:textId="3C828ABB" w:rsidR="001727B6" w:rsidRPr="001F0BD9" w:rsidRDefault="001727B6" w:rsidP="001727B6">
      <w:pPr>
        <w:pStyle w:val="ASomething"/>
      </w:pPr>
      <w:r w:rsidRPr="009D493F">
        <w:rPr>
          <w:b/>
          <w:bCs/>
        </w:rPr>
        <w:t>Details</w:t>
      </w:r>
      <w:r w:rsidRPr="009D493F">
        <w:t>:</w:t>
      </w:r>
      <w:r>
        <w:t xml:space="preserve"> </w:t>
      </w:r>
      <w:r>
        <w:tab/>
      </w:r>
      <w:r w:rsidR="00533330">
        <w:t xml:space="preserve">Data developed for this </w:t>
      </w:r>
      <w:hyperlink w:anchor="Term_Project" w:history="1">
        <w:r w:rsidR="00E23A97" w:rsidRPr="00E23A97">
          <w:rPr>
            <w:rStyle w:val="Hyperlink"/>
          </w:rPr>
          <w:t>project</w:t>
        </w:r>
      </w:hyperlink>
      <w:r w:rsidR="00533330">
        <w:t xml:space="preserve"> must be accurate before being deployed to the system.</w:t>
      </w:r>
      <w:r w:rsidR="00533330">
        <w:br/>
      </w:r>
      <w:r w:rsidR="00533330">
        <w:br/>
        <w:t>This requirement is later supported by the system validating data that is input into a system, combined with the requirement that any data provisioned into solution systems will be done via validated APIs.</w:t>
      </w:r>
    </w:p>
    <w:p w14:paraId="406925A2" w14:textId="7E9199A7" w:rsidR="001727B6" w:rsidRPr="0075069B" w:rsidRDefault="001727B6" w:rsidP="001727B6">
      <w:pPr>
        <w:pStyle w:val="ASomething"/>
      </w:pPr>
      <w:r>
        <w:rPr>
          <w:b/>
          <w:bCs/>
        </w:rPr>
        <w:t>Prompts:</w:t>
      </w:r>
      <w:r>
        <w:tab/>
      </w:r>
      <w:r w:rsidR="00533330">
        <w:t>TODO</w:t>
      </w:r>
    </w:p>
    <w:p w14:paraId="1885921B" w14:textId="77777777" w:rsidR="001727B6" w:rsidRDefault="001727B6" w:rsidP="001B2972">
      <w:pPr>
        <w:pStyle w:val="BodyText"/>
      </w:pPr>
    </w:p>
    <w:p w14:paraId="539FCEEE" w14:textId="77777777" w:rsidR="001B2972" w:rsidRDefault="001B2972" w:rsidP="001727B6">
      <w:pPr>
        <w:pStyle w:val="Heading4"/>
      </w:pPr>
      <w:bookmarkStart w:id="1653" w:name="_Toc158372707"/>
      <w:r>
        <w:t>Completeness</w:t>
      </w:r>
      <w:bookmarkEnd w:id="1653"/>
    </w:p>
    <w:p w14:paraId="34D25FB2" w14:textId="77777777" w:rsidR="001B2972" w:rsidRDefault="001B2972" w:rsidP="00C829F4">
      <w:pPr>
        <w:pStyle w:val="BodyTextDefinition"/>
      </w:pPr>
      <w:r w:rsidRPr="001727B6">
        <w:t>The degree to which subject data associated with an entity has values for all expected attributes and related entity instances in a specific context of use.</w:t>
      </w:r>
    </w:p>
    <w:p w14:paraId="1DAA7EE8" w14:textId="20DD009D" w:rsidR="00533330" w:rsidRDefault="00113DB2" w:rsidP="00533330">
      <w:pPr>
        <w:pStyle w:val="Heading5"/>
      </w:pPr>
      <w:r>
        <w:t>QR-DEF-</w:t>
      </w:r>
      <w:r w:rsidR="00533330">
        <w:t xml:space="preserve">DATA-COM-00: </w:t>
      </w:r>
      <w:r w:rsidR="00533330">
        <w:rPr>
          <w:b/>
          <w:bCs/>
        </w:rPr>
        <w:t>Data Completeness</w:t>
      </w:r>
    </w:p>
    <w:p w14:paraId="30D342B4" w14:textId="08F6AA9F" w:rsidR="00533330" w:rsidRPr="001F0BD9" w:rsidRDefault="00533330" w:rsidP="00533330">
      <w:pPr>
        <w:pStyle w:val="ASomething"/>
      </w:pPr>
      <w:r w:rsidRPr="009D493F">
        <w:rPr>
          <w:b/>
          <w:bCs/>
        </w:rPr>
        <w:t>Category</w:t>
      </w:r>
      <w:r w:rsidRPr="009D493F">
        <w:t>:</w:t>
      </w:r>
      <w:r>
        <w:t xml:space="preserve"> </w:t>
      </w:r>
      <w:r>
        <w:tab/>
      </w:r>
      <w:r w:rsidR="007753A8">
        <w:t>ISO-25012/Data Completeness</w:t>
      </w:r>
    </w:p>
    <w:p w14:paraId="33B2C49D" w14:textId="170C8745" w:rsidR="00533330" w:rsidRPr="001F0BD9" w:rsidRDefault="00533330" w:rsidP="00533330">
      <w:pPr>
        <w:pStyle w:val="ASomething"/>
      </w:pPr>
      <w:r w:rsidRPr="009D493F">
        <w:rPr>
          <w:b/>
          <w:bCs/>
        </w:rPr>
        <w:lastRenderedPageBreak/>
        <w:t>Statement</w:t>
      </w:r>
      <w:r w:rsidRPr="009D493F">
        <w:t>:</w:t>
      </w:r>
      <w:r>
        <w:t xml:space="preserve"> </w:t>
      </w:r>
      <w:r>
        <w:tab/>
        <w:t xml:space="preserve">Data developed for this system </w:t>
      </w:r>
      <w:del w:id="1654" w:author="Jeremy Hayes" w:date="2024-02-09T10:43:00Z">
        <w:r w:rsidDel="00A76E67">
          <w:delText>MUST</w:delText>
        </w:r>
      </w:del>
      <w:ins w:id="1655" w:author="Jeremy Hayes" w:date="2024-02-09T10:43:00Z">
        <w:r w:rsidR="00A76E67" w:rsidRPr="00A76E67">
          <w:rPr>
            <w:b/>
          </w:rPr>
          <w:t>must</w:t>
        </w:r>
      </w:ins>
      <w:r>
        <w:t xml:space="preserve"> be complete.</w:t>
      </w:r>
    </w:p>
    <w:p w14:paraId="6C2D90FA" w14:textId="172152F7" w:rsidR="00533330" w:rsidRPr="001F0BD9" w:rsidRDefault="00533330" w:rsidP="00533330">
      <w:pPr>
        <w:pStyle w:val="ASomething"/>
      </w:pPr>
      <w:r w:rsidRPr="009D493F">
        <w:rPr>
          <w:b/>
          <w:bCs/>
        </w:rPr>
        <w:t>Rationale</w:t>
      </w:r>
      <w:r w:rsidRPr="009D493F">
        <w:t>:</w:t>
      </w:r>
      <w:r>
        <w:tab/>
        <w:t xml:space="preserve">System </w:t>
      </w:r>
      <w:del w:id="1656" w:author="Jeremy Hayes" w:date="2024-02-09T11:16:00Z">
        <w:r w:rsidDel="009F0BCC">
          <w:delText>User</w:delText>
        </w:r>
      </w:del>
      <w:ins w:id="1657" w:author="Jeremy Hayes" w:date="2024-02-09T11:16:00Z">
        <w:r w:rsidR="009F0BCC">
          <w:t>user</w:t>
        </w:r>
      </w:ins>
      <w:r>
        <w:t>s will search elsewhere to complete incomplete data.</w:t>
      </w:r>
    </w:p>
    <w:p w14:paraId="2B1FADC6" w14:textId="625B5C27" w:rsidR="00533330" w:rsidRPr="001F0BD9" w:rsidRDefault="00533330" w:rsidP="00533330">
      <w:pPr>
        <w:pStyle w:val="ASomething"/>
      </w:pPr>
      <w:r w:rsidRPr="009D493F">
        <w:rPr>
          <w:b/>
          <w:bCs/>
        </w:rPr>
        <w:t>Details</w:t>
      </w:r>
      <w:r w:rsidRPr="009D493F">
        <w:t>:</w:t>
      </w:r>
      <w:r>
        <w:t xml:space="preserve"> </w:t>
      </w:r>
      <w:r>
        <w:tab/>
        <w:t xml:space="preserve">System Resources developed for this solution’s system(s) must be completed before completion of the </w:t>
      </w:r>
      <w:hyperlink w:anchor="Term_Project" w:history="1">
        <w:r w:rsidR="00E23A97" w:rsidRPr="00E23A97">
          <w:rPr>
            <w:rStyle w:val="Hyperlink"/>
          </w:rPr>
          <w:t>project</w:t>
        </w:r>
      </w:hyperlink>
      <w:r>
        <w:t>’s delivery phase.</w:t>
      </w:r>
    </w:p>
    <w:p w14:paraId="795A4E95" w14:textId="4926E715" w:rsidR="00533330" w:rsidRPr="0075069B" w:rsidRDefault="00533330" w:rsidP="00533330">
      <w:pPr>
        <w:pStyle w:val="ASomething"/>
      </w:pPr>
      <w:r>
        <w:rPr>
          <w:b/>
          <w:bCs/>
        </w:rPr>
        <w:t>Prompts:</w:t>
      </w:r>
      <w:r>
        <w:tab/>
        <w:t>TODO</w:t>
      </w:r>
    </w:p>
    <w:p w14:paraId="02C03089" w14:textId="77777777" w:rsidR="00533330" w:rsidRDefault="00533330" w:rsidP="00533330"/>
    <w:p w14:paraId="65197BAD" w14:textId="77777777" w:rsidR="00533330" w:rsidRPr="00533330" w:rsidRDefault="00533330" w:rsidP="00533330"/>
    <w:p w14:paraId="05AE0456" w14:textId="77777777" w:rsidR="001B2972" w:rsidRDefault="001B2972" w:rsidP="001727B6">
      <w:pPr>
        <w:pStyle w:val="Heading4"/>
      </w:pPr>
      <w:bookmarkStart w:id="1658" w:name="_Toc158372708"/>
      <w:r>
        <w:t>Consistency</w:t>
      </w:r>
      <w:bookmarkEnd w:id="1658"/>
    </w:p>
    <w:p w14:paraId="7FE91474" w14:textId="77777777" w:rsidR="001B2972" w:rsidRDefault="001B2972" w:rsidP="00C829F4">
      <w:pPr>
        <w:pStyle w:val="BodyTextDefinition"/>
      </w:pPr>
      <w:r w:rsidRPr="00C829F4">
        <w:t>The degree to which data has attributes that are free from contradiction and are coherent with other data in a specific context of use. It can be either or both among data regarding one entity and across similar data for comparable entities.</w:t>
      </w:r>
    </w:p>
    <w:p w14:paraId="0465FD1B" w14:textId="4EBDE183" w:rsidR="00533330" w:rsidRDefault="00113DB2" w:rsidP="00533330">
      <w:pPr>
        <w:pStyle w:val="Heading5"/>
      </w:pPr>
      <w:r>
        <w:t>QR-DEF-</w:t>
      </w:r>
      <w:r w:rsidR="00533330">
        <w:t xml:space="preserve">DATA-CON-00: </w:t>
      </w:r>
      <w:r w:rsidR="00533330">
        <w:rPr>
          <w:b/>
          <w:bCs/>
        </w:rPr>
        <w:t>Data Consistency</w:t>
      </w:r>
    </w:p>
    <w:p w14:paraId="57AB9793" w14:textId="313A3B51" w:rsidR="00533330" w:rsidRPr="001F0BD9" w:rsidRDefault="00533330" w:rsidP="00533330">
      <w:pPr>
        <w:pStyle w:val="ASomething"/>
      </w:pPr>
      <w:r w:rsidRPr="009D493F">
        <w:rPr>
          <w:b/>
          <w:bCs/>
        </w:rPr>
        <w:t>Category</w:t>
      </w:r>
      <w:r w:rsidRPr="009D493F">
        <w:t>:</w:t>
      </w:r>
      <w:r>
        <w:t xml:space="preserve"> </w:t>
      </w:r>
      <w:r>
        <w:tab/>
      </w:r>
      <w:r w:rsidR="007753A8">
        <w:t>ISO-25012/Data Consistency</w:t>
      </w:r>
    </w:p>
    <w:p w14:paraId="6CE2C707" w14:textId="56AE2BB8" w:rsidR="00533330" w:rsidRPr="001F0BD9" w:rsidRDefault="00533330" w:rsidP="00533330">
      <w:pPr>
        <w:pStyle w:val="ASomething"/>
      </w:pPr>
      <w:r w:rsidRPr="009D493F">
        <w:rPr>
          <w:b/>
          <w:bCs/>
        </w:rPr>
        <w:t>Statement</w:t>
      </w:r>
      <w:r w:rsidRPr="009D493F">
        <w:t>:</w:t>
      </w:r>
      <w:r>
        <w:t xml:space="preserve"> </w:t>
      </w:r>
      <w:r>
        <w:tab/>
      </w:r>
      <w:r w:rsidR="007753A8">
        <w:t xml:space="preserve">Data developed for the solution’s system(s) </w:t>
      </w:r>
      <w:del w:id="1659" w:author="Jeremy Hayes" w:date="2024-02-09T10:43:00Z">
        <w:r w:rsidR="007753A8" w:rsidDel="00A76E67">
          <w:delText>MUST</w:delText>
        </w:r>
      </w:del>
      <w:ins w:id="1660" w:author="Jeremy Hayes" w:date="2024-02-09T10:43:00Z">
        <w:r w:rsidR="00A76E67" w:rsidRPr="00A76E67">
          <w:rPr>
            <w:b/>
          </w:rPr>
          <w:t>must</w:t>
        </w:r>
      </w:ins>
      <w:r w:rsidR="007753A8">
        <w:t xml:space="preserve"> be consistent.</w:t>
      </w:r>
    </w:p>
    <w:p w14:paraId="52FA5592" w14:textId="7478846D" w:rsidR="00533330" w:rsidRPr="001F0BD9" w:rsidRDefault="00533330" w:rsidP="00533330">
      <w:pPr>
        <w:pStyle w:val="ASomething"/>
      </w:pPr>
      <w:r w:rsidRPr="009D493F">
        <w:rPr>
          <w:b/>
          <w:bCs/>
        </w:rPr>
        <w:t>Rationale</w:t>
      </w:r>
      <w:r w:rsidRPr="009D493F">
        <w:t>:</w:t>
      </w:r>
      <w:r>
        <w:tab/>
      </w:r>
      <w:r w:rsidR="007753A8">
        <w:t xml:space="preserve">System </w:t>
      </w:r>
      <w:del w:id="1661" w:author="Jeremy Hayes" w:date="2024-02-09T11:16:00Z">
        <w:r w:rsidR="007753A8" w:rsidDel="009F0BCC">
          <w:delText>User</w:delText>
        </w:r>
      </w:del>
      <w:ins w:id="1662" w:author="Jeremy Hayes" w:date="2024-02-09T11:16:00Z">
        <w:r w:rsidR="009F0BCC">
          <w:t>user</w:t>
        </w:r>
      </w:ins>
      <w:r w:rsidR="007753A8">
        <w:t>s will seek consistent information from other services if data is inconsistent.</w:t>
      </w:r>
    </w:p>
    <w:p w14:paraId="68B1AFF5" w14:textId="0E8153A7" w:rsidR="00533330" w:rsidRPr="001F0BD9" w:rsidRDefault="00533330" w:rsidP="00533330">
      <w:pPr>
        <w:pStyle w:val="ASomething"/>
      </w:pPr>
      <w:r w:rsidRPr="009D493F">
        <w:rPr>
          <w:b/>
          <w:bCs/>
        </w:rPr>
        <w:t>Details</w:t>
      </w:r>
      <w:r w:rsidRPr="009D493F">
        <w:t>:</w:t>
      </w:r>
      <w:r>
        <w:t xml:space="preserve"> </w:t>
      </w:r>
      <w:r>
        <w:tab/>
      </w:r>
      <w:r w:rsidR="007753A8">
        <w:t>This outcome is supported by categorising data by reference data.</w:t>
      </w:r>
    </w:p>
    <w:p w14:paraId="03B835C1" w14:textId="4C1D1A26" w:rsidR="00533330" w:rsidRPr="0075069B" w:rsidRDefault="00533330" w:rsidP="00533330">
      <w:pPr>
        <w:pStyle w:val="ASomething"/>
      </w:pPr>
      <w:r>
        <w:rPr>
          <w:b/>
          <w:bCs/>
        </w:rPr>
        <w:t>Prompts:</w:t>
      </w:r>
      <w:r>
        <w:tab/>
      </w:r>
      <w:r w:rsidR="007753A8">
        <w:t>TODO</w:t>
      </w:r>
    </w:p>
    <w:p w14:paraId="53F54BB3" w14:textId="77777777" w:rsidR="00533330" w:rsidRPr="00C829F4" w:rsidRDefault="00533330" w:rsidP="00C829F4">
      <w:pPr>
        <w:pStyle w:val="BodyTextDefinition"/>
      </w:pPr>
    </w:p>
    <w:p w14:paraId="2BC2B5B4" w14:textId="77777777" w:rsidR="001B2972" w:rsidRDefault="001B2972" w:rsidP="001727B6">
      <w:pPr>
        <w:pStyle w:val="Heading4"/>
      </w:pPr>
      <w:bookmarkStart w:id="1663" w:name="_Toc158372709"/>
      <w:r>
        <w:t>Credibility</w:t>
      </w:r>
      <w:bookmarkEnd w:id="1663"/>
    </w:p>
    <w:p w14:paraId="67C19520" w14:textId="77777777" w:rsidR="001B2972" w:rsidRDefault="001B2972" w:rsidP="00C829F4">
      <w:pPr>
        <w:pStyle w:val="BodyTextDefinition"/>
      </w:pPr>
      <w:r w:rsidRPr="00C829F4">
        <w:t>The degree to which data has attributes that are regarded as true and believable by users in a specific context of use. Credibility includes the concept of authenticity (the truthfulness of origins, attributions, commitments).</w:t>
      </w:r>
    </w:p>
    <w:p w14:paraId="2663A50A" w14:textId="28A3CE0A" w:rsidR="00533330" w:rsidRDefault="00113DB2" w:rsidP="00533330">
      <w:pPr>
        <w:pStyle w:val="Heading5"/>
      </w:pPr>
      <w:r>
        <w:t>QR-DEF-</w:t>
      </w:r>
      <w:r w:rsidR="00533330">
        <w:t xml:space="preserve">DATA-CRED-00: </w:t>
      </w:r>
      <w:r w:rsidR="00533330">
        <w:rPr>
          <w:b/>
          <w:bCs/>
        </w:rPr>
        <w:t>Data Credibility</w:t>
      </w:r>
    </w:p>
    <w:p w14:paraId="57BF314B" w14:textId="77777777" w:rsidR="00533330" w:rsidRPr="001F0BD9" w:rsidRDefault="00533330" w:rsidP="00533330">
      <w:pPr>
        <w:pStyle w:val="ASomething"/>
      </w:pPr>
      <w:r w:rsidRPr="009D493F">
        <w:rPr>
          <w:b/>
          <w:bCs/>
        </w:rPr>
        <w:t>Category</w:t>
      </w:r>
      <w:r w:rsidRPr="009D493F">
        <w:t>:</w:t>
      </w:r>
      <w:r>
        <w:t xml:space="preserve"> </w:t>
      </w:r>
      <w:r>
        <w:tab/>
        <w:t>…</w:t>
      </w:r>
    </w:p>
    <w:p w14:paraId="5CD30115" w14:textId="72D020E2" w:rsidR="00533330" w:rsidRPr="001F0BD9" w:rsidRDefault="00533330" w:rsidP="00533330">
      <w:pPr>
        <w:pStyle w:val="ASomething"/>
      </w:pPr>
      <w:r w:rsidRPr="009D493F">
        <w:rPr>
          <w:b/>
          <w:bCs/>
        </w:rPr>
        <w:t>Statement</w:t>
      </w:r>
      <w:r w:rsidRPr="009D493F">
        <w:t>:</w:t>
      </w:r>
      <w:r>
        <w:t xml:space="preserve"> </w:t>
      </w:r>
      <w:r>
        <w:tab/>
        <w:t xml:space="preserve">Data developed for the system </w:t>
      </w:r>
      <w:del w:id="1664" w:author="Jeremy Hayes" w:date="2024-02-09T10:43:00Z">
        <w:r w:rsidDel="00A76E67">
          <w:delText>MUST</w:delText>
        </w:r>
      </w:del>
      <w:ins w:id="1665" w:author="Jeremy Hayes" w:date="2024-02-09T10:43:00Z">
        <w:r w:rsidR="00A76E67" w:rsidRPr="00A76E67">
          <w:rPr>
            <w:b/>
          </w:rPr>
          <w:t>must</w:t>
        </w:r>
      </w:ins>
      <w:r>
        <w:t xml:space="preserve"> reference sources.</w:t>
      </w:r>
    </w:p>
    <w:p w14:paraId="25DD5F9E" w14:textId="77777777" w:rsidR="00533330" w:rsidRPr="001F0BD9" w:rsidRDefault="00533330" w:rsidP="00533330">
      <w:pPr>
        <w:pStyle w:val="ASomething"/>
      </w:pPr>
      <w:r w:rsidRPr="009D493F">
        <w:rPr>
          <w:b/>
          <w:bCs/>
        </w:rPr>
        <w:t>Rationale</w:t>
      </w:r>
      <w:r w:rsidRPr="009D493F">
        <w:t>:</w:t>
      </w:r>
      <w:r>
        <w:tab/>
        <w:t>…</w:t>
      </w:r>
    </w:p>
    <w:p w14:paraId="38A9F3D6" w14:textId="029EBFBA" w:rsidR="00533330" w:rsidRPr="001F0BD9" w:rsidRDefault="00533330" w:rsidP="00533330">
      <w:pPr>
        <w:pStyle w:val="ASomething"/>
      </w:pPr>
      <w:r w:rsidRPr="009D493F">
        <w:rPr>
          <w:b/>
          <w:bCs/>
        </w:rPr>
        <w:t>Details</w:t>
      </w:r>
      <w:r w:rsidRPr="009D493F">
        <w:t>:</w:t>
      </w:r>
      <w:r>
        <w:t xml:space="preserve"> </w:t>
      </w:r>
      <w:r>
        <w:tab/>
        <w:t>The traditional method of referencing sources in web-ready resources is via the use of hyperlinks, preferably footnoted.</w:t>
      </w:r>
    </w:p>
    <w:p w14:paraId="6AFC1E80" w14:textId="58BFC696" w:rsidR="00533330" w:rsidRPr="0075069B" w:rsidRDefault="00533330" w:rsidP="00533330">
      <w:pPr>
        <w:pStyle w:val="ASomething"/>
      </w:pPr>
      <w:r>
        <w:rPr>
          <w:b/>
          <w:bCs/>
        </w:rPr>
        <w:t>Prompts:</w:t>
      </w:r>
      <w:r>
        <w:tab/>
        <w:t>TODO</w:t>
      </w:r>
    </w:p>
    <w:p w14:paraId="3A1DDAE7" w14:textId="77777777" w:rsidR="00533330" w:rsidRPr="00C829F4" w:rsidRDefault="00533330" w:rsidP="00C829F4">
      <w:pPr>
        <w:pStyle w:val="BodyTextDefinition"/>
      </w:pPr>
    </w:p>
    <w:p w14:paraId="0882EB8F" w14:textId="77777777" w:rsidR="001B2972" w:rsidRDefault="001B2972" w:rsidP="001727B6">
      <w:pPr>
        <w:pStyle w:val="Heading4"/>
      </w:pPr>
      <w:bookmarkStart w:id="1666" w:name="_Toc158372710"/>
      <w:r>
        <w:t>Correctness</w:t>
      </w:r>
      <w:bookmarkEnd w:id="1666"/>
    </w:p>
    <w:p w14:paraId="219374E3" w14:textId="77777777" w:rsidR="001B2972" w:rsidRDefault="001B2972" w:rsidP="00C829F4">
      <w:pPr>
        <w:pStyle w:val="BodyTextDefinition"/>
      </w:pPr>
      <w:r w:rsidRPr="00C829F4">
        <w:t>The degree to which data has attributes that are of the right age in a specific context of use.</w:t>
      </w:r>
    </w:p>
    <w:p w14:paraId="68D7DDE6" w14:textId="1A12E892" w:rsidR="00533330" w:rsidRDefault="00113DB2" w:rsidP="00533330">
      <w:pPr>
        <w:pStyle w:val="Heading5"/>
      </w:pPr>
      <w:r>
        <w:lastRenderedPageBreak/>
        <w:t>QR-DEF-</w:t>
      </w:r>
      <w:r w:rsidR="00533330">
        <w:t xml:space="preserve">DATA-COR-00: </w:t>
      </w:r>
      <w:r w:rsidR="00533330">
        <w:rPr>
          <w:b/>
          <w:bCs/>
        </w:rPr>
        <w:t>Data Correctness</w:t>
      </w:r>
    </w:p>
    <w:p w14:paraId="3C68BD16" w14:textId="0667A70E" w:rsidR="00533330" w:rsidRPr="001F0BD9" w:rsidRDefault="00533330" w:rsidP="00533330">
      <w:pPr>
        <w:pStyle w:val="ASomething"/>
      </w:pPr>
      <w:r w:rsidRPr="009D493F">
        <w:rPr>
          <w:b/>
          <w:bCs/>
        </w:rPr>
        <w:t>Category</w:t>
      </w:r>
      <w:r w:rsidRPr="009D493F">
        <w:t>:</w:t>
      </w:r>
      <w:r>
        <w:t xml:space="preserve"> </w:t>
      </w:r>
      <w:r>
        <w:tab/>
        <w:t>ISO-25012/Data Correctness</w:t>
      </w:r>
    </w:p>
    <w:p w14:paraId="192ACA7D" w14:textId="77777777" w:rsidR="00533330" w:rsidRPr="001F0BD9" w:rsidRDefault="00533330" w:rsidP="00533330">
      <w:pPr>
        <w:pStyle w:val="ASomething"/>
      </w:pPr>
      <w:r w:rsidRPr="009D493F">
        <w:rPr>
          <w:b/>
          <w:bCs/>
        </w:rPr>
        <w:t>Statement</w:t>
      </w:r>
      <w:r w:rsidRPr="009D493F">
        <w:t>:</w:t>
      </w:r>
      <w:r>
        <w:t xml:space="preserve"> </w:t>
      </w:r>
      <w:r>
        <w:tab/>
        <w:t>…</w:t>
      </w:r>
    </w:p>
    <w:p w14:paraId="19A6DA8E" w14:textId="77777777" w:rsidR="00533330" w:rsidRPr="001F0BD9" w:rsidRDefault="00533330" w:rsidP="00533330">
      <w:pPr>
        <w:pStyle w:val="ASomething"/>
      </w:pPr>
      <w:r w:rsidRPr="009D493F">
        <w:rPr>
          <w:b/>
          <w:bCs/>
        </w:rPr>
        <w:t>Rationale</w:t>
      </w:r>
      <w:r w:rsidRPr="009D493F">
        <w:t>:</w:t>
      </w:r>
      <w:r>
        <w:tab/>
        <w:t>…</w:t>
      </w:r>
    </w:p>
    <w:p w14:paraId="311B3574" w14:textId="77777777" w:rsidR="00533330" w:rsidRPr="001F0BD9" w:rsidRDefault="00533330" w:rsidP="00533330">
      <w:pPr>
        <w:pStyle w:val="ASomething"/>
      </w:pPr>
      <w:r w:rsidRPr="009D493F">
        <w:rPr>
          <w:b/>
          <w:bCs/>
        </w:rPr>
        <w:t>Details</w:t>
      </w:r>
      <w:r w:rsidRPr="009D493F">
        <w:t>:</w:t>
      </w:r>
      <w:r>
        <w:t xml:space="preserve"> </w:t>
      </w:r>
      <w:r>
        <w:tab/>
        <w:t>…</w:t>
      </w:r>
    </w:p>
    <w:p w14:paraId="7BDE81FF" w14:textId="77777777" w:rsidR="00533330" w:rsidRPr="0075069B" w:rsidRDefault="00533330" w:rsidP="00533330">
      <w:pPr>
        <w:pStyle w:val="ASomething"/>
      </w:pPr>
      <w:r>
        <w:rPr>
          <w:b/>
          <w:bCs/>
        </w:rPr>
        <w:t>Prompts:</w:t>
      </w:r>
      <w:r>
        <w:tab/>
        <w:t>…</w:t>
      </w:r>
    </w:p>
    <w:p w14:paraId="35B12B53" w14:textId="77777777" w:rsidR="00533330" w:rsidRPr="00C829F4" w:rsidRDefault="00533330" w:rsidP="00C829F4">
      <w:pPr>
        <w:pStyle w:val="BodyTextDefinition"/>
      </w:pPr>
    </w:p>
    <w:p w14:paraId="55E984F5" w14:textId="1D9E3B5E" w:rsidR="001727B6" w:rsidRDefault="001727B6" w:rsidP="00867765">
      <w:pPr>
        <w:pStyle w:val="Heading2"/>
      </w:pPr>
      <w:bookmarkStart w:id="1667" w:name="_Toc158372711"/>
      <w:r>
        <w:t>Combined Data Qualities</w:t>
      </w:r>
      <w:bookmarkEnd w:id="1667"/>
    </w:p>
    <w:p w14:paraId="2256ECC3" w14:textId="6BE1AA56" w:rsidR="00867765" w:rsidRPr="00867765" w:rsidRDefault="00867765" w:rsidP="00867765">
      <w:pPr>
        <w:pStyle w:val="BodyText"/>
      </w:pPr>
      <w:r>
        <w:t xml:space="preserve">Combined data qualities are those that describe the data </w:t>
      </w:r>
      <w:r w:rsidR="00F52C96">
        <w:t>itself but</w:t>
      </w:r>
      <w:r>
        <w:t xml:space="preserve"> extend or in some other </w:t>
      </w:r>
      <w:proofErr w:type="gramStart"/>
      <w:r>
        <w:t>manner</w:t>
      </w:r>
      <w:proofErr w:type="gramEnd"/>
      <w:r>
        <w:t xml:space="preserve"> are</w:t>
      </w:r>
      <w:ins w:id="1668" w:author="Jeremy Hayes" w:date="2024-02-09T11:44:00Z">
        <w:r w:rsidR="00EA4DB5">
          <w:t>,</w:t>
        </w:r>
      </w:ins>
      <w:r>
        <w:t xml:space="preserve"> </w:t>
      </w:r>
      <w:del w:id="1669" w:author="Jeremy Hayes" w:date="2024-02-09T11:44:00Z">
        <w:r w:rsidDel="00EA4DB5">
          <w:delText xml:space="preserve">dependent </w:delText>
        </w:r>
      </w:del>
      <w:r>
        <w:t>to some extent</w:t>
      </w:r>
      <w:ins w:id="1670" w:author="Jeremy Hayes" w:date="2024-02-09T11:44:00Z">
        <w:r w:rsidR="00EA4DB5">
          <w:t>,</w:t>
        </w:r>
      </w:ins>
      <w:r>
        <w:t xml:space="preserve"> dependent on system qualities defined separately.</w:t>
      </w:r>
    </w:p>
    <w:p w14:paraId="30F7FB30" w14:textId="77777777" w:rsidR="001B2972" w:rsidRDefault="001B2972" w:rsidP="00867765">
      <w:pPr>
        <w:pStyle w:val="Heading3"/>
      </w:pPr>
      <w:bookmarkStart w:id="1671" w:name="_Toc158372712"/>
      <w:r>
        <w:t>Accessibility</w:t>
      </w:r>
      <w:bookmarkEnd w:id="1671"/>
    </w:p>
    <w:p w14:paraId="346C284B" w14:textId="670D7BA6" w:rsidR="001B2972" w:rsidRDefault="001B2972" w:rsidP="00C829F4">
      <w:pPr>
        <w:pStyle w:val="BodyTextDefinition"/>
      </w:pPr>
      <w:r w:rsidRPr="00C829F4">
        <w:t xml:space="preserve">The degree to which data can be accessed in a specific context of use, particularly by </w:t>
      </w:r>
      <w:del w:id="1672" w:author="Jeremy Hayes" w:date="2024-02-09T11:44:00Z">
        <w:r w:rsidRPr="00C829F4" w:rsidDel="00EA4DB5">
          <w:delText xml:space="preserve">people </w:delText>
        </w:r>
      </w:del>
      <w:ins w:id="1673" w:author="Jeremy Hayes" w:date="2024-02-09T11:44:00Z">
        <w:r w:rsidR="00EA4DB5">
          <w:t>users</w:t>
        </w:r>
        <w:r w:rsidR="00EA4DB5" w:rsidRPr="00C829F4">
          <w:t xml:space="preserve"> </w:t>
        </w:r>
      </w:ins>
      <w:r w:rsidRPr="00C829F4">
        <w:t>who need supporting technology or special configuration because of some disability.</w:t>
      </w:r>
    </w:p>
    <w:p w14:paraId="01799266" w14:textId="223AFDED" w:rsidR="007753A8" w:rsidRDefault="00113DB2" w:rsidP="007753A8">
      <w:pPr>
        <w:pStyle w:val="Heading5"/>
      </w:pPr>
      <w:r>
        <w:t>QR-DEF-</w:t>
      </w:r>
      <w:r w:rsidR="007753A8">
        <w:t xml:space="preserve">DAT-ACC-00: </w:t>
      </w:r>
      <w:r w:rsidR="007753A8">
        <w:rPr>
          <w:b/>
          <w:bCs/>
        </w:rPr>
        <w:t>Data Accessibility</w:t>
      </w:r>
    </w:p>
    <w:p w14:paraId="2FF1F167" w14:textId="12A82973" w:rsidR="007753A8" w:rsidRPr="001F0BD9" w:rsidRDefault="007753A8" w:rsidP="007753A8">
      <w:pPr>
        <w:pStyle w:val="ASomething"/>
      </w:pPr>
      <w:r w:rsidRPr="009D493F">
        <w:rPr>
          <w:b/>
          <w:bCs/>
        </w:rPr>
        <w:t>Category</w:t>
      </w:r>
      <w:r w:rsidRPr="009D493F">
        <w:t>:</w:t>
      </w:r>
      <w:r>
        <w:t xml:space="preserve"> </w:t>
      </w:r>
      <w:r>
        <w:tab/>
        <w:t>ISO-25012/Data Accessibility</w:t>
      </w:r>
    </w:p>
    <w:p w14:paraId="6FC6C58C" w14:textId="358A85A6" w:rsidR="007753A8" w:rsidRPr="001F0BD9" w:rsidRDefault="007753A8" w:rsidP="007753A8">
      <w:pPr>
        <w:pStyle w:val="ASomething"/>
      </w:pPr>
      <w:r w:rsidRPr="009D493F">
        <w:rPr>
          <w:b/>
          <w:bCs/>
        </w:rPr>
        <w:t>Statement</w:t>
      </w:r>
      <w:r w:rsidRPr="009D493F">
        <w:t>:</w:t>
      </w:r>
      <w:r>
        <w:t xml:space="preserve"> </w:t>
      </w:r>
      <w:r>
        <w:tab/>
        <w:t xml:space="preserve">Resources developed for this solution’s service(s) </w:t>
      </w:r>
      <w:del w:id="1674" w:author="Jeremy Hayes" w:date="2024-02-09T10:43:00Z">
        <w:r w:rsidDel="00A76E67">
          <w:delText>MUST</w:delText>
        </w:r>
      </w:del>
      <w:ins w:id="1675" w:author="Jeremy Hayes" w:date="2024-02-09T10:43:00Z">
        <w:r w:rsidR="00A76E67" w:rsidRPr="00A76E67">
          <w:rPr>
            <w:b/>
          </w:rPr>
          <w:t>must</w:t>
        </w:r>
      </w:ins>
      <w:r>
        <w:t xml:space="preserve"> be developed using visually impaired</w:t>
      </w:r>
      <w:r w:rsidR="007E0BFD">
        <w:t xml:space="preserve"> TODO</w:t>
      </w:r>
    </w:p>
    <w:p w14:paraId="37957BFE" w14:textId="77777777" w:rsidR="007753A8" w:rsidRPr="001F0BD9" w:rsidRDefault="007753A8" w:rsidP="007753A8">
      <w:pPr>
        <w:pStyle w:val="ASomething"/>
      </w:pPr>
      <w:r w:rsidRPr="009D493F">
        <w:rPr>
          <w:b/>
          <w:bCs/>
        </w:rPr>
        <w:t>Rationale</w:t>
      </w:r>
      <w:r w:rsidRPr="009D493F">
        <w:t>:</w:t>
      </w:r>
      <w:r>
        <w:tab/>
        <w:t>…</w:t>
      </w:r>
    </w:p>
    <w:p w14:paraId="7CC27F55" w14:textId="51300CE4" w:rsidR="007753A8" w:rsidRPr="001F0BD9" w:rsidRDefault="007753A8" w:rsidP="007753A8">
      <w:pPr>
        <w:pStyle w:val="ASomething"/>
      </w:pPr>
      <w:r w:rsidRPr="009D493F">
        <w:rPr>
          <w:b/>
          <w:bCs/>
        </w:rPr>
        <w:t>Details</w:t>
      </w:r>
      <w:r w:rsidRPr="009D493F">
        <w:t>:</w:t>
      </w:r>
      <w:r>
        <w:t xml:space="preserve"> </w:t>
      </w:r>
      <w:r>
        <w:tab/>
        <w:t>Develop and/or use WCAG 2.2 AA+ compliant icons and imagery.</w:t>
      </w:r>
      <w:r>
        <w:br/>
        <w:t xml:space="preserve">Develop text to WCAG 2.2 AA+ compliancy. </w:t>
      </w:r>
      <w:r>
        <w:br/>
      </w:r>
      <w:del w:id="1676" w:author="Jeremy Hayes" w:date="2024-02-09T11:45:00Z">
        <w:r w:rsidDel="00EA4DB5">
          <w:delText>Specifically</w:delText>
        </w:r>
      </w:del>
      <w:del w:id="1677" w:author="Jeremy Hayes" w:date="2024-02-09T11:44:00Z">
        <w:r w:rsidDel="00EA4DB5">
          <w:delText xml:space="preserve">: </w:delText>
        </w:r>
      </w:del>
      <w:del w:id="1678" w:author="Jeremy Hayes" w:date="2024-02-09T11:45:00Z">
        <w:r w:rsidDel="00EA4DB5">
          <w:delText>d</w:delText>
        </w:r>
      </w:del>
      <w:ins w:id="1679" w:author="Jeremy Hayes" w:date="2024-02-09T11:45:00Z">
        <w:r w:rsidR="00EA4DB5">
          <w:t>D</w:t>
        </w:r>
      </w:ins>
      <w:r>
        <w:t xml:space="preserve">evelop succinct and clearly readable, </w:t>
      </w:r>
      <w:proofErr w:type="gramStart"/>
      <w:r>
        <w:t>simple</w:t>
      </w:r>
      <w:proofErr w:type="gramEnd"/>
      <w:r>
        <w:t xml:space="preserve"> and understandable plain-language text, avoiding sector-specific jargon and acronyms where possible.</w:t>
      </w:r>
    </w:p>
    <w:p w14:paraId="4C9BEBB2" w14:textId="6E3F3B3A" w:rsidR="007753A8" w:rsidRDefault="007753A8" w:rsidP="007753A8">
      <w:pPr>
        <w:pStyle w:val="ASomething"/>
      </w:pPr>
      <w:r>
        <w:rPr>
          <w:b/>
          <w:bCs/>
        </w:rPr>
        <w:t>Prompts:</w:t>
      </w:r>
      <w:r>
        <w:tab/>
      </w:r>
      <w:r w:rsidR="007E0BFD">
        <w:t>TODO</w:t>
      </w:r>
    </w:p>
    <w:p w14:paraId="70399FD3" w14:textId="77777777" w:rsidR="007E0BFD" w:rsidRPr="0075069B" w:rsidRDefault="007E0BFD" w:rsidP="007753A8">
      <w:pPr>
        <w:pStyle w:val="ASomething"/>
      </w:pPr>
    </w:p>
    <w:p w14:paraId="3452A681" w14:textId="77777777" w:rsidR="001B2972" w:rsidRDefault="001B2972" w:rsidP="00867765">
      <w:pPr>
        <w:pStyle w:val="Heading3"/>
      </w:pPr>
      <w:bookmarkStart w:id="1680" w:name="_Toc158372713"/>
      <w:r>
        <w:t>Compliance</w:t>
      </w:r>
      <w:bookmarkEnd w:id="1680"/>
    </w:p>
    <w:p w14:paraId="61CA73DC" w14:textId="77777777" w:rsidR="001B2972" w:rsidRPr="00C829F4" w:rsidRDefault="001B2972" w:rsidP="00C829F4">
      <w:pPr>
        <w:pStyle w:val="BodyTextDefinition"/>
      </w:pPr>
      <w:r w:rsidRPr="00C829F4">
        <w:t>The degree to which data has attributes that adhere to standards, conventions or regulations in force and similar rules relating to data quality in a specific context of use.</w:t>
      </w:r>
    </w:p>
    <w:p w14:paraId="6562CF2E" w14:textId="53F8D86D" w:rsidR="007753A8" w:rsidRDefault="00113DB2" w:rsidP="007753A8">
      <w:pPr>
        <w:pStyle w:val="Heading5"/>
      </w:pPr>
      <w:r>
        <w:t>QR-DEF-</w:t>
      </w:r>
      <w:r w:rsidR="007753A8">
        <w:t>DAT-COM-00</w:t>
      </w:r>
      <w:r w:rsidR="007E0BFD">
        <w:t xml:space="preserve">: </w:t>
      </w:r>
      <w:r w:rsidR="007753A8" w:rsidRPr="007753A8">
        <w:rPr>
          <w:b/>
          <w:bCs/>
        </w:rPr>
        <w:t>Data Compliance</w:t>
      </w:r>
      <w:r w:rsidR="007753A8">
        <w:t xml:space="preserve"> </w:t>
      </w:r>
    </w:p>
    <w:p w14:paraId="1AB30555" w14:textId="3C12C102" w:rsidR="007753A8" w:rsidRPr="001F0BD9" w:rsidRDefault="007753A8" w:rsidP="007753A8">
      <w:pPr>
        <w:pStyle w:val="ASomething"/>
      </w:pPr>
      <w:r w:rsidRPr="009D493F">
        <w:rPr>
          <w:b/>
          <w:bCs/>
        </w:rPr>
        <w:t>Category</w:t>
      </w:r>
      <w:r w:rsidRPr="009D493F">
        <w:t>:</w:t>
      </w:r>
      <w:r>
        <w:t xml:space="preserve"> </w:t>
      </w:r>
      <w:r>
        <w:tab/>
        <w:t>ISO-25012/Data Compliance</w:t>
      </w:r>
    </w:p>
    <w:p w14:paraId="60E05DC0" w14:textId="1E35FB69" w:rsidR="007753A8" w:rsidRPr="001F0BD9" w:rsidRDefault="007753A8" w:rsidP="007753A8">
      <w:pPr>
        <w:pStyle w:val="ASomething"/>
      </w:pPr>
      <w:r w:rsidRPr="009D493F">
        <w:rPr>
          <w:b/>
          <w:bCs/>
        </w:rPr>
        <w:lastRenderedPageBreak/>
        <w:t>Statement</w:t>
      </w:r>
      <w:r w:rsidRPr="009D493F">
        <w:t>:</w:t>
      </w:r>
      <w:r>
        <w:t xml:space="preserve"> </w:t>
      </w:r>
      <w:r>
        <w:tab/>
        <w:t xml:space="preserve">Resources developed for this solution’s system(s) </w:t>
      </w:r>
      <w:del w:id="1681" w:author="Jeremy Hayes" w:date="2024-02-09T10:43:00Z">
        <w:r w:rsidDel="00A76E67">
          <w:delText>MUST</w:delText>
        </w:r>
      </w:del>
      <w:ins w:id="1682" w:author="Jeremy Hayes" w:date="2024-02-09T10:43:00Z">
        <w:r w:rsidR="00A76E67" w:rsidRPr="00A76E67">
          <w:rPr>
            <w:b/>
          </w:rPr>
          <w:t>must</w:t>
        </w:r>
      </w:ins>
      <w:r>
        <w:t xml:space="preserve"> be developed compliant with applicable regulations</w:t>
      </w:r>
      <w:r w:rsidR="00616B4E">
        <w:t xml:space="preserve"> within the </w:t>
      </w:r>
      <w:hyperlink w:anchor="Value_OperatingJurisdictions" w:history="1">
        <w:r w:rsidR="00616B4E" w:rsidRPr="00616B4E">
          <w:rPr>
            <w:rStyle w:val="Hyperlink"/>
          </w:rPr>
          <w:t>operating jurisdictions</w:t>
        </w:r>
      </w:hyperlink>
      <w:r>
        <w:t>.</w:t>
      </w:r>
    </w:p>
    <w:p w14:paraId="1A7980B8" w14:textId="3E01254B" w:rsidR="007753A8" w:rsidRPr="001F0BD9" w:rsidRDefault="007753A8" w:rsidP="007753A8">
      <w:pPr>
        <w:pStyle w:val="ASomething"/>
      </w:pPr>
      <w:r w:rsidRPr="009D493F">
        <w:rPr>
          <w:b/>
          <w:bCs/>
        </w:rPr>
        <w:t>Rationale</w:t>
      </w:r>
      <w:r w:rsidRPr="009D493F">
        <w:t>:</w:t>
      </w:r>
      <w:r>
        <w:tab/>
      </w:r>
      <w:r w:rsidR="00616B4E">
        <w:t>Non-Compliance with regulations puts the sponsor organisation at risk of reputation and/or monetary damages.</w:t>
      </w:r>
    </w:p>
    <w:p w14:paraId="424BD0E2" w14:textId="7D399325" w:rsidR="007753A8" w:rsidRPr="001F0BD9" w:rsidRDefault="007753A8" w:rsidP="007753A8">
      <w:pPr>
        <w:pStyle w:val="ASomething"/>
      </w:pPr>
      <w:r w:rsidRPr="009D493F">
        <w:rPr>
          <w:b/>
          <w:bCs/>
        </w:rPr>
        <w:t>Details</w:t>
      </w:r>
      <w:r w:rsidRPr="009D493F">
        <w:t>:</w:t>
      </w:r>
      <w:r>
        <w:t xml:space="preserve"> </w:t>
      </w:r>
      <w:r>
        <w:tab/>
      </w:r>
      <w:r w:rsidR="00616B4E">
        <w:t>Aside from damages, as many regulations are in place to protect accessibility and privacy of users, meeting the outcomes outlined by these regulations is often simply the right thing to do.</w:t>
      </w:r>
    </w:p>
    <w:p w14:paraId="71995739" w14:textId="3E1B0FA8" w:rsidR="007753A8" w:rsidRDefault="007753A8" w:rsidP="007753A8">
      <w:pPr>
        <w:pStyle w:val="ASomething"/>
      </w:pPr>
      <w:r>
        <w:rPr>
          <w:b/>
          <w:bCs/>
        </w:rPr>
        <w:t>Prompts:</w:t>
      </w:r>
      <w:r>
        <w:tab/>
      </w:r>
      <w:r w:rsidR="00616B4E">
        <w:t>TODO</w:t>
      </w:r>
    </w:p>
    <w:p w14:paraId="13A3FC1B" w14:textId="77777777" w:rsidR="007E0BFD" w:rsidRPr="0075069B" w:rsidRDefault="007E0BFD" w:rsidP="007753A8">
      <w:pPr>
        <w:pStyle w:val="ASomething"/>
      </w:pPr>
    </w:p>
    <w:p w14:paraId="2ECBA653" w14:textId="77777777" w:rsidR="001B2972" w:rsidRDefault="001B2972" w:rsidP="001727B6">
      <w:pPr>
        <w:pStyle w:val="Heading4"/>
      </w:pPr>
      <w:bookmarkStart w:id="1683" w:name="_Toc158372714"/>
      <w:r>
        <w:t>Confidentiality</w:t>
      </w:r>
      <w:bookmarkEnd w:id="1683"/>
    </w:p>
    <w:p w14:paraId="55B88B1A" w14:textId="77777777" w:rsidR="001B2972" w:rsidRDefault="001B2972" w:rsidP="00C829F4">
      <w:pPr>
        <w:pStyle w:val="BodyTextDefinition"/>
      </w:pPr>
      <w:r w:rsidRPr="00C829F4">
        <w:t>The degree to which data has attributes that ensure that it is only accessible and interpretable by authorized users in a specific context of use. Confidentiality is an aspect of information security (together with availability, integrity) as defined in ISO/IEC 13335-1:2004.</w:t>
      </w:r>
    </w:p>
    <w:p w14:paraId="2EB31E8E" w14:textId="1E1E39A7" w:rsidR="00616B4E" w:rsidRDefault="00616B4E" w:rsidP="00C829F4">
      <w:pPr>
        <w:pStyle w:val="BodyTextDefinition"/>
      </w:pPr>
      <w:r>
        <w:t>TODO: Print reports</w:t>
      </w:r>
    </w:p>
    <w:p w14:paraId="12214BB0" w14:textId="1A23477D" w:rsidR="00687FBF" w:rsidRDefault="00113DB2" w:rsidP="00687FBF">
      <w:pPr>
        <w:pStyle w:val="Heading5"/>
      </w:pPr>
      <w:r>
        <w:t>QR-DEF-</w:t>
      </w:r>
      <w:r w:rsidR="00F11DA1">
        <w:t>DAT-CON-00</w:t>
      </w:r>
      <w:r w:rsidR="00687FBF">
        <w:t xml:space="preserve">: </w:t>
      </w:r>
      <w:r w:rsidR="007E0BFD">
        <w:rPr>
          <w:b/>
          <w:bCs/>
        </w:rPr>
        <w:t>Confidential Messages</w:t>
      </w:r>
    </w:p>
    <w:p w14:paraId="226157CF" w14:textId="4CAEDFA8" w:rsidR="00687FBF" w:rsidRPr="001F0BD9" w:rsidRDefault="00687FBF" w:rsidP="00687FBF">
      <w:pPr>
        <w:pStyle w:val="ASomething"/>
      </w:pPr>
      <w:r w:rsidRPr="009D493F">
        <w:rPr>
          <w:b/>
          <w:bCs/>
        </w:rPr>
        <w:t>Category</w:t>
      </w:r>
      <w:r w:rsidRPr="009D493F">
        <w:t>:</w:t>
      </w:r>
      <w:r>
        <w:t xml:space="preserve"> </w:t>
      </w:r>
      <w:r>
        <w:tab/>
      </w:r>
      <w:r w:rsidR="007E0BFD">
        <w:t>ISO-25012/Combined/Confidentiality</w:t>
      </w:r>
    </w:p>
    <w:p w14:paraId="0B7274DF" w14:textId="17FAB746" w:rsidR="00687FBF" w:rsidRPr="001F0BD9" w:rsidRDefault="00687FBF" w:rsidP="00687FBF">
      <w:pPr>
        <w:pStyle w:val="ASomething"/>
      </w:pPr>
      <w:r w:rsidRPr="009D493F">
        <w:rPr>
          <w:b/>
          <w:bCs/>
        </w:rPr>
        <w:t>Statement</w:t>
      </w:r>
      <w:r w:rsidRPr="009D493F">
        <w:t>:</w:t>
      </w:r>
      <w:r>
        <w:t xml:space="preserve"> </w:t>
      </w:r>
      <w:r>
        <w:tab/>
      </w:r>
      <w:r w:rsidR="007E0BFD">
        <w:t>Templates for external messages</w:t>
      </w:r>
      <w:r w:rsidR="0082721D">
        <w:t xml:space="preserve"> </w:t>
      </w:r>
      <w:del w:id="1684" w:author="Jeremy Hayes" w:date="2024-02-09T10:43:00Z">
        <w:r w:rsidR="0082721D" w:rsidDel="00A76E67">
          <w:delText>MUST</w:delText>
        </w:r>
      </w:del>
      <w:ins w:id="1685" w:author="Jeremy Hayes" w:date="2024-02-09T10:43:00Z">
        <w:r w:rsidR="00A76E67" w:rsidRPr="00A76E67">
          <w:rPr>
            <w:b/>
          </w:rPr>
          <w:t>must</w:t>
        </w:r>
      </w:ins>
      <w:r w:rsidR="0082721D">
        <w:t xml:space="preserve"> </w:t>
      </w:r>
      <w:r w:rsidR="007E0BFD">
        <w:t>not include confidential information.</w:t>
      </w:r>
    </w:p>
    <w:p w14:paraId="40FA4C3A" w14:textId="3A04B5A8" w:rsidR="00687FBF" w:rsidRPr="001F0BD9" w:rsidRDefault="00687FBF" w:rsidP="00687FBF">
      <w:pPr>
        <w:pStyle w:val="ASomething"/>
      </w:pPr>
      <w:r w:rsidRPr="009D493F">
        <w:rPr>
          <w:b/>
          <w:bCs/>
        </w:rPr>
        <w:t>Rationale</w:t>
      </w:r>
      <w:r w:rsidRPr="009D493F">
        <w:t>:</w:t>
      </w:r>
      <w:r>
        <w:tab/>
      </w:r>
      <w:r w:rsidR="007E0BFD">
        <w:t xml:space="preserve">Confidential </w:t>
      </w:r>
      <w:del w:id="1686" w:author="Jeremy Hayes" w:date="2024-02-09T11:45:00Z">
        <w:r w:rsidR="007E0BFD" w:rsidDel="00EA4DB5">
          <w:delText xml:space="preserve">Information </w:delText>
        </w:r>
      </w:del>
      <w:ins w:id="1687" w:author="Jeremy Hayes" w:date="2024-02-09T11:45:00Z">
        <w:r w:rsidR="00EA4DB5">
          <w:t xml:space="preserve">information </w:t>
        </w:r>
      </w:ins>
      <w:r w:rsidR="007E0BFD">
        <w:t>that is viewable outside of a system is a security impacting design error.</w:t>
      </w:r>
    </w:p>
    <w:p w14:paraId="5D4B3645" w14:textId="007A13A4" w:rsidR="00687FBF" w:rsidRPr="001F0BD9" w:rsidRDefault="00687FBF" w:rsidP="00687FBF">
      <w:pPr>
        <w:pStyle w:val="ASomething"/>
      </w:pPr>
      <w:r w:rsidRPr="009D493F">
        <w:rPr>
          <w:b/>
          <w:bCs/>
        </w:rPr>
        <w:t>Details</w:t>
      </w:r>
      <w:r w:rsidRPr="009D493F">
        <w:t>:</w:t>
      </w:r>
      <w:r>
        <w:t xml:space="preserve"> </w:t>
      </w:r>
      <w:r>
        <w:tab/>
      </w:r>
      <w:r w:rsidR="007E0BFD">
        <w:t>Instead, emails should contain a link back to the system where users can view a report in an authorised and audited environment.</w:t>
      </w:r>
    </w:p>
    <w:p w14:paraId="74C9EA66" w14:textId="25AAD894" w:rsidR="00687FBF" w:rsidRPr="00A851F8" w:rsidRDefault="00687FBF" w:rsidP="007E0BFD">
      <w:pPr>
        <w:pStyle w:val="ASomething"/>
      </w:pPr>
      <w:r>
        <w:rPr>
          <w:b/>
          <w:bCs/>
        </w:rPr>
        <w:t>Prompts:</w:t>
      </w:r>
      <w:r>
        <w:tab/>
      </w:r>
      <w:r w:rsidR="007E0BFD">
        <w:t>Does the system use templates for developing emails and reports?</w:t>
      </w:r>
      <w:r w:rsidR="007E0BFD">
        <w:br/>
        <w:t>Are they editable?</w:t>
      </w:r>
      <w:r w:rsidR="007E0BFD">
        <w:br/>
        <w:t>In multiple different cultures and languages?</w:t>
      </w:r>
    </w:p>
    <w:p w14:paraId="6D2DD3C0" w14:textId="77777777" w:rsidR="00687FBF" w:rsidRPr="00C829F4" w:rsidRDefault="00687FBF" w:rsidP="00C829F4">
      <w:pPr>
        <w:pStyle w:val="BodyTextDefinition"/>
      </w:pPr>
    </w:p>
    <w:p w14:paraId="23BD5331" w14:textId="77777777" w:rsidR="001B2972" w:rsidRDefault="001B2972" w:rsidP="001727B6">
      <w:pPr>
        <w:pStyle w:val="Heading4"/>
      </w:pPr>
      <w:bookmarkStart w:id="1688" w:name="_Toc158372715"/>
      <w:r>
        <w:t>Efficiency</w:t>
      </w:r>
      <w:bookmarkEnd w:id="1688"/>
    </w:p>
    <w:p w14:paraId="312D441C" w14:textId="77777777" w:rsidR="001B2972" w:rsidRDefault="001B2972" w:rsidP="00C829F4">
      <w:pPr>
        <w:pStyle w:val="BodyTextDefinition"/>
      </w:pPr>
      <w:r w:rsidRPr="00C829F4">
        <w:t>The degree to which data has attributes that can be processed and provide the expected levels of performance by using the appropriate amounts and types of resources in a specific context of use.</w:t>
      </w:r>
    </w:p>
    <w:p w14:paraId="122AD903" w14:textId="77777777" w:rsidR="0082721D" w:rsidRDefault="0082721D" w:rsidP="00C829F4">
      <w:pPr>
        <w:pStyle w:val="BodyTextDefinition"/>
      </w:pPr>
    </w:p>
    <w:p w14:paraId="5A52B15F" w14:textId="2B0B5FA1" w:rsidR="0082721D" w:rsidRDefault="00113DB2" w:rsidP="0082721D">
      <w:pPr>
        <w:pStyle w:val="Heading5"/>
      </w:pPr>
      <w:r>
        <w:t>QR-DEF-</w:t>
      </w:r>
      <w:r w:rsidR="00CA7359">
        <w:t>DAT-COM-00</w:t>
      </w:r>
      <w:r w:rsidR="0082721D">
        <w:t xml:space="preserve">: </w:t>
      </w:r>
      <w:r w:rsidR="00CA7359">
        <w:rPr>
          <w:b/>
          <w:bCs/>
        </w:rPr>
        <w:t>Data Efficiency</w:t>
      </w:r>
    </w:p>
    <w:p w14:paraId="316B7243" w14:textId="4781F6F9" w:rsidR="0082721D" w:rsidRPr="001F0BD9" w:rsidRDefault="0082721D" w:rsidP="0082721D">
      <w:pPr>
        <w:pStyle w:val="ASomething"/>
      </w:pPr>
      <w:r w:rsidRPr="009D493F">
        <w:rPr>
          <w:b/>
          <w:bCs/>
        </w:rPr>
        <w:t>Category</w:t>
      </w:r>
      <w:r w:rsidRPr="009D493F">
        <w:t>:</w:t>
      </w:r>
      <w:r>
        <w:t xml:space="preserve"> </w:t>
      </w:r>
      <w:r>
        <w:tab/>
      </w:r>
      <w:r w:rsidR="00CA7359">
        <w:t>ISO-25012/Data Efficiency</w:t>
      </w:r>
    </w:p>
    <w:p w14:paraId="020B4BA3" w14:textId="4EF5D6B2" w:rsidR="0082721D" w:rsidRPr="001F0BD9" w:rsidRDefault="0082721D" w:rsidP="0082721D">
      <w:pPr>
        <w:pStyle w:val="ASomething"/>
      </w:pPr>
      <w:r w:rsidRPr="009D493F">
        <w:rPr>
          <w:b/>
          <w:bCs/>
        </w:rPr>
        <w:lastRenderedPageBreak/>
        <w:t>Statement</w:t>
      </w:r>
      <w:r w:rsidRPr="009D493F">
        <w:t>:</w:t>
      </w:r>
      <w:r>
        <w:t xml:space="preserve"> </w:t>
      </w:r>
      <w:r>
        <w:tab/>
        <w:t xml:space="preserve">Resources developed for the solution’s system(s) </w:t>
      </w:r>
      <w:del w:id="1689" w:author="Jeremy Hayes" w:date="2024-02-09T10:43:00Z">
        <w:r w:rsidDel="00A76E67">
          <w:delText>MUST</w:delText>
        </w:r>
      </w:del>
      <w:ins w:id="1690" w:author="Jeremy Hayes" w:date="2024-02-09T10:43:00Z">
        <w:r w:rsidR="00A76E67" w:rsidRPr="00A76E67">
          <w:rPr>
            <w:b/>
          </w:rPr>
          <w:t>must</w:t>
        </w:r>
      </w:ins>
      <w:r>
        <w:t xml:space="preserve"> </w:t>
      </w:r>
      <w:del w:id="1691" w:author="Jeremy Hayes" w:date="2024-02-09T11:48:00Z">
        <w:r w:rsidDel="00EA4DB5">
          <w:delText xml:space="preserve">succinctly </w:delText>
        </w:r>
      </w:del>
      <w:r>
        <w:t xml:space="preserve">convey information </w:t>
      </w:r>
      <w:del w:id="1692" w:author="Jeremy Hayes" w:date="2024-02-09T11:48:00Z">
        <w:r w:rsidDel="00EA4DB5">
          <w:delText xml:space="preserve">for </w:delText>
        </w:r>
      </w:del>
      <w:ins w:id="1693" w:author="Jeremy Hayes" w:date="2024-02-09T11:48:00Z">
        <w:r w:rsidR="00EA4DB5">
          <w:t xml:space="preserve">to </w:t>
        </w:r>
      </w:ins>
      <w:r>
        <w:t xml:space="preserve">the </w:t>
      </w:r>
      <w:commentRangeStart w:id="1694"/>
      <w:r>
        <w:t xml:space="preserve">consumer </w:t>
      </w:r>
      <w:commentRangeEnd w:id="1694"/>
      <w:r w:rsidR="00EA4DB5">
        <w:rPr>
          <w:rStyle w:val="CommentReference"/>
          <w:rFonts w:eastAsiaTheme="minorHAnsi"/>
        </w:rPr>
        <w:commentReference w:id="1694"/>
      </w:r>
      <w:del w:id="1695" w:author="Jeremy Hayes" w:date="2024-02-09T11:48:00Z">
        <w:r w:rsidDel="00EA4DB5">
          <w:delText>to</w:delText>
        </w:r>
      </w:del>
      <w:r>
        <w:t xml:space="preserve"> </w:t>
      </w:r>
      <w:del w:id="1696" w:author="Jeremy Hayes" w:date="2024-02-09T11:47:00Z">
        <w:r w:rsidDel="00EA4DB5">
          <w:delText>understand sufficiently to support making an</w:delText>
        </w:r>
      </w:del>
      <w:ins w:id="1697" w:author="Jeremy Hayes" w:date="2024-02-09T11:47:00Z">
        <w:r w:rsidR="00EA4DB5">
          <w:t>so they can make an</w:t>
        </w:r>
      </w:ins>
      <w:r>
        <w:t xml:space="preserve"> informed decision </w:t>
      </w:r>
      <w:del w:id="1698" w:author="Jeremy Hayes" w:date="2024-02-09T11:47:00Z">
        <w:r w:rsidDel="00EA4DB5">
          <w:delText>to take an action</w:delText>
        </w:r>
      </w:del>
      <w:ins w:id="1699" w:author="Jeremy Hayes" w:date="2024-02-09T11:47:00Z">
        <w:r w:rsidR="00EA4DB5">
          <w:t>on what action to take</w:t>
        </w:r>
      </w:ins>
      <w:r>
        <w:t>.</w:t>
      </w:r>
    </w:p>
    <w:p w14:paraId="066150C9" w14:textId="7D364F54" w:rsidR="0082721D" w:rsidRPr="001F0BD9" w:rsidRDefault="0082721D" w:rsidP="0082721D">
      <w:pPr>
        <w:pStyle w:val="ASomething"/>
      </w:pPr>
      <w:r w:rsidRPr="009D493F">
        <w:rPr>
          <w:b/>
          <w:bCs/>
        </w:rPr>
        <w:t>Rationale</w:t>
      </w:r>
      <w:r w:rsidRPr="009D493F">
        <w:t>:</w:t>
      </w:r>
      <w:r>
        <w:tab/>
        <w:t>Efficiency is based on change occurring, requiring an action being taken, that should be informed.</w:t>
      </w:r>
    </w:p>
    <w:p w14:paraId="5E64D4B6" w14:textId="49F201CF" w:rsidR="0082721D" w:rsidRPr="001F0BD9" w:rsidRDefault="0082721D" w:rsidP="0082721D">
      <w:pPr>
        <w:pStyle w:val="ASomething"/>
      </w:pPr>
      <w:r w:rsidRPr="009D493F">
        <w:rPr>
          <w:b/>
          <w:bCs/>
        </w:rPr>
        <w:t>Details</w:t>
      </w:r>
      <w:r w:rsidRPr="009D493F">
        <w:t>:</w:t>
      </w:r>
      <w:r>
        <w:t xml:space="preserve"> </w:t>
      </w:r>
      <w:r>
        <w:tab/>
        <w:t xml:space="preserve">Resources </w:t>
      </w:r>
      <w:del w:id="1700" w:author="Jeremy Hayes" w:date="2024-02-09T11:48:00Z">
        <w:r w:rsidDel="00EA4DB5">
          <w:delText xml:space="preserve">can </w:delText>
        </w:r>
      </w:del>
      <w:ins w:id="1701" w:author="Jeremy Hayes" w:date="2024-02-09T11:48:00Z">
        <w:r w:rsidR="00EA4DB5">
          <w:t xml:space="preserve">should </w:t>
        </w:r>
      </w:ins>
      <w:del w:id="1702" w:author="Jeremy Hayes" w:date="2024-02-09T11:47:00Z">
        <w:r w:rsidDel="00EA4DB5">
          <w:delText xml:space="preserve">succinctly </w:delText>
        </w:r>
      </w:del>
      <w:r>
        <w:t xml:space="preserve">start by describing what they are for, followed by what </w:t>
      </w:r>
      <w:commentRangeStart w:id="1703"/>
      <w:r>
        <w:t xml:space="preserve">[value] </w:t>
      </w:r>
      <w:commentRangeEnd w:id="1703"/>
      <w:r w:rsidR="00EA4DB5">
        <w:rPr>
          <w:rStyle w:val="CommentReference"/>
          <w:rFonts w:eastAsiaTheme="minorHAnsi"/>
        </w:rPr>
        <w:commentReference w:id="1703"/>
      </w:r>
      <w:r>
        <w:t xml:space="preserve">to expect from </w:t>
      </w:r>
      <w:r w:rsidR="00CA7359">
        <w:t>giving attention to them</w:t>
      </w:r>
      <w:r>
        <w:t xml:space="preserve">, before proceeding with the </w:t>
      </w:r>
      <w:r w:rsidR="00CA7359">
        <w:t>information requiring communication</w:t>
      </w:r>
      <w:r>
        <w:t>, ending with describing what actions are recommended to take.</w:t>
      </w:r>
      <w:r w:rsidR="00CA7359">
        <w:br/>
        <w:t>Remember that the domain of ITC is the domain of communicating Information efficiently between parties, using Technology</w:t>
      </w:r>
      <w:ins w:id="1704" w:author="Jeremy Hayes" w:date="2024-02-09T11:49:00Z">
        <w:r w:rsidR="00EA4DB5">
          <w:t>,</w:t>
        </w:r>
      </w:ins>
      <w:del w:id="1705" w:author="Jeremy Hayes" w:date="2024-02-09T11:49:00Z">
        <w:r w:rsidR="00CA7359" w:rsidDel="00EA4DB5">
          <w:delText xml:space="preserve"> --</w:delText>
        </w:r>
      </w:del>
      <w:r w:rsidR="00CA7359">
        <w:t xml:space="preserve"> not the subset of Technology itself.</w:t>
      </w:r>
    </w:p>
    <w:p w14:paraId="5D412299" w14:textId="77777777" w:rsidR="0082721D" w:rsidRPr="0075069B" w:rsidRDefault="0082721D" w:rsidP="0082721D">
      <w:pPr>
        <w:pStyle w:val="ASomething"/>
      </w:pPr>
      <w:r>
        <w:rPr>
          <w:b/>
          <w:bCs/>
        </w:rPr>
        <w:t>Prompts:</w:t>
      </w:r>
      <w:r>
        <w:tab/>
        <w:t>…</w:t>
      </w:r>
    </w:p>
    <w:p w14:paraId="2DE58CAE" w14:textId="77777777" w:rsidR="0082721D" w:rsidRPr="00C829F4" w:rsidRDefault="0082721D" w:rsidP="00C829F4">
      <w:pPr>
        <w:pStyle w:val="BodyTextDefinition"/>
      </w:pPr>
    </w:p>
    <w:p w14:paraId="309AC0B0" w14:textId="77777777" w:rsidR="001B2972" w:rsidRDefault="001B2972" w:rsidP="001727B6">
      <w:pPr>
        <w:pStyle w:val="Heading4"/>
      </w:pPr>
      <w:bookmarkStart w:id="1706" w:name="_Toc158372716"/>
      <w:r>
        <w:t>Precision</w:t>
      </w:r>
      <w:bookmarkEnd w:id="1706"/>
    </w:p>
    <w:p w14:paraId="1168E222" w14:textId="44AFA34F" w:rsidR="00616B4E" w:rsidRPr="00CA7359" w:rsidRDefault="001B2972" w:rsidP="00C829F4">
      <w:pPr>
        <w:pStyle w:val="BodyTextDefinition"/>
      </w:pPr>
      <w:r w:rsidRPr="00C829F4">
        <w:t>The degree to which data has attributes that are exact or that provide discrimination in a specific context of use.</w:t>
      </w:r>
    </w:p>
    <w:p w14:paraId="55DCFE19" w14:textId="77777777" w:rsidR="00CA7359" w:rsidRPr="00CA7359" w:rsidRDefault="00CA7359" w:rsidP="00C829F4">
      <w:pPr>
        <w:pStyle w:val="BodyTextDefinition"/>
        <w:rPr>
          <w:i w:val="0"/>
          <w:iCs w:val="0"/>
        </w:rPr>
      </w:pPr>
    </w:p>
    <w:p w14:paraId="7657C200" w14:textId="036A9715" w:rsidR="0082721D" w:rsidRDefault="00113DB2" w:rsidP="0082721D">
      <w:pPr>
        <w:pStyle w:val="Heading5"/>
      </w:pPr>
      <w:r>
        <w:t>QR-DEF-</w:t>
      </w:r>
      <w:r w:rsidR="00CA7359">
        <w:t>DAT-</w:t>
      </w:r>
      <w:r w:rsidR="00B822E2">
        <w:t>PRES</w:t>
      </w:r>
      <w:r w:rsidR="00CA7359">
        <w:t>-00</w:t>
      </w:r>
      <w:r w:rsidR="0082721D">
        <w:t xml:space="preserve">: </w:t>
      </w:r>
      <w:r w:rsidR="00CA7359">
        <w:rPr>
          <w:b/>
          <w:bCs/>
        </w:rPr>
        <w:t>Data Precision</w:t>
      </w:r>
    </w:p>
    <w:p w14:paraId="1FBA5F3B" w14:textId="03106B40" w:rsidR="0082721D" w:rsidRPr="001F0BD9" w:rsidRDefault="0082721D" w:rsidP="0082721D">
      <w:pPr>
        <w:pStyle w:val="ASomething"/>
      </w:pPr>
      <w:r w:rsidRPr="009D493F">
        <w:rPr>
          <w:b/>
          <w:bCs/>
        </w:rPr>
        <w:t>Category</w:t>
      </w:r>
      <w:r w:rsidRPr="009D493F">
        <w:t>:</w:t>
      </w:r>
      <w:r>
        <w:t xml:space="preserve"> </w:t>
      </w:r>
      <w:r>
        <w:tab/>
      </w:r>
      <w:r w:rsidR="00CA7359">
        <w:t>ISO-25012/Data Precision</w:t>
      </w:r>
    </w:p>
    <w:p w14:paraId="4BE41D32" w14:textId="5CD590BE" w:rsidR="0082721D" w:rsidRPr="001F0BD9" w:rsidRDefault="0082721D" w:rsidP="0082721D">
      <w:pPr>
        <w:pStyle w:val="ASomething"/>
      </w:pPr>
      <w:r w:rsidRPr="009D493F">
        <w:rPr>
          <w:b/>
          <w:bCs/>
        </w:rPr>
        <w:t>Statement</w:t>
      </w:r>
      <w:r w:rsidRPr="009D493F">
        <w:t>:</w:t>
      </w:r>
      <w:r>
        <w:t xml:space="preserve"> </w:t>
      </w:r>
      <w:r>
        <w:tab/>
      </w:r>
      <w:r w:rsidR="00CA7359">
        <w:t xml:space="preserve">Resources developed for the system </w:t>
      </w:r>
      <w:del w:id="1707" w:author="Jeremy Hayes" w:date="2024-02-09T10:43:00Z">
        <w:r w:rsidR="00CA7359" w:rsidDel="00A76E67">
          <w:delText>MUST</w:delText>
        </w:r>
      </w:del>
      <w:ins w:id="1708" w:author="Jeremy Hayes" w:date="2024-02-09T10:43:00Z">
        <w:r w:rsidR="00A76E67" w:rsidRPr="00A76E67">
          <w:rPr>
            <w:b/>
          </w:rPr>
          <w:t>must</w:t>
        </w:r>
      </w:ins>
      <w:r w:rsidR="00CA7359">
        <w:t xml:space="preserve"> be sufficiently precise to summarise state to inform decisions required to take actions.</w:t>
      </w:r>
    </w:p>
    <w:p w14:paraId="0940DAF0" w14:textId="77777777" w:rsidR="0082721D" w:rsidRPr="001F0BD9" w:rsidRDefault="0082721D" w:rsidP="0082721D">
      <w:pPr>
        <w:pStyle w:val="ASomething"/>
      </w:pPr>
      <w:r w:rsidRPr="009D493F">
        <w:rPr>
          <w:b/>
          <w:bCs/>
        </w:rPr>
        <w:t>Rationale</w:t>
      </w:r>
      <w:r w:rsidRPr="009D493F">
        <w:t>:</w:t>
      </w:r>
      <w:r>
        <w:tab/>
        <w:t>…</w:t>
      </w:r>
    </w:p>
    <w:p w14:paraId="181BDF83" w14:textId="097D46DE" w:rsidR="0082721D" w:rsidRPr="001F0BD9" w:rsidRDefault="0082721D" w:rsidP="0082721D">
      <w:pPr>
        <w:pStyle w:val="ASomething"/>
      </w:pPr>
      <w:r w:rsidRPr="009D493F">
        <w:rPr>
          <w:b/>
          <w:bCs/>
        </w:rPr>
        <w:t>Details</w:t>
      </w:r>
      <w:r w:rsidRPr="009D493F">
        <w:t>:</w:t>
      </w:r>
      <w:r>
        <w:t xml:space="preserve"> </w:t>
      </w:r>
      <w:r>
        <w:tab/>
      </w:r>
      <w:r w:rsidR="00CA7359">
        <w:t xml:space="preserve">Precision for precision’s sake, beyond system purpose, is not required, as it can unnecessarily </w:t>
      </w:r>
      <w:r w:rsidR="00F52C96">
        <w:t>increase</w:t>
      </w:r>
      <w:r w:rsidR="00CA7359">
        <w:t xml:space="preserve"> the cost of research, </w:t>
      </w:r>
      <w:proofErr w:type="gramStart"/>
      <w:r w:rsidR="00CA7359">
        <w:t>validation</w:t>
      </w:r>
      <w:proofErr w:type="gramEnd"/>
      <w:r w:rsidR="00CA7359">
        <w:t xml:space="preserve"> and storage.</w:t>
      </w:r>
    </w:p>
    <w:p w14:paraId="005A7285" w14:textId="102F9261" w:rsidR="0082721D" w:rsidRPr="0075069B" w:rsidRDefault="0082721D" w:rsidP="0082721D">
      <w:pPr>
        <w:pStyle w:val="ASomething"/>
      </w:pPr>
      <w:r>
        <w:rPr>
          <w:b/>
          <w:bCs/>
        </w:rPr>
        <w:t>Prompts:</w:t>
      </w:r>
      <w:r>
        <w:tab/>
      </w:r>
      <w:r w:rsidR="00CA7359">
        <w:t>What is the purpose of the system?</w:t>
      </w:r>
      <w:r w:rsidR="00CA7359">
        <w:br/>
        <w:t>Does the resource support the purpose?</w:t>
      </w:r>
      <w:r w:rsidR="00CA7359">
        <w:br/>
        <w:t>Do the facts within the resource make it easier to choose the correct action towards advancing the purpose?</w:t>
      </w:r>
    </w:p>
    <w:p w14:paraId="73935604" w14:textId="77777777" w:rsidR="0082721D" w:rsidRPr="00C829F4" w:rsidRDefault="0082721D" w:rsidP="00C829F4">
      <w:pPr>
        <w:pStyle w:val="BodyTextDefinition"/>
      </w:pPr>
    </w:p>
    <w:p w14:paraId="70CE3F3E" w14:textId="77777777" w:rsidR="001B2972" w:rsidRDefault="001B2972" w:rsidP="001727B6">
      <w:pPr>
        <w:pStyle w:val="Heading4"/>
      </w:pPr>
      <w:bookmarkStart w:id="1709" w:name="_Toc158372717"/>
      <w:r>
        <w:t>Traceability</w:t>
      </w:r>
      <w:bookmarkEnd w:id="1709"/>
    </w:p>
    <w:p w14:paraId="335D257C" w14:textId="77777777" w:rsidR="001B2972" w:rsidRDefault="001B2972" w:rsidP="00C829F4">
      <w:pPr>
        <w:pStyle w:val="BodyTextDefinition"/>
      </w:pPr>
      <w:r w:rsidRPr="00C829F4">
        <w:t>The degree to which data has attributes that provide an audit trail of access to the data and of any changes made to the data in a specific context of use.</w:t>
      </w:r>
    </w:p>
    <w:p w14:paraId="4D23E5BF" w14:textId="77777777" w:rsidR="00616B4E" w:rsidRDefault="00616B4E" w:rsidP="00C829F4">
      <w:pPr>
        <w:pStyle w:val="BodyTextDefinition"/>
      </w:pPr>
    </w:p>
    <w:p w14:paraId="5AFBE1E5" w14:textId="55E062B3" w:rsidR="0082721D" w:rsidRDefault="00113DB2" w:rsidP="0082721D">
      <w:pPr>
        <w:pStyle w:val="Heading5"/>
      </w:pPr>
      <w:r>
        <w:lastRenderedPageBreak/>
        <w:t>QR-DEF-</w:t>
      </w:r>
      <w:r w:rsidR="00B822E2">
        <w:t>DAT-TRA-00</w:t>
      </w:r>
      <w:r w:rsidR="0082721D">
        <w:t xml:space="preserve">: </w:t>
      </w:r>
      <w:r w:rsidR="000C0F79">
        <w:rPr>
          <w:b/>
          <w:bCs/>
        </w:rPr>
        <w:t>Traceability</w:t>
      </w:r>
      <w:r w:rsidR="000C0F79">
        <w:t xml:space="preserve"> </w:t>
      </w:r>
      <w:r w:rsidR="00391864">
        <w:rPr>
          <w:b/>
          <w:bCs/>
        </w:rPr>
        <w:t>Metadata</w:t>
      </w:r>
    </w:p>
    <w:p w14:paraId="0C15EC01" w14:textId="2978328D" w:rsidR="0082721D" w:rsidRPr="001F0BD9" w:rsidRDefault="0082721D" w:rsidP="0082721D">
      <w:pPr>
        <w:pStyle w:val="ASomething"/>
      </w:pPr>
      <w:r w:rsidRPr="009D493F">
        <w:rPr>
          <w:b/>
          <w:bCs/>
        </w:rPr>
        <w:t>Category</w:t>
      </w:r>
      <w:r w:rsidRPr="009D493F">
        <w:t>:</w:t>
      </w:r>
      <w:r>
        <w:t xml:space="preserve"> </w:t>
      </w:r>
      <w:r>
        <w:tab/>
      </w:r>
      <w:r w:rsidR="00CA7359">
        <w:t>ISO-25012/ Traceability</w:t>
      </w:r>
    </w:p>
    <w:p w14:paraId="400BA5B9" w14:textId="001B4E54" w:rsidR="0082721D" w:rsidRPr="001F0BD9" w:rsidRDefault="0082721D" w:rsidP="0082721D">
      <w:pPr>
        <w:pStyle w:val="ASomething"/>
      </w:pPr>
      <w:r w:rsidRPr="009D493F">
        <w:rPr>
          <w:b/>
          <w:bCs/>
        </w:rPr>
        <w:t>Statement</w:t>
      </w:r>
      <w:r w:rsidRPr="009D493F">
        <w:t>:</w:t>
      </w:r>
      <w:r>
        <w:t xml:space="preserve"> </w:t>
      </w:r>
      <w:r>
        <w:tab/>
      </w:r>
      <w:r w:rsidR="00391864">
        <w:t>R</w:t>
      </w:r>
      <w:r w:rsidR="00CA7359">
        <w:t>esource</w:t>
      </w:r>
      <w:r w:rsidR="000C0F79">
        <w:t xml:space="preserve"> auditing</w:t>
      </w:r>
      <w:r w:rsidR="00CA7359">
        <w:t xml:space="preserve"> </w:t>
      </w:r>
      <w:hyperlink w:anchor="Term_Metadata" w:history="1">
        <w:r w:rsidR="00CA7359" w:rsidRPr="00E213A8">
          <w:rPr>
            <w:rStyle w:val="Hyperlink"/>
          </w:rPr>
          <w:t>metadata</w:t>
        </w:r>
      </w:hyperlink>
      <w:r w:rsidR="00CA7359">
        <w:t xml:space="preserve"> </w:t>
      </w:r>
      <w:del w:id="1710" w:author="Jeremy Hayes" w:date="2024-02-09T10:43:00Z">
        <w:r w:rsidR="00CA7359" w:rsidDel="00A76E67">
          <w:delText>MUST</w:delText>
        </w:r>
      </w:del>
      <w:ins w:id="1711" w:author="Jeremy Hayes" w:date="2024-02-09T10:43:00Z">
        <w:r w:rsidR="00A76E67" w:rsidRPr="00A76E67">
          <w:rPr>
            <w:b/>
          </w:rPr>
          <w:t>must</w:t>
        </w:r>
      </w:ins>
      <w:r w:rsidR="00CA7359">
        <w:t xml:space="preserve"> be sufficiently defined and managed to audit changes, by whom</w:t>
      </w:r>
      <w:del w:id="1712" w:author="Jeremy Hayes" w:date="2024-02-09T11:49:00Z">
        <w:r w:rsidR="00CA7359" w:rsidDel="00EA4DB5">
          <w:delText xml:space="preserve">, </w:delText>
        </w:r>
      </w:del>
      <w:ins w:id="1713" w:author="Jeremy Hayes" w:date="2024-02-09T11:49:00Z">
        <w:r w:rsidR="00EA4DB5">
          <w:t xml:space="preserve"> and </w:t>
        </w:r>
      </w:ins>
      <w:r w:rsidR="00CA7359">
        <w:t>when.</w:t>
      </w:r>
    </w:p>
    <w:p w14:paraId="19E18F5D" w14:textId="1F397D01" w:rsidR="0082721D" w:rsidRPr="001F0BD9" w:rsidRDefault="0082721D" w:rsidP="0082721D">
      <w:pPr>
        <w:pStyle w:val="ASomething"/>
      </w:pPr>
      <w:r w:rsidRPr="009D493F">
        <w:rPr>
          <w:b/>
          <w:bCs/>
        </w:rPr>
        <w:t>Rationale</w:t>
      </w:r>
      <w:r w:rsidRPr="009D493F">
        <w:t>:</w:t>
      </w:r>
      <w:r>
        <w:tab/>
      </w:r>
      <w:r w:rsidR="000C0F79">
        <w:t>Improvements to processes is supported by evidence of when issues occurred.</w:t>
      </w:r>
    </w:p>
    <w:p w14:paraId="7D459E80" w14:textId="2BD2655C" w:rsidR="0082721D" w:rsidRPr="001F0BD9" w:rsidRDefault="0082721D" w:rsidP="0082721D">
      <w:pPr>
        <w:pStyle w:val="ASomething"/>
      </w:pPr>
      <w:r w:rsidRPr="009D493F">
        <w:rPr>
          <w:b/>
          <w:bCs/>
        </w:rPr>
        <w:t>Details</w:t>
      </w:r>
      <w:r w:rsidRPr="009D493F">
        <w:t>:</w:t>
      </w:r>
      <w:r>
        <w:t xml:space="preserve"> </w:t>
      </w:r>
      <w:r>
        <w:tab/>
      </w:r>
    </w:p>
    <w:p w14:paraId="72DE8BC8" w14:textId="4333EBEE" w:rsidR="0082721D" w:rsidRPr="0075069B" w:rsidRDefault="0082721D" w:rsidP="0082721D">
      <w:pPr>
        <w:pStyle w:val="ASomething"/>
      </w:pPr>
      <w:r>
        <w:rPr>
          <w:b/>
          <w:bCs/>
        </w:rPr>
        <w:t>Prompts:</w:t>
      </w:r>
      <w:r>
        <w:tab/>
      </w:r>
      <w:r w:rsidR="000C0F79">
        <w:t>What traceability attributes are collected?</w:t>
      </w:r>
    </w:p>
    <w:p w14:paraId="688F42A0" w14:textId="77777777" w:rsidR="0082721D" w:rsidRPr="00C829F4" w:rsidRDefault="0082721D" w:rsidP="00C829F4">
      <w:pPr>
        <w:pStyle w:val="BodyTextDefinition"/>
      </w:pPr>
    </w:p>
    <w:p w14:paraId="1773D88C" w14:textId="77777777" w:rsidR="001B2972" w:rsidRDefault="001B2972" w:rsidP="001727B6">
      <w:pPr>
        <w:pStyle w:val="Heading4"/>
      </w:pPr>
      <w:bookmarkStart w:id="1714" w:name="_Toc158372718"/>
      <w:r>
        <w:t>Understandability</w:t>
      </w:r>
      <w:bookmarkEnd w:id="1714"/>
    </w:p>
    <w:p w14:paraId="524725CF" w14:textId="639CB592" w:rsidR="001B2972" w:rsidRDefault="001B2972" w:rsidP="00C829F4">
      <w:pPr>
        <w:pStyle w:val="BodyTextDefinition"/>
      </w:pPr>
      <w:r w:rsidRPr="00C829F4">
        <w:t xml:space="preserve">The degree to which data has attributes that enable it to be read and interpreted by users, and are expressed in appropriate languages, </w:t>
      </w:r>
      <w:proofErr w:type="gramStart"/>
      <w:r w:rsidRPr="00C829F4">
        <w:t>symbols</w:t>
      </w:r>
      <w:proofErr w:type="gramEnd"/>
      <w:r w:rsidRPr="00C829F4">
        <w:t xml:space="preserve"> and units in a specific context of use.</w:t>
      </w:r>
      <w:r w:rsidRPr="00C829F4">
        <w:br/>
        <w:t xml:space="preserve">Some information about data understandability is provided by </w:t>
      </w:r>
      <w:hyperlink w:anchor="Term_Metadata" w:history="1">
        <w:r w:rsidR="00E213A8" w:rsidRPr="00E213A8">
          <w:rPr>
            <w:rStyle w:val="Hyperlink"/>
          </w:rPr>
          <w:t>metadata</w:t>
        </w:r>
      </w:hyperlink>
      <w:r w:rsidRPr="00C829F4">
        <w:t>.</w:t>
      </w:r>
    </w:p>
    <w:p w14:paraId="0DF0F94B" w14:textId="77777777" w:rsidR="0082721D" w:rsidRDefault="0082721D" w:rsidP="00C829F4">
      <w:pPr>
        <w:pStyle w:val="BodyTextDefinition"/>
      </w:pPr>
    </w:p>
    <w:p w14:paraId="4CBB060E" w14:textId="12136864" w:rsidR="0082721D" w:rsidRDefault="00113DB2" w:rsidP="0082721D">
      <w:pPr>
        <w:pStyle w:val="Heading5"/>
      </w:pPr>
      <w:r>
        <w:t>QR-DEF-</w:t>
      </w:r>
      <w:r w:rsidR="00B822E2">
        <w:t>DAT-UND-00</w:t>
      </w:r>
      <w:r w:rsidR="0082721D">
        <w:t xml:space="preserve">: </w:t>
      </w:r>
      <w:r w:rsidR="000C0F79">
        <w:rPr>
          <w:b/>
          <w:bCs/>
        </w:rPr>
        <w:t>Understandability</w:t>
      </w:r>
    </w:p>
    <w:p w14:paraId="3DE432AF" w14:textId="6879C5D3" w:rsidR="0082721D" w:rsidRPr="001F0BD9" w:rsidRDefault="0082721D" w:rsidP="0082721D">
      <w:pPr>
        <w:pStyle w:val="ASomething"/>
      </w:pPr>
      <w:r w:rsidRPr="009D493F">
        <w:rPr>
          <w:b/>
          <w:bCs/>
        </w:rPr>
        <w:t>Category</w:t>
      </w:r>
      <w:r w:rsidRPr="009D493F">
        <w:t>:</w:t>
      </w:r>
      <w:r>
        <w:t xml:space="preserve"> </w:t>
      </w:r>
      <w:r>
        <w:tab/>
      </w:r>
      <w:r w:rsidR="000C0F79">
        <w:t>ISO-25012/Understandability</w:t>
      </w:r>
    </w:p>
    <w:p w14:paraId="7679371E" w14:textId="538FCD14" w:rsidR="0082721D" w:rsidRPr="001F0BD9" w:rsidRDefault="0082721D" w:rsidP="0082721D">
      <w:pPr>
        <w:pStyle w:val="ASomething"/>
      </w:pPr>
      <w:r w:rsidRPr="009D493F">
        <w:rPr>
          <w:b/>
          <w:bCs/>
        </w:rPr>
        <w:t>Statement</w:t>
      </w:r>
      <w:r w:rsidRPr="009D493F">
        <w:t>:</w:t>
      </w:r>
      <w:r>
        <w:t xml:space="preserve"> </w:t>
      </w:r>
      <w:r>
        <w:tab/>
      </w:r>
      <w:r w:rsidR="000C0F79">
        <w:t xml:space="preserve">System Resources Development </w:t>
      </w:r>
      <w:del w:id="1715" w:author="Jeremy Hayes" w:date="2024-02-09T10:43:00Z">
        <w:r w:rsidR="000C0F79" w:rsidDel="00A76E67">
          <w:delText>MUST</w:delText>
        </w:r>
      </w:del>
      <w:ins w:id="1716" w:author="Jeremy Hayes" w:date="2024-02-09T10:43:00Z">
        <w:r w:rsidR="00A76E67" w:rsidRPr="00A76E67">
          <w:rPr>
            <w:b/>
          </w:rPr>
          <w:t>must</w:t>
        </w:r>
      </w:ins>
      <w:r w:rsidR="000C0F79">
        <w:t xml:space="preserve"> follow </w:t>
      </w:r>
      <w:del w:id="1717" w:author="Jeremy Hayes" w:date="2024-02-09T11:50:00Z">
        <w:r w:rsidR="000C0F79" w:rsidDel="00EA4DB5">
          <w:delText xml:space="preserve">Guidance </w:delText>
        </w:r>
      </w:del>
      <w:ins w:id="1718" w:author="Jeremy Hayes" w:date="2024-02-09T11:50:00Z">
        <w:r w:rsidR="00EA4DB5">
          <w:t xml:space="preserve">guidance </w:t>
        </w:r>
      </w:ins>
      <w:r w:rsidR="000C0F79">
        <w:t xml:space="preserve">developed by </w:t>
      </w:r>
      <w:del w:id="1719" w:author="Jeremy Hayes" w:date="2024-02-09T11:50:00Z">
        <w:r w:rsidR="000C0F79" w:rsidDel="00EA4DB5">
          <w:delText xml:space="preserve">Subject </w:delText>
        </w:r>
      </w:del>
      <w:ins w:id="1720" w:author="Jeremy Hayes" w:date="2024-02-09T11:50:00Z">
        <w:r w:rsidR="00EA4DB5">
          <w:t xml:space="preserve">subject </w:t>
        </w:r>
      </w:ins>
      <w:del w:id="1721" w:author="Jeremy Hayes" w:date="2024-02-09T11:50:00Z">
        <w:r w:rsidR="000C0F79" w:rsidDel="00EA4DB5">
          <w:delText xml:space="preserve">Matter </w:delText>
        </w:r>
      </w:del>
      <w:ins w:id="1722" w:author="Jeremy Hayes" w:date="2024-02-09T11:50:00Z">
        <w:r w:rsidR="00EA4DB5">
          <w:t xml:space="preserve">matter </w:t>
        </w:r>
      </w:ins>
      <w:del w:id="1723" w:author="Jeremy Hayes" w:date="2024-02-09T11:50:00Z">
        <w:r w:rsidR="000C0F79" w:rsidDel="00EA4DB5">
          <w:delText>Experts</w:delText>
        </w:r>
      </w:del>
      <w:ins w:id="1724" w:author="Jeremy Hayes" w:date="2024-02-09T11:50:00Z">
        <w:r w:rsidR="00EA4DB5">
          <w:t>experts (SMEs)</w:t>
        </w:r>
      </w:ins>
      <w:r w:rsidR="000C0F79">
        <w:t>.</w:t>
      </w:r>
    </w:p>
    <w:p w14:paraId="2344680C" w14:textId="7326CB88" w:rsidR="0082721D" w:rsidRPr="001F0BD9" w:rsidRDefault="0082721D" w:rsidP="0082721D">
      <w:pPr>
        <w:pStyle w:val="ASomething"/>
      </w:pPr>
      <w:r w:rsidRPr="009D493F">
        <w:rPr>
          <w:b/>
          <w:bCs/>
        </w:rPr>
        <w:t>Rationale</w:t>
      </w:r>
      <w:r w:rsidRPr="009D493F">
        <w:t>:</w:t>
      </w:r>
      <w:r>
        <w:tab/>
      </w:r>
      <w:r w:rsidR="000C0F79">
        <w:t>Resources</w:t>
      </w:r>
    </w:p>
    <w:p w14:paraId="12584870" w14:textId="3B082845" w:rsidR="0082721D" w:rsidRPr="001F0BD9" w:rsidRDefault="0082721D" w:rsidP="0082721D">
      <w:pPr>
        <w:pStyle w:val="ASomething"/>
      </w:pPr>
      <w:r w:rsidRPr="009D493F">
        <w:rPr>
          <w:b/>
          <w:bCs/>
        </w:rPr>
        <w:t>Details</w:t>
      </w:r>
      <w:r w:rsidRPr="009D493F">
        <w:t>:</w:t>
      </w:r>
      <w:r>
        <w:t xml:space="preserve"> </w:t>
      </w:r>
      <w:r>
        <w:tab/>
      </w:r>
      <w:r w:rsidR="000C0F79">
        <w:t xml:space="preserve">Consider the Language, Culture, </w:t>
      </w:r>
      <w:proofErr w:type="gramStart"/>
      <w:r w:rsidR="000C0F79">
        <w:t>Age</w:t>
      </w:r>
      <w:proofErr w:type="gramEnd"/>
      <w:r w:rsidR="000C0F79">
        <w:t xml:space="preserve"> and sophistication of the audience and/or Domain of the resources. </w:t>
      </w:r>
    </w:p>
    <w:p w14:paraId="5FDFAD61" w14:textId="6C312FF6" w:rsidR="0082721D" w:rsidRPr="0075069B" w:rsidRDefault="0082721D" w:rsidP="0082721D">
      <w:pPr>
        <w:pStyle w:val="ASomething"/>
      </w:pPr>
      <w:r>
        <w:rPr>
          <w:b/>
          <w:bCs/>
        </w:rPr>
        <w:t>Prompts:</w:t>
      </w:r>
      <w:r>
        <w:tab/>
      </w:r>
      <w:r w:rsidR="000C0F79">
        <w:t>Will Resources require development?</w:t>
      </w:r>
      <w:r w:rsidR="000C0F79">
        <w:br/>
        <w:t>With what key characteristics (dual language, age bracket, etc.)?</w:t>
      </w:r>
      <w:r w:rsidR="000C0F79">
        <w:br/>
        <w:t>What types of SMEs will be required?</w:t>
      </w:r>
    </w:p>
    <w:p w14:paraId="1FE26EA2" w14:textId="77777777" w:rsidR="0082721D" w:rsidRPr="00C829F4" w:rsidRDefault="0082721D" w:rsidP="00C829F4">
      <w:pPr>
        <w:pStyle w:val="BodyTextDefinition"/>
      </w:pPr>
    </w:p>
    <w:p w14:paraId="075F71B8" w14:textId="739A5CFB" w:rsidR="00C829F4" w:rsidRPr="00011BE8" w:rsidRDefault="00C829F4" w:rsidP="00011BE8">
      <w:pPr>
        <w:pStyle w:val="Heading2"/>
      </w:pPr>
      <w:bookmarkStart w:id="1725" w:name="_Toc158372719"/>
      <w:r w:rsidRPr="00011BE8">
        <w:t>System Dependent Data Qualities</w:t>
      </w:r>
      <w:bookmarkEnd w:id="1725"/>
    </w:p>
    <w:p w14:paraId="2B6CEF59" w14:textId="1A94263A" w:rsidR="00867765" w:rsidRPr="00867765" w:rsidRDefault="00867765" w:rsidP="00867765">
      <w:pPr>
        <w:pStyle w:val="BodyText"/>
      </w:pPr>
      <w:r>
        <w:t>System Dependent Data Qualities are qualities of the data that are wholly dependent on the qualities of the system in which they are managed.</w:t>
      </w:r>
    </w:p>
    <w:p w14:paraId="0E8263D3" w14:textId="77777777" w:rsidR="001B2972" w:rsidRDefault="001B2972" w:rsidP="0082721D">
      <w:pPr>
        <w:pStyle w:val="Heading3"/>
      </w:pPr>
      <w:bookmarkStart w:id="1726" w:name="_Toc158372720"/>
      <w:r>
        <w:t>Availability</w:t>
      </w:r>
      <w:bookmarkEnd w:id="1726"/>
    </w:p>
    <w:p w14:paraId="3B3C3F2A" w14:textId="77777777" w:rsidR="001B2972" w:rsidRDefault="001B2972" w:rsidP="00C829F4">
      <w:pPr>
        <w:pStyle w:val="BodyTextDefinition"/>
      </w:pPr>
      <w:r w:rsidRPr="00C829F4">
        <w:t>The degree to which data has attributes that enable it to be retrieved by authorized users and/or applications in a specific context of use.</w:t>
      </w:r>
    </w:p>
    <w:p w14:paraId="64991AE0" w14:textId="77777777" w:rsidR="0082721D" w:rsidRDefault="0082721D" w:rsidP="00C829F4">
      <w:pPr>
        <w:pStyle w:val="BodyTextDefinition"/>
      </w:pPr>
    </w:p>
    <w:p w14:paraId="78F10194" w14:textId="2BFCB9BC" w:rsidR="0082721D" w:rsidRDefault="00113DB2" w:rsidP="0082721D">
      <w:pPr>
        <w:pStyle w:val="Heading5"/>
      </w:pPr>
      <w:r>
        <w:lastRenderedPageBreak/>
        <w:t>QR-DEF-</w:t>
      </w:r>
      <w:r w:rsidR="00B822E2">
        <w:t>DAT-AVA-00</w:t>
      </w:r>
      <w:r w:rsidR="0082721D">
        <w:t xml:space="preserve">: </w:t>
      </w:r>
      <w:r w:rsidR="00B822E2">
        <w:rPr>
          <w:b/>
          <w:bCs/>
        </w:rPr>
        <w:t>TODO</w:t>
      </w:r>
    </w:p>
    <w:p w14:paraId="50D6863F" w14:textId="77777777" w:rsidR="0082721D" w:rsidRPr="001F0BD9" w:rsidRDefault="0082721D" w:rsidP="0082721D">
      <w:pPr>
        <w:pStyle w:val="ASomething"/>
      </w:pPr>
      <w:r w:rsidRPr="009D493F">
        <w:rPr>
          <w:b/>
          <w:bCs/>
        </w:rPr>
        <w:t>Category</w:t>
      </w:r>
      <w:r w:rsidRPr="009D493F">
        <w:t>:</w:t>
      </w:r>
      <w:r>
        <w:t xml:space="preserve"> </w:t>
      </w:r>
      <w:r>
        <w:tab/>
        <w:t>…</w:t>
      </w:r>
    </w:p>
    <w:p w14:paraId="50E905EA" w14:textId="77777777" w:rsidR="0082721D" w:rsidRPr="001F0BD9" w:rsidRDefault="0082721D" w:rsidP="0082721D">
      <w:pPr>
        <w:pStyle w:val="ASomething"/>
      </w:pPr>
      <w:r w:rsidRPr="009D493F">
        <w:rPr>
          <w:b/>
          <w:bCs/>
        </w:rPr>
        <w:t>Statement</w:t>
      </w:r>
      <w:r w:rsidRPr="009D493F">
        <w:t>:</w:t>
      </w:r>
      <w:r>
        <w:t xml:space="preserve"> </w:t>
      </w:r>
      <w:r>
        <w:tab/>
        <w:t>…</w:t>
      </w:r>
    </w:p>
    <w:p w14:paraId="1694B27C" w14:textId="77777777" w:rsidR="0082721D" w:rsidRPr="001F0BD9" w:rsidRDefault="0082721D" w:rsidP="0082721D">
      <w:pPr>
        <w:pStyle w:val="ASomething"/>
      </w:pPr>
      <w:r w:rsidRPr="009D493F">
        <w:rPr>
          <w:b/>
          <w:bCs/>
        </w:rPr>
        <w:t>Rationale</w:t>
      </w:r>
      <w:r w:rsidRPr="009D493F">
        <w:t>:</w:t>
      </w:r>
      <w:r>
        <w:tab/>
        <w:t>…</w:t>
      </w:r>
    </w:p>
    <w:p w14:paraId="618FF5AB" w14:textId="77777777" w:rsidR="0082721D" w:rsidRPr="001F0BD9" w:rsidRDefault="0082721D" w:rsidP="0082721D">
      <w:pPr>
        <w:pStyle w:val="ASomething"/>
      </w:pPr>
      <w:r w:rsidRPr="009D493F">
        <w:rPr>
          <w:b/>
          <w:bCs/>
        </w:rPr>
        <w:t>Details</w:t>
      </w:r>
      <w:r w:rsidRPr="009D493F">
        <w:t>:</w:t>
      </w:r>
      <w:r>
        <w:t xml:space="preserve"> </w:t>
      </w:r>
      <w:r>
        <w:tab/>
        <w:t>…</w:t>
      </w:r>
    </w:p>
    <w:p w14:paraId="6AD08AEB" w14:textId="77777777" w:rsidR="0082721D" w:rsidRPr="0075069B" w:rsidRDefault="0082721D" w:rsidP="0082721D">
      <w:pPr>
        <w:pStyle w:val="ASomething"/>
      </w:pPr>
      <w:r>
        <w:rPr>
          <w:b/>
          <w:bCs/>
        </w:rPr>
        <w:t>Prompts:</w:t>
      </w:r>
      <w:r>
        <w:tab/>
        <w:t>…</w:t>
      </w:r>
    </w:p>
    <w:p w14:paraId="2B3059C7" w14:textId="77777777" w:rsidR="0082721D" w:rsidRPr="00C829F4" w:rsidRDefault="0082721D" w:rsidP="00C829F4">
      <w:pPr>
        <w:pStyle w:val="BodyTextDefinition"/>
      </w:pPr>
    </w:p>
    <w:p w14:paraId="114FF9DD" w14:textId="77777777" w:rsidR="001B2972" w:rsidRDefault="001B2972" w:rsidP="0082721D">
      <w:pPr>
        <w:pStyle w:val="Heading3"/>
      </w:pPr>
      <w:bookmarkStart w:id="1727" w:name="_Toc158372721"/>
      <w:r>
        <w:t>Portability</w:t>
      </w:r>
      <w:bookmarkEnd w:id="1727"/>
    </w:p>
    <w:p w14:paraId="44315153" w14:textId="77777777" w:rsidR="001B2972" w:rsidRDefault="001B2972" w:rsidP="00C829F4">
      <w:pPr>
        <w:pStyle w:val="BodyTextDefinition"/>
      </w:pPr>
      <w:r w:rsidRPr="00C829F4">
        <w:t xml:space="preserve">The degree to which data has attributes that enable it to be installed, </w:t>
      </w:r>
      <w:proofErr w:type="gramStart"/>
      <w:r w:rsidRPr="00C829F4">
        <w:t>replaced</w:t>
      </w:r>
      <w:proofErr w:type="gramEnd"/>
      <w:r w:rsidRPr="00C829F4">
        <w:t xml:space="preserve"> or moved from one system to another preserving the existing quality in a specific context of use.</w:t>
      </w:r>
    </w:p>
    <w:p w14:paraId="6A6CD0CE" w14:textId="77777777" w:rsidR="0082721D" w:rsidRDefault="0082721D" w:rsidP="00C829F4">
      <w:pPr>
        <w:pStyle w:val="BodyTextDefinition"/>
      </w:pPr>
    </w:p>
    <w:p w14:paraId="24406E19" w14:textId="33C00C52" w:rsidR="0082721D" w:rsidRDefault="00113DB2" w:rsidP="0082721D">
      <w:pPr>
        <w:pStyle w:val="Heading5"/>
      </w:pPr>
      <w:r>
        <w:t>QR-DEF-</w:t>
      </w:r>
      <w:r w:rsidR="00B822E2">
        <w:t>DAT-POR-00</w:t>
      </w:r>
      <w:r w:rsidR="0082721D">
        <w:t xml:space="preserve">: </w:t>
      </w:r>
      <w:r w:rsidR="00B822E2">
        <w:rPr>
          <w:b/>
          <w:bCs/>
        </w:rPr>
        <w:t>TODO</w:t>
      </w:r>
    </w:p>
    <w:p w14:paraId="56CC8268" w14:textId="77777777" w:rsidR="0082721D" w:rsidRPr="001F0BD9" w:rsidRDefault="0082721D" w:rsidP="0082721D">
      <w:pPr>
        <w:pStyle w:val="ASomething"/>
      </w:pPr>
      <w:r w:rsidRPr="009D493F">
        <w:rPr>
          <w:b/>
          <w:bCs/>
        </w:rPr>
        <w:t>Category</w:t>
      </w:r>
      <w:r w:rsidRPr="009D493F">
        <w:t>:</w:t>
      </w:r>
      <w:r>
        <w:t xml:space="preserve"> </w:t>
      </w:r>
      <w:r>
        <w:tab/>
        <w:t>…</w:t>
      </w:r>
    </w:p>
    <w:p w14:paraId="7EB3BB00" w14:textId="77777777" w:rsidR="0082721D" w:rsidRPr="001F0BD9" w:rsidRDefault="0082721D" w:rsidP="0082721D">
      <w:pPr>
        <w:pStyle w:val="ASomething"/>
      </w:pPr>
      <w:r w:rsidRPr="009D493F">
        <w:rPr>
          <w:b/>
          <w:bCs/>
        </w:rPr>
        <w:t>Statement</w:t>
      </w:r>
      <w:r w:rsidRPr="009D493F">
        <w:t>:</w:t>
      </w:r>
      <w:r>
        <w:t xml:space="preserve"> </w:t>
      </w:r>
      <w:r>
        <w:tab/>
        <w:t>…</w:t>
      </w:r>
    </w:p>
    <w:p w14:paraId="5019EC6E" w14:textId="77777777" w:rsidR="0082721D" w:rsidRPr="001F0BD9" w:rsidRDefault="0082721D" w:rsidP="0082721D">
      <w:pPr>
        <w:pStyle w:val="ASomething"/>
      </w:pPr>
      <w:r w:rsidRPr="009D493F">
        <w:rPr>
          <w:b/>
          <w:bCs/>
        </w:rPr>
        <w:t>Rationale</w:t>
      </w:r>
      <w:r w:rsidRPr="009D493F">
        <w:t>:</w:t>
      </w:r>
      <w:r>
        <w:tab/>
        <w:t>…</w:t>
      </w:r>
    </w:p>
    <w:p w14:paraId="0D901480" w14:textId="77777777" w:rsidR="0082721D" w:rsidRPr="001F0BD9" w:rsidRDefault="0082721D" w:rsidP="0082721D">
      <w:pPr>
        <w:pStyle w:val="ASomething"/>
      </w:pPr>
      <w:r w:rsidRPr="009D493F">
        <w:rPr>
          <w:b/>
          <w:bCs/>
        </w:rPr>
        <w:t>Details</w:t>
      </w:r>
      <w:r w:rsidRPr="009D493F">
        <w:t>:</w:t>
      </w:r>
      <w:r>
        <w:t xml:space="preserve"> </w:t>
      </w:r>
      <w:r>
        <w:tab/>
        <w:t>…</w:t>
      </w:r>
    </w:p>
    <w:p w14:paraId="6B6F327D" w14:textId="77777777" w:rsidR="0082721D" w:rsidRPr="0075069B" w:rsidRDefault="0082721D" w:rsidP="0082721D">
      <w:pPr>
        <w:pStyle w:val="ASomething"/>
      </w:pPr>
      <w:r>
        <w:rPr>
          <w:b/>
          <w:bCs/>
        </w:rPr>
        <w:t>Prompts:</w:t>
      </w:r>
      <w:r>
        <w:tab/>
        <w:t>…</w:t>
      </w:r>
    </w:p>
    <w:p w14:paraId="11DB4706" w14:textId="77777777" w:rsidR="0082721D" w:rsidRPr="00C829F4" w:rsidRDefault="0082721D" w:rsidP="00C829F4">
      <w:pPr>
        <w:pStyle w:val="BodyTextDefinition"/>
      </w:pPr>
    </w:p>
    <w:p w14:paraId="3309C647" w14:textId="77777777" w:rsidR="001B2972" w:rsidRDefault="001B2972" w:rsidP="0082721D">
      <w:pPr>
        <w:pStyle w:val="Heading3"/>
      </w:pPr>
      <w:bookmarkStart w:id="1728" w:name="_Toc158372722"/>
      <w:r>
        <w:t>Recoverability</w:t>
      </w:r>
      <w:bookmarkEnd w:id="1728"/>
    </w:p>
    <w:p w14:paraId="19086591" w14:textId="77777777" w:rsidR="001B2972" w:rsidRPr="00C829F4" w:rsidRDefault="001B2972" w:rsidP="00C829F4">
      <w:pPr>
        <w:pStyle w:val="BodyTextDefinition"/>
      </w:pPr>
      <w:r w:rsidRPr="00C829F4">
        <w:t>The degree to which data has attributes that enable it to maintain and preserve a specified level of operations and quality, even in the event of failure, in a specific context of use.</w:t>
      </w:r>
    </w:p>
    <w:p w14:paraId="722D21FF" w14:textId="77777777" w:rsidR="001B2972" w:rsidRDefault="001B2972" w:rsidP="001B2972">
      <w:pPr>
        <w:pStyle w:val="BodyText"/>
      </w:pPr>
    </w:p>
    <w:p w14:paraId="23F0C3E6" w14:textId="0B916703" w:rsidR="0082721D" w:rsidRDefault="00113DB2" w:rsidP="0082721D">
      <w:pPr>
        <w:pStyle w:val="Heading5"/>
      </w:pPr>
      <w:r>
        <w:t>QR-DEF-</w:t>
      </w:r>
      <w:r w:rsidR="00B822E2">
        <w:t>DAT-REC-00</w:t>
      </w:r>
      <w:r w:rsidR="0082721D">
        <w:t xml:space="preserve">: </w:t>
      </w:r>
      <w:r w:rsidR="00B822E2">
        <w:rPr>
          <w:b/>
          <w:bCs/>
        </w:rPr>
        <w:t>TODO</w:t>
      </w:r>
    </w:p>
    <w:p w14:paraId="669803FA" w14:textId="77777777" w:rsidR="0082721D" w:rsidRPr="001F0BD9" w:rsidRDefault="0082721D" w:rsidP="0082721D">
      <w:pPr>
        <w:pStyle w:val="ASomething"/>
      </w:pPr>
      <w:r w:rsidRPr="009D493F">
        <w:rPr>
          <w:b/>
          <w:bCs/>
        </w:rPr>
        <w:t>Category</w:t>
      </w:r>
      <w:r w:rsidRPr="009D493F">
        <w:t>:</w:t>
      </w:r>
      <w:r>
        <w:t xml:space="preserve"> </w:t>
      </w:r>
      <w:r>
        <w:tab/>
        <w:t>…</w:t>
      </w:r>
    </w:p>
    <w:p w14:paraId="70DD7B37" w14:textId="77777777" w:rsidR="0082721D" w:rsidRPr="001F0BD9" w:rsidRDefault="0082721D" w:rsidP="0082721D">
      <w:pPr>
        <w:pStyle w:val="ASomething"/>
      </w:pPr>
      <w:r w:rsidRPr="009D493F">
        <w:rPr>
          <w:b/>
          <w:bCs/>
        </w:rPr>
        <w:t>Statement</w:t>
      </w:r>
      <w:r w:rsidRPr="009D493F">
        <w:t>:</w:t>
      </w:r>
      <w:r>
        <w:t xml:space="preserve"> </w:t>
      </w:r>
      <w:r>
        <w:tab/>
        <w:t>…</w:t>
      </w:r>
    </w:p>
    <w:p w14:paraId="7BCCCE4F" w14:textId="77777777" w:rsidR="0082721D" w:rsidRPr="001F0BD9" w:rsidRDefault="0082721D" w:rsidP="0082721D">
      <w:pPr>
        <w:pStyle w:val="ASomething"/>
      </w:pPr>
      <w:r w:rsidRPr="009D493F">
        <w:rPr>
          <w:b/>
          <w:bCs/>
        </w:rPr>
        <w:t>Rationale</w:t>
      </w:r>
      <w:r w:rsidRPr="009D493F">
        <w:t>:</w:t>
      </w:r>
      <w:r>
        <w:tab/>
        <w:t>…</w:t>
      </w:r>
    </w:p>
    <w:p w14:paraId="7B13AB1A" w14:textId="77777777" w:rsidR="0082721D" w:rsidRPr="001F0BD9" w:rsidRDefault="0082721D" w:rsidP="0082721D">
      <w:pPr>
        <w:pStyle w:val="ASomething"/>
      </w:pPr>
      <w:r w:rsidRPr="009D493F">
        <w:rPr>
          <w:b/>
          <w:bCs/>
        </w:rPr>
        <w:t>Details</w:t>
      </w:r>
      <w:r w:rsidRPr="009D493F">
        <w:t>:</w:t>
      </w:r>
      <w:r>
        <w:t xml:space="preserve"> </w:t>
      </w:r>
      <w:r>
        <w:tab/>
        <w:t>…</w:t>
      </w:r>
    </w:p>
    <w:p w14:paraId="3C97EEC5" w14:textId="77777777" w:rsidR="0082721D" w:rsidRPr="0075069B" w:rsidRDefault="0082721D" w:rsidP="0082721D">
      <w:pPr>
        <w:pStyle w:val="ASomething"/>
      </w:pPr>
      <w:r>
        <w:rPr>
          <w:b/>
          <w:bCs/>
        </w:rPr>
        <w:t>Prompts:</w:t>
      </w:r>
      <w:r>
        <w:tab/>
        <w:t>…</w:t>
      </w:r>
    </w:p>
    <w:p w14:paraId="487E27ED" w14:textId="77777777" w:rsidR="001B2972" w:rsidRDefault="001B2972" w:rsidP="001B2972">
      <w:pPr>
        <w:pStyle w:val="BodyText"/>
      </w:pPr>
    </w:p>
    <w:p w14:paraId="082AB368" w14:textId="4AD635BC" w:rsidR="001B2972" w:rsidRDefault="00867765" w:rsidP="00011BE8">
      <w:pPr>
        <w:pStyle w:val="Heading1"/>
      </w:pPr>
      <w:bookmarkStart w:id="1729" w:name="_Toc158372723"/>
      <w:r>
        <w:lastRenderedPageBreak/>
        <w:t xml:space="preserve">System </w:t>
      </w:r>
      <w:r w:rsidR="001B2972">
        <w:t>Use</w:t>
      </w:r>
      <w:r>
        <w:t>r</w:t>
      </w:r>
      <w:r w:rsidR="001B2972">
        <w:t xml:space="preserve"> Experience Qualit</w:t>
      </w:r>
      <w:r>
        <w:t>y Requirements</w:t>
      </w:r>
      <w:bookmarkEnd w:id="1729"/>
    </w:p>
    <w:p w14:paraId="52FAA5AA" w14:textId="6C7A6D04" w:rsidR="00011BE8" w:rsidRDefault="00011BE8" w:rsidP="009425C1">
      <w:pPr>
        <w:pStyle w:val="BodyTextDefinition"/>
        <w:rPr>
          <w:shd w:val="clear" w:color="auto" w:fill="FFFFFF"/>
        </w:rPr>
      </w:pPr>
      <w:r>
        <w:rPr>
          <w:shd w:val="clear" w:color="auto" w:fill="FFFFFF"/>
        </w:rPr>
        <w:t>The degree to which a product or system can be used by specific users to meet their needs to achieve specific goals with effectiveness, efficiency, satisfaction, and freedom from risk in specific contexts of use</w:t>
      </w:r>
      <w:r w:rsidR="009425C1">
        <w:rPr>
          <w:shd w:val="clear" w:color="auto" w:fill="FFFFFF"/>
        </w:rPr>
        <w:t>.</w:t>
      </w:r>
    </w:p>
    <w:p w14:paraId="67874E4F" w14:textId="54E143AD" w:rsidR="009425C1" w:rsidRPr="00011BE8" w:rsidRDefault="009425C1" w:rsidP="00011BE8">
      <w:pPr>
        <w:pStyle w:val="BodyText"/>
      </w:pPr>
      <w:r>
        <w:t xml:space="preserve">Systems are used by </w:t>
      </w:r>
      <w:del w:id="1730" w:author="Jeremy Hayes" w:date="2024-02-09T11:16:00Z">
        <w:r w:rsidDel="009F0BCC">
          <w:delText>User</w:delText>
        </w:r>
      </w:del>
      <w:ins w:id="1731" w:author="Jeremy Hayes" w:date="2024-02-09T11:16:00Z">
        <w:r w:rsidR="009F0BCC">
          <w:t>user</w:t>
        </w:r>
      </w:ins>
      <w:r>
        <w:t xml:space="preserve">s. </w:t>
      </w:r>
      <w:commentRangeStart w:id="1732"/>
      <w:r>
        <w:t xml:space="preserve">Therefore, </w:t>
      </w:r>
      <w:r w:rsidR="00620E26">
        <w:t xml:space="preserve">a high degree of </w:t>
      </w:r>
      <w:del w:id="1733" w:author="Jeremy Hayes" w:date="2024-02-09T11:16:00Z">
        <w:r w:rsidDel="009F0BCC">
          <w:delText>User</w:delText>
        </w:r>
      </w:del>
      <w:ins w:id="1734" w:author="Jeremy Hayes" w:date="2024-02-09T11:16:00Z">
        <w:r w:rsidR="009F0BCC">
          <w:t>user</w:t>
        </w:r>
      </w:ins>
      <w:r>
        <w:t xml:space="preserve"> </w:t>
      </w:r>
      <w:del w:id="1735" w:author="Jeremy Hayes" w:date="2024-02-09T11:53:00Z">
        <w:r w:rsidDel="00EA4DB5">
          <w:delText xml:space="preserve">Experience </w:delText>
        </w:r>
      </w:del>
      <w:ins w:id="1736" w:author="Jeremy Hayes" w:date="2024-02-09T11:53:00Z">
        <w:r w:rsidR="00EA4DB5">
          <w:t xml:space="preserve">experience </w:t>
        </w:r>
      </w:ins>
      <w:r>
        <w:t xml:space="preserve">qualities are essential for the use of an automation system to tried, </w:t>
      </w:r>
      <w:proofErr w:type="gramStart"/>
      <w:r>
        <w:t>adopted</w:t>
      </w:r>
      <w:proofErr w:type="gramEnd"/>
      <w:r>
        <w:t xml:space="preserve"> and not rejected as being a waste of investment. </w:t>
      </w:r>
      <w:commentRangeEnd w:id="1732"/>
      <w:r w:rsidR="00EA4DB5">
        <w:rPr>
          <w:rStyle w:val="CommentReference"/>
        </w:rPr>
        <w:commentReference w:id="1732"/>
      </w:r>
    </w:p>
    <w:p w14:paraId="69314336" w14:textId="534F1F50" w:rsidR="001B2972" w:rsidRDefault="00501D15" w:rsidP="00501D15">
      <w:pPr>
        <w:pStyle w:val="Heading2"/>
      </w:pPr>
      <w:bookmarkStart w:id="1737" w:name="_Toc158372724"/>
      <w:r>
        <w:t>Effectiveness</w:t>
      </w:r>
      <w:bookmarkEnd w:id="1737"/>
    </w:p>
    <w:p w14:paraId="7ABA4CE2" w14:textId="1CDB6C1F" w:rsidR="00501D15" w:rsidRPr="00501D15" w:rsidRDefault="00501D15" w:rsidP="00011BE8">
      <w:pPr>
        <w:pStyle w:val="BodyTextDefinition"/>
      </w:pPr>
      <w:r>
        <w:rPr>
          <w:shd w:val="clear" w:color="auto" w:fill="FFFFFF"/>
        </w:rPr>
        <w:t>The degree of accuracy and completeness with which users achieve specified goals.</w:t>
      </w:r>
    </w:p>
    <w:p w14:paraId="4A3B3D32" w14:textId="77777777" w:rsidR="00501D15" w:rsidRDefault="00501D15" w:rsidP="00501D15"/>
    <w:p w14:paraId="5AA5D01B" w14:textId="28AE45C4" w:rsidR="00501D15" w:rsidRDefault="00113DB2" w:rsidP="00501D15">
      <w:pPr>
        <w:pStyle w:val="Heading5"/>
      </w:pPr>
      <w:r>
        <w:t>QR-DEF-</w:t>
      </w:r>
      <w:r w:rsidR="00011BE8">
        <w:t>USR-EFFE-00</w:t>
      </w:r>
      <w:r w:rsidR="00501D15">
        <w:t xml:space="preserve">: </w:t>
      </w:r>
      <w:r w:rsidR="009425C1">
        <w:rPr>
          <w:b/>
          <w:bCs/>
        </w:rPr>
        <w:t>Effectiveness</w:t>
      </w:r>
    </w:p>
    <w:p w14:paraId="262D7BB8" w14:textId="77777777" w:rsidR="00501D15" w:rsidRPr="001F0BD9" w:rsidRDefault="00501D15" w:rsidP="00501D15">
      <w:pPr>
        <w:pStyle w:val="ASomething"/>
      </w:pPr>
      <w:r w:rsidRPr="009D493F">
        <w:rPr>
          <w:b/>
          <w:bCs/>
        </w:rPr>
        <w:t>Category</w:t>
      </w:r>
      <w:r w:rsidRPr="009D493F">
        <w:t>:</w:t>
      </w:r>
      <w:r>
        <w:t xml:space="preserve"> </w:t>
      </w:r>
      <w:r>
        <w:tab/>
        <w:t>…</w:t>
      </w:r>
    </w:p>
    <w:p w14:paraId="39F013F7" w14:textId="276E46F0" w:rsidR="00501D15" w:rsidRPr="001F0BD9" w:rsidRDefault="00501D15" w:rsidP="00501D15">
      <w:pPr>
        <w:pStyle w:val="ASomething"/>
      </w:pPr>
      <w:r w:rsidRPr="009D493F">
        <w:rPr>
          <w:b/>
          <w:bCs/>
        </w:rPr>
        <w:t>Statement</w:t>
      </w:r>
      <w:r w:rsidRPr="009D493F">
        <w:t>:</w:t>
      </w:r>
      <w:r>
        <w:t xml:space="preserve"> </w:t>
      </w:r>
      <w:r>
        <w:tab/>
      </w:r>
      <w:r w:rsidR="009425C1">
        <w:t xml:space="preserve">The solution’s system(s) </w:t>
      </w:r>
      <w:del w:id="1738" w:author="Jeremy Hayes" w:date="2024-02-09T10:43:00Z">
        <w:r w:rsidR="009425C1" w:rsidDel="00A76E67">
          <w:delText>MUST</w:delText>
        </w:r>
      </w:del>
      <w:ins w:id="1739" w:author="Jeremy Hayes" w:date="2024-02-09T10:43:00Z">
        <w:r w:rsidR="00A76E67" w:rsidRPr="00A76E67">
          <w:rPr>
            <w:b/>
          </w:rPr>
          <w:t>must</w:t>
        </w:r>
      </w:ins>
      <w:r w:rsidR="009425C1">
        <w:t xml:space="preserve"> enable users to perform tasks </w:t>
      </w:r>
      <w:del w:id="1740" w:author="Jeremy Hayes" w:date="2024-02-09T11:54:00Z">
        <w:r w:rsidR="009425C1" w:rsidDel="0049594B">
          <w:delText xml:space="preserve">such </w:delText>
        </w:r>
      </w:del>
      <w:ins w:id="1741" w:author="Jeremy Hayes" w:date="2024-02-09T11:54:00Z">
        <w:r w:rsidR="0049594B">
          <w:t xml:space="preserve">so </w:t>
        </w:r>
      </w:ins>
      <w:r w:rsidR="009425C1">
        <w:t>that their managers and/or sponsors recognise an improvement in the outcome and its value.</w:t>
      </w:r>
    </w:p>
    <w:p w14:paraId="4A3AC791" w14:textId="76999364" w:rsidR="00501D15" w:rsidRPr="001F0BD9" w:rsidRDefault="00501D15" w:rsidP="00501D15">
      <w:pPr>
        <w:pStyle w:val="ASomething"/>
      </w:pPr>
      <w:r w:rsidRPr="009D493F">
        <w:rPr>
          <w:b/>
          <w:bCs/>
        </w:rPr>
        <w:t>Rationale</w:t>
      </w:r>
      <w:r w:rsidRPr="009D493F">
        <w:t>:</w:t>
      </w:r>
      <w:r>
        <w:tab/>
      </w:r>
      <w:r w:rsidR="009425C1">
        <w:t>Users may like the new processes, but the solution’s sponsors must also see a return on their investment in improvement.</w:t>
      </w:r>
    </w:p>
    <w:p w14:paraId="4C06E18A" w14:textId="77777777" w:rsidR="00501D15" w:rsidRPr="001F0BD9" w:rsidRDefault="00501D15" w:rsidP="00501D15">
      <w:pPr>
        <w:pStyle w:val="ASomething"/>
      </w:pPr>
      <w:r w:rsidRPr="009D493F">
        <w:rPr>
          <w:b/>
          <w:bCs/>
        </w:rPr>
        <w:t>Details</w:t>
      </w:r>
      <w:r w:rsidRPr="009D493F">
        <w:t>:</w:t>
      </w:r>
      <w:r>
        <w:t xml:space="preserve"> </w:t>
      </w:r>
      <w:r>
        <w:tab/>
        <w:t>…</w:t>
      </w:r>
    </w:p>
    <w:p w14:paraId="3F073922" w14:textId="7CBEBC04" w:rsidR="00501D15" w:rsidRPr="0075069B" w:rsidRDefault="00501D15" w:rsidP="00501D15">
      <w:pPr>
        <w:pStyle w:val="ASomething"/>
      </w:pPr>
      <w:r>
        <w:rPr>
          <w:b/>
          <w:bCs/>
        </w:rPr>
        <w:t>Prompts:</w:t>
      </w:r>
      <w:r>
        <w:tab/>
      </w:r>
      <w:r w:rsidR="009425C1">
        <w:t>TODO</w:t>
      </w:r>
    </w:p>
    <w:p w14:paraId="00E13473" w14:textId="77777777" w:rsidR="00501D15" w:rsidRPr="00501D15" w:rsidRDefault="00501D15" w:rsidP="00501D15"/>
    <w:p w14:paraId="1A541E0E" w14:textId="28F0D92D" w:rsidR="00501D15" w:rsidRDefault="00501D15" w:rsidP="00501D15">
      <w:pPr>
        <w:pStyle w:val="Heading2"/>
      </w:pPr>
      <w:bookmarkStart w:id="1742" w:name="_Toc158372725"/>
      <w:r>
        <w:t>Efficiency</w:t>
      </w:r>
      <w:bookmarkEnd w:id="1742"/>
    </w:p>
    <w:p w14:paraId="0ABC2D01" w14:textId="3FC3DE4D" w:rsidR="00501D15" w:rsidRDefault="00501D15" w:rsidP="00011BE8">
      <w:pPr>
        <w:pStyle w:val="BodyTextDefinition"/>
        <w:rPr>
          <w:shd w:val="clear" w:color="auto" w:fill="FFFFFF"/>
        </w:rPr>
      </w:pPr>
      <w:r>
        <w:t xml:space="preserve">The degree </w:t>
      </w:r>
      <w:r w:rsidR="00011BE8">
        <w:t xml:space="preserve">to which </w:t>
      </w:r>
      <w:r>
        <w:rPr>
          <w:shd w:val="clear" w:color="auto" w:fill="FFFFFF"/>
        </w:rPr>
        <w:t xml:space="preserve">resources </w:t>
      </w:r>
      <w:r w:rsidR="00011BE8">
        <w:rPr>
          <w:shd w:val="clear" w:color="auto" w:fill="FFFFFF"/>
        </w:rPr>
        <w:t xml:space="preserve">are </w:t>
      </w:r>
      <w:r>
        <w:rPr>
          <w:shd w:val="clear" w:color="auto" w:fill="FFFFFF"/>
        </w:rPr>
        <w:t>expended in relation to the accuracy and completeness with which users achieve goals</w:t>
      </w:r>
      <w:r w:rsidR="00011BE8">
        <w:rPr>
          <w:shd w:val="clear" w:color="auto" w:fill="FFFFFF"/>
        </w:rPr>
        <w:t>.</w:t>
      </w:r>
    </w:p>
    <w:p w14:paraId="0D10A4CB" w14:textId="77777777" w:rsidR="00011BE8" w:rsidRPr="00011BE8" w:rsidRDefault="00011BE8" w:rsidP="00011BE8"/>
    <w:p w14:paraId="42FDD7A5" w14:textId="4E9B47F7" w:rsidR="00011BE8" w:rsidRDefault="00113DB2" w:rsidP="00011BE8">
      <w:pPr>
        <w:pStyle w:val="Heading5"/>
      </w:pPr>
      <w:r>
        <w:t>QR-DEF-</w:t>
      </w:r>
      <w:r w:rsidR="00011BE8">
        <w:t xml:space="preserve">USR-EFFI-00: </w:t>
      </w:r>
      <w:r w:rsidR="009425C1">
        <w:rPr>
          <w:b/>
          <w:bCs/>
        </w:rPr>
        <w:t>Efficiency</w:t>
      </w:r>
    </w:p>
    <w:p w14:paraId="58FF4D56" w14:textId="3D746581" w:rsidR="00501D15" w:rsidRPr="001F0BD9" w:rsidRDefault="00501D15" w:rsidP="00501D15">
      <w:pPr>
        <w:pStyle w:val="ASomething"/>
      </w:pPr>
      <w:r w:rsidRPr="009D493F">
        <w:rPr>
          <w:b/>
          <w:bCs/>
        </w:rPr>
        <w:t>Category</w:t>
      </w:r>
      <w:r w:rsidRPr="009D493F">
        <w:t>:</w:t>
      </w:r>
      <w:r>
        <w:t xml:space="preserve"> </w:t>
      </w:r>
      <w:r>
        <w:tab/>
      </w:r>
      <w:r w:rsidR="009425C1">
        <w:t>ISO-25022/Efficiency</w:t>
      </w:r>
    </w:p>
    <w:p w14:paraId="5546CF1B" w14:textId="6E73A896" w:rsidR="00501D15" w:rsidRPr="001F0BD9" w:rsidRDefault="00501D15" w:rsidP="00501D15">
      <w:pPr>
        <w:pStyle w:val="ASomething"/>
      </w:pPr>
      <w:r w:rsidRPr="009D493F">
        <w:rPr>
          <w:b/>
          <w:bCs/>
        </w:rPr>
        <w:t>Statement</w:t>
      </w:r>
      <w:r w:rsidRPr="009D493F">
        <w:t>:</w:t>
      </w:r>
      <w:r>
        <w:t xml:space="preserve"> </w:t>
      </w:r>
      <w:r>
        <w:tab/>
      </w:r>
      <w:r w:rsidR="009425C1">
        <w:t xml:space="preserve">The solution’s system(s) </w:t>
      </w:r>
      <w:del w:id="1743" w:author="Jeremy Hayes" w:date="2024-02-09T10:43:00Z">
        <w:r w:rsidR="009425C1" w:rsidDel="00A76E67">
          <w:delText>MUST</w:delText>
        </w:r>
      </w:del>
      <w:ins w:id="1744" w:author="Jeremy Hayes" w:date="2024-02-09T10:43:00Z">
        <w:r w:rsidR="00A76E67" w:rsidRPr="00A76E67">
          <w:rPr>
            <w:b/>
          </w:rPr>
          <w:t>must</w:t>
        </w:r>
      </w:ins>
      <w:r w:rsidR="009425C1">
        <w:t xml:space="preserve"> be sufficiently efficient that users do not attempt to avoid using it or return to replaced methods.</w:t>
      </w:r>
    </w:p>
    <w:p w14:paraId="18842A1C" w14:textId="77777777" w:rsidR="00501D15" w:rsidRPr="001F0BD9" w:rsidRDefault="00501D15" w:rsidP="00501D15">
      <w:pPr>
        <w:pStyle w:val="ASomething"/>
      </w:pPr>
      <w:r w:rsidRPr="009D493F">
        <w:rPr>
          <w:b/>
          <w:bCs/>
        </w:rPr>
        <w:t>Rationale</w:t>
      </w:r>
      <w:r w:rsidRPr="009D493F">
        <w:t>:</w:t>
      </w:r>
      <w:r>
        <w:tab/>
        <w:t>…</w:t>
      </w:r>
    </w:p>
    <w:p w14:paraId="21502BD9" w14:textId="77777777" w:rsidR="00501D15" w:rsidRPr="001F0BD9" w:rsidRDefault="00501D15" w:rsidP="00501D15">
      <w:pPr>
        <w:pStyle w:val="ASomething"/>
      </w:pPr>
      <w:r w:rsidRPr="009D493F">
        <w:rPr>
          <w:b/>
          <w:bCs/>
        </w:rPr>
        <w:t>Details</w:t>
      </w:r>
      <w:r w:rsidRPr="009D493F">
        <w:t>:</w:t>
      </w:r>
      <w:r>
        <w:t xml:space="preserve"> </w:t>
      </w:r>
      <w:r>
        <w:tab/>
        <w:t>…</w:t>
      </w:r>
    </w:p>
    <w:p w14:paraId="1BAED5BD" w14:textId="77777777" w:rsidR="00501D15" w:rsidRPr="0075069B" w:rsidRDefault="00501D15" w:rsidP="00501D15">
      <w:pPr>
        <w:pStyle w:val="ASomething"/>
      </w:pPr>
      <w:r>
        <w:rPr>
          <w:b/>
          <w:bCs/>
        </w:rPr>
        <w:t>Prompts:</w:t>
      </w:r>
      <w:r>
        <w:tab/>
        <w:t>…</w:t>
      </w:r>
    </w:p>
    <w:p w14:paraId="44C6F69F" w14:textId="77777777" w:rsidR="00501D15" w:rsidRPr="00501D15" w:rsidRDefault="00501D15" w:rsidP="00501D15"/>
    <w:p w14:paraId="33823999" w14:textId="470CCBCE" w:rsidR="00501D15" w:rsidRDefault="00501D15" w:rsidP="00501D15">
      <w:pPr>
        <w:pStyle w:val="Heading2"/>
      </w:pPr>
      <w:bookmarkStart w:id="1745" w:name="_Toc158372726"/>
      <w:r>
        <w:lastRenderedPageBreak/>
        <w:t>Satisfaction</w:t>
      </w:r>
      <w:bookmarkEnd w:id="1745"/>
    </w:p>
    <w:p w14:paraId="3FAD2017" w14:textId="71F5AD2E" w:rsidR="00501D15" w:rsidRPr="00501D15" w:rsidRDefault="00011BE8" w:rsidP="00011BE8">
      <w:pPr>
        <w:pStyle w:val="BodyTextDefinition"/>
      </w:pPr>
      <w:r>
        <w:rPr>
          <w:shd w:val="clear" w:color="auto" w:fill="FFFFFF"/>
        </w:rPr>
        <w:t>The degree to which user needs are satisfied when a product or system is used in a specified context of use.</w:t>
      </w:r>
    </w:p>
    <w:p w14:paraId="1933FB09" w14:textId="77777777" w:rsidR="00501D15" w:rsidRDefault="00501D15" w:rsidP="00501D15">
      <w:pPr>
        <w:pStyle w:val="Heading3"/>
      </w:pPr>
      <w:bookmarkStart w:id="1746" w:name="_Toc158372727"/>
      <w:r>
        <w:t>Usefulness</w:t>
      </w:r>
      <w:bookmarkEnd w:id="1746"/>
    </w:p>
    <w:p w14:paraId="193286B6" w14:textId="0F092F08" w:rsidR="00E35442" w:rsidRPr="00E35442" w:rsidRDefault="00E35442" w:rsidP="00E35442">
      <w:pPr>
        <w:pStyle w:val="BodyTextDefinition"/>
      </w:pPr>
      <w:r>
        <w:rPr>
          <w:shd w:val="clear" w:color="auto" w:fill="F7F4FC"/>
        </w:rPr>
        <w:t>The degree to which a user is satisfied with their perceived achievement of pragmatic goals, including the results of use and the consequences of use.</w:t>
      </w:r>
    </w:p>
    <w:p w14:paraId="0AEAD6E1" w14:textId="77777777" w:rsidR="00501D15" w:rsidRDefault="00501D15" w:rsidP="00501D15"/>
    <w:p w14:paraId="5B8E4C48" w14:textId="39F31D3A" w:rsidR="00501D15" w:rsidRDefault="00113DB2" w:rsidP="00501D15">
      <w:pPr>
        <w:pStyle w:val="Heading5"/>
      </w:pPr>
      <w:r>
        <w:t>QR-DEF-</w:t>
      </w:r>
      <w:r w:rsidR="00E276FB">
        <w:t>USR-USE-00</w:t>
      </w:r>
      <w:r w:rsidR="00501D15">
        <w:t xml:space="preserve">: </w:t>
      </w:r>
      <w:r w:rsidR="009425C1">
        <w:rPr>
          <w:b/>
          <w:bCs/>
        </w:rPr>
        <w:t>Usefulness</w:t>
      </w:r>
    </w:p>
    <w:p w14:paraId="7D113CB2" w14:textId="4A4D1D0A" w:rsidR="00501D15" w:rsidRPr="001F0BD9" w:rsidRDefault="00501D15" w:rsidP="00501D15">
      <w:pPr>
        <w:pStyle w:val="ASomething"/>
      </w:pPr>
      <w:r w:rsidRPr="009D493F">
        <w:rPr>
          <w:b/>
          <w:bCs/>
        </w:rPr>
        <w:t>Category</w:t>
      </w:r>
      <w:r w:rsidRPr="009D493F">
        <w:t>:</w:t>
      </w:r>
      <w:r>
        <w:t xml:space="preserve"> </w:t>
      </w:r>
      <w:r>
        <w:tab/>
      </w:r>
      <w:r w:rsidR="009425C1">
        <w:t>ISO-25022/Satisfaction/Usefulness</w:t>
      </w:r>
    </w:p>
    <w:p w14:paraId="19527100" w14:textId="66177D26"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w:t>
      </w:r>
      <w:del w:id="1747" w:author="Jeremy Hayes" w:date="2024-02-09T10:43:00Z">
        <w:r w:rsidR="00A35A83" w:rsidDel="00A76E67">
          <w:delText>MUST</w:delText>
        </w:r>
      </w:del>
      <w:ins w:id="1748" w:author="Jeremy Hayes" w:date="2024-02-09T10:43:00Z">
        <w:r w:rsidR="00A76E67" w:rsidRPr="00A76E67">
          <w:rPr>
            <w:b/>
          </w:rPr>
          <w:t>must</w:t>
        </w:r>
      </w:ins>
      <w:r w:rsidR="00A35A83">
        <w:t xml:space="preserve"> </w:t>
      </w:r>
      <w:r w:rsidR="009425C1">
        <w:t>be sufficiently useful that users do not wish to return to processes existing prior to the system’s introduction</w:t>
      </w:r>
      <w:r w:rsidR="00A35A83">
        <w:t>.</w:t>
      </w:r>
    </w:p>
    <w:p w14:paraId="0AC5DC0E" w14:textId="7C628693" w:rsidR="00501D15" w:rsidRPr="001F0BD9" w:rsidRDefault="00501D15" w:rsidP="00501D15">
      <w:pPr>
        <w:pStyle w:val="ASomething"/>
      </w:pPr>
      <w:r w:rsidRPr="009D493F">
        <w:rPr>
          <w:b/>
          <w:bCs/>
        </w:rPr>
        <w:t>Rationale</w:t>
      </w:r>
      <w:r w:rsidRPr="009D493F">
        <w:t>:</w:t>
      </w:r>
      <w:r>
        <w:tab/>
      </w:r>
      <w:r w:rsidR="009425C1">
        <w:t>Users resist change if the change is not more rewarding than continuing with existing patterns.</w:t>
      </w:r>
    </w:p>
    <w:p w14:paraId="6397AA66" w14:textId="77777777" w:rsidR="00501D15" w:rsidRPr="001F0BD9" w:rsidRDefault="00501D15" w:rsidP="00501D15">
      <w:pPr>
        <w:pStyle w:val="ASomething"/>
      </w:pPr>
      <w:r w:rsidRPr="009D493F">
        <w:rPr>
          <w:b/>
          <w:bCs/>
        </w:rPr>
        <w:t>Details</w:t>
      </w:r>
      <w:r w:rsidRPr="009D493F">
        <w:t>:</w:t>
      </w:r>
      <w:r>
        <w:t xml:space="preserve"> </w:t>
      </w:r>
      <w:r>
        <w:tab/>
        <w:t>…</w:t>
      </w:r>
    </w:p>
    <w:p w14:paraId="4C70F66D" w14:textId="77777777" w:rsidR="00501D15" w:rsidRPr="0075069B" w:rsidRDefault="00501D15" w:rsidP="00501D15">
      <w:pPr>
        <w:pStyle w:val="ASomething"/>
      </w:pPr>
      <w:r>
        <w:rPr>
          <w:b/>
          <w:bCs/>
        </w:rPr>
        <w:t>Prompts:</w:t>
      </w:r>
      <w:r>
        <w:tab/>
        <w:t>…</w:t>
      </w:r>
    </w:p>
    <w:p w14:paraId="7E7B4EE3" w14:textId="77777777" w:rsidR="00501D15" w:rsidRPr="00501D15" w:rsidRDefault="00501D15" w:rsidP="00501D15"/>
    <w:p w14:paraId="5D41731D" w14:textId="77777777" w:rsidR="00501D15" w:rsidRDefault="00501D15" w:rsidP="00501D15">
      <w:pPr>
        <w:pStyle w:val="Heading3"/>
      </w:pPr>
      <w:bookmarkStart w:id="1749" w:name="_Toc158372728"/>
      <w:r>
        <w:t>Trust</w:t>
      </w:r>
      <w:bookmarkEnd w:id="1749"/>
    </w:p>
    <w:p w14:paraId="6CEE2D8A" w14:textId="7AD6E28D" w:rsidR="00501D15" w:rsidRDefault="00011BE8" w:rsidP="00011BE8">
      <w:pPr>
        <w:pStyle w:val="BodyTextDefinition"/>
        <w:rPr>
          <w:shd w:val="clear" w:color="auto" w:fill="F7F4FC"/>
        </w:rPr>
      </w:pPr>
      <w:r>
        <w:t xml:space="preserve">The </w:t>
      </w:r>
      <w:r>
        <w:rPr>
          <w:shd w:val="clear" w:color="auto" w:fill="F7F4FC"/>
        </w:rPr>
        <w:t>degree to which a user or other stakeholder has confidence that a product or system will behave as intended.</w:t>
      </w:r>
    </w:p>
    <w:p w14:paraId="565ED832" w14:textId="77777777" w:rsidR="00011BE8" w:rsidRDefault="00011BE8" w:rsidP="00501D15"/>
    <w:p w14:paraId="693F2FB0" w14:textId="40E404AF" w:rsidR="00501D15" w:rsidRDefault="00113DB2" w:rsidP="00501D15">
      <w:pPr>
        <w:pStyle w:val="Heading5"/>
      </w:pPr>
      <w:r>
        <w:t>QR-DEF-</w:t>
      </w:r>
      <w:r w:rsidR="00E276FB">
        <w:t>USR-TRS-00</w:t>
      </w:r>
      <w:r w:rsidR="00501D15">
        <w:t xml:space="preserve">: </w:t>
      </w:r>
      <w:r w:rsidR="00A35A83">
        <w:rPr>
          <w:b/>
          <w:bCs/>
        </w:rPr>
        <w:t>Trust</w:t>
      </w:r>
    </w:p>
    <w:p w14:paraId="38156B7F" w14:textId="62161FDB" w:rsidR="00501D15" w:rsidRPr="001F0BD9" w:rsidRDefault="00501D15" w:rsidP="00501D15">
      <w:pPr>
        <w:pStyle w:val="ASomething"/>
      </w:pPr>
      <w:r w:rsidRPr="009D493F">
        <w:rPr>
          <w:b/>
          <w:bCs/>
        </w:rPr>
        <w:t>Category</w:t>
      </w:r>
      <w:r w:rsidRPr="009D493F">
        <w:t>:</w:t>
      </w:r>
      <w:r>
        <w:t xml:space="preserve"> </w:t>
      </w:r>
      <w:r>
        <w:tab/>
      </w:r>
      <w:r w:rsidR="00A35A83">
        <w:t>ISO-25012/Satisfaction/Trust</w:t>
      </w:r>
    </w:p>
    <w:p w14:paraId="28C9CAF1" w14:textId="6208081B"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w:t>
      </w:r>
      <w:del w:id="1750" w:author="Jeremy Hayes" w:date="2024-02-09T10:43:00Z">
        <w:r w:rsidR="00A35A83" w:rsidDel="00A76E67">
          <w:delText>MUST</w:delText>
        </w:r>
      </w:del>
      <w:ins w:id="1751" w:author="Jeremy Hayes" w:date="2024-02-09T10:43:00Z">
        <w:r w:rsidR="00A76E67" w:rsidRPr="00A76E67">
          <w:rPr>
            <w:b/>
          </w:rPr>
          <w:t>must</w:t>
        </w:r>
      </w:ins>
      <w:r w:rsidR="00A35A83">
        <w:t xml:space="preserve"> </w:t>
      </w:r>
      <w:del w:id="1752" w:author="Jeremy Hayes" w:date="2024-02-09T11:05:00Z">
        <w:r w:rsidR="00A35A83" w:rsidDel="00F0239C">
          <w:delText>NOT</w:delText>
        </w:r>
      </w:del>
      <w:ins w:id="1753" w:author="Jeremy Hayes" w:date="2024-02-09T11:05:00Z">
        <w:r w:rsidR="00F0239C" w:rsidRPr="00F0239C">
          <w:rPr>
            <w:b/>
          </w:rPr>
          <w:t>not</w:t>
        </w:r>
      </w:ins>
      <w:r w:rsidR="00A35A83">
        <w:t xml:space="preserve"> cause </w:t>
      </w:r>
      <w:r w:rsidR="00E35442">
        <w:t xml:space="preserve">enduring </w:t>
      </w:r>
      <w:r w:rsidR="00A35A83">
        <w:t xml:space="preserve">distrust </w:t>
      </w:r>
      <w:r w:rsidR="00E35442">
        <w:t>by</w:t>
      </w:r>
      <w:r w:rsidR="00A35A83">
        <w:t xml:space="preserve"> users.</w:t>
      </w:r>
    </w:p>
    <w:p w14:paraId="607B574A" w14:textId="4850330A" w:rsidR="00501D15" w:rsidRPr="001F0BD9" w:rsidRDefault="00501D15" w:rsidP="00501D15">
      <w:pPr>
        <w:pStyle w:val="ASomething"/>
      </w:pPr>
      <w:r w:rsidRPr="009D493F">
        <w:rPr>
          <w:b/>
          <w:bCs/>
        </w:rPr>
        <w:t>Rationale</w:t>
      </w:r>
      <w:r w:rsidRPr="009D493F">
        <w:t>:</w:t>
      </w:r>
      <w:r>
        <w:tab/>
      </w:r>
      <w:r w:rsidR="00A35A83">
        <w:t>Users that trust a service accept to use it, explore features, derive more value from it. Users that distrust a service avoid using the system, and if used, only using what they perceive as not yet failing them.</w:t>
      </w:r>
    </w:p>
    <w:p w14:paraId="76D0A69E" w14:textId="5BDE9C31" w:rsidR="00501D15" w:rsidRPr="001F0BD9" w:rsidRDefault="00501D15" w:rsidP="00501D15">
      <w:pPr>
        <w:pStyle w:val="ASomething"/>
      </w:pPr>
      <w:r w:rsidRPr="009D493F">
        <w:rPr>
          <w:b/>
          <w:bCs/>
        </w:rPr>
        <w:t>Details</w:t>
      </w:r>
      <w:r w:rsidRPr="009D493F">
        <w:t>:</w:t>
      </w:r>
      <w:r>
        <w:t xml:space="preserve"> </w:t>
      </w:r>
      <w:r>
        <w:tab/>
      </w:r>
      <w:r w:rsidR="00E35442">
        <w:t xml:space="preserve">The most basic steps to keeping a system user’s trust is to act predictably, repeatedly, and permit the undoing and/or correction of most (if not all errors) </w:t>
      </w:r>
      <w:r w:rsidR="00700305">
        <w:t>commands</w:t>
      </w:r>
      <w:r w:rsidR="00E35442">
        <w:t>.</w:t>
      </w:r>
      <w:r w:rsidR="00E35442">
        <w:br/>
        <w:t>This requirement is supported by several previously defined Quality Requirements</w:t>
      </w:r>
      <w:r w:rsidR="00700305">
        <w:t xml:space="preserve"> (see requirements under ISO-25010/Reliability/Fault Tolerance)</w:t>
      </w:r>
      <w:r w:rsidR="00E35442">
        <w:t>.</w:t>
      </w:r>
    </w:p>
    <w:p w14:paraId="3D94FB74" w14:textId="6455EF2C" w:rsidR="00501D15" w:rsidRPr="0075069B" w:rsidRDefault="00501D15" w:rsidP="00501D15">
      <w:pPr>
        <w:pStyle w:val="ASomething"/>
      </w:pPr>
      <w:r>
        <w:rPr>
          <w:b/>
          <w:bCs/>
        </w:rPr>
        <w:lastRenderedPageBreak/>
        <w:t>Prompts:</w:t>
      </w:r>
      <w:r>
        <w:tab/>
      </w:r>
      <w:bookmarkStart w:id="1754" w:name="_Hlk157525039"/>
      <w:r w:rsidR="00966E7F">
        <w:t>Does the solution’s service permit the undoing of user editing errors</w:t>
      </w:r>
      <w:del w:id="1755" w:author="Jeremy Hayes" w:date="2024-02-09T11:57:00Z">
        <w:r w:rsidR="00966E7F" w:rsidDel="0049594B">
          <w:delText xml:space="preserve">? </w:delText>
        </w:r>
        <w:bookmarkEnd w:id="1754"/>
        <w:r w:rsidR="00E35442" w:rsidDel="0049594B">
          <w:br/>
        </w:r>
      </w:del>
      <w:ins w:id="1756" w:author="Jeremy Hayes" w:date="2024-02-09T11:57:00Z">
        <w:r w:rsidR="0049594B">
          <w:t xml:space="preserve">, </w:t>
        </w:r>
        <w:proofErr w:type="gramStart"/>
        <w:r w:rsidR="0049594B">
          <w:t>e.g..</w:t>
        </w:r>
        <w:proofErr w:type="gramEnd"/>
        <w:r w:rsidR="0049594B">
          <w:t xml:space="preserve"> </w:t>
        </w:r>
      </w:ins>
      <w:del w:id="1757" w:author="Jeremy Hayes" w:date="2024-02-09T11:57:00Z">
        <w:r w:rsidR="00E35442" w:rsidDel="0049594B">
          <w:delText>For example,</w:delText>
        </w:r>
      </w:del>
      <w:r w:rsidR="00E35442">
        <w:t xml:space="preserve"> by permitting a user to re-edit posted comments, records, etc. – at least for a limited time, such as the next 5 minutes</w:t>
      </w:r>
      <w:del w:id="1758" w:author="Jeremy Hayes" w:date="2024-02-09T11:57:00Z">
        <w:r w:rsidR="00E35442" w:rsidDel="0049594B">
          <w:delText>.</w:delText>
        </w:r>
      </w:del>
      <w:ins w:id="1759" w:author="Jeremy Hayes" w:date="2024-02-09T11:57:00Z">
        <w:r w:rsidR="0049594B">
          <w:t>?</w:t>
        </w:r>
      </w:ins>
      <w:r w:rsidR="00966E7F">
        <w:br/>
        <w:t>Does the solution’s service permit the undoing of user deleting errors</w:t>
      </w:r>
      <w:del w:id="1760" w:author="Jeremy Hayes" w:date="2024-02-09T11:57:00Z">
        <w:r w:rsidR="00966E7F" w:rsidDel="0049594B">
          <w:delText>?</w:delText>
        </w:r>
        <w:r w:rsidR="00E35442" w:rsidDel="0049594B">
          <w:delText xml:space="preserve"> </w:delText>
        </w:r>
      </w:del>
      <w:ins w:id="1761" w:author="Jeremy Hayes" w:date="2024-02-09T11:57:00Z">
        <w:r w:rsidR="0049594B">
          <w:t>, e.g.</w:t>
        </w:r>
      </w:ins>
      <w:ins w:id="1762" w:author="Jeremy Hayes" w:date="2024-02-09T11:58:00Z">
        <w:r w:rsidR="0049594B">
          <w:t>,</w:t>
        </w:r>
      </w:ins>
      <w:ins w:id="1763" w:author="Jeremy Hayes" w:date="2024-02-09T11:57:00Z">
        <w:r w:rsidR="0049594B">
          <w:t xml:space="preserve"> </w:t>
        </w:r>
      </w:ins>
      <w:del w:id="1764" w:author="Jeremy Hayes" w:date="2024-02-09T11:58:00Z">
        <w:r w:rsidR="00E35442" w:rsidDel="0049594B">
          <w:delText xml:space="preserve">For example, </w:delText>
        </w:r>
      </w:del>
      <w:r w:rsidR="00E35442">
        <w:t>by only logically deleting, avoiding physically deleting records</w:t>
      </w:r>
      <w:del w:id="1765" w:author="Jeremy Hayes" w:date="2024-02-09T11:58:00Z">
        <w:r w:rsidR="00E35442" w:rsidDel="0049594B">
          <w:delText>.</w:delText>
        </w:r>
      </w:del>
      <w:ins w:id="1766" w:author="Jeremy Hayes" w:date="2024-02-09T11:58:00Z">
        <w:r w:rsidR="0049594B">
          <w:t>?</w:t>
        </w:r>
      </w:ins>
      <w:r w:rsidR="00966E7F">
        <w:br/>
        <w:t>Does the solution’s service permit the undoing of m</w:t>
      </w:r>
      <w:r w:rsidR="00F52C96">
        <w:t>essage</w:t>
      </w:r>
      <w:r w:rsidR="00966E7F">
        <w:t xml:space="preserve"> sending errors</w:t>
      </w:r>
      <w:del w:id="1767" w:author="Jeremy Hayes" w:date="2024-02-09T11:58:00Z">
        <w:r w:rsidR="00966E7F" w:rsidDel="0049594B">
          <w:delText xml:space="preserve">? </w:delText>
        </w:r>
      </w:del>
      <w:ins w:id="1768" w:author="Jeremy Hayes" w:date="2024-02-09T11:58:00Z">
        <w:r w:rsidR="0049594B">
          <w:t>, e.g.,</w:t>
        </w:r>
      </w:ins>
      <w:del w:id="1769" w:author="Jeremy Hayes" w:date="2024-02-09T11:58:00Z">
        <w:r w:rsidR="00966E7F" w:rsidDel="0049594B">
          <w:delText>For example,</w:delText>
        </w:r>
      </w:del>
      <w:r w:rsidR="00966E7F">
        <w:t xml:space="preserve"> by </w:t>
      </w:r>
      <w:r w:rsidR="00E35442">
        <w:t>delaying sending by 10 seconds, providing an option to abort the operation.</w:t>
      </w:r>
    </w:p>
    <w:p w14:paraId="6308F22A" w14:textId="77777777" w:rsidR="00501D15" w:rsidRPr="00501D15" w:rsidRDefault="00501D15" w:rsidP="00501D15"/>
    <w:p w14:paraId="382CA8F1" w14:textId="77777777" w:rsidR="00501D15" w:rsidRDefault="00501D15" w:rsidP="00501D15">
      <w:pPr>
        <w:pStyle w:val="Heading3"/>
      </w:pPr>
      <w:bookmarkStart w:id="1770" w:name="_Toc158372729"/>
      <w:r>
        <w:t>Pleasure</w:t>
      </w:r>
      <w:bookmarkEnd w:id="1770"/>
    </w:p>
    <w:p w14:paraId="1A1B5462" w14:textId="0A0D2202" w:rsidR="00501D15" w:rsidRDefault="00011BE8" w:rsidP="00011BE8">
      <w:pPr>
        <w:pStyle w:val="BodyTextDefinition"/>
        <w:rPr>
          <w:shd w:val="clear" w:color="auto" w:fill="F7F4FC"/>
        </w:rPr>
      </w:pPr>
      <w:r>
        <w:t xml:space="preserve">The </w:t>
      </w:r>
      <w:r>
        <w:rPr>
          <w:shd w:val="clear" w:color="auto" w:fill="F7F4FC"/>
        </w:rPr>
        <w:t>degree to which a user obtains pleasure from fulfilling their personal needs.</w:t>
      </w:r>
    </w:p>
    <w:p w14:paraId="5381CB2C" w14:textId="77777777" w:rsidR="00011BE8" w:rsidRDefault="00011BE8" w:rsidP="00501D15">
      <w:pPr>
        <w:pStyle w:val="BodyText"/>
      </w:pPr>
    </w:p>
    <w:p w14:paraId="2E217C00" w14:textId="0966D2D7" w:rsidR="00501D15" w:rsidRDefault="00113DB2" w:rsidP="00501D15">
      <w:pPr>
        <w:pStyle w:val="Heading5"/>
      </w:pPr>
      <w:r>
        <w:t>QR-DEF-</w:t>
      </w:r>
      <w:r w:rsidR="00E276FB">
        <w:t>USR-PLS-00</w:t>
      </w:r>
      <w:r w:rsidR="00501D15">
        <w:t xml:space="preserve">: </w:t>
      </w:r>
      <w:r w:rsidR="00A35A83">
        <w:rPr>
          <w:b/>
          <w:bCs/>
        </w:rPr>
        <w:t>Pleasure</w:t>
      </w:r>
    </w:p>
    <w:p w14:paraId="559EC864" w14:textId="7A3A2E8E" w:rsidR="00501D15" w:rsidRPr="001F0BD9" w:rsidRDefault="00501D15" w:rsidP="00501D15">
      <w:pPr>
        <w:pStyle w:val="ASomething"/>
      </w:pPr>
      <w:r w:rsidRPr="009D493F">
        <w:rPr>
          <w:b/>
          <w:bCs/>
        </w:rPr>
        <w:t>Category</w:t>
      </w:r>
      <w:r w:rsidRPr="009D493F">
        <w:t>:</w:t>
      </w:r>
      <w:r>
        <w:t xml:space="preserve"> </w:t>
      </w:r>
      <w:r>
        <w:tab/>
      </w:r>
      <w:r w:rsidR="00A35A83">
        <w:t>ISO-25012/Satisfaction/Pleasure</w:t>
      </w:r>
    </w:p>
    <w:p w14:paraId="477A8D9A" w14:textId="763DD897"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w:t>
      </w:r>
      <w:del w:id="1771" w:author="Jeremy Hayes" w:date="2024-02-09T10:43:00Z">
        <w:r w:rsidR="00A35A83" w:rsidDel="00A76E67">
          <w:delText>MUST</w:delText>
        </w:r>
      </w:del>
      <w:ins w:id="1772" w:author="Jeremy Hayes" w:date="2024-02-09T10:43:00Z">
        <w:r w:rsidR="00A76E67" w:rsidRPr="00A76E67">
          <w:rPr>
            <w:b/>
          </w:rPr>
          <w:t>must</w:t>
        </w:r>
      </w:ins>
      <w:r w:rsidR="00A35A83">
        <w:t xml:space="preserve"> deliver user pleasure by efficiency, value derived and </w:t>
      </w:r>
      <w:hyperlink w:anchor="Term_UserInterface" w:history="1">
        <w:r w:rsidR="00A35A83" w:rsidRPr="00A35A83">
          <w:rPr>
            <w:rStyle w:val="Hyperlink"/>
          </w:rPr>
          <w:t>user interface</w:t>
        </w:r>
      </w:hyperlink>
      <w:r w:rsidR="00A35A83">
        <w:t xml:space="preserve"> aesthetics.</w:t>
      </w:r>
    </w:p>
    <w:p w14:paraId="43972EA7" w14:textId="7AA00961" w:rsidR="00501D15" w:rsidRPr="001F0BD9" w:rsidRDefault="00501D15" w:rsidP="00501D15">
      <w:pPr>
        <w:pStyle w:val="ASomething"/>
      </w:pPr>
      <w:r w:rsidRPr="009D493F">
        <w:rPr>
          <w:b/>
          <w:bCs/>
        </w:rPr>
        <w:t>Rationale</w:t>
      </w:r>
      <w:r w:rsidRPr="009D493F">
        <w:t>:</w:t>
      </w:r>
      <w:r>
        <w:tab/>
      </w:r>
      <w:r w:rsidR="00A35A83">
        <w:t>A solution that provides pleasure leads to users returning to using a system, whereas one that displeases repels users from using the service.</w:t>
      </w:r>
    </w:p>
    <w:p w14:paraId="19E5911D" w14:textId="0F489C18" w:rsidR="00501D15" w:rsidRPr="001F0BD9" w:rsidRDefault="00501D15" w:rsidP="00501D15">
      <w:pPr>
        <w:pStyle w:val="ASomething"/>
      </w:pPr>
      <w:r w:rsidRPr="009D493F">
        <w:rPr>
          <w:b/>
          <w:bCs/>
        </w:rPr>
        <w:t>Details</w:t>
      </w:r>
      <w:r w:rsidRPr="009D493F">
        <w:t>:</w:t>
      </w:r>
      <w:r>
        <w:t xml:space="preserve"> </w:t>
      </w:r>
      <w:r>
        <w:tab/>
      </w:r>
      <w:r w:rsidR="00966E7F">
        <w:t xml:space="preserve">Users can gain pleasure by being surprised by positive qualities. </w:t>
      </w:r>
      <w:r w:rsidR="00966E7F">
        <w:br/>
        <w:t>Speed of login, user interface rendering, task completion are all potential examples. Completeness of outcomes is another.</w:t>
      </w:r>
    </w:p>
    <w:p w14:paraId="16FCD436" w14:textId="503509E9" w:rsidR="00501D15" w:rsidRPr="0075069B" w:rsidRDefault="00501D15" w:rsidP="00501D15">
      <w:pPr>
        <w:pStyle w:val="ASomething"/>
      </w:pPr>
      <w:r>
        <w:rPr>
          <w:b/>
          <w:bCs/>
        </w:rPr>
        <w:t>Prompts:</w:t>
      </w:r>
      <w:r>
        <w:tab/>
      </w:r>
      <w:r w:rsidR="00966E7F">
        <w:t>Are there any parts of the system that you expect would delight users?</w:t>
      </w:r>
      <w:r w:rsidR="00966E7F">
        <w:br/>
        <w:t>Are there any unique parts of the solution’s system(s) that you would expect to delight users by surprise?</w:t>
      </w:r>
    </w:p>
    <w:p w14:paraId="613E4D1F" w14:textId="77777777" w:rsidR="00501D15" w:rsidRPr="00501D15" w:rsidRDefault="00501D15" w:rsidP="00501D15">
      <w:pPr>
        <w:pStyle w:val="BodyText"/>
      </w:pPr>
    </w:p>
    <w:p w14:paraId="15E610B4" w14:textId="55EB1FB8" w:rsidR="00501D15" w:rsidRDefault="00501D15" w:rsidP="00501D15">
      <w:pPr>
        <w:pStyle w:val="Heading3"/>
      </w:pPr>
      <w:bookmarkStart w:id="1773" w:name="_Toc158372730"/>
      <w:r>
        <w:t>Comfort</w:t>
      </w:r>
      <w:bookmarkEnd w:id="1773"/>
    </w:p>
    <w:p w14:paraId="6D8DD374" w14:textId="71B82A12" w:rsidR="00501D15" w:rsidRDefault="00011BE8" w:rsidP="00011BE8">
      <w:pPr>
        <w:pStyle w:val="BodyTextDefinition"/>
      </w:pPr>
      <w:r>
        <w:t xml:space="preserve">The </w:t>
      </w:r>
      <w:r>
        <w:rPr>
          <w:shd w:val="clear" w:color="auto" w:fill="F7F4FC"/>
        </w:rPr>
        <w:t>degree to which the user is satisfied with physical comfort.</w:t>
      </w:r>
    </w:p>
    <w:p w14:paraId="12E7E28F" w14:textId="1FED11DA" w:rsidR="00501D15" w:rsidRDefault="00113DB2" w:rsidP="00501D15">
      <w:pPr>
        <w:pStyle w:val="Heading5"/>
      </w:pPr>
      <w:r>
        <w:t>QR-DEF-</w:t>
      </w:r>
      <w:r w:rsidR="00E276FB">
        <w:t>USR-COM-00</w:t>
      </w:r>
      <w:r w:rsidR="00501D15">
        <w:t xml:space="preserve">: </w:t>
      </w:r>
      <w:r w:rsidR="00966E7F">
        <w:rPr>
          <w:b/>
          <w:bCs/>
        </w:rPr>
        <w:t>Comfort</w:t>
      </w:r>
    </w:p>
    <w:p w14:paraId="64EB51FA" w14:textId="75C3288C" w:rsidR="00501D15" w:rsidRPr="001F0BD9" w:rsidRDefault="00501D15" w:rsidP="00501D15">
      <w:pPr>
        <w:pStyle w:val="ASomething"/>
      </w:pPr>
      <w:r w:rsidRPr="009D493F">
        <w:rPr>
          <w:b/>
          <w:bCs/>
        </w:rPr>
        <w:t>Category</w:t>
      </w:r>
      <w:r w:rsidRPr="009D493F">
        <w:t>:</w:t>
      </w:r>
      <w:r>
        <w:t xml:space="preserve"> </w:t>
      </w:r>
      <w:r>
        <w:tab/>
      </w:r>
      <w:r w:rsidR="00966E7F">
        <w:t>ISO-25012/Satisfaction/Comfort</w:t>
      </w:r>
    </w:p>
    <w:p w14:paraId="32B4CF58" w14:textId="3DAB13F7" w:rsidR="00501D15" w:rsidRPr="001F0BD9" w:rsidRDefault="00501D15" w:rsidP="00501D15">
      <w:pPr>
        <w:pStyle w:val="ASomething"/>
      </w:pPr>
      <w:r w:rsidRPr="009D493F">
        <w:rPr>
          <w:b/>
          <w:bCs/>
        </w:rPr>
        <w:t>Statement</w:t>
      </w:r>
      <w:r w:rsidRPr="009D493F">
        <w:t>:</w:t>
      </w:r>
      <w:r>
        <w:t xml:space="preserve"> </w:t>
      </w:r>
      <w:r>
        <w:tab/>
      </w:r>
      <w:r w:rsidR="00966E7F">
        <w:t xml:space="preserve">The solution’s system(s) and data </w:t>
      </w:r>
      <w:del w:id="1774" w:author="Jeremy Hayes" w:date="2024-02-09T10:43:00Z">
        <w:r w:rsidR="00966E7F" w:rsidDel="00A76E67">
          <w:delText>MUST</w:delText>
        </w:r>
      </w:del>
      <w:ins w:id="1775" w:author="Jeremy Hayes" w:date="2024-02-09T10:43:00Z">
        <w:r w:rsidR="00A76E67" w:rsidRPr="00A76E67">
          <w:rPr>
            <w:b/>
          </w:rPr>
          <w:t>must</w:t>
        </w:r>
      </w:ins>
      <w:r w:rsidR="00966E7F">
        <w:t xml:space="preserve"> not discomfort users.</w:t>
      </w:r>
    </w:p>
    <w:p w14:paraId="5D832F8B" w14:textId="5069FA5F" w:rsidR="00501D15" w:rsidRPr="001F0BD9" w:rsidRDefault="00501D15" w:rsidP="00501D15">
      <w:pPr>
        <w:pStyle w:val="ASomething"/>
      </w:pPr>
      <w:r w:rsidRPr="009D493F">
        <w:rPr>
          <w:b/>
          <w:bCs/>
        </w:rPr>
        <w:t>Rationale</w:t>
      </w:r>
      <w:r w:rsidRPr="009D493F">
        <w:t>:</w:t>
      </w:r>
      <w:r>
        <w:tab/>
      </w:r>
      <w:r w:rsidR="00966E7F">
        <w:t>Systems gain value by being useful and used by more people and vice versa lose impact and value by being rejected by users.</w:t>
      </w:r>
    </w:p>
    <w:p w14:paraId="12E06DF5" w14:textId="06739800" w:rsidR="00966E7F" w:rsidRDefault="00501D15" w:rsidP="00501D15">
      <w:pPr>
        <w:pStyle w:val="ASomething"/>
      </w:pPr>
      <w:r w:rsidRPr="009D493F">
        <w:rPr>
          <w:b/>
          <w:bCs/>
        </w:rPr>
        <w:t>Details</w:t>
      </w:r>
      <w:r w:rsidRPr="009D493F">
        <w:t>:</w:t>
      </w:r>
      <w:r>
        <w:t xml:space="preserve"> </w:t>
      </w:r>
      <w:r>
        <w:tab/>
      </w:r>
      <w:r w:rsidR="00966E7F">
        <w:t>Consider the following for being inclusive rather than exclusive:</w:t>
      </w:r>
      <w:r w:rsidR="00966E7F">
        <w:br/>
        <w:t>- User Interface</w:t>
      </w:r>
      <w:r w:rsidR="00966E7F">
        <w:br/>
      </w:r>
      <w:r w:rsidR="00966E7F">
        <w:lastRenderedPageBreak/>
        <w:t>- Generated Reports</w:t>
      </w:r>
      <w:r w:rsidR="00966E7F">
        <w:br/>
        <w:t>- Resources</w:t>
      </w:r>
    </w:p>
    <w:p w14:paraId="5085E7C1" w14:textId="1D5C6251" w:rsidR="00501D15" w:rsidRPr="0075069B" w:rsidRDefault="00501D15" w:rsidP="00501D15">
      <w:pPr>
        <w:pStyle w:val="ASomething"/>
      </w:pPr>
      <w:r>
        <w:rPr>
          <w:b/>
          <w:bCs/>
        </w:rPr>
        <w:t>Prompts:</w:t>
      </w:r>
      <w:r>
        <w:tab/>
      </w:r>
      <w:r w:rsidR="00966E7F">
        <w:t>Were culture SMEs hired to assist with the development of culture specific user interfaces, reports, resources?</w:t>
      </w:r>
    </w:p>
    <w:p w14:paraId="1A2830E1" w14:textId="77777777" w:rsidR="00501D15" w:rsidRPr="00501D15" w:rsidRDefault="00501D15" w:rsidP="00501D15"/>
    <w:p w14:paraId="29AFDD96" w14:textId="46F543A2" w:rsidR="00501D15" w:rsidRDefault="00501D15" w:rsidP="00501D15">
      <w:pPr>
        <w:pStyle w:val="Heading2"/>
      </w:pPr>
      <w:bookmarkStart w:id="1776" w:name="_Toc158372731"/>
      <w:r>
        <w:t>Freedom from Risk</w:t>
      </w:r>
      <w:bookmarkEnd w:id="1776"/>
    </w:p>
    <w:p w14:paraId="1EE2ACFD" w14:textId="617B324F" w:rsidR="00501D15" w:rsidRDefault="00011BE8" w:rsidP="00011BE8">
      <w:pPr>
        <w:pStyle w:val="BodyTextDefinition"/>
        <w:rPr>
          <w:shd w:val="clear" w:color="auto" w:fill="FFFFFF"/>
        </w:rPr>
      </w:pPr>
      <w:r>
        <w:rPr>
          <w:shd w:val="clear" w:color="auto" w:fill="FFFFFF"/>
        </w:rPr>
        <w:t>The degree to which the quality of a product or system mitigates or avoids potential risks to economic status, human life, health, or the environment.</w:t>
      </w:r>
    </w:p>
    <w:p w14:paraId="6BA691BB" w14:textId="77777777" w:rsidR="00011BE8" w:rsidRPr="00501D15" w:rsidRDefault="00011BE8" w:rsidP="00011BE8">
      <w:pPr>
        <w:pStyle w:val="BodyTextDefinition"/>
      </w:pPr>
    </w:p>
    <w:p w14:paraId="05535E75" w14:textId="5686BE8F" w:rsidR="00501D15" w:rsidRDefault="00011BE8" w:rsidP="00501D15">
      <w:pPr>
        <w:pStyle w:val="Heading3"/>
      </w:pPr>
      <w:bookmarkStart w:id="1777" w:name="_Toc158372732"/>
      <w:r>
        <w:t>Economic</w:t>
      </w:r>
      <w:r w:rsidR="00501D15">
        <w:t xml:space="preserve"> Risk Mitigation</w:t>
      </w:r>
      <w:bookmarkEnd w:id="1777"/>
    </w:p>
    <w:p w14:paraId="02C0FEB5" w14:textId="3004F9B0" w:rsidR="00501D15" w:rsidRDefault="00011BE8" w:rsidP="00011BE8">
      <w:pPr>
        <w:pStyle w:val="BodyTextDefinition"/>
        <w:rPr>
          <w:shd w:val="clear" w:color="auto" w:fill="F7F4FC"/>
        </w:rPr>
      </w:pPr>
      <w:r>
        <w:t xml:space="preserve">The </w:t>
      </w:r>
      <w:r>
        <w:rPr>
          <w:shd w:val="clear" w:color="auto" w:fill="F7F4FC"/>
        </w:rPr>
        <w:t xml:space="preserve">degree to which a product or system mitigates the potential risk to financial status, efficient operation, commercial property, </w:t>
      </w:r>
      <w:proofErr w:type="gramStart"/>
      <w:r>
        <w:rPr>
          <w:shd w:val="clear" w:color="auto" w:fill="F7F4FC"/>
        </w:rPr>
        <w:t>reputation</w:t>
      </w:r>
      <w:proofErr w:type="gramEnd"/>
      <w:r>
        <w:rPr>
          <w:shd w:val="clear" w:color="auto" w:fill="F7F4FC"/>
        </w:rPr>
        <w:t xml:space="preserve"> or other resources in the intended contexts of use.</w:t>
      </w:r>
    </w:p>
    <w:p w14:paraId="00B22D8F" w14:textId="77777777" w:rsidR="00011BE8" w:rsidRDefault="00011BE8" w:rsidP="00501D15"/>
    <w:p w14:paraId="3A0E54C9" w14:textId="7FA3705B" w:rsidR="00501D15" w:rsidRDefault="00113DB2" w:rsidP="00501D15">
      <w:pPr>
        <w:pStyle w:val="Heading5"/>
      </w:pPr>
      <w:r>
        <w:t>QR-DEF-</w:t>
      </w:r>
      <w:r w:rsidR="00E276FB">
        <w:t>USR-FREE-00</w:t>
      </w:r>
      <w:r w:rsidR="00501D15">
        <w:t xml:space="preserve">: </w:t>
      </w:r>
      <w:r w:rsidR="00A35A83">
        <w:rPr>
          <w:b/>
          <w:bCs/>
        </w:rPr>
        <w:t>Economic Risk Mitigation</w:t>
      </w:r>
    </w:p>
    <w:p w14:paraId="52D776A4" w14:textId="4B884BAE" w:rsidR="00501D15" w:rsidRPr="001F0BD9" w:rsidRDefault="00501D15" w:rsidP="00501D15">
      <w:pPr>
        <w:pStyle w:val="ASomething"/>
      </w:pPr>
      <w:r w:rsidRPr="009D493F">
        <w:rPr>
          <w:b/>
          <w:bCs/>
        </w:rPr>
        <w:t>Category</w:t>
      </w:r>
      <w:r w:rsidRPr="009D493F">
        <w:t>:</w:t>
      </w:r>
      <w:r>
        <w:t xml:space="preserve"> </w:t>
      </w:r>
      <w:r>
        <w:tab/>
      </w:r>
      <w:r w:rsidR="00E276FB">
        <w:t>ISO-25022/Freedom from Risk/Economic Risk Mitigation</w:t>
      </w:r>
    </w:p>
    <w:p w14:paraId="2EEF4054" w14:textId="6729AEFD" w:rsidR="00501D15" w:rsidRPr="001F0BD9" w:rsidRDefault="00501D15" w:rsidP="00501D15">
      <w:pPr>
        <w:pStyle w:val="ASomething"/>
      </w:pPr>
      <w:r w:rsidRPr="009D493F">
        <w:rPr>
          <w:b/>
          <w:bCs/>
        </w:rPr>
        <w:t>Statement</w:t>
      </w:r>
      <w:r w:rsidRPr="009D493F">
        <w:t>:</w:t>
      </w:r>
      <w:r>
        <w:t xml:space="preserve"> </w:t>
      </w:r>
      <w:r>
        <w:tab/>
      </w:r>
      <w:r w:rsidR="00E276FB">
        <w:t xml:space="preserve">The solution’s system(s) </w:t>
      </w:r>
      <w:del w:id="1778" w:author="Jeremy Hayes" w:date="2024-02-09T10:43:00Z">
        <w:r w:rsidR="00E276FB" w:rsidDel="00A76E67">
          <w:delText>MUST</w:delText>
        </w:r>
      </w:del>
      <w:ins w:id="1779" w:author="Jeremy Hayes" w:date="2024-02-09T10:43:00Z">
        <w:r w:rsidR="00A76E67" w:rsidRPr="00A76E67">
          <w:rPr>
            <w:b/>
          </w:rPr>
          <w:t>must</w:t>
        </w:r>
      </w:ins>
      <w:r w:rsidR="00E276FB">
        <w:t xml:space="preserve"> authenticate, </w:t>
      </w:r>
      <w:r w:rsidR="00A35A83">
        <w:t xml:space="preserve">limit, </w:t>
      </w:r>
      <w:r w:rsidR="00E276FB">
        <w:t xml:space="preserve">authorise and audit access to production data, </w:t>
      </w:r>
      <w:r w:rsidR="00A35A83">
        <w:t xml:space="preserve">including </w:t>
      </w:r>
      <w:r w:rsidR="00E276FB">
        <w:t>confidential and financial information.</w:t>
      </w:r>
    </w:p>
    <w:p w14:paraId="2B83ACAF" w14:textId="56C82934" w:rsidR="00501D15" w:rsidRPr="001F0BD9" w:rsidRDefault="00501D15" w:rsidP="00501D15">
      <w:pPr>
        <w:pStyle w:val="ASomething"/>
      </w:pPr>
      <w:r w:rsidRPr="009D493F">
        <w:rPr>
          <w:b/>
          <w:bCs/>
        </w:rPr>
        <w:t>Rationale</w:t>
      </w:r>
      <w:r w:rsidRPr="009D493F">
        <w:t>:</w:t>
      </w:r>
      <w:r>
        <w:tab/>
      </w:r>
      <w:r w:rsidR="00A35A83">
        <w:t xml:space="preserve">Users will not use a system </w:t>
      </w:r>
      <w:r w:rsidR="003D4677">
        <w:t>of a</w:t>
      </w:r>
      <w:r w:rsidR="00A35A83">
        <w:t xml:space="preserve"> </w:t>
      </w:r>
      <w:hyperlink w:anchor="Term_SponsorOrganisation" w:history="1">
        <w:r w:rsidR="00A35A83" w:rsidRPr="00A35A83">
          <w:rPr>
            <w:rStyle w:val="Hyperlink"/>
          </w:rPr>
          <w:t>sponsor organisation</w:t>
        </w:r>
      </w:hyperlink>
      <w:r w:rsidR="00A35A83">
        <w:t xml:space="preserve"> that puts their personal, family, or economic situation at risk.  </w:t>
      </w:r>
    </w:p>
    <w:p w14:paraId="75848B11" w14:textId="0715E4E1" w:rsidR="00501D15" w:rsidRPr="001F0BD9" w:rsidRDefault="00501D15" w:rsidP="00501D15">
      <w:pPr>
        <w:pStyle w:val="ASomething"/>
      </w:pPr>
      <w:r w:rsidRPr="009D493F">
        <w:rPr>
          <w:b/>
          <w:bCs/>
        </w:rPr>
        <w:t>Details</w:t>
      </w:r>
      <w:r w:rsidRPr="009D493F">
        <w:t>:</w:t>
      </w:r>
      <w:r>
        <w:t xml:space="preserve"> </w:t>
      </w:r>
      <w:r>
        <w:tab/>
      </w:r>
      <w:r w:rsidR="00A35A83">
        <w:t>This requirement is supported by several system quality requirements defined earlier.</w:t>
      </w:r>
    </w:p>
    <w:p w14:paraId="787C12E4" w14:textId="6ED5121B" w:rsidR="00A35A83" w:rsidRPr="0075069B" w:rsidRDefault="00501D15" w:rsidP="00A35A83">
      <w:pPr>
        <w:pStyle w:val="ASomething"/>
      </w:pPr>
      <w:r>
        <w:rPr>
          <w:b/>
          <w:bCs/>
        </w:rPr>
        <w:t>Prompts:</w:t>
      </w:r>
      <w:r>
        <w:tab/>
      </w:r>
      <w:r w:rsidR="00A35A83">
        <w:t xml:space="preserve">Will the </w:t>
      </w:r>
      <w:r w:rsidR="003D4677">
        <w:t>“Defence in Depth” Design P</w:t>
      </w:r>
      <w:r w:rsidR="00A35A83">
        <w:t xml:space="preserve">rinciple be applied to the solution’s system(s)? </w:t>
      </w:r>
      <w:r w:rsidR="00A35A83">
        <w:br/>
        <w:t xml:space="preserve">Will this include </w:t>
      </w:r>
      <w:r w:rsidR="002639B0">
        <w:t>supplier</w:t>
      </w:r>
      <w:r w:rsidR="00A35A83">
        <w:t xml:space="preserve"> organisation resource training?</w:t>
      </w:r>
      <w:r w:rsidR="00A35A83">
        <w:br/>
        <w:t>Will this include making sure that production data is only used production environments?</w:t>
      </w:r>
      <w:r w:rsidR="00A35A83">
        <w:br/>
        <w:t xml:space="preserve">Will this include implementing access controls to system functionality or data? </w:t>
      </w:r>
      <w:r w:rsidR="00A35A83">
        <w:br/>
        <w:t>Will access be permanently audited?</w:t>
      </w:r>
    </w:p>
    <w:p w14:paraId="0A820BE0" w14:textId="77777777" w:rsidR="00501D15" w:rsidRPr="00501D15" w:rsidRDefault="00501D15" w:rsidP="00501D15"/>
    <w:p w14:paraId="25A587C0" w14:textId="5DC34A8C" w:rsidR="00501D15" w:rsidRDefault="00501D15" w:rsidP="00501D15">
      <w:pPr>
        <w:pStyle w:val="Heading3"/>
      </w:pPr>
      <w:bookmarkStart w:id="1780" w:name="_Toc158372733"/>
      <w:r>
        <w:t>Health and Safety Risk Mitigation</w:t>
      </w:r>
      <w:bookmarkEnd w:id="1780"/>
    </w:p>
    <w:p w14:paraId="77261DE2" w14:textId="152A4C56" w:rsidR="00501D15" w:rsidRDefault="00011BE8" w:rsidP="00011BE8">
      <w:pPr>
        <w:pStyle w:val="BodyTextDefinition"/>
        <w:rPr>
          <w:shd w:val="clear" w:color="auto" w:fill="F7F4FC"/>
        </w:rPr>
      </w:pPr>
      <w:r>
        <w:t xml:space="preserve">The </w:t>
      </w:r>
      <w:r>
        <w:rPr>
          <w:shd w:val="clear" w:color="auto" w:fill="F7F4FC"/>
        </w:rPr>
        <w:t>degree to which a product or system mitigates the potential risk to people in the intended contexts of use.</w:t>
      </w:r>
    </w:p>
    <w:p w14:paraId="2D4B7061" w14:textId="77777777" w:rsidR="00011BE8" w:rsidRPr="00501D15" w:rsidRDefault="00011BE8" w:rsidP="00011BE8">
      <w:pPr>
        <w:pStyle w:val="BodyTextDefinition"/>
      </w:pPr>
    </w:p>
    <w:p w14:paraId="1E356618" w14:textId="579A52DD" w:rsidR="00E276FB" w:rsidRDefault="00113DB2" w:rsidP="00E276FB">
      <w:pPr>
        <w:pStyle w:val="Heading5"/>
      </w:pPr>
      <w:r>
        <w:lastRenderedPageBreak/>
        <w:t>QR-DEF-</w:t>
      </w:r>
      <w:r w:rsidR="00E276FB">
        <w:t xml:space="preserve">USR-FREH-00: </w:t>
      </w:r>
      <w:r w:rsidR="00E276FB" w:rsidRPr="00E276FB">
        <w:rPr>
          <w:b/>
          <w:bCs/>
        </w:rPr>
        <w:t>Health &amp; Safety Risk Mitigation</w:t>
      </w:r>
    </w:p>
    <w:p w14:paraId="4C20B8C9" w14:textId="77777777" w:rsidR="00501D15" w:rsidRPr="001F0BD9" w:rsidRDefault="00501D15" w:rsidP="00501D15">
      <w:pPr>
        <w:pStyle w:val="ASomething"/>
      </w:pPr>
      <w:r w:rsidRPr="009D493F">
        <w:rPr>
          <w:b/>
          <w:bCs/>
        </w:rPr>
        <w:t>Category</w:t>
      </w:r>
      <w:r w:rsidRPr="009D493F">
        <w:t>:</w:t>
      </w:r>
      <w:r>
        <w:t xml:space="preserve"> </w:t>
      </w:r>
      <w:r>
        <w:tab/>
        <w:t>…</w:t>
      </w:r>
    </w:p>
    <w:p w14:paraId="1E5DCD7D" w14:textId="77777777" w:rsidR="00501D15" w:rsidRPr="001F0BD9" w:rsidRDefault="00501D15" w:rsidP="00501D15">
      <w:pPr>
        <w:pStyle w:val="ASomething"/>
      </w:pPr>
      <w:r w:rsidRPr="009D493F">
        <w:rPr>
          <w:b/>
          <w:bCs/>
        </w:rPr>
        <w:t>Statement</w:t>
      </w:r>
      <w:r w:rsidRPr="009D493F">
        <w:t>:</w:t>
      </w:r>
      <w:r>
        <w:t xml:space="preserve"> </w:t>
      </w:r>
      <w:r>
        <w:tab/>
        <w:t>…</w:t>
      </w:r>
    </w:p>
    <w:p w14:paraId="0FA0FF6B" w14:textId="77777777" w:rsidR="00501D15" w:rsidRPr="001F0BD9" w:rsidRDefault="00501D15" w:rsidP="00501D15">
      <w:pPr>
        <w:pStyle w:val="ASomething"/>
      </w:pPr>
      <w:r w:rsidRPr="009D493F">
        <w:rPr>
          <w:b/>
          <w:bCs/>
        </w:rPr>
        <w:t>Rationale</w:t>
      </w:r>
      <w:r w:rsidRPr="009D493F">
        <w:t>:</w:t>
      </w:r>
      <w:r>
        <w:tab/>
        <w:t>…</w:t>
      </w:r>
    </w:p>
    <w:p w14:paraId="2E735888" w14:textId="77777777" w:rsidR="00501D15" w:rsidRPr="001F0BD9" w:rsidRDefault="00501D15" w:rsidP="00501D15">
      <w:pPr>
        <w:pStyle w:val="ASomething"/>
      </w:pPr>
      <w:r w:rsidRPr="009D493F">
        <w:rPr>
          <w:b/>
          <w:bCs/>
        </w:rPr>
        <w:t>Details</w:t>
      </w:r>
      <w:r w:rsidRPr="009D493F">
        <w:t>:</w:t>
      </w:r>
      <w:r>
        <w:t xml:space="preserve"> </w:t>
      </w:r>
      <w:r>
        <w:tab/>
        <w:t>…</w:t>
      </w:r>
    </w:p>
    <w:p w14:paraId="1A1816C6" w14:textId="77777777" w:rsidR="00501D15" w:rsidRPr="0075069B" w:rsidRDefault="00501D15" w:rsidP="00501D15">
      <w:pPr>
        <w:pStyle w:val="ASomething"/>
      </w:pPr>
      <w:r>
        <w:rPr>
          <w:b/>
          <w:bCs/>
        </w:rPr>
        <w:t>Prompts:</w:t>
      </w:r>
      <w:r>
        <w:tab/>
        <w:t>…</w:t>
      </w:r>
    </w:p>
    <w:p w14:paraId="31EC55EF" w14:textId="77777777" w:rsidR="00501D15" w:rsidRPr="00501D15" w:rsidRDefault="00501D15" w:rsidP="00501D15">
      <w:pPr>
        <w:pStyle w:val="BodyText"/>
      </w:pPr>
    </w:p>
    <w:p w14:paraId="3F3C9C1D" w14:textId="00958389" w:rsidR="00501D15" w:rsidRDefault="00501D15" w:rsidP="00501D15">
      <w:pPr>
        <w:pStyle w:val="Heading3"/>
      </w:pPr>
      <w:bookmarkStart w:id="1781" w:name="_Toc158372734"/>
      <w:r>
        <w:t>Environmental Risk Mitigation</w:t>
      </w:r>
      <w:bookmarkEnd w:id="1781"/>
    </w:p>
    <w:p w14:paraId="4354CDEA" w14:textId="202E94EA" w:rsidR="00501D15" w:rsidRDefault="00011BE8" w:rsidP="00011BE8">
      <w:pPr>
        <w:pStyle w:val="BodyTextDefinition"/>
      </w:pPr>
      <w:r w:rsidRPr="00011BE8">
        <w:t>The degree to which a product or system mitigates the potential risk to property or the environment in the intended contexts of use.</w:t>
      </w:r>
    </w:p>
    <w:p w14:paraId="11744014" w14:textId="77777777" w:rsidR="00E276FB" w:rsidRPr="00011BE8" w:rsidRDefault="00E276FB" w:rsidP="00011BE8">
      <w:pPr>
        <w:pStyle w:val="BodyTextDefinition"/>
      </w:pPr>
    </w:p>
    <w:p w14:paraId="3BE9C81A" w14:textId="33DE6510" w:rsidR="00E276FB" w:rsidRDefault="00113DB2" w:rsidP="00E276FB">
      <w:pPr>
        <w:pStyle w:val="Heading5"/>
      </w:pPr>
      <w:r>
        <w:t>QR-DEF-</w:t>
      </w:r>
      <w:r w:rsidR="00E276FB">
        <w:t xml:space="preserve">USR-FREN-00: </w:t>
      </w:r>
      <w:r w:rsidR="00E276FB">
        <w:rPr>
          <w:b/>
          <w:bCs/>
        </w:rPr>
        <w:t>Environmental Risk Mitigation</w:t>
      </w:r>
    </w:p>
    <w:p w14:paraId="2BD5D63D" w14:textId="6A0ED505" w:rsidR="00501D15" w:rsidRPr="001F0BD9" w:rsidRDefault="00501D15" w:rsidP="00501D15">
      <w:pPr>
        <w:pStyle w:val="ASomething"/>
      </w:pPr>
      <w:r w:rsidRPr="009D493F">
        <w:rPr>
          <w:b/>
          <w:bCs/>
        </w:rPr>
        <w:t>Category</w:t>
      </w:r>
      <w:r w:rsidRPr="009D493F">
        <w:t>:</w:t>
      </w:r>
      <w:r>
        <w:t xml:space="preserve"> </w:t>
      </w:r>
      <w:r>
        <w:tab/>
      </w:r>
      <w:r w:rsidR="00E276FB">
        <w:t>ISO-25022/Freedom from Risk/Environmental Risk Mitigation</w:t>
      </w:r>
    </w:p>
    <w:p w14:paraId="4588AC0A" w14:textId="452B0BF5" w:rsidR="00501D15" w:rsidRPr="001F0BD9" w:rsidRDefault="00501D15" w:rsidP="00501D15">
      <w:pPr>
        <w:pStyle w:val="ASomething"/>
      </w:pPr>
      <w:r w:rsidRPr="009D493F">
        <w:rPr>
          <w:b/>
          <w:bCs/>
        </w:rPr>
        <w:t>Statement</w:t>
      </w:r>
      <w:r w:rsidRPr="009D493F">
        <w:t>:</w:t>
      </w:r>
      <w:r>
        <w:t xml:space="preserve"> </w:t>
      </w:r>
      <w:r>
        <w:tab/>
      </w:r>
      <w:r w:rsidR="00E276FB">
        <w:t xml:space="preserve">The solution’s systems </w:t>
      </w:r>
      <w:del w:id="1782" w:author="Jeremy Hayes" w:date="2024-02-09T10:43:00Z">
        <w:r w:rsidR="00E276FB" w:rsidDel="00A76E67">
          <w:delText>MUST</w:delText>
        </w:r>
      </w:del>
      <w:ins w:id="1783" w:author="Jeremy Hayes" w:date="2024-02-09T10:43:00Z">
        <w:r w:rsidR="00A76E67" w:rsidRPr="00A76E67">
          <w:rPr>
            <w:b/>
          </w:rPr>
          <w:t>must</w:t>
        </w:r>
      </w:ins>
      <w:r w:rsidR="00E276FB">
        <w:t xml:space="preserve"> reasonably minimise environmental risk </w:t>
      </w:r>
    </w:p>
    <w:p w14:paraId="273CD938" w14:textId="07BA2C72" w:rsidR="00501D15" w:rsidRPr="001F0BD9" w:rsidRDefault="00501D15" w:rsidP="00501D15">
      <w:pPr>
        <w:pStyle w:val="ASomething"/>
      </w:pPr>
      <w:r w:rsidRPr="009D493F">
        <w:rPr>
          <w:b/>
          <w:bCs/>
        </w:rPr>
        <w:t>Rationale</w:t>
      </w:r>
      <w:r w:rsidRPr="009D493F">
        <w:t>:</w:t>
      </w:r>
      <w:r>
        <w:tab/>
      </w:r>
      <w:r w:rsidR="00E276FB">
        <w:t>Produce less carbon by not needlessly consuming less energy.</w:t>
      </w:r>
    </w:p>
    <w:p w14:paraId="64660E29" w14:textId="04A82D3C" w:rsidR="00501D15" w:rsidRPr="001F0BD9" w:rsidRDefault="00501D15" w:rsidP="00501D15">
      <w:pPr>
        <w:pStyle w:val="ASomething"/>
      </w:pPr>
      <w:r w:rsidRPr="009D493F">
        <w:rPr>
          <w:b/>
          <w:bCs/>
        </w:rPr>
        <w:t>Details</w:t>
      </w:r>
      <w:r w:rsidRPr="009D493F">
        <w:t>:</w:t>
      </w:r>
      <w:r>
        <w:t xml:space="preserve"> </w:t>
      </w:r>
      <w:r>
        <w:tab/>
      </w:r>
      <w:r w:rsidR="00E276FB">
        <w:t xml:space="preserve">Design </w:t>
      </w:r>
      <w:hyperlink w:anchor="Term_Environment" w:history="1">
        <w:r w:rsidR="00E276FB" w:rsidRPr="00E276FB">
          <w:rPr>
            <w:rStyle w:val="Hyperlink"/>
          </w:rPr>
          <w:t>Environments</w:t>
        </w:r>
      </w:hyperlink>
      <w:r w:rsidR="00E276FB">
        <w:t xml:space="preserve"> to be built as needed, removed most of the time.</w:t>
      </w:r>
      <w:r w:rsidR="00E276FB">
        <w:br/>
        <w:t xml:space="preserve">Design </w:t>
      </w:r>
      <w:hyperlink w:anchor="Term_CustomSystem" w:history="1">
        <w:r w:rsidR="00E276FB" w:rsidRPr="00E276FB">
          <w:rPr>
            <w:rStyle w:val="Hyperlink"/>
          </w:rPr>
          <w:t>Custom Systems</w:t>
        </w:r>
      </w:hyperlink>
      <w:r w:rsidR="00E276FB">
        <w:t xml:space="preserve"> to be efficient. </w:t>
      </w:r>
    </w:p>
    <w:p w14:paraId="6AF76B3C" w14:textId="308646EB" w:rsidR="00501D15" w:rsidRDefault="00501D15" w:rsidP="00E276FB">
      <w:pPr>
        <w:pStyle w:val="ASomething"/>
      </w:pPr>
      <w:r>
        <w:rPr>
          <w:b/>
          <w:bCs/>
        </w:rPr>
        <w:t>Prompts:</w:t>
      </w:r>
      <w:r>
        <w:tab/>
      </w:r>
      <w:r w:rsidR="00E276FB">
        <w:t>What is an expected number of permanent environments required?</w:t>
      </w:r>
      <w:r w:rsidR="00E276FB">
        <w:br/>
        <w:t>Will the service horizontally scale up and down as needed?</w:t>
      </w:r>
    </w:p>
    <w:p w14:paraId="0E3EF8A3" w14:textId="77777777" w:rsidR="00E276FB" w:rsidRPr="00501D15" w:rsidRDefault="00E276FB" w:rsidP="00E276FB">
      <w:pPr>
        <w:pStyle w:val="ASomething"/>
      </w:pPr>
    </w:p>
    <w:p w14:paraId="3EB7A6A1" w14:textId="26B45232" w:rsidR="00501D15" w:rsidRDefault="00501D15" w:rsidP="00501D15">
      <w:pPr>
        <w:pStyle w:val="Heading2"/>
      </w:pPr>
      <w:bookmarkStart w:id="1784" w:name="_Toc158372735"/>
      <w:r>
        <w:t>Context Coverage</w:t>
      </w:r>
      <w:bookmarkEnd w:id="1784"/>
    </w:p>
    <w:p w14:paraId="535F67C2" w14:textId="4AA4D22E" w:rsidR="00501D15" w:rsidRDefault="00011BE8" w:rsidP="00011BE8">
      <w:pPr>
        <w:pStyle w:val="BodyTextDefinition"/>
        <w:rPr>
          <w:shd w:val="clear" w:color="auto" w:fill="FFFFFF"/>
        </w:rPr>
      </w:pPr>
      <w:r>
        <w:rPr>
          <w:shd w:val="clear" w:color="auto" w:fill="FFFFFF"/>
        </w:rPr>
        <w:t xml:space="preserve">The </w:t>
      </w:r>
      <w:r w:rsidR="00501D15">
        <w:rPr>
          <w:shd w:val="clear" w:color="auto" w:fill="FFFFFF"/>
        </w:rPr>
        <w:t>degree to which a product or system can be used with effectiveness, efficiency, satisfaction, and freedom from risk in both specified contexts of use and in contexts beyond those initially explicitly identified</w:t>
      </w:r>
      <w:r>
        <w:rPr>
          <w:shd w:val="clear" w:color="auto" w:fill="FFFFFF"/>
        </w:rPr>
        <w:t>.</w:t>
      </w:r>
    </w:p>
    <w:p w14:paraId="47AAA361" w14:textId="77777777" w:rsidR="00011BE8" w:rsidRPr="00501D15" w:rsidRDefault="00011BE8" w:rsidP="00011BE8">
      <w:pPr>
        <w:pStyle w:val="BodyTextDefinition"/>
      </w:pPr>
    </w:p>
    <w:p w14:paraId="697E907A" w14:textId="77777777" w:rsidR="00501D15" w:rsidRDefault="00501D15" w:rsidP="00501D15">
      <w:pPr>
        <w:pStyle w:val="Heading3"/>
      </w:pPr>
      <w:bookmarkStart w:id="1785" w:name="_Toc158372736"/>
      <w:r>
        <w:t>Context Completeness</w:t>
      </w:r>
      <w:bookmarkEnd w:id="1785"/>
    </w:p>
    <w:p w14:paraId="73C72EA6" w14:textId="5D157043" w:rsidR="00501D15" w:rsidRDefault="00501D15" w:rsidP="00011BE8">
      <w:pPr>
        <w:pStyle w:val="BodyTextDefinition"/>
        <w:rPr>
          <w:shd w:val="clear" w:color="auto" w:fill="FFFFFF"/>
        </w:rPr>
      </w:pPr>
      <w:r>
        <w:t xml:space="preserve">The </w:t>
      </w:r>
      <w:r>
        <w:rPr>
          <w:shd w:val="clear" w:color="auto" w:fill="FFFFFF"/>
        </w:rPr>
        <w:t>degree to which a product or system can be used with the required levels of effectiveness, efficiency, satisfaction, and freedom from risk in each of the specified contexts of use.</w:t>
      </w:r>
    </w:p>
    <w:p w14:paraId="3EA7A681" w14:textId="77777777" w:rsidR="00E276FB" w:rsidRPr="00E276FB" w:rsidRDefault="00E276FB" w:rsidP="00E276FB"/>
    <w:p w14:paraId="7ACD1023" w14:textId="774F32D0" w:rsidR="00501D15" w:rsidRDefault="00113DB2" w:rsidP="00501D15">
      <w:pPr>
        <w:pStyle w:val="Heading5"/>
      </w:pPr>
      <w:r>
        <w:t>QR-DEF-</w:t>
      </w:r>
      <w:r w:rsidR="00E276FB">
        <w:t>USR-CON-00</w:t>
      </w:r>
      <w:r w:rsidR="00501D15">
        <w:t xml:space="preserve">: </w:t>
      </w:r>
      <w:r w:rsidR="00E276FB">
        <w:rPr>
          <w:b/>
          <w:bCs/>
        </w:rPr>
        <w:t>Context Completeness</w:t>
      </w:r>
    </w:p>
    <w:p w14:paraId="27F0F79E" w14:textId="77777777" w:rsidR="00501D15" w:rsidRPr="001F0BD9" w:rsidRDefault="00501D15" w:rsidP="00501D15">
      <w:pPr>
        <w:pStyle w:val="ASomething"/>
      </w:pPr>
      <w:r w:rsidRPr="009D493F">
        <w:rPr>
          <w:b/>
          <w:bCs/>
        </w:rPr>
        <w:t>Category</w:t>
      </w:r>
      <w:r w:rsidRPr="009D493F">
        <w:t>:</w:t>
      </w:r>
      <w:r>
        <w:t xml:space="preserve"> </w:t>
      </w:r>
      <w:r>
        <w:tab/>
        <w:t>…</w:t>
      </w:r>
    </w:p>
    <w:p w14:paraId="62582743" w14:textId="77777777" w:rsidR="00501D15" w:rsidRPr="001F0BD9" w:rsidRDefault="00501D15" w:rsidP="00501D15">
      <w:pPr>
        <w:pStyle w:val="ASomething"/>
      </w:pPr>
      <w:r w:rsidRPr="009D493F">
        <w:rPr>
          <w:b/>
          <w:bCs/>
        </w:rPr>
        <w:lastRenderedPageBreak/>
        <w:t>Statement</w:t>
      </w:r>
      <w:r w:rsidRPr="009D493F">
        <w:t>:</w:t>
      </w:r>
      <w:r>
        <w:t xml:space="preserve"> </w:t>
      </w:r>
      <w:r>
        <w:tab/>
        <w:t>…</w:t>
      </w:r>
    </w:p>
    <w:p w14:paraId="6AE71E63" w14:textId="77777777" w:rsidR="00501D15" w:rsidRPr="001F0BD9" w:rsidRDefault="00501D15" w:rsidP="00501D15">
      <w:pPr>
        <w:pStyle w:val="ASomething"/>
      </w:pPr>
      <w:r w:rsidRPr="009D493F">
        <w:rPr>
          <w:b/>
          <w:bCs/>
        </w:rPr>
        <w:t>Rationale</w:t>
      </w:r>
      <w:r w:rsidRPr="009D493F">
        <w:t>:</w:t>
      </w:r>
      <w:r>
        <w:tab/>
        <w:t>…</w:t>
      </w:r>
    </w:p>
    <w:p w14:paraId="3F85AF21" w14:textId="77777777" w:rsidR="00501D15" w:rsidRPr="001F0BD9" w:rsidRDefault="00501D15" w:rsidP="00501D15">
      <w:pPr>
        <w:pStyle w:val="ASomething"/>
      </w:pPr>
      <w:r w:rsidRPr="009D493F">
        <w:rPr>
          <w:b/>
          <w:bCs/>
        </w:rPr>
        <w:t>Details</w:t>
      </w:r>
      <w:r w:rsidRPr="009D493F">
        <w:t>:</w:t>
      </w:r>
      <w:r>
        <w:t xml:space="preserve"> </w:t>
      </w:r>
      <w:r>
        <w:tab/>
        <w:t>…</w:t>
      </w:r>
    </w:p>
    <w:p w14:paraId="069C65E0" w14:textId="77777777" w:rsidR="00501D15" w:rsidRPr="0075069B" w:rsidRDefault="00501D15" w:rsidP="00501D15">
      <w:pPr>
        <w:pStyle w:val="ASomething"/>
      </w:pPr>
      <w:r>
        <w:rPr>
          <w:b/>
          <w:bCs/>
        </w:rPr>
        <w:t>Prompts:</w:t>
      </w:r>
      <w:r>
        <w:tab/>
        <w:t>…</w:t>
      </w:r>
    </w:p>
    <w:p w14:paraId="03695420" w14:textId="77777777" w:rsidR="00501D15" w:rsidRPr="00501D15" w:rsidRDefault="00501D15" w:rsidP="00501D15">
      <w:pPr>
        <w:pStyle w:val="BodyText"/>
      </w:pPr>
    </w:p>
    <w:p w14:paraId="4DDC0475" w14:textId="7F75E928" w:rsidR="00501D15" w:rsidRDefault="00501D15" w:rsidP="00501D15">
      <w:pPr>
        <w:pStyle w:val="Heading3"/>
      </w:pPr>
      <w:bookmarkStart w:id="1786" w:name="_Toc158372737"/>
      <w:r>
        <w:t>Flexibility</w:t>
      </w:r>
      <w:bookmarkEnd w:id="1786"/>
    </w:p>
    <w:p w14:paraId="40570DBB" w14:textId="6112B621" w:rsidR="00501D15" w:rsidRDefault="00011BE8" w:rsidP="00011BE8">
      <w:pPr>
        <w:pStyle w:val="BodyTextDefinition"/>
        <w:rPr>
          <w:shd w:val="clear" w:color="auto" w:fill="FFFFFF"/>
        </w:rPr>
      </w:pPr>
      <w:r>
        <w:rPr>
          <w:shd w:val="clear" w:color="auto" w:fill="FFFFFF"/>
        </w:rPr>
        <w:t>The degree to which a product or system can be used with acceptable levels of effectiveness, efficiency, freedom from risk, and satisfaction in contexts beyond those initially specified in the requirements.</w:t>
      </w:r>
    </w:p>
    <w:p w14:paraId="55E24A04" w14:textId="77777777" w:rsidR="00011BE8" w:rsidRPr="00011BE8" w:rsidRDefault="00011BE8" w:rsidP="00011BE8">
      <w:pPr>
        <w:pStyle w:val="BodyText"/>
      </w:pPr>
    </w:p>
    <w:p w14:paraId="47F3CD60" w14:textId="79E9E661" w:rsidR="00501D15" w:rsidRDefault="00113DB2" w:rsidP="00501D15">
      <w:pPr>
        <w:pStyle w:val="Heading5"/>
      </w:pPr>
      <w:r>
        <w:t>QR-DEF-</w:t>
      </w:r>
      <w:r w:rsidR="00E276FB">
        <w:t>USR-FLEX-00</w:t>
      </w:r>
      <w:r w:rsidR="00501D15">
        <w:t xml:space="preserve">: </w:t>
      </w:r>
      <w:r w:rsidR="00E276FB">
        <w:rPr>
          <w:b/>
          <w:bCs/>
        </w:rPr>
        <w:t>Flexibility</w:t>
      </w:r>
    </w:p>
    <w:p w14:paraId="6F1AA8C0" w14:textId="77777777" w:rsidR="00501D15" w:rsidRPr="001F0BD9" w:rsidRDefault="00501D15" w:rsidP="00501D15">
      <w:pPr>
        <w:pStyle w:val="ASomething"/>
      </w:pPr>
      <w:r w:rsidRPr="009D493F">
        <w:rPr>
          <w:b/>
          <w:bCs/>
        </w:rPr>
        <w:t>Category</w:t>
      </w:r>
      <w:r w:rsidRPr="009D493F">
        <w:t>:</w:t>
      </w:r>
      <w:r>
        <w:t xml:space="preserve"> </w:t>
      </w:r>
      <w:r>
        <w:tab/>
        <w:t>…</w:t>
      </w:r>
    </w:p>
    <w:p w14:paraId="6CC8B586" w14:textId="77777777" w:rsidR="00501D15" w:rsidRPr="001F0BD9" w:rsidRDefault="00501D15" w:rsidP="00501D15">
      <w:pPr>
        <w:pStyle w:val="ASomething"/>
      </w:pPr>
      <w:r w:rsidRPr="009D493F">
        <w:rPr>
          <w:b/>
          <w:bCs/>
        </w:rPr>
        <w:t>Statement</w:t>
      </w:r>
      <w:r w:rsidRPr="009D493F">
        <w:t>:</w:t>
      </w:r>
      <w:r>
        <w:t xml:space="preserve"> </w:t>
      </w:r>
      <w:r>
        <w:tab/>
        <w:t>…</w:t>
      </w:r>
    </w:p>
    <w:p w14:paraId="6AE8C58C" w14:textId="77777777" w:rsidR="00501D15" w:rsidRPr="001F0BD9" w:rsidRDefault="00501D15" w:rsidP="00501D15">
      <w:pPr>
        <w:pStyle w:val="ASomething"/>
      </w:pPr>
      <w:r w:rsidRPr="009D493F">
        <w:rPr>
          <w:b/>
          <w:bCs/>
        </w:rPr>
        <w:t>Rationale</w:t>
      </w:r>
      <w:r w:rsidRPr="009D493F">
        <w:t>:</w:t>
      </w:r>
      <w:r>
        <w:tab/>
        <w:t>…</w:t>
      </w:r>
    </w:p>
    <w:p w14:paraId="7EEF6D0A" w14:textId="77777777" w:rsidR="00501D15" w:rsidRPr="001F0BD9" w:rsidRDefault="00501D15" w:rsidP="00501D15">
      <w:pPr>
        <w:pStyle w:val="ASomething"/>
      </w:pPr>
      <w:r w:rsidRPr="009D493F">
        <w:rPr>
          <w:b/>
          <w:bCs/>
        </w:rPr>
        <w:t>Details</w:t>
      </w:r>
      <w:r w:rsidRPr="009D493F">
        <w:t>:</w:t>
      </w:r>
      <w:r>
        <w:t xml:space="preserve"> </w:t>
      </w:r>
      <w:r>
        <w:tab/>
        <w:t>…</w:t>
      </w:r>
    </w:p>
    <w:p w14:paraId="4237091A" w14:textId="77777777" w:rsidR="00501D15" w:rsidRPr="0075069B" w:rsidRDefault="00501D15" w:rsidP="00501D15">
      <w:pPr>
        <w:pStyle w:val="ASomething"/>
      </w:pPr>
      <w:r>
        <w:rPr>
          <w:b/>
          <w:bCs/>
        </w:rPr>
        <w:t>Prompts:</w:t>
      </w:r>
      <w:r>
        <w:tab/>
        <w:t>…</w:t>
      </w:r>
    </w:p>
    <w:p w14:paraId="05311B5F" w14:textId="77777777" w:rsidR="00501D15" w:rsidRPr="00501D15" w:rsidRDefault="00501D15" w:rsidP="00501D15">
      <w:pPr>
        <w:pStyle w:val="BodyText"/>
      </w:pPr>
    </w:p>
    <w:p w14:paraId="401AD7DA" w14:textId="09D38629" w:rsidR="00EF6013" w:rsidRDefault="00EF6013" w:rsidP="00867765">
      <w:pPr>
        <w:pStyle w:val="Heading1"/>
      </w:pPr>
      <w:bookmarkStart w:id="1787" w:name="_Toc158372738"/>
      <w:r>
        <w:lastRenderedPageBreak/>
        <w:t>Transitional Requirements</w:t>
      </w:r>
      <w:bookmarkEnd w:id="1787"/>
    </w:p>
    <w:p w14:paraId="42634113" w14:textId="21605F3C" w:rsidR="003D4677" w:rsidRDefault="00A924A3" w:rsidP="003D4677">
      <w:pPr>
        <w:pStyle w:val="BodyText"/>
      </w:pPr>
      <w:r>
        <w:t xml:space="preserve">Transitional Requirements, which do not describe a Solution’s System(s) are listed separately. </w:t>
      </w:r>
    </w:p>
    <w:p w14:paraId="2CCAB2C1" w14:textId="0462817C" w:rsidR="00A924A3" w:rsidRDefault="00A924A3" w:rsidP="003D4677">
      <w:pPr>
        <w:pStyle w:val="BodyText"/>
      </w:pPr>
      <w:r>
        <w:t xml:space="preserve">See </w:t>
      </w:r>
      <w:r w:rsidRPr="00697A17">
        <w:rPr>
          <w:i/>
          <w:iCs/>
        </w:rPr>
        <w:t>ICT Project Guidance – Definition – Requirements – Default Solution Transitional Requirements (TR)</w:t>
      </w:r>
      <w:r>
        <w:t xml:space="preserve">. </w:t>
      </w:r>
    </w:p>
    <w:tbl>
      <w:tblPr>
        <w:tblStyle w:val="TINYBLUE"/>
        <w:tblW w:w="14596" w:type="dxa"/>
        <w:tblLayout w:type="fixed"/>
        <w:tblLook w:val="04A0" w:firstRow="1" w:lastRow="0" w:firstColumn="1" w:lastColumn="0" w:noHBand="0" w:noVBand="1"/>
      </w:tblPr>
      <w:tblGrid>
        <w:gridCol w:w="384"/>
        <w:gridCol w:w="1167"/>
        <w:gridCol w:w="2143"/>
        <w:gridCol w:w="2725"/>
        <w:gridCol w:w="2726"/>
        <w:gridCol w:w="2725"/>
        <w:gridCol w:w="2726"/>
      </w:tblGrid>
      <w:tr w:rsidR="001F0BD9" w14:paraId="621783F3" w14:textId="77777777" w:rsidTr="00A73E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6402E8B8" w14:textId="77777777" w:rsidR="001F0BD9" w:rsidRPr="00CD412A" w:rsidRDefault="001F0BD9" w:rsidP="00A73E76">
            <w:pPr>
              <w:rPr>
                <w:highlight w:val="yellow"/>
              </w:rPr>
            </w:pPr>
          </w:p>
        </w:tc>
        <w:tc>
          <w:tcPr>
            <w:tcW w:w="850" w:type="dxa"/>
          </w:tcPr>
          <w:p w14:paraId="5EA6C76A" w14:textId="04EE4355" w:rsidR="001F0BD9" w:rsidRDefault="001F0BD9" w:rsidP="00A73E76">
            <w:r>
              <w:t>ID</w:t>
            </w:r>
          </w:p>
        </w:tc>
        <w:tc>
          <w:tcPr>
            <w:tcW w:w="1560" w:type="dxa"/>
          </w:tcPr>
          <w:p w14:paraId="3F3D0EEA" w14:textId="77777777" w:rsidR="001F0BD9" w:rsidRDefault="001F0BD9" w:rsidP="00A73E76"/>
        </w:tc>
        <w:tc>
          <w:tcPr>
            <w:tcW w:w="1984" w:type="dxa"/>
          </w:tcPr>
          <w:p w14:paraId="247205F2" w14:textId="77777777" w:rsidR="001F0BD9" w:rsidRDefault="001F0BD9" w:rsidP="00A73E76"/>
        </w:tc>
        <w:tc>
          <w:tcPr>
            <w:tcW w:w="1985" w:type="dxa"/>
          </w:tcPr>
          <w:p w14:paraId="455ACDB6" w14:textId="77777777" w:rsidR="001F0BD9" w:rsidRDefault="001F0BD9" w:rsidP="00A73E76"/>
        </w:tc>
        <w:tc>
          <w:tcPr>
            <w:tcW w:w="1984" w:type="dxa"/>
          </w:tcPr>
          <w:p w14:paraId="47928CD1" w14:textId="77777777" w:rsidR="001F0BD9" w:rsidRDefault="001F0BD9" w:rsidP="00A73E76"/>
        </w:tc>
        <w:tc>
          <w:tcPr>
            <w:tcW w:w="1985" w:type="dxa"/>
          </w:tcPr>
          <w:p w14:paraId="5C3115A0" w14:textId="77777777" w:rsidR="001F0BD9" w:rsidRDefault="001F0BD9" w:rsidP="00A73E76"/>
        </w:tc>
      </w:tr>
      <w:tr w:rsidR="001F0BD9" w14:paraId="216701BC" w14:textId="77777777" w:rsidTr="00A73E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BEDBDCE" w14:textId="77777777" w:rsidR="001F0BD9" w:rsidRPr="00CD412A" w:rsidRDefault="001F0BD9" w:rsidP="00A73E76">
            <w:pPr>
              <w:rPr>
                <w:highlight w:val="yellow"/>
              </w:rPr>
            </w:pPr>
          </w:p>
        </w:tc>
        <w:tc>
          <w:tcPr>
            <w:tcW w:w="850" w:type="dxa"/>
          </w:tcPr>
          <w:p w14:paraId="6A977F0B" w14:textId="0CB9F249" w:rsidR="001F0BD9" w:rsidRDefault="00113DB2" w:rsidP="00A73E76">
            <w:r>
              <w:t>QR-DEF-</w:t>
            </w:r>
            <w:r w:rsidR="001F0BD9">
              <w:t>DEF-POR-REP-</w:t>
            </w:r>
            <w:r w:rsidR="001F0BD9">
              <w:br/>
              <w:t>00</w:t>
            </w:r>
          </w:p>
        </w:tc>
        <w:tc>
          <w:tcPr>
            <w:tcW w:w="1560" w:type="dxa"/>
          </w:tcPr>
          <w:p w14:paraId="50F1C8E6" w14:textId="77777777" w:rsidR="001F0BD9" w:rsidRDefault="001F0BD9" w:rsidP="00A73E76">
            <w:r>
              <w:t>Default/</w:t>
            </w:r>
            <w:r>
              <w:br/>
              <w:t>Portability/</w:t>
            </w:r>
            <w:r>
              <w:br/>
              <w:t>Replaceability/</w:t>
            </w:r>
            <w:r>
              <w:br/>
              <w:t>Integrations</w:t>
            </w:r>
          </w:p>
        </w:tc>
        <w:tc>
          <w:tcPr>
            <w:tcW w:w="1984" w:type="dxa"/>
          </w:tcPr>
          <w:p w14:paraId="66B4FBB7" w14:textId="69DC6518" w:rsidR="001F0BD9" w:rsidRDefault="0049594B" w:rsidP="00A73E76">
            <w:r>
              <w:t xml:space="preserve">If </w:t>
            </w:r>
            <w:r w:rsidR="001F0BD9">
              <w:t xml:space="preserve">the solution’s service(s) is/are replacing an existing service, it </w:t>
            </w:r>
            <w:del w:id="1788" w:author="Jeremy Hayes" w:date="2024-02-09T10:43:00Z">
              <w:r w:rsidR="001F0BD9" w:rsidRPr="009349BB" w:rsidDel="00A76E67">
                <w:rPr>
                  <w:rStyle w:val="BodyTextKeywordChar"/>
                </w:rPr>
                <w:delText>MUST</w:delText>
              </w:r>
            </w:del>
            <w:ins w:id="1789" w:author="Jeremy Hayes" w:date="2024-02-09T10:43:00Z">
              <w:r w:rsidR="00A76E67" w:rsidRPr="00A76E67">
                <w:rPr>
                  <w:rStyle w:val="BodyTextKeywordChar"/>
                </w:rPr>
                <w:t>must</w:t>
              </w:r>
            </w:ins>
            <w:r w:rsidR="001F0BD9">
              <w:t xml:space="preserve"> be able to integrate with the existing service’s required integrated services. </w:t>
            </w:r>
          </w:p>
        </w:tc>
        <w:tc>
          <w:tcPr>
            <w:tcW w:w="1985" w:type="dxa"/>
          </w:tcPr>
          <w:p w14:paraId="4829855B" w14:textId="77777777" w:rsidR="001F0BD9" w:rsidRDefault="001F0BD9" w:rsidP="00A73E76">
            <w:r>
              <w:t>If delivery is dependent on changes to the integration approach, it becomes dependent on other services being able to be changed, which they may not be.</w:t>
            </w:r>
          </w:p>
        </w:tc>
        <w:tc>
          <w:tcPr>
            <w:tcW w:w="1984" w:type="dxa"/>
          </w:tcPr>
          <w:p w14:paraId="7BEDC0C8" w14:textId="77777777" w:rsidR="001F0BD9" w:rsidRDefault="001F0BD9" w:rsidP="00A73E76">
            <w:r>
              <w:t xml:space="preserve">Services can be integrated using the same channels, same protocols. </w:t>
            </w:r>
          </w:p>
          <w:p w14:paraId="6B09B8DB" w14:textId="77777777" w:rsidR="001F0BD9" w:rsidRDefault="001F0BD9" w:rsidP="00A73E76"/>
        </w:tc>
        <w:tc>
          <w:tcPr>
            <w:tcW w:w="1985" w:type="dxa"/>
          </w:tcPr>
          <w:p w14:paraId="6F05A1AB" w14:textId="46C1327E" w:rsidR="001F0BD9" w:rsidRDefault="001F0BD9" w:rsidP="00A73E76">
            <w:r>
              <w:t xml:space="preserve">Note: </w:t>
            </w:r>
            <w:del w:id="1790" w:author="Jeremy Hayes" w:date="2024-02-09T12:01:00Z">
              <w:r w:rsidDel="0049594B">
                <w:delText xml:space="preserve">being </w:delText>
              </w:r>
            </w:del>
            <w:ins w:id="1791" w:author="Jeremy Hayes" w:date="2024-02-09T12:01:00Z">
              <w:r w:rsidR="0049594B">
                <w:t xml:space="preserve">Being </w:t>
              </w:r>
            </w:ins>
            <w:r>
              <w:t xml:space="preserve">able to integrate using current approaches does not preclude the integration </w:t>
            </w:r>
            <w:proofErr w:type="gramStart"/>
            <w:r>
              <w:t>actually being</w:t>
            </w:r>
            <w:proofErr w:type="gramEnd"/>
            <w:r>
              <w:t xml:space="preserve"> done a new way if more secure, more maintainable, or more performant.</w:t>
            </w:r>
          </w:p>
          <w:p w14:paraId="4617FD8E" w14:textId="77777777" w:rsidR="001F0BD9" w:rsidRDefault="001F0BD9" w:rsidP="00A73E76">
            <w:r>
              <w:t>Integrations to check for include but are not limited to:</w:t>
            </w:r>
            <w:r>
              <w:br/>
              <w:t>- Directory Services (AAD)</w:t>
            </w:r>
            <w:r>
              <w:br/>
              <w:t>- Systems of record</w:t>
            </w:r>
            <w:r>
              <w:br/>
              <w:t>- Notifications (email)</w:t>
            </w:r>
            <w:r>
              <w:br/>
              <w:t>- Reporting</w:t>
            </w:r>
            <w:r>
              <w:br/>
              <w:t>- BI &amp; Analysis</w:t>
            </w:r>
            <w:r>
              <w:br/>
              <w:t>- Data warehouse</w:t>
            </w:r>
          </w:p>
        </w:tc>
      </w:tr>
    </w:tbl>
    <w:p w14:paraId="5C8EF669" w14:textId="1E31EA14" w:rsidR="0075069B" w:rsidRDefault="0075069B" w:rsidP="005432E3">
      <w:pPr>
        <w:pStyle w:val="BodyText"/>
      </w:pPr>
    </w:p>
    <w:p w14:paraId="75C6896A" w14:textId="77777777" w:rsidR="001F0BD9" w:rsidRDefault="001F0BD9" w:rsidP="005432E3">
      <w:pPr>
        <w:pStyle w:val="BodyText"/>
      </w:pPr>
    </w:p>
    <w:p w14:paraId="0A7B0C2B" w14:textId="4D813B6E" w:rsidR="001F0BD9" w:rsidRDefault="00A03F3E" w:rsidP="005432E3">
      <w:pPr>
        <w:pStyle w:val="BodyText"/>
      </w:pPr>
      <w:r>
        <w:t>Default Functional Requirements</w:t>
      </w:r>
    </w:p>
    <w:p w14:paraId="0C06EF42" w14:textId="1A13C178" w:rsidR="00A03F3E" w:rsidRDefault="00A03F3E" w:rsidP="00A03F3E">
      <w:pPr>
        <w:pStyle w:val="Heading5"/>
      </w:pPr>
      <w:r>
        <w:t xml:space="preserve">FR-INFO-META-00: </w:t>
      </w:r>
      <w:r>
        <w:rPr>
          <w:b/>
          <w:bCs/>
        </w:rPr>
        <w:t>Information Metadata M</w:t>
      </w:r>
      <w:r w:rsidR="00E23A97">
        <w:rPr>
          <w:b/>
          <w:bCs/>
        </w:rPr>
        <w:t>a</w:t>
      </w:r>
      <w:r>
        <w:rPr>
          <w:b/>
          <w:bCs/>
        </w:rPr>
        <w:t>nagement</w:t>
      </w:r>
    </w:p>
    <w:p w14:paraId="01156DC1" w14:textId="492DAD92" w:rsidR="00A03F3E" w:rsidRPr="001F0BD9" w:rsidRDefault="00A03F3E" w:rsidP="00A03F3E">
      <w:pPr>
        <w:pStyle w:val="ASomething"/>
      </w:pPr>
      <w:r w:rsidRPr="009D493F">
        <w:rPr>
          <w:b/>
          <w:bCs/>
        </w:rPr>
        <w:t>Category</w:t>
      </w:r>
      <w:r w:rsidRPr="009D493F">
        <w:t>:</w:t>
      </w:r>
      <w:r>
        <w:t xml:space="preserve"> </w:t>
      </w:r>
      <w:r>
        <w:tab/>
      </w:r>
      <w:r w:rsidR="00E23A97">
        <w:t>TODO</w:t>
      </w:r>
    </w:p>
    <w:p w14:paraId="2E203020" w14:textId="2995C014" w:rsidR="00A03F3E" w:rsidRPr="001F0BD9" w:rsidRDefault="00A03F3E" w:rsidP="00A03F3E">
      <w:pPr>
        <w:pStyle w:val="ASomething"/>
      </w:pPr>
      <w:r w:rsidRPr="009D493F">
        <w:rPr>
          <w:b/>
          <w:bCs/>
        </w:rPr>
        <w:t>Statement</w:t>
      </w:r>
      <w:r w:rsidRPr="009D493F">
        <w:t>:</w:t>
      </w:r>
      <w:r>
        <w:t xml:space="preserve"> </w:t>
      </w:r>
      <w:r>
        <w:tab/>
        <w:t>The solution’s system(s) must provide functionality to tag information for to support discoverability and display.</w:t>
      </w:r>
    </w:p>
    <w:p w14:paraId="23E2F925" w14:textId="77777777" w:rsidR="00A03F3E" w:rsidRPr="001F0BD9" w:rsidRDefault="00A03F3E" w:rsidP="00A03F3E">
      <w:pPr>
        <w:pStyle w:val="ASomething"/>
      </w:pPr>
      <w:r w:rsidRPr="009D493F">
        <w:rPr>
          <w:b/>
          <w:bCs/>
        </w:rPr>
        <w:t>Rationale</w:t>
      </w:r>
      <w:r w:rsidRPr="009D493F">
        <w:t>:</w:t>
      </w:r>
      <w:r>
        <w:tab/>
        <w:t>…</w:t>
      </w:r>
    </w:p>
    <w:p w14:paraId="557CC44A" w14:textId="055F6A79" w:rsidR="00A03F3E" w:rsidRPr="001F0BD9" w:rsidRDefault="00A03F3E" w:rsidP="00A03F3E">
      <w:pPr>
        <w:pStyle w:val="ASomething"/>
      </w:pPr>
      <w:r w:rsidRPr="009D493F">
        <w:rPr>
          <w:b/>
          <w:bCs/>
        </w:rPr>
        <w:t>Details</w:t>
      </w:r>
      <w:r w:rsidRPr="009D493F">
        <w:t>:</w:t>
      </w:r>
      <w:r>
        <w:t xml:space="preserve"> </w:t>
      </w:r>
      <w:r>
        <w:tab/>
        <w:t>Supports Information and Records Management Standards.</w:t>
      </w:r>
    </w:p>
    <w:p w14:paraId="2E8323C9" w14:textId="77777777" w:rsidR="00A03F3E" w:rsidRPr="0075069B" w:rsidRDefault="00A03F3E" w:rsidP="00A03F3E">
      <w:pPr>
        <w:pStyle w:val="ASomething"/>
      </w:pPr>
      <w:r>
        <w:rPr>
          <w:b/>
          <w:bCs/>
        </w:rPr>
        <w:t>Prompts:</w:t>
      </w:r>
      <w:r>
        <w:tab/>
        <w:t>…</w:t>
      </w:r>
    </w:p>
    <w:p w14:paraId="75EDCA55" w14:textId="77777777" w:rsidR="00A03F3E" w:rsidRDefault="00A03F3E" w:rsidP="005432E3">
      <w:pPr>
        <w:pStyle w:val="BodyText"/>
      </w:pPr>
    </w:p>
    <w:p w14:paraId="0CEDF4A5" w14:textId="77777777" w:rsidR="005255FC" w:rsidRDefault="005255FC" w:rsidP="005255FC">
      <w:pPr>
        <w:pStyle w:val="Appendices"/>
      </w:pPr>
      <w:bookmarkStart w:id="1792" w:name="_Toc145049430"/>
      <w:bookmarkStart w:id="1793" w:name="_Toc158372739"/>
      <w:r>
        <w:lastRenderedPageBreak/>
        <w:t>Appendices</w:t>
      </w:r>
      <w:bookmarkEnd w:id="1792"/>
      <w:bookmarkEnd w:id="1793"/>
    </w:p>
    <w:p w14:paraId="2F89881E" w14:textId="1FCDE4B2" w:rsidR="000D0A25" w:rsidRDefault="005255FC" w:rsidP="005C7C13">
      <w:pPr>
        <w:pStyle w:val="Appendix"/>
      </w:pPr>
      <w:bookmarkStart w:id="1794" w:name="_Toc145049431"/>
      <w:bookmarkStart w:id="1795" w:name="_Toc158372740"/>
      <w:r w:rsidRPr="005C7C13">
        <w:t xml:space="preserve">Appendix A - </w:t>
      </w:r>
      <w:r w:rsidR="008C39DC" w:rsidRPr="005C7C13">
        <w:t>Document</w:t>
      </w:r>
      <w:r w:rsidR="00DA59D0" w:rsidRPr="005C7C13">
        <w:t xml:space="preserve"> Information</w:t>
      </w:r>
      <w:bookmarkEnd w:id="1794"/>
      <w:bookmarkEnd w:id="1795"/>
    </w:p>
    <w:p w14:paraId="38CB33FE" w14:textId="25209161" w:rsidR="00E87D24" w:rsidRDefault="00E87D24" w:rsidP="00E87D24">
      <w:pPr>
        <w:pStyle w:val="Heading3"/>
      </w:pPr>
      <w:bookmarkStart w:id="1796" w:name="_Toc158372741"/>
      <w:r>
        <w:t>Versions</w:t>
      </w:r>
      <w:bookmarkEnd w:id="1796"/>
    </w:p>
    <w:p w14:paraId="38948784" w14:textId="389B3378" w:rsidR="00E87D24" w:rsidRDefault="00E87D24">
      <w:pPr>
        <w:pStyle w:val="BodyText"/>
        <w:numPr>
          <w:ilvl w:val="1"/>
          <w:numId w:val="3"/>
        </w:numPr>
      </w:pPr>
      <w:r>
        <w:t>Initial Draft</w:t>
      </w:r>
    </w:p>
    <w:p w14:paraId="5973AD55" w14:textId="5D6195A0" w:rsidR="001975AD" w:rsidRDefault="001975AD">
      <w:pPr>
        <w:pStyle w:val="BodyText"/>
        <w:numPr>
          <w:ilvl w:val="1"/>
          <w:numId w:val="3"/>
        </w:numPr>
      </w:pPr>
      <w:r>
        <w:t xml:space="preserve">Addition of Data and </w:t>
      </w:r>
      <w:del w:id="1797" w:author="Jeremy Hayes" w:date="2024-02-09T11:16:00Z">
        <w:r w:rsidDel="009F0BCC">
          <w:delText>User</w:delText>
        </w:r>
      </w:del>
      <w:ins w:id="1798" w:author="Jeremy Hayes" w:date="2024-02-09T11:16:00Z">
        <w:r w:rsidR="009F0BCC">
          <w:t>user</w:t>
        </w:r>
      </w:ins>
      <w:r>
        <w:t xml:space="preserve"> Experience Quality Requirements</w:t>
      </w:r>
    </w:p>
    <w:p w14:paraId="593CA209" w14:textId="28E7A362" w:rsidR="005150F5" w:rsidRDefault="005150F5">
      <w:pPr>
        <w:pStyle w:val="BodyText"/>
        <w:numPr>
          <w:ilvl w:val="1"/>
          <w:numId w:val="3"/>
        </w:numPr>
      </w:pPr>
      <w:r>
        <w:t>Preparation to remove Transitional Requirements</w:t>
      </w:r>
    </w:p>
    <w:p w14:paraId="162B7466" w14:textId="10BC5463" w:rsidR="001975AD" w:rsidRDefault="001975AD">
      <w:pPr>
        <w:pStyle w:val="BodyText"/>
        <w:numPr>
          <w:ilvl w:val="1"/>
          <w:numId w:val="3"/>
        </w:numPr>
      </w:pPr>
      <w:r>
        <w:t>Consolidation of Duplicates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799" w:name="_Toc158372742"/>
      <w:r>
        <w:t>Images</w:t>
      </w:r>
      <w:bookmarkEnd w:id="1799"/>
    </w:p>
    <w:p w14:paraId="0AEC510C" w14:textId="50F24BB2" w:rsidR="006D1824"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7583988" w:history="1">
        <w:r w:rsidR="006D1824" w:rsidRPr="00712FDA">
          <w:rPr>
            <w:rStyle w:val="Hyperlink"/>
            <w:noProof/>
          </w:rPr>
          <w:t>Figure 1: IIBA's BABOK defined Requirement types</w:t>
        </w:r>
        <w:r w:rsidR="006D1824">
          <w:rPr>
            <w:noProof/>
            <w:webHidden/>
          </w:rPr>
          <w:tab/>
        </w:r>
        <w:r w:rsidR="006D1824">
          <w:rPr>
            <w:noProof/>
            <w:webHidden/>
          </w:rPr>
          <w:fldChar w:fldCharType="begin"/>
        </w:r>
        <w:r w:rsidR="006D1824">
          <w:rPr>
            <w:noProof/>
            <w:webHidden/>
          </w:rPr>
          <w:instrText xml:space="preserve"> PAGEREF _Toc157583988 \h </w:instrText>
        </w:r>
        <w:r w:rsidR="006D1824">
          <w:rPr>
            <w:noProof/>
            <w:webHidden/>
          </w:rPr>
        </w:r>
        <w:r w:rsidR="006D1824">
          <w:rPr>
            <w:noProof/>
            <w:webHidden/>
          </w:rPr>
          <w:fldChar w:fldCharType="separate"/>
        </w:r>
        <w:r w:rsidR="006D1824">
          <w:rPr>
            <w:noProof/>
            <w:webHidden/>
          </w:rPr>
          <w:t>5</w:t>
        </w:r>
        <w:r w:rsidR="006D1824">
          <w:rPr>
            <w:noProof/>
            <w:webHidden/>
          </w:rPr>
          <w:fldChar w:fldCharType="end"/>
        </w:r>
      </w:hyperlink>
    </w:p>
    <w:p w14:paraId="2DD82614" w14:textId="26EDE7E4" w:rsidR="008C39DC" w:rsidRDefault="008C39DC" w:rsidP="008C39DC">
      <w:r>
        <w:fldChar w:fldCharType="end"/>
      </w:r>
    </w:p>
    <w:p w14:paraId="5ED594EB" w14:textId="18C9D77A" w:rsidR="008C39DC" w:rsidRPr="001E2299" w:rsidRDefault="008C39DC" w:rsidP="001E2299">
      <w:pPr>
        <w:pStyle w:val="Heading3"/>
      </w:pPr>
      <w:bookmarkStart w:id="1800" w:name="_Toc158372743"/>
      <w:r w:rsidRPr="001E2299">
        <w:t>Tables</w:t>
      </w:r>
      <w:bookmarkEnd w:id="1800"/>
    </w:p>
    <w:p w14:paraId="125C1C6B" w14:textId="1633A88F" w:rsidR="008C39DC" w:rsidRDefault="00000000" w:rsidP="008C39DC">
      <w:fldSimple w:instr=" TOC \h \z \c &quot;Table&quot; ">
        <w:r w:rsidR="006D1824">
          <w:rPr>
            <w:b/>
            <w:bCs/>
            <w:noProof/>
            <w:lang w:val="en-US"/>
          </w:rPr>
          <w:t>No table of figures entries found.</w:t>
        </w:r>
      </w:fldSimple>
    </w:p>
    <w:p w14:paraId="20825760" w14:textId="69F12EA0" w:rsidR="000F10AE" w:rsidRDefault="000F10AE" w:rsidP="00660C49">
      <w:pPr>
        <w:pStyle w:val="Heading3"/>
      </w:pPr>
      <w:bookmarkStart w:id="1801" w:name="_Toc158372744"/>
      <w:r>
        <w:t>References</w:t>
      </w:r>
      <w:bookmarkEnd w:id="1801"/>
    </w:p>
    <w:p w14:paraId="123A702A" w14:textId="77777777" w:rsidR="006D1824" w:rsidRPr="001722CD" w:rsidRDefault="006D1824">
      <w:pPr>
        <w:pStyle w:val="BodyText"/>
        <w:numPr>
          <w:ilvl w:val="0"/>
          <w:numId w:val="8"/>
        </w:numPr>
        <w:rPr>
          <w:i/>
          <w:iCs/>
        </w:rPr>
      </w:pPr>
      <w:r w:rsidRPr="001722CD">
        <w:rPr>
          <w:i/>
          <w:iCs/>
        </w:rPr>
        <w:t>ITC Project Guidance – Definition – Requirements Development</w:t>
      </w:r>
    </w:p>
    <w:p w14:paraId="2EAF4588" w14:textId="096262A4" w:rsidR="006D1824" w:rsidRPr="001722CD" w:rsidRDefault="006D1824">
      <w:pPr>
        <w:pStyle w:val="BodyText"/>
        <w:numPr>
          <w:ilvl w:val="0"/>
          <w:numId w:val="8"/>
        </w:numPr>
        <w:rPr>
          <w:i/>
          <w:iCs/>
        </w:rPr>
      </w:pPr>
      <w:r w:rsidRPr="001722CD">
        <w:rPr>
          <w:i/>
          <w:iCs/>
        </w:rPr>
        <w:t>ITC Project Guidance – Definition – Requirements Development – System Non</w:t>
      </w:r>
      <w:r w:rsidR="0087422D" w:rsidRPr="001722CD">
        <w:rPr>
          <w:i/>
          <w:iCs/>
        </w:rPr>
        <w:t>-</w:t>
      </w:r>
      <w:r w:rsidRPr="001722CD">
        <w:rPr>
          <w:i/>
          <w:iCs/>
        </w:rPr>
        <w:t>Functional Requirements</w:t>
      </w:r>
    </w:p>
    <w:p w14:paraId="7D183CAB" w14:textId="52DFE183" w:rsidR="0087422D" w:rsidRPr="001722CD" w:rsidRDefault="0087422D">
      <w:pPr>
        <w:pStyle w:val="BodyText"/>
        <w:numPr>
          <w:ilvl w:val="0"/>
          <w:numId w:val="8"/>
        </w:numPr>
        <w:rPr>
          <w:i/>
          <w:iCs/>
        </w:rPr>
      </w:pPr>
      <w:r w:rsidRPr="001722CD">
        <w:rPr>
          <w:i/>
          <w:iCs/>
        </w:rPr>
        <w:t>ITC Project Guidance – Definition – Requirements Development – Transitional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802" w:name="_Toc158372745"/>
      <w:r>
        <w:t>Review Distribution</w:t>
      </w:r>
      <w:bookmarkEnd w:id="180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3A137195" w:rsidR="002031CE" w:rsidRDefault="006646CD" w:rsidP="009E49C0">
            <w:pPr>
              <w:pStyle w:val="BodyText"/>
            </w:pPr>
            <w:bookmarkStart w:id="180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1703FB0" w:rsidR="002031CE" w:rsidRDefault="009A34A4"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9A34A4" w14:paraId="26D5C82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DC90820" w14:textId="1664D492" w:rsidR="009A34A4" w:rsidRDefault="009A34A4" w:rsidP="009E49C0">
            <w:pPr>
              <w:pStyle w:val="BodyText"/>
            </w:pPr>
            <w:r>
              <w:t>Duncan Watson, Enterprise Architect</w:t>
            </w:r>
          </w:p>
        </w:tc>
        <w:tc>
          <w:tcPr>
            <w:tcW w:w="4846" w:type="dxa"/>
          </w:tcPr>
          <w:p w14:paraId="54499B40" w14:textId="77777777" w:rsidR="009A34A4" w:rsidRDefault="009A34A4"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488AE686" w:rsidR="002031CE" w:rsidRDefault="009A34A4" w:rsidP="009E49C0">
            <w:pPr>
              <w:pStyle w:val="BodyText"/>
            </w:pPr>
            <w:r>
              <w:t>Amy Orr, Data Domain Architect</w:t>
            </w:r>
          </w:p>
        </w:tc>
        <w:tc>
          <w:tcPr>
            <w:tcW w:w="4846" w:type="dxa"/>
          </w:tcPr>
          <w:p w14:paraId="584BF39F" w14:textId="77777777" w:rsidR="002031CE" w:rsidRDefault="002031CE" w:rsidP="009E49C0">
            <w:pPr>
              <w:pStyle w:val="BodyText"/>
            </w:pPr>
          </w:p>
        </w:tc>
      </w:tr>
      <w:tr w:rsidR="009A34A4" w14:paraId="06CDBE87"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9E84B84" w14:textId="59201B07" w:rsidR="009A34A4" w:rsidRDefault="009A34A4" w:rsidP="009E49C0">
            <w:pPr>
              <w:pStyle w:val="BodyText"/>
            </w:pPr>
            <w:r>
              <w:t>Russell Campbell, Project Manager</w:t>
            </w:r>
          </w:p>
        </w:tc>
        <w:tc>
          <w:tcPr>
            <w:tcW w:w="4846" w:type="dxa"/>
          </w:tcPr>
          <w:p w14:paraId="2FA5CD9D" w14:textId="77777777" w:rsidR="009A34A4" w:rsidRDefault="009A34A4"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54242A3E" w:rsidR="002031CE" w:rsidRDefault="009A34A4" w:rsidP="009E49C0">
            <w:pPr>
              <w:pStyle w:val="BodyText"/>
            </w:pPr>
            <w:r>
              <w:t>Rodney Snell, Team Lead</w:t>
            </w:r>
          </w:p>
        </w:tc>
        <w:tc>
          <w:tcPr>
            <w:tcW w:w="4846" w:type="dxa"/>
          </w:tcPr>
          <w:p w14:paraId="0D83ED85" w14:textId="77777777" w:rsidR="002031CE" w:rsidRDefault="002031CE" w:rsidP="009E49C0">
            <w:pPr>
              <w:pStyle w:val="BodyText"/>
            </w:pPr>
          </w:p>
        </w:tc>
      </w:tr>
      <w:tr w:rsidR="00687FBF" w14:paraId="72E9B0F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E7E75DA" w14:textId="661A2165" w:rsidR="00687FBF" w:rsidRDefault="00687FBF" w:rsidP="009E49C0">
            <w:pPr>
              <w:pStyle w:val="BodyText"/>
            </w:pPr>
            <w:r>
              <w:t>Gareth Philpott, Solution Architect</w:t>
            </w:r>
          </w:p>
        </w:tc>
        <w:tc>
          <w:tcPr>
            <w:tcW w:w="4846" w:type="dxa"/>
          </w:tcPr>
          <w:p w14:paraId="147BF81A" w14:textId="77777777" w:rsidR="00687FBF" w:rsidRDefault="00687FBF" w:rsidP="009E49C0">
            <w:pPr>
              <w:pStyle w:val="BodyText"/>
            </w:pPr>
          </w:p>
        </w:tc>
      </w:tr>
    </w:tbl>
    <w:p w14:paraId="4E821DAB" w14:textId="33F56047" w:rsidR="00660C49" w:rsidRDefault="00660C49" w:rsidP="00660C49">
      <w:pPr>
        <w:pStyle w:val="Heading3"/>
      </w:pPr>
      <w:bookmarkStart w:id="1804" w:name="_Toc158372746"/>
      <w:bookmarkEnd w:id="1803"/>
      <w:r>
        <w:lastRenderedPageBreak/>
        <w:t>Audience</w:t>
      </w:r>
      <w:bookmarkEnd w:id="180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805" w:name="_Toc158372747"/>
      <w:r>
        <w:t>Structure</w:t>
      </w:r>
      <w:bookmarkEnd w:id="1805"/>
    </w:p>
    <w:p w14:paraId="3C9E4E3A" w14:textId="560841AA" w:rsidR="0012615C" w:rsidRDefault="0012615C" w:rsidP="0012615C">
      <w:pPr>
        <w:pStyle w:val="BodyText"/>
      </w:pPr>
      <w:r>
        <w:t xml:space="preserve">Where possible, the document structure is guided by either </w:t>
      </w:r>
      <w:hyperlink w:anchor="Value_Standards" w:history="1">
        <w:r w:rsidR="00100AB9">
          <w:rPr>
            <w:rStyle w:val="Hyperlink"/>
          </w:rPr>
          <w:t>international s</w:t>
        </w:r>
        <w:r w:rsidR="00100AB9" w:rsidRPr="004B6EC0">
          <w:rPr>
            <w:rStyle w:val="Hyperlink"/>
          </w:rPr>
          <w:t>tandard</w:t>
        </w:r>
      </w:hyperlink>
      <w:r w:rsidR="00100AB9">
        <w:t>s, industry standards</w:t>
      </w:r>
      <w:r>
        <w:t xml:space="preserve"> or best practice.</w:t>
      </w:r>
    </w:p>
    <w:p w14:paraId="4A6E4CC2" w14:textId="218E23CF" w:rsidR="005255FC" w:rsidRDefault="00660C49" w:rsidP="00660C49">
      <w:pPr>
        <w:pStyle w:val="Heading3"/>
      </w:pPr>
      <w:bookmarkStart w:id="1806" w:name="_Toc158372748"/>
      <w:r>
        <w:t>Diagrams</w:t>
      </w:r>
      <w:bookmarkEnd w:id="1806"/>
    </w:p>
    <w:p w14:paraId="65008B06" w14:textId="1507D50E" w:rsidR="00660C49" w:rsidRDefault="00660C49" w:rsidP="008C39DC">
      <w:pPr>
        <w:pStyle w:val="BodyText"/>
      </w:pPr>
      <w:bookmarkStart w:id="180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808" w:name="_Toc158372749"/>
      <w:bookmarkEnd w:id="1807"/>
      <w:r>
        <w:t>Terms</w:t>
      </w:r>
      <w:bookmarkEnd w:id="180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7393F86C" w14:textId="77777777" w:rsidR="00A851F8" w:rsidRDefault="00A851F8" w:rsidP="00EB4A97">
      <w:pPr>
        <w:pStyle w:val="BodyText"/>
      </w:pPr>
    </w:p>
    <w:p w14:paraId="5E278402" w14:textId="77777777" w:rsidR="0049594B" w:rsidRDefault="0049594B">
      <w:pPr>
        <w:rPr>
          <w:ins w:id="1809" w:author="Jeremy Hayes" w:date="2024-02-09T12:02:00Z"/>
          <w:rFonts w:eastAsiaTheme="majorEastAsia" w:cstheme="majorBidi"/>
          <w:b/>
          <w:color w:val="2F5496"/>
          <w:sz w:val="32"/>
          <w:szCs w:val="32"/>
        </w:rPr>
      </w:pPr>
      <w:ins w:id="1810" w:author="Jeremy Hayes" w:date="2024-02-09T12:02:00Z">
        <w:r>
          <w:br w:type="page"/>
        </w:r>
      </w:ins>
    </w:p>
    <w:p w14:paraId="2A82E8D2" w14:textId="63FF8F40" w:rsidR="0069205C" w:rsidRDefault="0069205C" w:rsidP="0069205C">
      <w:pPr>
        <w:pStyle w:val="Appendix"/>
      </w:pPr>
      <w:bookmarkStart w:id="1811" w:name="_Toc158372750"/>
      <w:r>
        <w:lastRenderedPageBreak/>
        <w:t xml:space="preserve">Appendix </w:t>
      </w:r>
      <w:r w:rsidR="00D661F4">
        <w:t>B</w:t>
      </w:r>
      <w:r>
        <w:t xml:space="preserve"> – </w:t>
      </w:r>
      <w:r w:rsidR="00D661F4">
        <w:t>FAQ</w:t>
      </w:r>
      <w:bookmarkEnd w:id="1811"/>
    </w:p>
    <w:p w14:paraId="4494560F" w14:textId="39FC3FAD" w:rsidR="0069205C" w:rsidRDefault="0069205C" w:rsidP="0069205C">
      <w:pPr>
        <w:pStyle w:val="BodyText"/>
      </w:pPr>
      <w:r w:rsidRPr="0049594B">
        <w:rPr>
          <w:b/>
          <w:bCs/>
          <w:rPrChange w:id="1812" w:author="Jeremy Hayes" w:date="2024-02-09T12:02:00Z">
            <w:rPr/>
          </w:rPrChange>
        </w:rPr>
        <w:t>Note:</w:t>
      </w:r>
      <w:r>
        <w:t xml:space="preserve"> This section to be moved to another document when completed.</w:t>
      </w:r>
    </w:p>
    <w:p w14:paraId="2594D7AE" w14:textId="4F7955C2" w:rsidR="00D661F4" w:rsidRPr="00DB0623" w:rsidRDefault="00DB0623" w:rsidP="0069205C">
      <w:pPr>
        <w:pStyle w:val="BodyText"/>
        <w:rPr>
          <w:b/>
          <w:bCs/>
          <w:vanish/>
          <w:specVanish/>
        </w:rPr>
      </w:pPr>
      <w:r w:rsidRPr="00DB0623">
        <w:rPr>
          <w:b/>
          <w:bCs/>
        </w:rPr>
        <w:t>Maybe too long</w:t>
      </w:r>
      <w:r w:rsidR="00D661F4" w:rsidRPr="00DB0623">
        <w:rPr>
          <w:b/>
          <w:bCs/>
        </w:rPr>
        <w:t>?</w:t>
      </w:r>
    </w:p>
    <w:p w14:paraId="749A891B" w14:textId="79120683" w:rsidR="00DB0623" w:rsidRDefault="00DB0623" w:rsidP="0069205C">
      <w:pPr>
        <w:pStyle w:val="BodyText"/>
      </w:pPr>
      <w:r>
        <w:t xml:space="preserve"> </w:t>
      </w:r>
      <w:r w:rsidR="00D661F4">
        <w:t xml:space="preserve">: </w:t>
      </w:r>
      <w:r>
        <w:t xml:space="preserve">concerns as to </w:t>
      </w:r>
      <w:r w:rsidR="00D661F4">
        <w:t xml:space="preserve">length/number of requirements is </w:t>
      </w:r>
      <w:r>
        <w:t xml:space="preserve">practically </w:t>
      </w:r>
      <w:r w:rsidR="00D661F4">
        <w:t xml:space="preserve">immaterial to </w:t>
      </w:r>
      <w:r>
        <w:t xml:space="preserve">valuable </w:t>
      </w:r>
      <w:r w:rsidR="00D661F4">
        <w:t xml:space="preserve">requirement development. The number of requirements is the number of statements required to diminish misalignment of expectations and therefore project risk. </w:t>
      </w:r>
      <w:r w:rsidR="00D661F4">
        <w:br/>
        <w:t xml:space="preserve">That said, </w:t>
      </w:r>
      <w:r w:rsidRPr="00DB0623">
        <w:rPr>
          <w:i/>
          <w:iCs/>
        </w:rPr>
        <w:t>presentation</w:t>
      </w:r>
      <w:r>
        <w:t xml:space="preserve"> can be employed to good effect. For one, RFx can go out with two versions of Requirements - one Short Form, and one Long Form, with and without Comments and/or Details.</w:t>
      </w:r>
    </w:p>
    <w:p w14:paraId="6BAE7BB6" w14:textId="78381277" w:rsidR="00C569F7" w:rsidRDefault="00DB0623" w:rsidP="0069205C">
      <w:pPr>
        <w:pStyle w:val="BodyText"/>
      </w:pPr>
      <w:r>
        <w:t>Additionally, o</w:t>
      </w:r>
      <w:r w:rsidR="00D661F4">
        <w:t xml:space="preserve">ngoing collecting feedback, monitoring use and regular maintenance of the requirements provides an opportunity to consolidate requirements </w:t>
      </w:r>
      <w:proofErr w:type="gramStart"/>
      <w:r w:rsidR="00D661F4">
        <w:t>as long as</w:t>
      </w:r>
      <w:proofErr w:type="gramEnd"/>
      <w:r w:rsidR="00D661F4">
        <w:t xml:space="preserve"> requirements deviate from the requirement that they are atomic/singular (see </w:t>
      </w:r>
      <w:hyperlink w:anchor="Term_SMART" w:history="1">
        <w:r w:rsidR="00D661F4" w:rsidRPr="00DB0623">
          <w:rPr>
            <w:rStyle w:val="Hyperlink"/>
          </w:rPr>
          <w:t>SMART</w:t>
        </w:r>
      </w:hyperlink>
      <w:r w:rsidR="00D661F4">
        <w:t xml:space="preserve">). </w:t>
      </w:r>
    </w:p>
    <w:p w14:paraId="15DA9CBF" w14:textId="550F1D54" w:rsidR="00D17973" w:rsidRPr="00D17973" w:rsidRDefault="00D17973" w:rsidP="0069205C">
      <w:pPr>
        <w:pStyle w:val="BodyText"/>
        <w:rPr>
          <w:b/>
          <w:bCs/>
          <w:vanish/>
          <w:specVanish/>
        </w:rPr>
      </w:pPr>
      <w:r w:rsidRPr="00D17973">
        <w:rPr>
          <w:b/>
          <w:bCs/>
        </w:rPr>
        <w:t>No use of Tables or Excel?</w:t>
      </w:r>
    </w:p>
    <w:p w14:paraId="51F37F0D" w14:textId="079A3CDB" w:rsidR="00D17973" w:rsidRDefault="00D17973" w:rsidP="0069205C">
      <w:pPr>
        <w:pStyle w:val="BodyText"/>
      </w:pPr>
      <w:r>
        <w:t xml:space="preserve"> : Excel requires licensing costs to access, provides a poor user experience whether for input or output, is practically unprintable, nor provides hyperlinks to glossaries of defined terms. Tables in Word are practically worse. While they provide hyperlinks, and better table formatting for printing purposes, they do not provide equations, references, or other basic spreadsheet functionality. Confluence pages or tables provide the lowest set of features while improving access to </w:t>
      </w:r>
      <w:hyperlink w:anchor="Term_SponsorOrganisation" w:history="1">
        <w:r w:rsidRPr="00D17973">
          <w:rPr>
            <w:rStyle w:val="Hyperlink"/>
          </w:rPr>
          <w:t>sponsor organisation</w:t>
        </w:r>
      </w:hyperlink>
      <w:r>
        <w:t xml:space="preserve"> members. </w:t>
      </w:r>
    </w:p>
    <w:p w14:paraId="1530759B" w14:textId="77777777" w:rsidR="00DB0623" w:rsidRPr="00DB0623" w:rsidRDefault="00DB0623" w:rsidP="0069205C">
      <w:pPr>
        <w:pStyle w:val="BodyText"/>
        <w:rPr>
          <w:vanish/>
          <w:specVanish/>
        </w:rPr>
      </w:pPr>
      <w:r w:rsidRPr="00DB0623">
        <w:rPr>
          <w:b/>
          <w:bCs/>
        </w:rPr>
        <w:t>No mention of t</w:t>
      </w:r>
      <w:r w:rsidR="00C569F7" w:rsidRPr="00DB0623">
        <w:rPr>
          <w:b/>
          <w:bCs/>
        </w:rPr>
        <w:t>echnologies?</w:t>
      </w:r>
    </w:p>
    <w:p w14:paraId="7F1E65C7" w14:textId="3BFAF147" w:rsidR="00C569F7" w:rsidRPr="00DB0623" w:rsidRDefault="00DB0623" w:rsidP="0069205C">
      <w:pPr>
        <w:pStyle w:val="BodyText"/>
        <w:rPr>
          <w:b/>
          <w:bCs/>
        </w:rPr>
      </w:pPr>
      <w:r>
        <w:t xml:space="preserve"> : </w:t>
      </w:r>
      <w:r w:rsidR="00C569F7">
        <w:t xml:space="preserve">while Design Principles may dictate preferences (e.g., suite-first), quality requirement statements benefit from being defined in a technology agnostic manner. </w:t>
      </w:r>
    </w:p>
    <w:p w14:paraId="5D8D8451" w14:textId="24269BE0" w:rsidR="00DB0623" w:rsidRPr="00DB0623" w:rsidRDefault="00DB0623" w:rsidP="0069205C">
      <w:pPr>
        <w:pStyle w:val="BodyText"/>
        <w:rPr>
          <w:b/>
          <w:bCs/>
          <w:vanish/>
          <w:specVanish/>
        </w:rPr>
      </w:pPr>
      <w:r w:rsidRPr="00DB0623">
        <w:rPr>
          <w:b/>
          <w:bCs/>
        </w:rPr>
        <w:t>No mention of training?</w:t>
      </w:r>
    </w:p>
    <w:p w14:paraId="1C8BD818" w14:textId="7D563753" w:rsidR="00DB0623" w:rsidRDefault="00DB0623" w:rsidP="0069205C">
      <w:pPr>
        <w:pStyle w:val="BodyText"/>
      </w:pPr>
      <w:r>
        <w:t xml:space="preserve"> : training to use a system is not a quality of a system itself, hence not included in System Non-Functional Requirements. It is a Transitional concern.</w:t>
      </w:r>
    </w:p>
    <w:p w14:paraId="61CCB7B1" w14:textId="2D1C2804" w:rsidR="00DB0623" w:rsidRPr="00D17973" w:rsidRDefault="00D17973" w:rsidP="0069205C">
      <w:pPr>
        <w:pStyle w:val="BodyText"/>
        <w:rPr>
          <w:b/>
          <w:bCs/>
          <w:vanish/>
          <w:specVanish/>
        </w:rPr>
      </w:pPr>
      <w:r w:rsidRPr="00D17973">
        <w:rPr>
          <w:b/>
          <w:bCs/>
        </w:rPr>
        <w:t>Removal of user provisioning?</w:t>
      </w:r>
    </w:p>
    <w:p w14:paraId="69092751" w14:textId="66E8CCD0" w:rsidR="00D17973" w:rsidRDefault="00D17973" w:rsidP="0069205C">
      <w:pPr>
        <w:pStyle w:val="BodyText"/>
      </w:pPr>
      <w:r>
        <w:t xml:space="preserve"> That is an incorrect statement. The requirements removes a requirement for facilitating the provisioning of unconfirmed users and assignment of </w:t>
      </w:r>
      <w:hyperlink w:anchor="Term_Role" w:history="1">
        <w:r w:rsidRPr="00D17973">
          <w:rPr>
            <w:rStyle w:val="Hyperlink"/>
          </w:rPr>
          <w:t>roles</w:t>
        </w:r>
      </w:hyperlink>
      <w:r>
        <w:t xml:space="preserve"> to them before they have formally consented to joining a system and accepting its associated </w:t>
      </w:r>
      <w:hyperlink w:anchor="Term_Duty" w:history="1">
        <w:r w:rsidRPr="00D17973">
          <w:rPr>
            <w:rStyle w:val="Hyperlink"/>
          </w:rPr>
          <w:t>duties</w:t>
        </w:r>
      </w:hyperlink>
      <w:r>
        <w:t xml:space="preserve"> and then accepting the </w:t>
      </w:r>
      <w:hyperlink w:anchor="Term_Responsibility" w:history="1">
        <w:r w:rsidRPr="00D17973">
          <w:rPr>
            <w:rStyle w:val="Hyperlink"/>
          </w:rPr>
          <w:t>responsibilities</w:t>
        </w:r>
      </w:hyperlink>
      <w:r>
        <w:t xml:space="preserve"> of a specific </w:t>
      </w:r>
      <w:hyperlink w:anchor="Term_Role" w:history="1">
        <w:r w:rsidRPr="00D17973">
          <w:rPr>
            <w:rStyle w:val="Hyperlink"/>
          </w:rPr>
          <w:t>roles</w:t>
        </w:r>
      </w:hyperlink>
      <w:r>
        <w:t xml:space="preserve">. This is done by instead preferring a process of [optionally Applying to] </w:t>
      </w:r>
      <w:r w:rsidR="00504B54">
        <w:t xml:space="preserve">being </w:t>
      </w:r>
      <w:r>
        <w:t xml:space="preserve">Invited to Accept a </w:t>
      </w:r>
      <w:hyperlink w:anchor="Term_Role" w:history="1">
        <w:r w:rsidRPr="00504B54">
          <w:rPr>
            <w:rStyle w:val="Hyperlink"/>
          </w:rPr>
          <w:t>Role</w:t>
        </w:r>
      </w:hyperlink>
      <w:r>
        <w:t>, JIT creating a system user and identity if needed.</w:t>
      </w:r>
    </w:p>
    <w:p w14:paraId="652769EB" w14:textId="77777777" w:rsidR="0049594B" w:rsidRDefault="0049594B">
      <w:pPr>
        <w:rPr>
          <w:ins w:id="1813" w:author="Jeremy Hayes" w:date="2024-02-09T12:02:00Z"/>
          <w:rFonts w:eastAsiaTheme="majorEastAsia" w:cstheme="majorBidi"/>
          <w:b/>
          <w:color w:val="2F5496"/>
          <w:sz w:val="32"/>
          <w:szCs w:val="32"/>
        </w:rPr>
      </w:pPr>
      <w:ins w:id="1814" w:author="Jeremy Hayes" w:date="2024-02-09T12:02:00Z">
        <w:r>
          <w:br w:type="page"/>
        </w:r>
      </w:ins>
    </w:p>
    <w:p w14:paraId="4CEE8512" w14:textId="6604E739" w:rsidR="00D661F4" w:rsidRDefault="00D661F4" w:rsidP="00D661F4">
      <w:pPr>
        <w:pStyle w:val="Appendix"/>
      </w:pPr>
      <w:bookmarkStart w:id="1815" w:name="_Toc158372751"/>
      <w:r>
        <w:lastRenderedPageBreak/>
        <w:t>Appendix C – Requirement Record Template</w:t>
      </w:r>
      <w:bookmarkEnd w:id="1815"/>
    </w:p>
    <w:p w14:paraId="16A5914C" w14:textId="53F2C486" w:rsidR="00D661F4" w:rsidRDefault="00D661F4" w:rsidP="00D661F4">
      <w:pPr>
        <w:pStyle w:val="BodyText"/>
      </w:pPr>
      <w:r>
        <w:t xml:space="preserve">Following guidance within </w:t>
      </w:r>
      <w:r w:rsidRPr="001722CD">
        <w:rPr>
          <w:i/>
          <w:iCs/>
        </w:rPr>
        <w:t>ITC Project Guidance – Definition – Requirements Development</w:t>
      </w:r>
      <w:r>
        <w:t xml:space="preserve"> the schema template for Requirements in this document is as shown below.</w:t>
      </w:r>
    </w:p>
    <w:p w14:paraId="7573D236" w14:textId="77777777" w:rsidR="00D661F4" w:rsidRDefault="00D661F4" w:rsidP="00D661F4">
      <w:pPr>
        <w:pStyle w:val="Heading5"/>
      </w:pPr>
      <w:bookmarkStart w:id="1816" w:name="_Hlk156477477"/>
      <w:r>
        <w:t xml:space="preserve">ID: </w:t>
      </w:r>
      <w:r w:rsidRPr="003A0A31">
        <w:rPr>
          <w:b/>
          <w:bCs/>
        </w:rPr>
        <w:t>Title</w:t>
      </w:r>
    </w:p>
    <w:p w14:paraId="7754572D" w14:textId="77777777" w:rsidR="00D661F4" w:rsidRPr="001F0BD9" w:rsidRDefault="00D661F4" w:rsidP="00D661F4">
      <w:pPr>
        <w:pStyle w:val="ASomething"/>
      </w:pPr>
      <w:r w:rsidRPr="009D493F">
        <w:rPr>
          <w:b/>
          <w:bCs/>
        </w:rPr>
        <w:t>Category</w:t>
      </w:r>
      <w:r w:rsidRPr="009D493F">
        <w:t>:</w:t>
      </w:r>
      <w:r>
        <w:t xml:space="preserve"> </w:t>
      </w:r>
      <w:r>
        <w:tab/>
        <w:t>…</w:t>
      </w:r>
    </w:p>
    <w:p w14:paraId="79A15966" w14:textId="77777777" w:rsidR="00D661F4" w:rsidRPr="001F0BD9" w:rsidRDefault="00D661F4" w:rsidP="00D661F4">
      <w:pPr>
        <w:pStyle w:val="ASomething"/>
      </w:pPr>
      <w:r w:rsidRPr="009D493F">
        <w:rPr>
          <w:b/>
          <w:bCs/>
        </w:rPr>
        <w:t>Statement</w:t>
      </w:r>
      <w:r w:rsidRPr="009D493F">
        <w:t>:</w:t>
      </w:r>
      <w:r>
        <w:t xml:space="preserve"> </w:t>
      </w:r>
      <w:r>
        <w:tab/>
        <w:t>…</w:t>
      </w:r>
    </w:p>
    <w:p w14:paraId="3DEF883B" w14:textId="77777777" w:rsidR="00D661F4" w:rsidRPr="001F0BD9" w:rsidRDefault="00D661F4" w:rsidP="00D661F4">
      <w:pPr>
        <w:pStyle w:val="ASomething"/>
      </w:pPr>
      <w:r w:rsidRPr="009D493F">
        <w:rPr>
          <w:b/>
          <w:bCs/>
        </w:rPr>
        <w:t>Rationale</w:t>
      </w:r>
      <w:r w:rsidRPr="009D493F">
        <w:t>:</w:t>
      </w:r>
      <w:r>
        <w:tab/>
        <w:t>…</w:t>
      </w:r>
    </w:p>
    <w:p w14:paraId="294A01BF" w14:textId="77777777" w:rsidR="00D661F4" w:rsidRPr="001F0BD9" w:rsidRDefault="00D661F4" w:rsidP="00D661F4">
      <w:pPr>
        <w:pStyle w:val="ASomething"/>
      </w:pPr>
      <w:r w:rsidRPr="009D493F">
        <w:rPr>
          <w:b/>
          <w:bCs/>
        </w:rPr>
        <w:t>Details</w:t>
      </w:r>
      <w:r w:rsidRPr="009D493F">
        <w:t>:</w:t>
      </w:r>
      <w:r>
        <w:t xml:space="preserve"> </w:t>
      </w:r>
      <w:r>
        <w:tab/>
        <w:t>…</w:t>
      </w:r>
    </w:p>
    <w:p w14:paraId="1731CCB6" w14:textId="77777777" w:rsidR="00D661F4" w:rsidRPr="0075069B" w:rsidRDefault="00D661F4" w:rsidP="00D661F4">
      <w:pPr>
        <w:pStyle w:val="ASomething"/>
      </w:pPr>
      <w:r>
        <w:rPr>
          <w:b/>
          <w:bCs/>
        </w:rPr>
        <w:t>Prompts:</w:t>
      </w:r>
      <w:r>
        <w:tab/>
        <w:t>…</w:t>
      </w:r>
    </w:p>
    <w:bookmarkEnd w:id="1816"/>
    <w:p w14:paraId="3D984393" w14:textId="2F182920" w:rsidR="00D661F4" w:rsidRDefault="00D661F4">
      <w:pPr>
        <w:rPr>
          <w:rFonts w:eastAsiaTheme="majorEastAsia" w:cstheme="majorBidi"/>
          <w:b/>
          <w:color w:val="2F5496"/>
          <w:sz w:val="32"/>
          <w:szCs w:val="32"/>
        </w:rPr>
      </w:pPr>
    </w:p>
    <w:p w14:paraId="1AED61DD" w14:textId="77777777" w:rsidR="0049594B" w:rsidRDefault="0049594B">
      <w:pPr>
        <w:rPr>
          <w:ins w:id="1817" w:author="Jeremy Hayes" w:date="2024-02-09T12:02:00Z"/>
          <w:rFonts w:eastAsiaTheme="majorEastAsia" w:cstheme="majorBidi"/>
          <w:b/>
          <w:color w:val="2F5496"/>
          <w:sz w:val="32"/>
          <w:szCs w:val="32"/>
        </w:rPr>
      </w:pPr>
      <w:ins w:id="1818" w:author="Jeremy Hayes" w:date="2024-02-09T12:02:00Z">
        <w:r>
          <w:br w:type="page"/>
        </w:r>
      </w:ins>
    </w:p>
    <w:p w14:paraId="68D38D10" w14:textId="08936DF1" w:rsidR="000B6666" w:rsidRDefault="000B6666" w:rsidP="000B6666">
      <w:pPr>
        <w:pStyle w:val="Appendix"/>
      </w:pPr>
      <w:bookmarkStart w:id="1819" w:name="_Toc158372752"/>
      <w:r>
        <w:lastRenderedPageBreak/>
        <w:t>Appendix D – Continuous Improvements</w:t>
      </w:r>
      <w:bookmarkEnd w:id="1819"/>
      <w:r>
        <w:t xml:space="preserve"> </w:t>
      </w:r>
    </w:p>
    <w:p w14:paraId="0222BAA2" w14:textId="27C10027" w:rsidR="000B6666" w:rsidRDefault="000B6666" w:rsidP="000B6666">
      <w:pPr>
        <w:pStyle w:val="BodyText"/>
      </w:pPr>
      <w:r>
        <w:t>Continuous Improvements tasks to consider:</w:t>
      </w:r>
    </w:p>
    <w:p w14:paraId="3F0C7BB7" w14:textId="72882778" w:rsidR="000B6666" w:rsidRDefault="000B6666">
      <w:pPr>
        <w:pStyle w:val="BodyText"/>
        <w:numPr>
          <w:ilvl w:val="0"/>
          <w:numId w:val="8"/>
        </w:numPr>
      </w:pPr>
      <w:r>
        <w:t xml:space="preserve">Continue to scan </w:t>
      </w:r>
      <w:hyperlink w:anchor="Term_Requirement" w:history="1">
        <w:r w:rsidRPr="00663AF7">
          <w:rPr>
            <w:rStyle w:val="Hyperlink"/>
          </w:rPr>
          <w:t>Requirement</w:t>
        </w:r>
      </w:hyperlink>
      <w:r>
        <w:t xml:space="preserve"> </w:t>
      </w:r>
      <w:hyperlink w:anchor="Term_Statement" w:history="1">
        <w:r w:rsidRPr="00663AF7">
          <w:rPr>
            <w:rStyle w:val="Hyperlink"/>
          </w:rPr>
          <w:t>Statements</w:t>
        </w:r>
      </w:hyperlink>
      <w:r>
        <w:t xml:space="preserve"> for removing reliance on the following ambiguous terms: ‘All’, ‘Any’, ‘Shall’, ‘Will Be’, ‘Should’</w:t>
      </w:r>
      <w:r w:rsidR="00663AF7">
        <w:t>, ‘Ever’, ‘Never’</w:t>
      </w:r>
    </w:p>
    <w:p w14:paraId="3078337B" w14:textId="77777777" w:rsidR="000B6666" w:rsidRPr="000B6666" w:rsidRDefault="000B6666" w:rsidP="000B6666">
      <w:pPr>
        <w:pStyle w:val="BodyText"/>
        <w:ind w:left="720"/>
      </w:pPr>
    </w:p>
    <w:p w14:paraId="62B5A238" w14:textId="77777777" w:rsidR="0049594B" w:rsidRDefault="0049594B">
      <w:pPr>
        <w:rPr>
          <w:ins w:id="1820" w:author="Jeremy Hayes" w:date="2024-02-09T12:03:00Z"/>
          <w:rFonts w:eastAsiaTheme="majorEastAsia" w:cstheme="majorBidi"/>
          <w:b/>
          <w:color w:val="2F5496"/>
          <w:sz w:val="32"/>
          <w:szCs w:val="32"/>
        </w:rPr>
      </w:pPr>
      <w:ins w:id="1821" w:author="Jeremy Hayes" w:date="2024-02-09T12:03:00Z">
        <w:r>
          <w:br w:type="page"/>
        </w:r>
      </w:ins>
    </w:p>
    <w:p w14:paraId="1EB2B146" w14:textId="41B89EEC" w:rsidR="004665F8" w:rsidRDefault="00D661F4" w:rsidP="00D661F4">
      <w:pPr>
        <w:pStyle w:val="Appendix"/>
      </w:pPr>
      <w:bookmarkStart w:id="1822" w:name="_Toc158372753"/>
      <w:r>
        <w:lastRenderedPageBreak/>
        <w:t xml:space="preserve">Appendix </w:t>
      </w:r>
      <w:r w:rsidR="000B6666">
        <w:t>E</w:t>
      </w:r>
      <w:r>
        <w:t xml:space="preserve"> - TODO</w:t>
      </w:r>
      <w:bookmarkEnd w:id="1822"/>
    </w:p>
    <w:p w14:paraId="48478998" w14:textId="77777777" w:rsidR="004665F8" w:rsidRDefault="004665F8" w:rsidP="004665F8">
      <w:pPr>
        <w:pStyle w:val="BodyText"/>
      </w:pPr>
    </w:p>
    <w:p w14:paraId="7B766AC6" w14:textId="77777777" w:rsidR="004665F8" w:rsidRDefault="004665F8">
      <w:pPr>
        <w:pStyle w:val="BodyText"/>
        <w:numPr>
          <w:ilvl w:val="0"/>
          <w:numId w:val="5"/>
        </w:numPr>
      </w:pPr>
      <w:r>
        <w:t>As Principles</w:t>
      </w:r>
    </w:p>
    <w:p w14:paraId="08EB36FA" w14:textId="77777777" w:rsidR="004665F8" w:rsidRDefault="004665F8">
      <w:pPr>
        <w:pStyle w:val="BodyText"/>
        <w:numPr>
          <w:ilvl w:val="1"/>
          <w:numId w:val="5"/>
        </w:numPr>
      </w:pPr>
      <w:r>
        <w:t>NFR – Defence in Depth</w:t>
      </w:r>
    </w:p>
    <w:p w14:paraId="42A8D0D7" w14:textId="77777777" w:rsidR="004665F8" w:rsidRDefault="004665F8">
      <w:pPr>
        <w:pStyle w:val="BodyText"/>
        <w:numPr>
          <w:ilvl w:val="0"/>
          <w:numId w:val="5"/>
        </w:numPr>
      </w:pPr>
      <w:r>
        <w:t>As Transitional Requirements:</w:t>
      </w:r>
    </w:p>
    <w:p w14:paraId="61608E89" w14:textId="77777777" w:rsidR="004665F8" w:rsidRDefault="004665F8">
      <w:pPr>
        <w:pStyle w:val="BodyText"/>
        <w:numPr>
          <w:ilvl w:val="1"/>
          <w:numId w:val="5"/>
        </w:numPr>
      </w:pPr>
      <w:r>
        <w:t>NFR – Information Security Management</w:t>
      </w:r>
    </w:p>
    <w:p w14:paraId="50491415" w14:textId="77777777" w:rsidR="004665F8" w:rsidRDefault="004665F8" w:rsidP="004665F8">
      <w:pPr>
        <w:pStyle w:val="BodyText"/>
      </w:pPr>
      <w:r>
        <w:t>h</w:t>
      </w:r>
    </w:p>
    <w:p w14:paraId="1E943C34" w14:textId="77777777" w:rsidR="004665F8" w:rsidRDefault="004665F8" w:rsidP="004665F8">
      <w:pPr>
        <w:pStyle w:val="BodyText"/>
      </w:pPr>
    </w:p>
    <w:p w14:paraId="37D650D0" w14:textId="77777777" w:rsidR="004665F8" w:rsidRDefault="004665F8" w:rsidP="004665F8">
      <w:pPr>
        <w:pStyle w:val="BodyText"/>
      </w:pPr>
      <w:r>
        <w:t>TODO</w:t>
      </w:r>
    </w:p>
    <w:p w14:paraId="33E6FEB3" w14:textId="77777777" w:rsidR="004665F8" w:rsidRDefault="004665F8" w:rsidP="004665F8">
      <w:pPr>
        <w:pStyle w:val="BodyTextDefinition"/>
      </w:pPr>
      <w:r>
        <w:t>TODO: Print reports</w:t>
      </w:r>
    </w:p>
    <w:p w14:paraId="3FC5E947" w14:textId="77777777" w:rsidR="004665F8" w:rsidRDefault="004665F8" w:rsidP="004665F8">
      <w:pPr>
        <w:pStyle w:val="BodyText"/>
      </w:pPr>
    </w:p>
    <w:p w14:paraId="269310E0" w14:textId="77777777" w:rsidR="004665F8" w:rsidRDefault="004665F8">
      <w:pPr>
        <w:pStyle w:val="BodyText"/>
        <w:numPr>
          <w:ilvl w:val="0"/>
          <w:numId w:val="5"/>
        </w:numPr>
      </w:pPr>
      <w:r>
        <w:t>Multiple Sessions</w:t>
      </w:r>
    </w:p>
    <w:p w14:paraId="72FB312C" w14:textId="38E157FA" w:rsidR="004665F8" w:rsidRDefault="00F52C96">
      <w:pPr>
        <w:pStyle w:val="BodyText"/>
        <w:numPr>
          <w:ilvl w:val="0"/>
          <w:numId w:val="5"/>
        </w:numPr>
      </w:pPr>
      <w:r>
        <w:t>Integrations</w:t>
      </w:r>
      <w:r w:rsidR="004665F8">
        <w:t>:</w:t>
      </w:r>
    </w:p>
    <w:p w14:paraId="299A4FFC" w14:textId="77777777" w:rsidR="004665F8" w:rsidRDefault="004665F8">
      <w:pPr>
        <w:pStyle w:val="BodyText"/>
        <w:numPr>
          <w:ilvl w:val="1"/>
          <w:numId w:val="5"/>
        </w:numPr>
      </w:pPr>
      <w:r>
        <w:t>Corp site</w:t>
      </w:r>
    </w:p>
    <w:p w14:paraId="1FFB38B6" w14:textId="77777777" w:rsidR="004665F8" w:rsidRDefault="004665F8">
      <w:pPr>
        <w:pStyle w:val="BodyText"/>
        <w:numPr>
          <w:ilvl w:val="0"/>
          <w:numId w:val="5"/>
        </w:numPr>
      </w:pPr>
      <w:r>
        <w:t>OWASP</w:t>
      </w:r>
    </w:p>
    <w:p w14:paraId="03BB6082" w14:textId="77777777" w:rsidR="004665F8" w:rsidRDefault="004665F8">
      <w:pPr>
        <w:pStyle w:val="BodyText"/>
        <w:numPr>
          <w:ilvl w:val="0"/>
          <w:numId w:val="5"/>
        </w:numPr>
      </w:pPr>
      <w:r>
        <w:t>Transitional:</w:t>
      </w:r>
    </w:p>
    <w:p w14:paraId="46720C28" w14:textId="77777777" w:rsidR="004665F8" w:rsidRDefault="004665F8">
      <w:pPr>
        <w:pStyle w:val="BodyText"/>
        <w:numPr>
          <w:ilvl w:val="1"/>
          <w:numId w:val="5"/>
        </w:numPr>
      </w:pPr>
      <w:r>
        <w:t>Workforce Experience &amp; Makeup</w:t>
      </w:r>
    </w:p>
    <w:p w14:paraId="20492576" w14:textId="77777777" w:rsidR="004665F8" w:rsidRDefault="004665F8">
      <w:pPr>
        <w:pStyle w:val="BodyText"/>
        <w:numPr>
          <w:ilvl w:val="1"/>
          <w:numId w:val="5"/>
        </w:numPr>
      </w:pPr>
      <w:r>
        <w:t>Common Training</w:t>
      </w:r>
    </w:p>
    <w:p w14:paraId="312EEBEC" w14:textId="77777777" w:rsidR="004665F8" w:rsidRDefault="004665F8">
      <w:pPr>
        <w:pStyle w:val="BodyText"/>
        <w:numPr>
          <w:ilvl w:val="1"/>
          <w:numId w:val="5"/>
        </w:numPr>
      </w:pPr>
      <w:r>
        <w:t>Common Tooling</w:t>
      </w:r>
    </w:p>
    <w:p w14:paraId="701D7E38" w14:textId="77777777" w:rsidR="004665F8" w:rsidRDefault="004665F8">
      <w:pPr>
        <w:pStyle w:val="BodyText"/>
        <w:numPr>
          <w:ilvl w:val="1"/>
          <w:numId w:val="5"/>
        </w:numPr>
      </w:pPr>
      <w:r>
        <w:t>Common Repositories</w:t>
      </w:r>
    </w:p>
    <w:p w14:paraId="3680211B" w14:textId="77777777" w:rsidR="004665F8" w:rsidRDefault="004665F8">
      <w:pPr>
        <w:pStyle w:val="BodyText"/>
        <w:numPr>
          <w:ilvl w:val="1"/>
          <w:numId w:val="5"/>
        </w:numPr>
      </w:pPr>
      <w:r>
        <w:t>Processes</w:t>
      </w:r>
    </w:p>
    <w:p w14:paraId="6C82DEE6" w14:textId="77777777" w:rsidR="004665F8" w:rsidRDefault="004665F8">
      <w:pPr>
        <w:pStyle w:val="BodyText"/>
        <w:numPr>
          <w:ilvl w:val="1"/>
          <w:numId w:val="5"/>
        </w:numPr>
      </w:pPr>
      <w:r>
        <w:t>Media [for this and supporting docs]</w:t>
      </w:r>
    </w:p>
    <w:p w14:paraId="73AE1271" w14:textId="77777777" w:rsidR="004665F8" w:rsidRDefault="004665F8">
      <w:pPr>
        <w:pStyle w:val="BodyText"/>
        <w:numPr>
          <w:ilvl w:val="1"/>
          <w:numId w:val="5"/>
        </w:numPr>
      </w:pPr>
      <w:r>
        <w:t>Legal doc/disclosures development [where?]</w:t>
      </w:r>
    </w:p>
    <w:p w14:paraId="780660AC" w14:textId="77777777" w:rsidR="004665F8" w:rsidRDefault="004665F8">
      <w:pPr>
        <w:pStyle w:val="BodyText"/>
        <w:numPr>
          <w:ilvl w:val="0"/>
          <w:numId w:val="5"/>
        </w:numPr>
      </w:pPr>
      <w:proofErr w:type="gramStart"/>
      <w:r>
        <w:t>Where?:</w:t>
      </w:r>
      <w:proofErr w:type="gramEnd"/>
    </w:p>
    <w:p w14:paraId="27B7AEC8" w14:textId="77777777" w:rsidR="004665F8" w:rsidRDefault="004665F8">
      <w:pPr>
        <w:pStyle w:val="BodyText"/>
        <w:numPr>
          <w:ilvl w:val="1"/>
          <w:numId w:val="5"/>
        </w:numPr>
      </w:pPr>
      <w:r>
        <w:t>Supporting systems [Not sure where to mention this]</w:t>
      </w:r>
    </w:p>
    <w:p w14:paraId="4CB8F1B7" w14:textId="77777777" w:rsidR="004665F8" w:rsidRDefault="004665F8">
      <w:pPr>
        <w:pStyle w:val="BodyText"/>
        <w:numPr>
          <w:ilvl w:val="2"/>
          <w:numId w:val="5"/>
        </w:numPr>
      </w:pPr>
      <w:r>
        <w:t>Corp Site</w:t>
      </w:r>
    </w:p>
    <w:p w14:paraId="6E1DE91F" w14:textId="6353059E" w:rsidR="004665F8" w:rsidRDefault="00F52C96">
      <w:pPr>
        <w:pStyle w:val="BodyText"/>
        <w:numPr>
          <w:ilvl w:val="2"/>
          <w:numId w:val="5"/>
        </w:numPr>
      </w:pPr>
      <w:r>
        <w:t>Brochureware</w:t>
      </w:r>
      <w:r w:rsidR="004665F8">
        <w:t>/Landing page/</w:t>
      </w:r>
    </w:p>
    <w:p w14:paraId="0C853CD5" w14:textId="77777777" w:rsidR="004665F8" w:rsidRDefault="004665F8">
      <w:pPr>
        <w:pStyle w:val="BodyText"/>
        <w:numPr>
          <w:ilvl w:val="2"/>
          <w:numId w:val="5"/>
        </w:numPr>
      </w:pPr>
      <w:r>
        <w:t>Self-Help</w:t>
      </w:r>
    </w:p>
    <w:p w14:paraId="6E7B6083" w14:textId="06E1424A" w:rsidR="004665F8" w:rsidRDefault="004665F8">
      <w:pPr>
        <w:pStyle w:val="BodyText"/>
        <w:numPr>
          <w:ilvl w:val="2"/>
          <w:numId w:val="5"/>
        </w:numPr>
      </w:pPr>
      <w:r>
        <w:t>User Support</w:t>
      </w:r>
    </w:p>
    <w:p w14:paraId="0E327715" w14:textId="7FE46FA6" w:rsidR="004665F8" w:rsidRDefault="004665F8">
      <w:pPr>
        <w:pStyle w:val="BodyText"/>
        <w:numPr>
          <w:ilvl w:val="2"/>
          <w:numId w:val="5"/>
        </w:numPr>
      </w:pPr>
      <w:r>
        <w:t>User Feedback</w:t>
      </w:r>
    </w:p>
    <w:p w14:paraId="410F0CE9" w14:textId="77777777" w:rsidR="004665F8" w:rsidRDefault="004665F8">
      <w:pPr>
        <w:pStyle w:val="BodyText"/>
        <w:numPr>
          <w:ilvl w:val="2"/>
          <w:numId w:val="5"/>
        </w:numPr>
      </w:pPr>
      <w:r>
        <w:t>Etc.</w:t>
      </w:r>
    </w:p>
    <w:p w14:paraId="796F2DE4" w14:textId="157F2401" w:rsidR="004665F8" w:rsidRDefault="004665F8">
      <w:pPr>
        <w:pStyle w:val="BodyText"/>
        <w:numPr>
          <w:ilvl w:val="1"/>
          <w:numId w:val="5"/>
        </w:numPr>
      </w:pPr>
      <w:r>
        <w:lastRenderedPageBreak/>
        <w:t>User Agreement</w:t>
      </w:r>
    </w:p>
    <w:p w14:paraId="39408F92" w14:textId="21E08010" w:rsidR="004665F8" w:rsidRDefault="004665F8">
      <w:pPr>
        <w:pStyle w:val="BodyText"/>
        <w:numPr>
          <w:ilvl w:val="1"/>
          <w:numId w:val="5"/>
        </w:numPr>
      </w:pPr>
      <w:r>
        <w:t xml:space="preserve">User Organisation [Tenancy?] Agreement </w:t>
      </w:r>
      <w:r>
        <w:sym w:font="Wingdings" w:char="F0DF"/>
      </w:r>
      <w:r>
        <w:t>---- often not thought of.</w:t>
      </w:r>
    </w:p>
    <w:p w14:paraId="7CD0A4BC" w14:textId="77777777" w:rsidR="004665F8" w:rsidRDefault="004665F8">
      <w:pPr>
        <w:pStyle w:val="BodyText"/>
        <w:numPr>
          <w:ilvl w:val="2"/>
          <w:numId w:val="5"/>
        </w:numPr>
      </w:pPr>
      <w:r>
        <w:t>Translated…</w:t>
      </w:r>
    </w:p>
    <w:p w14:paraId="6B4CB230" w14:textId="77777777" w:rsidR="004665F8" w:rsidRDefault="004665F8">
      <w:pPr>
        <w:pStyle w:val="BodyText"/>
        <w:numPr>
          <w:ilvl w:val="1"/>
          <w:numId w:val="5"/>
        </w:numPr>
      </w:pPr>
      <w:r>
        <w:t>Escrow For: Custom Modifications.</w:t>
      </w:r>
    </w:p>
    <w:p w14:paraId="785CB8DF" w14:textId="74DF7A4D" w:rsidR="004665F8" w:rsidRDefault="004665F8">
      <w:pPr>
        <w:pStyle w:val="BodyText"/>
        <w:numPr>
          <w:ilvl w:val="0"/>
          <w:numId w:val="5"/>
        </w:numPr>
      </w:pPr>
      <w:r>
        <w:t xml:space="preserve">UNI </w:t>
      </w:r>
      <w:r w:rsidR="00F52C96">
        <w:t>Character</w:t>
      </w:r>
      <w:r>
        <w:t>!!!</w:t>
      </w:r>
    </w:p>
    <w:p w14:paraId="182D3056" w14:textId="77777777" w:rsidR="004665F8" w:rsidRDefault="004665F8">
      <w:pPr>
        <w:pStyle w:val="BodyText"/>
        <w:numPr>
          <w:ilvl w:val="0"/>
          <w:numId w:val="5"/>
        </w:numPr>
      </w:pPr>
    </w:p>
    <w:p w14:paraId="18A40752" w14:textId="77777777" w:rsidR="004665F8" w:rsidRPr="00734BC9" w:rsidRDefault="004665F8" w:rsidP="004665F8">
      <w:pPr>
        <w:pStyle w:val="BodyText"/>
      </w:pPr>
    </w:p>
    <w:p w14:paraId="42738E5D" w14:textId="3706209B" w:rsidR="003826B8" w:rsidRPr="002F4A05" w:rsidRDefault="003826B8" w:rsidP="003826B8"/>
    <w:p w14:paraId="3D7931C8" w14:textId="78234BB3" w:rsidR="00096565" w:rsidRPr="002F4A05" w:rsidRDefault="00096565" w:rsidP="002F4A05">
      <w:r w:rsidRPr="002F4A05">
        <w:br/>
      </w:r>
    </w:p>
    <w:sectPr w:rsidR="00096565" w:rsidRPr="002F4A05" w:rsidSect="00896127">
      <w:headerReference w:type="even" r:id="rId20"/>
      <w:headerReference w:type="default" r:id="rId21"/>
      <w:footerReference w:type="even" r:id="rId22"/>
      <w:footerReference w:type="default" r:id="rId23"/>
      <w:headerReference w:type="first" r:id="rId24"/>
      <w:footerReference w:type="first" r:id="rId25"/>
      <w:pgSz w:w="11906" w:h="16838"/>
      <w:pgMar w:top="1134" w:right="1134" w:bottom="1134"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Jeremy Hayes" w:date="2024-02-09T09:17:00Z" w:initials="JH">
    <w:p w14:paraId="09519AA5" w14:textId="77777777" w:rsidR="00182541" w:rsidRDefault="00182541" w:rsidP="00B302E1">
      <w:pPr>
        <w:pStyle w:val="CommentText"/>
      </w:pPr>
      <w:r>
        <w:rPr>
          <w:rStyle w:val="CommentReference"/>
        </w:rPr>
        <w:annotationRef/>
      </w:r>
      <w:r>
        <w:t>Can you a space under each tier title as the tails of the letters are getting cutoff by the line</w:t>
      </w:r>
    </w:p>
  </w:comment>
  <w:comment w:id="50" w:author="Jeremy Hayes" w:date="2024-02-09T10:15:00Z" w:initials="JH">
    <w:p w14:paraId="3D9DC309" w14:textId="77777777" w:rsidR="00466E26" w:rsidRDefault="00466E26" w:rsidP="006C6ECC">
      <w:pPr>
        <w:pStyle w:val="CommentText"/>
      </w:pPr>
      <w:r>
        <w:rPr>
          <w:rStyle w:val="CommentReference"/>
        </w:rPr>
        <w:annotationRef/>
      </w:r>
      <w:r>
        <w:t>I think this would work better in a table (see my example above).</w:t>
      </w:r>
    </w:p>
  </w:comment>
  <w:comment w:id="51" w:author="Sky Sigal" w:date="2024-02-14T14:26:00Z" w:initials="SS">
    <w:p w14:paraId="09A02EA3" w14:textId="77777777" w:rsidR="00D4208B" w:rsidRDefault="00D4208B" w:rsidP="001F4331">
      <w:pPr>
        <w:pStyle w:val="CommentText"/>
      </w:pPr>
      <w:r>
        <w:rPr>
          <w:rStyle w:val="CommentReference"/>
        </w:rPr>
        <w:annotationRef/>
      </w:r>
      <w:r>
        <w:t xml:space="preserve">Why? </w:t>
      </w:r>
      <w:r>
        <w:br/>
        <w:t>Will links survive cutting/pasting?</w:t>
      </w:r>
      <w:r>
        <w:br/>
      </w:r>
    </w:p>
  </w:comment>
  <w:comment w:id="938" w:author="Jeremy Hayes" w:date="2024-02-09T10:16:00Z" w:initials="JH">
    <w:p w14:paraId="44D60B9E" w14:textId="275DDAD7" w:rsidR="00466E26" w:rsidRDefault="00466E26" w:rsidP="003E7195">
      <w:pPr>
        <w:pStyle w:val="CommentText"/>
      </w:pPr>
      <w:r>
        <w:rPr>
          <w:rStyle w:val="CommentReference"/>
        </w:rPr>
        <w:annotationRef/>
      </w:r>
      <w:r>
        <w:t>Why is the font blue and italics?</w:t>
      </w:r>
    </w:p>
  </w:comment>
  <w:comment w:id="939" w:author="Sky Sigal" w:date="2024-02-14T14:27:00Z" w:initials="SS">
    <w:p w14:paraId="5953FC77" w14:textId="77777777" w:rsidR="00D4208B" w:rsidRDefault="00D4208B" w:rsidP="00FB7518">
      <w:pPr>
        <w:pStyle w:val="CommentText"/>
      </w:pPr>
      <w:r>
        <w:rPr>
          <w:rStyle w:val="CommentReference"/>
        </w:rPr>
        <w:annotationRef/>
      </w:r>
      <w:r>
        <w:t xml:space="preserve">They are quotes from the ISO. </w:t>
      </w:r>
      <w:r>
        <w:br/>
        <w:t>Maybe they should be black and quoted?</w:t>
      </w:r>
    </w:p>
  </w:comment>
  <w:comment w:id="941" w:author="Jeremy Hayes" w:date="2024-02-09T11:24:00Z" w:initials="JH">
    <w:p w14:paraId="17913CC6" w14:textId="4D1B66AC" w:rsidR="006F1A33" w:rsidRDefault="006F1A33" w:rsidP="00093C29">
      <w:pPr>
        <w:pStyle w:val="CommentText"/>
      </w:pPr>
      <w:r>
        <w:rPr>
          <w:rStyle w:val="CommentReference"/>
        </w:rPr>
        <w:annotationRef/>
      </w:r>
      <w:r>
        <w:t>Consider making these tables as it will make itr easier to format, e.g., using bullets for lists etc.</w:t>
      </w:r>
    </w:p>
  </w:comment>
  <w:comment w:id="942" w:author="Sky Sigal" w:date="2024-02-14T14:27:00Z" w:initials="SS">
    <w:p w14:paraId="50430EC5" w14:textId="77777777" w:rsidR="00D4208B" w:rsidRDefault="00D4208B" w:rsidP="001A5579">
      <w:pPr>
        <w:pStyle w:val="CommentText"/>
      </w:pPr>
      <w:r>
        <w:rPr>
          <w:rStyle w:val="CommentReference"/>
        </w:rPr>
        <w:annotationRef/>
      </w:r>
      <w:r>
        <w:t>[Hell no?] Tables offer less control over formatting than pargraphs. I think.</w:t>
      </w:r>
    </w:p>
  </w:comment>
  <w:comment w:id="956" w:author="Jeremy Hayes" w:date="2024-02-09T11:25:00Z" w:initials="JH">
    <w:p w14:paraId="79C37E95" w14:textId="1F5F5C90" w:rsidR="006F1A33" w:rsidRDefault="006F1A33" w:rsidP="00F30AE5">
      <w:pPr>
        <w:pStyle w:val="CommentText"/>
      </w:pPr>
      <w:r>
        <w:rPr>
          <w:rStyle w:val="CommentReference"/>
        </w:rPr>
        <w:annotationRef/>
      </w:r>
      <w:r>
        <w:t>When used in a sentence this should be lower case</w:t>
      </w:r>
    </w:p>
  </w:comment>
  <w:comment w:id="957" w:author="Sky Sigal" w:date="2024-02-14T14:28:00Z" w:initials="SS">
    <w:p w14:paraId="04184A05" w14:textId="77777777" w:rsidR="00D4208B" w:rsidRDefault="00D4208B" w:rsidP="006D273A">
      <w:pPr>
        <w:pStyle w:val="CommentText"/>
      </w:pPr>
      <w:r>
        <w:rPr>
          <w:rStyle w:val="CommentReference"/>
        </w:rPr>
        <w:annotationRef/>
      </w:r>
      <w:r>
        <w:t>What if key words?</w:t>
      </w:r>
    </w:p>
  </w:comment>
  <w:comment w:id="1366" w:author="Jeremy Hayes" w:date="2024-02-09T11:03:00Z" w:initials="JH">
    <w:p w14:paraId="640E3A18" w14:textId="53F1FA88" w:rsidR="00F0239C" w:rsidRDefault="00F0239C" w:rsidP="00C55C8D">
      <w:pPr>
        <w:pStyle w:val="CommentText"/>
      </w:pPr>
      <w:r>
        <w:rPr>
          <w:rStyle w:val="CommentReference"/>
        </w:rPr>
        <w:annotationRef/>
      </w:r>
      <w:r>
        <w:t>I am not sure what you are trying to say here</w:t>
      </w:r>
    </w:p>
  </w:comment>
  <w:comment w:id="1367" w:author="Sky Sigal" w:date="2024-02-14T14:47:00Z" w:initials="SS">
    <w:p w14:paraId="1440FACB" w14:textId="77777777" w:rsidR="00AC546F" w:rsidRDefault="00AC546F" w:rsidP="00CB02DD">
      <w:pPr>
        <w:pStyle w:val="CommentText"/>
      </w:pPr>
      <w:r>
        <w:rPr>
          <w:rStyle w:val="CommentReference"/>
        </w:rPr>
        <w:annotationRef/>
      </w:r>
      <w:r>
        <w:t>Maybe clarified now.</w:t>
      </w:r>
    </w:p>
  </w:comment>
  <w:comment w:id="1407" w:author="Jeremy Hayes" w:date="2024-02-09T11:06:00Z" w:initials="JH">
    <w:p w14:paraId="504E3625" w14:textId="50C9F162" w:rsidR="00F0239C" w:rsidRDefault="00F0239C" w:rsidP="00C06372">
      <w:pPr>
        <w:pStyle w:val="CommentText"/>
      </w:pPr>
      <w:r>
        <w:rPr>
          <w:rStyle w:val="CommentReference"/>
        </w:rPr>
        <w:annotationRef/>
      </w:r>
      <w:r>
        <w:t>Should or must?</w:t>
      </w:r>
    </w:p>
  </w:comment>
  <w:comment w:id="1602" w:author="Jeremy Hayes" w:date="2024-02-09T11:30:00Z" w:initials="JH">
    <w:p w14:paraId="4E44B3F0" w14:textId="77777777" w:rsidR="006F1A33" w:rsidRDefault="006F1A33" w:rsidP="002F0F96">
      <w:pPr>
        <w:pStyle w:val="CommentText"/>
      </w:pPr>
      <w:r>
        <w:rPr>
          <w:rStyle w:val="CommentReference"/>
        </w:rPr>
        <w:annotationRef/>
      </w:r>
      <w:r>
        <w:t>I am not sure what this means</w:t>
      </w:r>
    </w:p>
  </w:comment>
  <w:comment w:id="1646" w:author="Jeremy Hayes" w:date="2024-02-09T11:42:00Z" w:initials="JH">
    <w:p w14:paraId="46F43601" w14:textId="77777777" w:rsidR="00583599" w:rsidRDefault="00583599" w:rsidP="001F1A1F">
      <w:pPr>
        <w:pStyle w:val="CommentText"/>
      </w:pPr>
      <w:r>
        <w:rPr>
          <w:rStyle w:val="CommentReference"/>
        </w:rPr>
        <w:annotationRef/>
      </w:r>
      <w:r>
        <w:t>Is this a specific type of user or could just be user?</w:t>
      </w:r>
    </w:p>
  </w:comment>
  <w:comment w:id="1694" w:author="Jeremy Hayes" w:date="2024-02-09T11:46:00Z" w:initials="JH">
    <w:p w14:paraId="479A9CE8" w14:textId="77777777" w:rsidR="00EA4DB5" w:rsidRDefault="00EA4DB5" w:rsidP="00B60451">
      <w:pPr>
        <w:pStyle w:val="CommentText"/>
      </w:pPr>
      <w:r>
        <w:rPr>
          <w:rStyle w:val="CommentReference"/>
        </w:rPr>
        <w:annotationRef/>
      </w:r>
      <w:r>
        <w:t xml:space="preserve">Or user for consistency </w:t>
      </w:r>
    </w:p>
  </w:comment>
  <w:comment w:id="1703" w:author="Jeremy Hayes" w:date="2024-02-09T11:48:00Z" w:initials="JH">
    <w:p w14:paraId="574DB35E" w14:textId="77777777" w:rsidR="00EA4DB5" w:rsidRDefault="00EA4DB5" w:rsidP="007B188B">
      <w:pPr>
        <w:pStyle w:val="CommentText"/>
      </w:pPr>
      <w:r>
        <w:rPr>
          <w:rStyle w:val="CommentReference"/>
        </w:rPr>
        <w:annotationRef/>
      </w:r>
      <w:r>
        <w:t>Why the brackets?</w:t>
      </w:r>
    </w:p>
  </w:comment>
  <w:comment w:id="1732" w:author="Jeremy Hayes" w:date="2024-02-09T11:53:00Z" w:initials="JH">
    <w:p w14:paraId="6A975980" w14:textId="77777777" w:rsidR="00EA4DB5" w:rsidRDefault="00EA4DB5" w:rsidP="00C56A34">
      <w:pPr>
        <w:pStyle w:val="CommentText"/>
      </w:pPr>
      <w:r>
        <w:rPr>
          <w:rStyle w:val="CommentReference"/>
        </w:rPr>
        <w:annotationRef/>
      </w:r>
      <w:r>
        <w:t>I don't understand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519AA5" w15:done="0"/>
  <w15:commentEx w15:paraId="3D9DC309" w15:done="0"/>
  <w15:commentEx w15:paraId="09A02EA3" w15:paraIdParent="3D9DC309" w15:done="0"/>
  <w15:commentEx w15:paraId="44D60B9E" w15:done="0"/>
  <w15:commentEx w15:paraId="5953FC77" w15:paraIdParent="44D60B9E" w15:done="0"/>
  <w15:commentEx w15:paraId="17913CC6" w15:done="0"/>
  <w15:commentEx w15:paraId="50430EC5" w15:paraIdParent="17913CC6" w15:done="0"/>
  <w15:commentEx w15:paraId="79C37E95" w15:done="0"/>
  <w15:commentEx w15:paraId="04184A05" w15:paraIdParent="79C37E95" w15:done="0"/>
  <w15:commentEx w15:paraId="640E3A18" w15:done="0"/>
  <w15:commentEx w15:paraId="1440FACB" w15:paraIdParent="640E3A18" w15:done="0"/>
  <w15:commentEx w15:paraId="504E3625" w15:done="0"/>
  <w15:commentEx w15:paraId="4E44B3F0" w15:done="0"/>
  <w15:commentEx w15:paraId="46F43601" w15:done="0"/>
  <w15:commentEx w15:paraId="479A9CE8" w15:done="0"/>
  <w15:commentEx w15:paraId="574DB35E" w15:done="0"/>
  <w15:commentEx w15:paraId="6A9759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06C31" w16cex:dateUtc="2024-02-08T20:17:00Z"/>
  <w16cex:commentExtensible w16cex:durableId="297079C2" w16cex:dateUtc="2024-02-08T21:15:00Z"/>
  <w16cex:commentExtensible w16cex:durableId="29774C2F" w16cex:dateUtc="2024-02-14T01:26:00Z"/>
  <w16cex:commentExtensible w16cex:durableId="29707A18" w16cex:dateUtc="2024-02-08T21:16:00Z"/>
  <w16cex:commentExtensible w16cex:durableId="29774C55" w16cex:dateUtc="2024-02-14T01:27:00Z"/>
  <w16cex:commentExtensible w16cex:durableId="29708A00" w16cex:dateUtc="2024-02-08T22:24:00Z"/>
  <w16cex:commentExtensible w16cex:durableId="29774C62" w16cex:dateUtc="2024-02-14T01:27:00Z"/>
  <w16cex:commentExtensible w16cex:durableId="29708A24" w16cex:dateUtc="2024-02-08T22:25:00Z"/>
  <w16cex:commentExtensible w16cex:durableId="29774C9D" w16cex:dateUtc="2024-02-14T01:28:00Z"/>
  <w16cex:commentExtensible w16cex:durableId="29708507" w16cex:dateUtc="2024-02-08T22:03:00Z"/>
  <w16cex:commentExtensible w16cex:durableId="29775118" w16cex:dateUtc="2024-02-14T01:47:00Z"/>
  <w16cex:commentExtensible w16cex:durableId="297085D0" w16cex:dateUtc="2024-02-08T22:06:00Z"/>
  <w16cex:commentExtensible w16cex:durableId="29708B4D" w16cex:dateUtc="2024-02-08T22:30:00Z"/>
  <w16cex:commentExtensible w16cex:durableId="29708E33" w16cex:dateUtc="2024-02-08T22:42:00Z"/>
  <w16cex:commentExtensible w16cex:durableId="29708F2C" w16cex:dateUtc="2024-02-08T22:46:00Z"/>
  <w16cex:commentExtensible w16cex:durableId="29708FA2" w16cex:dateUtc="2024-02-08T22:48:00Z"/>
  <w16cex:commentExtensible w16cex:durableId="297090CA" w16cex:dateUtc="2024-02-08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519AA5" w16cid:durableId="29706C31"/>
  <w16cid:commentId w16cid:paraId="3D9DC309" w16cid:durableId="297079C2"/>
  <w16cid:commentId w16cid:paraId="09A02EA3" w16cid:durableId="29774C2F"/>
  <w16cid:commentId w16cid:paraId="44D60B9E" w16cid:durableId="29707A18"/>
  <w16cid:commentId w16cid:paraId="5953FC77" w16cid:durableId="29774C55"/>
  <w16cid:commentId w16cid:paraId="17913CC6" w16cid:durableId="29708A00"/>
  <w16cid:commentId w16cid:paraId="50430EC5" w16cid:durableId="29774C62"/>
  <w16cid:commentId w16cid:paraId="79C37E95" w16cid:durableId="29708A24"/>
  <w16cid:commentId w16cid:paraId="04184A05" w16cid:durableId="29774C9D"/>
  <w16cid:commentId w16cid:paraId="640E3A18" w16cid:durableId="29708507"/>
  <w16cid:commentId w16cid:paraId="1440FACB" w16cid:durableId="29775118"/>
  <w16cid:commentId w16cid:paraId="504E3625" w16cid:durableId="297085D0"/>
  <w16cid:commentId w16cid:paraId="4E44B3F0" w16cid:durableId="29708B4D"/>
  <w16cid:commentId w16cid:paraId="46F43601" w16cid:durableId="29708E33"/>
  <w16cid:commentId w16cid:paraId="479A9CE8" w16cid:durableId="29708F2C"/>
  <w16cid:commentId w16cid:paraId="574DB35E" w16cid:durableId="29708FA2"/>
  <w16cid:commentId w16cid:paraId="6A975980" w16cid:durableId="297090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71D52" w14:textId="77777777" w:rsidR="00B007FB" w:rsidRDefault="00B007FB" w:rsidP="0021141C">
      <w:pPr>
        <w:spacing w:before="0" w:after="0" w:line="240" w:lineRule="auto"/>
      </w:pPr>
      <w:r>
        <w:separator/>
      </w:r>
    </w:p>
    <w:p w14:paraId="4E5C9DDE" w14:textId="77777777" w:rsidR="00B007FB" w:rsidRDefault="00B007FB"/>
  </w:endnote>
  <w:endnote w:type="continuationSeparator" w:id="0">
    <w:p w14:paraId="5CFA77D2" w14:textId="77777777" w:rsidR="00B007FB" w:rsidRDefault="00B007FB" w:rsidP="0021141C">
      <w:pPr>
        <w:spacing w:before="0" w:after="0" w:line="240" w:lineRule="auto"/>
      </w:pPr>
      <w:r>
        <w:continuationSeparator/>
      </w:r>
    </w:p>
    <w:p w14:paraId="0FD3AACE" w14:textId="77777777" w:rsidR="00B007FB" w:rsidRDefault="00B007FB"/>
  </w:endnote>
  <w:endnote w:type="continuationNotice" w:id="1">
    <w:p w14:paraId="77AA857C" w14:textId="77777777" w:rsidR="00B007FB" w:rsidRDefault="00B007FB">
      <w:pPr>
        <w:spacing w:before="0" w:after="0" w:line="240" w:lineRule="auto"/>
      </w:pPr>
    </w:p>
    <w:p w14:paraId="63CFD58A" w14:textId="77777777" w:rsidR="00B007FB" w:rsidRDefault="00B007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E7F1D" w14:textId="77777777" w:rsidR="00B007FB" w:rsidRDefault="00B007FB" w:rsidP="0021141C">
      <w:pPr>
        <w:spacing w:before="0" w:after="0" w:line="240" w:lineRule="auto"/>
      </w:pPr>
      <w:r>
        <w:separator/>
      </w:r>
    </w:p>
    <w:p w14:paraId="4C1F64E2" w14:textId="77777777" w:rsidR="00B007FB" w:rsidRDefault="00B007FB"/>
  </w:footnote>
  <w:footnote w:type="continuationSeparator" w:id="0">
    <w:p w14:paraId="7A06149D" w14:textId="77777777" w:rsidR="00B007FB" w:rsidRDefault="00B007FB" w:rsidP="0021141C">
      <w:pPr>
        <w:spacing w:before="0" w:after="0" w:line="240" w:lineRule="auto"/>
      </w:pPr>
      <w:r>
        <w:continuationSeparator/>
      </w:r>
    </w:p>
    <w:p w14:paraId="5651C072" w14:textId="77777777" w:rsidR="00B007FB" w:rsidRDefault="00B007FB"/>
  </w:footnote>
  <w:footnote w:type="continuationNotice" w:id="1">
    <w:p w14:paraId="4B037862" w14:textId="77777777" w:rsidR="00B007FB" w:rsidRDefault="00B007FB">
      <w:pPr>
        <w:spacing w:before="0" w:after="0" w:line="240" w:lineRule="auto"/>
      </w:pPr>
    </w:p>
    <w:p w14:paraId="5F2E287B" w14:textId="77777777" w:rsidR="00B007FB" w:rsidRDefault="00B007FB"/>
  </w:footnote>
  <w:footnote w:id="2">
    <w:p w14:paraId="3FCF3034" w14:textId="150AE3A6" w:rsidR="00B64AAB" w:rsidRDefault="00B64AAB">
      <w:pPr>
        <w:pStyle w:val="FootnoteText"/>
      </w:pPr>
      <w:r>
        <w:rPr>
          <w:rStyle w:val="FootnoteReference"/>
        </w:rPr>
        <w:footnoteRef/>
      </w:r>
      <w:r>
        <w:t xml:space="preserve"> The other four types are Business Requirements (essentially, the Why, explaining the value of the change in service), Stakeholder Requirements (essentially the What is needed to </w:t>
      </w:r>
      <w:r w:rsidR="00B1633A">
        <w:t>deliver</w:t>
      </w:r>
      <w:r>
        <w:t xml:space="preserve"> the changed service), Functional Requirements (How to provide for those needs), and Transitional Requirements (how to change from current to target state).</w:t>
      </w:r>
    </w:p>
  </w:footnote>
  <w:footnote w:id="3">
    <w:p w14:paraId="3AAB54FB" w14:textId="7E06A4E4" w:rsidR="00D531D4" w:rsidRDefault="00D531D4">
      <w:pPr>
        <w:pStyle w:val="FootnoteText"/>
      </w:pPr>
      <w:r>
        <w:rPr>
          <w:rStyle w:val="FootnoteReference"/>
        </w:rPr>
        <w:footnoteRef/>
      </w:r>
      <w:r>
        <w:t xml:space="preserve"> </w:t>
      </w:r>
      <w:hyperlink r:id="rId1" w:history="1">
        <w:r>
          <w:rPr>
            <w:rStyle w:val="Hyperlink"/>
          </w:rPr>
          <w:t>ISO 25010 (iso25000.com)</w:t>
        </w:r>
      </w:hyperlink>
    </w:p>
  </w:footnote>
  <w:footnote w:id="4">
    <w:p w14:paraId="24E3BB5B" w14:textId="17A22B67" w:rsidR="00D531D4" w:rsidRDefault="00D531D4">
      <w:pPr>
        <w:pStyle w:val="FootnoteText"/>
      </w:pPr>
      <w:r>
        <w:rPr>
          <w:rStyle w:val="FootnoteReference"/>
        </w:rPr>
        <w:footnoteRef/>
      </w:r>
      <w:r>
        <w:t xml:space="preserve"> </w:t>
      </w:r>
      <w:hyperlink r:id="rId2" w:history="1">
        <w:r>
          <w:rPr>
            <w:rStyle w:val="Hyperlink"/>
          </w:rPr>
          <w:t>ISO 25012 (iso25000.com)</w:t>
        </w:r>
      </w:hyperlink>
    </w:p>
  </w:footnote>
  <w:footnote w:id="5">
    <w:p w14:paraId="78A84BF8" w14:textId="03E640DD" w:rsidR="00D531D4" w:rsidRDefault="00D531D4">
      <w:pPr>
        <w:pStyle w:val="FootnoteText"/>
      </w:pPr>
      <w:r>
        <w:rPr>
          <w:rStyle w:val="FootnoteReference"/>
        </w:rPr>
        <w:footnoteRef/>
      </w:r>
      <w:r>
        <w:t xml:space="preserve"> </w:t>
      </w:r>
      <w:hyperlink r:id="rId3" w:history="1">
        <w:r>
          <w:rPr>
            <w:rStyle w:val="Hyperlink"/>
          </w:rPr>
          <w:t>ISO/IEC 25022:2016 - Systems and software engineering — Systems and software quality requirements and evaluation (SQuaRE) — Measurement of quality in use</w:t>
        </w:r>
      </w:hyperlink>
    </w:p>
  </w:footnote>
  <w:footnote w:id="6">
    <w:p w14:paraId="492E52FB" w14:textId="7F4802C0" w:rsidR="006E6983" w:rsidRDefault="006E6983">
      <w:pPr>
        <w:pStyle w:val="FootnoteText"/>
      </w:pPr>
      <w:r>
        <w:rPr>
          <w:rStyle w:val="FootnoteReference"/>
        </w:rPr>
        <w:footnoteRef/>
      </w:r>
      <w:r>
        <w:t xml:space="preserve"> Note that Archiving is </w:t>
      </w:r>
      <w:r w:rsidRPr="006E6983">
        <w:rPr>
          <w:u w:val="single"/>
        </w:rPr>
        <w:t>never</w:t>
      </w:r>
      <w:r>
        <w:t xml:space="preserve"> a business improvement or records keeping outcome, but only a performance and resource utilisation related requirement. Appropriate Indexing is a preferred means of sufficiently improving performance that negates the need to physical removal of records, which introduces other security risks (by storing in another storage location that may not have sufficient access controls and/or auditing). </w:t>
      </w:r>
    </w:p>
  </w:footnote>
  <w:footnote w:id="7">
    <w:p w14:paraId="41187DF2" w14:textId="5EE1F9B7" w:rsidR="00663AF7" w:rsidRDefault="00663AF7">
      <w:pPr>
        <w:pStyle w:val="FootnoteText"/>
      </w:pPr>
      <w:r>
        <w:rPr>
          <w:rStyle w:val="FootnoteReference"/>
        </w:rPr>
        <w:footnoteRef/>
      </w:r>
      <w:r>
        <w:t xml:space="preserve"> which almost by definition includes all large enterprise intern services as well as all national and internationally accessed services.</w:t>
      </w:r>
    </w:p>
  </w:footnote>
  <w:footnote w:id="8">
    <w:p w14:paraId="3F4F5D86" w14:textId="1D5E9515" w:rsidR="000F39EE" w:rsidRDefault="000F39EE">
      <w:pPr>
        <w:pStyle w:val="FootnoteText"/>
      </w:pPr>
      <w:r>
        <w:rPr>
          <w:rStyle w:val="FootnoteReference"/>
        </w:rPr>
        <w:footnoteRef/>
      </w:r>
      <w:r>
        <w:t xml:space="preserve"> </w:t>
      </w:r>
      <w:hyperlink r:id="rId4" w:history="1">
        <w:r>
          <w:rPr>
            <w:rStyle w:val="Hyperlink"/>
          </w:rPr>
          <w:t xml:space="preserve">OWASP Foundation, the </w:t>
        </w:r>
        <w:proofErr w:type="gramStart"/>
        <w:r>
          <w:rPr>
            <w:rStyle w:val="Hyperlink"/>
          </w:rPr>
          <w:t>Open Source</w:t>
        </w:r>
        <w:proofErr w:type="gramEnd"/>
        <w:r>
          <w:rPr>
            <w:rStyle w:val="Hyperlink"/>
          </w:rPr>
          <w:t xml:space="preserve"> Foundation for Application Security | OWASP Foundation</w:t>
        </w:r>
      </w:hyperlink>
    </w:p>
  </w:footnote>
  <w:footnote w:id="9">
    <w:p w14:paraId="53679945" w14:textId="5A53305A" w:rsidR="00113DB2" w:rsidRDefault="00113DB2">
      <w:pPr>
        <w:pStyle w:val="FootnoteText"/>
      </w:pPr>
      <w:r>
        <w:rPr>
          <w:rStyle w:val="FootnoteReference"/>
        </w:rPr>
        <w:footnoteRef/>
      </w:r>
      <w:r>
        <w:t xml:space="preserve"> </w:t>
      </w:r>
      <w:r w:rsidRPr="00113DB2">
        <w:t xml:space="preserve">Functional Suitability Requirements are </w:t>
      </w:r>
      <w:del w:id="936" w:author="Jeremy Hayes" w:date="2024-02-09T11:05:00Z">
        <w:r w:rsidRPr="00113DB2" w:rsidDel="00F0239C">
          <w:delText>NOT</w:delText>
        </w:r>
      </w:del>
      <w:ins w:id="937" w:author="Jeremy Hayes" w:date="2024-02-09T11:05:00Z">
        <w:r w:rsidR="00F0239C" w:rsidRPr="00F0239C">
          <w:rPr>
            <w:b/>
          </w:rPr>
          <w:t>not</w:t>
        </w:r>
      </w:ins>
      <w:r w:rsidRPr="00113DB2">
        <w:t xml:space="preserve"> to be confused with Functional Requirements. They instead describe the qualities of the Functional Requirements – an important difference.</w:t>
      </w:r>
    </w:p>
  </w:footnote>
  <w:footnote w:id="10">
    <w:p w14:paraId="0B314486" w14:textId="77777777" w:rsidR="00083127" w:rsidRDefault="00083127" w:rsidP="00083127">
      <w:pPr>
        <w:pStyle w:val="FootnoteText"/>
      </w:pPr>
      <w:r>
        <w:rPr>
          <w:rStyle w:val="FootnoteReference"/>
        </w:rPr>
        <w:footnoteRef/>
      </w:r>
      <w:r>
        <w:t xml:space="preserve"> </w:t>
      </w:r>
      <w:hyperlink r:id="rId5" w:history="1">
        <w:r>
          <w:rPr>
            <w:rStyle w:val="Hyperlink"/>
          </w:rPr>
          <w:t>New UUID Formats (ietf.org)</w:t>
        </w:r>
      </w:hyperlink>
    </w:p>
  </w:footnote>
  <w:footnote w:id="11">
    <w:p w14:paraId="46CE4852" w14:textId="4AC34697" w:rsidR="002061FC" w:rsidRDefault="002061FC">
      <w:pPr>
        <w:pStyle w:val="FootnoteText"/>
      </w:pPr>
      <w:r>
        <w:rPr>
          <w:rStyle w:val="FootnoteReference"/>
        </w:rPr>
        <w:footnoteRef/>
      </w:r>
      <w:r>
        <w:t xml:space="preserve"> </w:t>
      </w:r>
      <w:hyperlink r:id="rId6" w:anchor=":~:text=However%2C%20like%20the%20languages%20above,compiler%2C%20C%23%20performs%20considerably%20better." w:history="1">
        <w:r>
          <w:rPr>
            <w:rStyle w:val="Hyperlink"/>
          </w:rPr>
          <w:t>Optimizing Python: Why Python Is Slow &amp; 4 Optimization Methods (granulate.io)</w:t>
        </w:r>
      </w:hyperlink>
    </w:p>
  </w:footnote>
  <w:footnote w:id="12">
    <w:p w14:paraId="6E337588" w14:textId="6CB4D11C" w:rsidR="002A4633" w:rsidRDefault="002A4633">
      <w:pPr>
        <w:pStyle w:val="FootnoteText"/>
      </w:pPr>
      <w:r>
        <w:rPr>
          <w:rStyle w:val="FootnoteReference"/>
        </w:rPr>
        <w:footnoteRef/>
      </w:r>
      <w:r>
        <w:t xml:space="preserve"> whether Non-Production and Production data.</w:t>
      </w:r>
    </w:p>
  </w:footnote>
  <w:footnote w:id="13">
    <w:p w14:paraId="47298E70" w14:textId="33C3C277" w:rsidR="002A4633" w:rsidRDefault="002A4633">
      <w:pPr>
        <w:pStyle w:val="FootnoteText"/>
      </w:pPr>
      <w:r>
        <w:rPr>
          <w:rStyle w:val="FootnoteReference"/>
        </w:rPr>
        <w:footnoteRef/>
      </w:r>
      <w:r>
        <w:t xml:space="preserve"> As an example, until there is a Cloud Provider within NZ, ISO-27001-Level 2 compliant services within AU are acceptable for storage of data sourced from NZ.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C1F"/>
    <w:multiLevelType w:val="hybridMultilevel"/>
    <w:tmpl w:val="BC14FBDE"/>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A3511C5"/>
    <w:multiLevelType w:val="hybridMultilevel"/>
    <w:tmpl w:val="E3F23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E8F0DB1"/>
    <w:multiLevelType w:val="hybridMultilevel"/>
    <w:tmpl w:val="0EF04E32"/>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85C7C06"/>
    <w:multiLevelType w:val="hybridMultilevel"/>
    <w:tmpl w:val="993C21E2"/>
    <w:lvl w:ilvl="0" w:tplc="C4FEDFB6">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362266"/>
    <w:multiLevelType w:val="hybridMultilevel"/>
    <w:tmpl w:val="41CED060"/>
    <w:lvl w:ilvl="0" w:tplc="5248F120">
      <w:start w:val="1"/>
      <w:numFmt w:val="bullet"/>
      <w:lvlText w:val=""/>
      <w:lvlJc w:val="left"/>
      <w:pPr>
        <w:ind w:left="567" w:hanging="567"/>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4A0F6AA6"/>
    <w:multiLevelType w:val="hybridMultilevel"/>
    <w:tmpl w:val="A650CD66"/>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287316"/>
    <w:multiLevelType w:val="hybridMultilevel"/>
    <w:tmpl w:val="F7F87C9E"/>
    <w:lvl w:ilvl="0" w:tplc="59C43AD2">
      <w:start w:val="1"/>
      <w:numFmt w:val="bullet"/>
      <w:lvlText w:val=""/>
      <w:lvlJc w:val="left"/>
      <w:pPr>
        <w:ind w:left="567" w:hanging="56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157700034">
    <w:abstractNumId w:val="9"/>
  </w:num>
  <w:num w:numId="3" w16cid:durableId="2007513129">
    <w:abstractNumId w:val="7"/>
  </w:num>
  <w:num w:numId="4" w16cid:durableId="1684700778">
    <w:abstractNumId w:val="2"/>
  </w:num>
  <w:num w:numId="5" w16cid:durableId="645084992">
    <w:abstractNumId w:val="3"/>
  </w:num>
  <w:num w:numId="6" w16cid:durableId="118494236">
    <w:abstractNumId w:val="1"/>
  </w:num>
  <w:num w:numId="7" w16cid:durableId="1842577173">
    <w:abstractNumId w:val="6"/>
  </w:num>
  <w:num w:numId="8" w16cid:durableId="131946288">
    <w:abstractNumId w:val="0"/>
  </w:num>
  <w:num w:numId="9" w16cid:durableId="1663509395">
    <w:abstractNumId w:val="8"/>
  </w:num>
  <w:num w:numId="10" w16cid:durableId="1764910668">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ky Sigal">
    <w15:presenceInfo w15:providerId="AD" w15:userId="S::SigalS@moe.govt.nz::d5d7f925-8e8a-4de2-bbec-00a5dad9a1fa"/>
  </w15:person>
  <w15:person w15:author="Jeremy Hayes">
    <w15:presenceInfo w15:providerId="AD" w15:userId="S::HayesJe@moe.govt.nz::dc4bea7b-c79b-4124-bc47-4e5ad9146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1BE8"/>
    <w:rsid w:val="00021A04"/>
    <w:rsid w:val="0002448A"/>
    <w:rsid w:val="00026DC8"/>
    <w:rsid w:val="00035C76"/>
    <w:rsid w:val="00036876"/>
    <w:rsid w:val="00037B51"/>
    <w:rsid w:val="000506E0"/>
    <w:rsid w:val="00054E18"/>
    <w:rsid w:val="0006024B"/>
    <w:rsid w:val="000708F4"/>
    <w:rsid w:val="0007267A"/>
    <w:rsid w:val="00076986"/>
    <w:rsid w:val="00083127"/>
    <w:rsid w:val="00087BBD"/>
    <w:rsid w:val="00092DFD"/>
    <w:rsid w:val="00095D25"/>
    <w:rsid w:val="00096565"/>
    <w:rsid w:val="00096FE6"/>
    <w:rsid w:val="000A1068"/>
    <w:rsid w:val="000A2967"/>
    <w:rsid w:val="000A77B9"/>
    <w:rsid w:val="000B104B"/>
    <w:rsid w:val="000B6666"/>
    <w:rsid w:val="000C0F79"/>
    <w:rsid w:val="000C29CC"/>
    <w:rsid w:val="000C59D1"/>
    <w:rsid w:val="000D069D"/>
    <w:rsid w:val="000D0A25"/>
    <w:rsid w:val="000F10AE"/>
    <w:rsid w:val="000F39EE"/>
    <w:rsid w:val="00100AB9"/>
    <w:rsid w:val="0010270B"/>
    <w:rsid w:val="00102947"/>
    <w:rsid w:val="00106AA0"/>
    <w:rsid w:val="00107572"/>
    <w:rsid w:val="0011016B"/>
    <w:rsid w:val="00113DB2"/>
    <w:rsid w:val="00114111"/>
    <w:rsid w:val="00117A5F"/>
    <w:rsid w:val="00120B89"/>
    <w:rsid w:val="00125E54"/>
    <w:rsid w:val="00126099"/>
    <w:rsid w:val="0012615C"/>
    <w:rsid w:val="00134C07"/>
    <w:rsid w:val="001376D2"/>
    <w:rsid w:val="00137F6F"/>
    <w:rsid w:val="0014632E"/>
    <w:rsid w:val="00154316"/>
    <w:rsid w:val="00162571"/>
    <w:rsid w:val="00164788"/>
    <w:rsid w:val="001719D9"/>
    <w:rsid w:val="001722CD"/>
    <w:rsid w:val="001727B6"/>
    <w:rsid w:val="00181FDF"/>
    <w:rsid w:val="00182541"/>
    <w:rsid w:val="00184008"/>
    <w:rsid w:val="00191140"/>
    <w:rsid w:val="001927A5"/>
    <w:rsid w:val="001975AD"/>
    <w:rsid w:val="001A1E44"/>
    <w:rsid w:val="001A2236"/>
    <w:rsid w:val="001A233C"/>
    <w:rsid w:val="001A5907"/>
    <w:rsid w:val="001B2972"/>
    <w:rsid w:val="001B32DA"/>
    <w:rsid w:val="001B51F2"/>
    <w:rsid w:val="001C6696"/>
    <w:rsid w:val="001E2299"/>
    <w:rsid w:val="001F0BD9"/>
    <w:rsid w:val="001F35A9"/>
    <w:rsid w:val="001F5EF1"/>
    <w:rsid w:val="002019F2"/>
    <w:rsid w:val="002031CE"/>
    <w:rsid w:val="00205BB2"/>
    <w:rsid w:val="002061FC"/>
    <w:rsid w:val="0021141C"/>
    <w:rsid w:val="00213DAA"/>
    <w:rsid w:val="0021547D"/>
    <w:rsid w:val="0022217C"/>
    <w:rsid w:val="00223763"/>
    <w:rsid w:val="00233BDC"/>
    <w:rsid w:val="00242D7F"/>
    <w:rsid w:val="00253ED1"/>
    <w:rsid w:val="002639B0"/>
    <w:rsid w:val="00263E8D"/>
    <w:rsid w:val="0027099A"/>
    <w:rsid w:val="00272A1C"/>
    <w:rsid w:val="00280987"/>
    <w:rsid w:val="00290EF6"/>
    <w:rsid w:val="0029311E"/>
    <w:rsid w:val="00294740"/>
    <w:rsid w:val="002A0211"/>
    <w:rsid w:val="002A26D7"/>
    <w:rsid w:val="002A4633"/>
    <w:rsid w:val="002A52D1"/>
    <w:rsid w:val="002A5CB2"/>
    <w:rsid w:val="002B1109"/>
    <w:rsid w:val="002B32E2"/>
    <w:rsid w:val="002B4DF0"/>
    <w:rsid w:val="002B7AFC"/>
    <w:rsid w:val="002C004F"/>
    <w:rsid w:val="002D18E9"/>
    <w:rsid w:val="002D1D53"/>
    <w:rsid w:val="002D261F"/>
    <w:rsid w:val="002E02EF"/>
    <w:rsid w:val="002E5B94"/>
    <w:rsid w:val="002F4A05"/>
    <w:rsid w:val="00303E18"/>
    <w:rsid w:val="00315829"/>
    <w:rsid w:val="003178FD"/>
    <w:rsid w:val="0032591D"/>
    <w:rsid w:val="00331BC9"/>
    <w:rsid w:val="003358AC"/>
    <w:rsid w:val="00343D9D"/>
    <w:rsid w:val="00345BA8"/>
    <w:rsid w:val="00346430"/>
    <w:rsid w:val="003524BD"/>
    <w:rsid w:val="00356787"/>
    <w:rsid w:val="0036302E"/>
    <w:rsid w:val="00366AAA"/>
    <w:rsid w:val="00374EA8"/>
    <w:rsid w:val="003778EA"/>
    <w:rsid w:val="003826B8"/>
    <w:rsid w:val="003900D6"/>
    <w:rsid w:val="0039149E"/>
    <w:rsid w:val="00391864"/>
    <w:rsid w:val="0039312E"/>
    <w:rsid w:val="0039414E"/>
    <w:rsid w:val="003A0A31"/>
    <w:rsid w:val="003A1AEB"/>
    <w:rsid w:val="003A201F"/>
    <w:rsid w:val="003A4FD7"/>
    <w:rsid w:val="003A6C52"/>
    <w:rsid w:val="003A7C8B"/>
    <w:rsid w:val="003B08C4"/>
    <w:rsid w:val="003B5D52"/>
    <w:rsid w:val="003B7367"/>
    <w:rsid w:val="003C0E7F"/>
    <w:rsid w:val="003C3370"/>
    <w:rsid w:val="003D4677"/>
    <w:rsid w:val="003E04DA"/>
    <w:rsid w:val="003E3AC0"/>
    <w:rsid w:val="003E5882"/>
    <w:rsid w:val="003F5014"/>
    <w:rsid w:val="003F62EF"/>
    <w:rsid w:val="00400A3B"/>
    <w:rsid w:val="004028EC"/>
    <w:rsid w:val="00406FE9"/>
    <w:rsid w:val="00411023"/>
    <w:rsid w:val="0041330D"/>
    <w:rsid w:val="00423249"/>
    <w:rsid w:val="004261A0"/>
    <w:rsid w:val="00426228"/>
    <w:rsid w:val="00430B89"/>
    <w:rsid w:val="004378E2"/>
    <w:rsid w:val="00441793"/>
    <w:rsid w:val="00450AD9"/>
    <w:rsid w:val="0045306F"/>
    <w:rsid w:val="00456F6C"/>
    <w:rsid w:val="00457123"/>
    <w:rsid w:val="004616F6"/>
    <w:rsid w:val="00463A83"/>
    <w:rsid w:val="00465682"/>
    <w:rsid w:val="00465A26"/>
    <w:rsid w:val="004665F8"/>
    <w:rsid w:val="00466E26"/>
    <w:rsid w:val="0047181F"/>
    <w:rsid w:val="00486B4D"/>
    <w:rsid w:val="0049594B"/>
    <w:rsid w:val="004A3A2B"/>
    <w:rsid w:val="004B6EC0"/>
    <w:rsid w:val="004C0352"/>
    <w:rsid w:val="004D4D07"/>
    <w:rsid w:val="004D6711"/>
    <w:rsid w:val="004E2C0B"/>
    <w:rsid w:val="004E43EA"/>
    <w:rsid w:val="0050196C"/>
    <w:rsid w:val="00501D15"/>
    <w:rsid w:val="00504B54"/>
    <w:rsid w:val="00507A32"/>
    <w:rsid w:val="005150F5"/>
    <w:rsid w:val="005255FC"/>
    <w:rsid w:val="00533330"/>
    <w:rsid w:val="00536012"/>
    <w:rsid w:val="005432E3"/>
    <w:rsid w:val="00552B50"/>
    <w:rsid w:val="005571FD"/>
    <w:rsid w:val="005604D5"/>
    <w:rsid w:val="00563AF9"/>
    <w:rsid w:val="005653FE"/>
    <w:rsid w:val="00571335"/>
    <w:rsid w:val="0057411C"/>
    <w:rsid w:val="00574281"/>
    <w:rsid w:val="00577992"/>
    <w:rsid w:val="00580D92"/>
    <w:rsid w:val="00583599"/>
    <w:rsid w:val="00587796"/>
    <w:rsid w:val="00587A71"/>
    <w:rsid w:val="005918A2"/>
    <w:rsid w:val="00594C1D"/>
    <w:rsid w:val="005A087E"/>
    <w:rsid w:val="005A54A0"/>
    <w:rsid w:val="005A70C7"/>
    <w:rsid w:val="005C0FF5"/>
    <w:rsid w:val="005C7C13"/>
    <w:rsid w:val="005E2F80"/>
    <w:rsid w:val="005E414A"/>
    <w:rsid w:val="005E493B"/>
    <w:rsid w:val="005E49D2"/>
    <w:rsid w:val="005F0A38"/>
    <w:rsid w:val="005F0DC4"/>
    <w:rsid w:val="005F46A8"/>
    <w:rsid w:val="005F792B"/>
    <w:rsid w:val="00606460"/>
    <w:rsid w:val="006103E4"/>
    <w:rsid w:val="00612935"/>
    <w:rsid w:val="006143DD"/>
    <w:rsid w:val="00616B4E"/>
    <w:rsid w:val="00617A85"/>
    <w:rsid w:val="00620632"/>
    <w:rsid w:val="00620E26"/>
    <w:rsid w:val="00637D43"/>
    <w:rsid w:val="00642407"/>
    <w:rsid w:val="00650EDA"/>
    <w:rsid w:val="00660C49"/>
    <w:rsid w:val="00660F9F"/>
    <w:rsid w:val="00663AF7"/>
    <w:rsid w:val="006646CD"/>
    <w:rsid w:val="00675068"/>
    <w:rsid w:val="0067634F"/>
    <w:rsid w:val="00687FBF"/>
    <w:rsid w:val="0069205C"/>
    <w:rsid w:val="00693292"/>
    <w:rsid w:val="0069602E"/>
    <w:rsid w:val="00697652"/>
    <w:rsid w:val="00697A17"/>
    <w:rsid w:val="006A2843"/>
    <w:rsid w:val="006B2C7F"/>
    <w:rsid w:val="006B3C97"/>
    <w:rsid w:val="006B4EB1"/>
    <w:rsid w:val="006C2361"/>
    <w:rsid w:val="006D1824"/>
    <w:rsid w:val="006D5B4C"/>
    <w:rsid w:val="006E0BDE"/>
    <w:rsid w:val="006E4A4D"/>
    <w:rsid w:val="006E6983"/>
    <w:rsid w:val="006F034D"/>
    <w:rsid w:val="006F1A33"/>
    <w:rsid w:val="006F6460"/>
    <w:rsid w:val="006F688D"/>
    <w:rsid w:val="00700305"/>
    <w:rsid w:val="00700B82"/>
    <w:rsid w:val="0070292E"/>
    <w:rsid w:val="00702ADE"/>
    <w:rsid w:val="00704A4D"/>
    <w:rsid w:val="00710109"/>
    <w:rsid w:val="00710561"/>
    <w:rsid w:val="0071118C"/>
    <w:rsid w:val="0073338B"/>
    <w:rsid w:val="00734BC9"/>
    <w:rsid w:val="00735715"/>
    <w:rsid w:val="00736F99"/>
    <w:rsid w:val="0074051B"/>
    <w:rsid w:val="007414F0"/>
    <w:rsid w:val="00744C81"/>
    <w:rsid w:val="00745BD7"/>
    <w:rsid w:val="0075069B"/>
    <w:rsid w:val="00753774"/>
    <w:rsid w:val="00753A6B"/>
    <w:rsid w:val="00756C26"/>
    <w:rsid w:val="00761FC9"/>
    <w:rsid w:val="00762291"/>
    <w:rsid w:val="00772F7A"/>
    <w:rsid w:val="007753A8"/>
    <w:rsid w:val="00777D1C"/>
    <w:rsid w:val="00782503"/>
    <w:rsid w:val="00784B4F"/>
    <w:rsid w:val="00784C1E"/>
    <w:rsid w:val="007918E2"/>
    <w:rsid w:val="00796D00"/>
    <w:rsid w:val="007C181A"/>
    <w:rsid w:val="007D7BF7"/>
    <w:rsid w:val="007E0184"/>
    <w:rsid w:val="007E0BFD"/>
    <w:rsid w:val="007E7720"/>
    <w:rsid w:val="007F3D4B"/>
    <w:rsid w:val="007F51FA"/>
    <w:rsid w:val="0080234B"/>
    <w:rsid w:val="008059D9"/>
    <w:rsid w:val="00806AB4"/>
    <w:rsid w:val="00813161"/>
    <w:rsid w:val="00821494"/>
    <w:rsid w:val="0082721D"/>
    <w:rsid w:val="008363AF"/>
    <w:rsid w:val="00840295"/>
    <w:rsid w:val="00852CF1"/>
    <w:rsid w:val="008548B0"/>
    <w:rsid w:val="008552A8"/>
    <w:rsid w:val="00855420"/>
    <w:rsid w:val="00867765"/>
    <w:rsid w:val="00873F86"/>
    <w:rsid w:val="0087422D"/>
    <w:rsid w:val="00882316"/>
    <w:rsid w:val="00882B2B"/>
    <w:rsid w:val="00882F43"/>
    <w:rsid w:val="00887DCB"/>
    <w:rsid w:val="00891AD3"/>
    <w:rsid w:val="008948E7"/>
    <w:rsid w:val="0089553A"/>
    <w:rsid w:val="00896127"/>
    <w:rsid w:val="008A5424"/>
    <w:rsid w:val="008A6069"/>
    <w:rsid w:val="008B75A5"/>
    <w:rsid w:val="008C39DC"/>
    <w:rsid w:val="008C7EE4"/>
    <w:rsid w:val="008D22A4"/>
    <w:rsid w:val="008D790A"/>
    <w:rsid w:val="008D7C12"/>
    <w:rsid w:val="008E13CD"/>
    <w:rsid w:val="008E41DB"/>
    <w:rsid w:val="008E4D17"/>
    <w:rsid w:val="008E517A"/>
    <w:rsid w:val="008F7CD2"/>
    <w:rsid w:val="00900B7B"/>
    <w:rsid w:val="00902999"/>
    <w:rsid w:val="0090361C"/>
    <w:rsid w:val="0090433F"/>
    <w:rsid w:val="009116EA"/>
    <w:rsid w:val="00914742"/>
    <w:rsid w:val="009159FD"/>
    <w:rsid w:val="00920852"/>
    <w:rsid w:val="00921365"/>
    <w:rsid w:val="00921A51"/>
    <w:rsid w:val="00934EF3"/>
    <w:rsid w:val="009425C1"/>
    <w:rsid w:val="00956A7E"/>
    <w:rsid w:val="00966E7F"/>
    <w:rsid w:val="009824E0"/>
    <w:rsid w:val="00987937"/>
    <w:rsid w:val="00992003"/>
    <w:rsid w:val="00995563"/>
    <w:rsid w:val="009966BF"/>
    <w:rsid w:val="009A34A4"/>
    <w:rsid w:val="009B104A"/>
    <w:rsid w:val="009B1DF6"/>
    <w:rsid w:val="009B4FCA"/>
    <w:rsid w:val="009B7FDD"/>
    <w:rsid w:val="009C5B95"/>
    <w:rsid w:val="009D28D8"/>
    <w:rsid w:val="009D493F"/>
    <w:rsid w:val="009D62A4"/>
    <w:rsid w:val="009E05F6"/>
    <w:rsid w:val="009E0DA1"/>
    <w:rsid w:val="009E7F5D"/>
    <w:rsid w:val="009F0BCC"/>
    <w:rsid w:val="009F6745"/>
    <w:rsid w:val="00A012E1"/>
    <w:rsid w:val="00A03F3E"/>
    <w:rsid w:val="00A053C8"/>
    <w:rsid w:val="00A056AC"/>
    <w:rsid w:val="00A060E0"/>
    <w:rsid w:val="00A0742A"/>
    <w:rsid w:val="00A07DAC"/>
    <w:rsid w:val="00A1189D"/>
    <w:rsid w:val="00A13BFC"/>
    <w:rsid w:val="00A15219"/>
    <w:rsid w:val="00A15CCF"/>
    <w:rsid w:val="00A2026B"/>
    <w:rsid w:val="00A2102D"/>
    <w:rsid w:val="00A24ACD"/>
    <w:rsid w:val="00A24AD9"/>
    <w:rsid w:val="00A33F52"/>
    <w:rsid w:val="00A35A83"/>
    <w:rsid w:val="00A452E3"/>
    <w:rsid w:val="00A50624"/>
    <w:rsid w:val="00A518F7"/>
    <w:rsid w:val="00A52DAB"/>
    <w:rsid w:val="00A6297C"/>
    <w:rsid w:val="00A66344"/>
    <w:rsid w:val="00A666E1"/>
    <w:rsid w:val="00A76E67"/>
    <w:rsid w:val="00A815C4"/>
    <w:rsid w:val="00A851F8"/>
    <w:rsid w:val="00A85DA6"/>
    <w:rsid w:val="00A90D91"/>
    <w:rsid w:val="00A924A3"/>
    <w:rsid w:val="00A940C5"/>
    <w:rsid w:val="00A9559B"/>
    <w:rsid w:val="00A978EF"/>
    <w:rsid w:val="00AA2596"/>
    <w:rsid w:val="00AA2BEB"/>
    <w:rsid w:val="00AB0FCF"/>
    <w:rsid w:val="00AB1E65"/>
    <w:rsid w:val="00AB55CB"/>
    <w:rsid w:val="00AB635F"/>
    <w:rsid w:val="00AB6801"/>
    <w:rsid w:val="00AC1216"/>
    <w:rsid w:val="00AC3472"/>
    <w:rsid w:val="00AC3BCB"/>
    <w:rsid w:val="00AC546F"/>
    <w:rsid w:val="00AC6F41"/>
    <w:rsid w:val="00AD0A7D"/>
    <w:rsid w:val="00AD66BD"/>
    <w:rsid w:val="00AD66EE"/>
    <w:rsid w:val="00AE03A2"/>
    <w:rsid w:val="00AE2E49"/>
    <w:rsid w:val="00AE6B61"/>
    <w:rsid w:val="00AF1082"/>
    <w:rsid w:val="00AF5246"/>
    <w:rsid w:val="00B007FB"/>
    <w:rsid w:val="00B02745"/>
    <w:rsid w:val="00B12578"/>
    <w:rsid w:val="00B1633A"/>
    <w:rsid w:val="00B250AB"/>
    <w:rsid w:val="00B26348"/>
    <w:rsid w:val="00B267F3"/>
    <w:rsid w:val="00B35152"/>
    <w:rsid w:val="00B367A2"/>
    <w:rsid w:val="00B46438"/>
    <w:rsid w:val="00B465FD"/>
    <w:rsid w:val="00B53BDE"/>
    <w:rsid w:val="00B541DE"/>
    <w:rsid w:val="00B571CB"/>
    <w:rsid w:val="00B6302C"/>
    <w:rsid w:val="00B64AAB"/>
    <w:rsid w:val="00B815E4"/>
    <w:rsid w:val="00B822E2"/>
    <w:rsid w:val="00B847C1"/>
    <w:rsid w:val="00B87716"/>
    <w:rsid w:val="00B922E6"/>
    <w:rsid w:val="00B9271A"/>
    <w:rsid w:val="00B93C33"/>
    <w:rsid w:val="00B94472"/>
    <w:rsid w:val="00BA5B16"/>
    <w:rsid w:val="00BA65BB"/>
    <w:rsid w:val="00BB0D70"/>
    <w:rsid w:val="00BB4598"/>
    <w:rsid w:val="00BB4E57"/>
    <w:rsid w:val="00BB753C"/>
    <w:rsid w:val="00BC480D"/>
    <w:rsid w:val="00BD25F5"/>
    <w:rsid w:val="00BD2677"/>
    <w:rsid w:val="00BD3E51"/>
    <w:rsid w:val="00BE4015"/>
    <w:rsid w:val="00BF0CC0"/>
    <w:rsid w:val="00C03124"/>
    <w:rsid w:val="00C074FC"/>
    <w:rsid w:val="00C12605"/>
    <w:rsid w:val="00C13001"/>
    <w:rsid w:val="00C14BC7"/>
    <w:rsid w:val="00C242AF"/>
    <w:rsid w:val="00C343D3"/>
    <w:rsid w:val="00C414B9"/>
    <w:rsid w:val="00C419D7"/>
    <w:rsid w:val="00C43287"/>
    <w:rsid w:val="00C43885"/>
    <w:rsid w:val="00C5001E"/>
    <w:rsid w:val="00C512D1"/>
    <w:rsid w:val="00C5349D"/>
    <w:rsid w:val="00C559C1"/>
    <w:rsid w:val="00C56236"/>
    <w:rsid w:val="00C569F7"/>
    <w:rsid w:val="00C60968"/>
    <w:rsid w:val="00C72A06"/>
    <w:rsid w:val="00C73F07"/>
    <w:rsid w:val="00C81C82"/>
    <w:rsid w:val="00C829F4"/>
    <w:rsid w:val="00C83E0E"/>
    <w:rsid w:val="00C87EB0"/>
    <w:rsid w:val="00C9501D"/>
    <w:rsid w:val="00C959CE"/>
    <w:rsid w:val="00CA0CF5"/>
    <w:rsid w:val="00CA1319"/>
    <w:rsid w:val="00CA1795"/>
    <w:rsid w:val="00CA7359"/>
    <w:rsid w:val="00CC1AAD"/>
    <w:rsid w:val="00CC59F0"/>
    <w:rsid w:val="00CC7AB4"/>
    <w:rsid w:val="00CE19AD"/>
    <w:rsid w:val="00CF1A70"/>
    <w:rsid w:val="00CF2592"/>
    <w:rsid w:val="00D01D83"/>
    <w:rsid w:val="00D14AAD"/>
    <w:rsid w:val="00D17973"/>
    <w:rsid w:val="00D20472"/>
    <w:rsid w:val="00D214FC"/>
    <w:rsid w:val="00D227BE"/>
    <w:rsid w:val="00D37061"/>
    <w:rsid w:val="00D4208B"/>
    <w:rsid w:val="00D433B9"/>
    <w:rsid w:val="00D44A12"/>
    <w:rsid w:val="00D4632D"/>
    <w:rsid w:val="00D5232F"/>
    <w:rsid w:val="00D531D4"/>
    <w:rsid w:val="00D661F4"/>
    <w:rsid w:val="00D7253D"/>
    <w:rsid w:val="00D772B4"/>
    <w:rsid w:val="00D812C7"/>
    <w:rsid w:val="00D81726"/>
    <w:rsid w:val="00D840F2"/>
    <w:rsid w:val="00D85496"/>
    <w:rsid w:val="00D8584C"/>
    <w:rsid w:val="00D90D14"/>
    <w:rsid w:val="00DA234C"/>
    <w:rsid w:val="00DA59D0"/>
    <w:rsid w:val="00DB0623"/>
    <w:rsid w:val="00DC254E"/>
    <w:rsid w:val="00DD01A9"/>
    <w:rsid w:val="00DD0D41"/>
    <w:rsid w:val="00DD420A"/>
    <w:rsid w:val="00DD4CA2"/>
    <w:rsid w:val="00DE19E5"/>
    <w:rsid w:val="00DF7966"/>
    <w:rsid w:val="00E032B8"/>
    <w:rsid w:val="00E076EA"/>
    <w:rsid w:val="00E07FDB"/>
    <w:rsid w:val="00E14448"/>
    <w:rsid w:val="00E213A8"/>
    <w:rsid w:val="00E2343D"/>
    <w:rsid w:val="00E23A97"/>
    <w:rsid w:val="00E276FB"/>
    <w:rsid w:val="00E33E50"/>
    <w:rsid w:val="00E35442"/>
    <w:rsid w:val="00E5045D"/>
    <w:rsid w:val="00E54BAC"/>
    <w:rsid w:val="00E721F6"/>
    <w:rsid w:val="00E74D18"/>
    <w:rsid w:val="00E7569B"/>
    <w:rsid w:val="00E828ED"/>
    <w:rsid w:val="00E8314C"/>
    <w:rsid w:val="00E87D24"/>
    <w:rsid w:val="00E87F6A"/>
    <w:rsid w:val="00E91539"/>
    <w:rsid w:val="00E93B3A"/>
    <w:rsid w:val="00E960CF"/>
    <w:rsid w:val="00EA4646"/>
    <w:rsid w:val="00EA4DB5"/>
    <w:rsid w:val="00EA5503"/>
    <w:rsid w:val="00EA57E4"/>
    <w:rsid w:val="00EB20E8"/>
    <w:rsid w:val="00EB2B57"/>
    <w:rsid w:val="00EB4A97"/>
    <w:rsid w:val="00ED2AAB"/>
    <w:rsid w:val="00ED6520"/>
    <w:rsid w:val="00ED6FC5"/>
    <w:rsid w:val="00EE1A08"/>
    <w:rsid w:val="00EE6453"/>
    <w:rsid w:val="00EF2982"/>
    <w:rsid w:val="00EF3F4C"/>
    <w:rsid w:val="00EF6013"/>
    <w:rsid w:val="00F01242"/>
    <w:rsid w:val="00F01D3F"/>
    <w:rsid w:val="00F0239C"/>
    <w:rsid w:val="00F024B5"/>
    <w:rsid w:val="00F02521"/>
    <w:rsid w:val="00F0292A"/>
    <w:rsid w:val="00F066F5"/>
    <w:rsid w:val="00F11DA1"/>
    <w:rsid w:val="00F20092"/>
    <w:rsid w:val="00F20E3F"/>
    <w:rsid w:val="00F26ABC"/>
    <w:rsid w:val="00F30649"/>
    <w:rsid w:val="00F35359"/>
    <w:rsid w:val="00F37101"/>
    <w:rsid w:val="00F4099E"/>
    <w:rsid w:val="00F46055"/>
    <w:rsid w:val="00F5040E"/>
    <w:rsid w:val="00F51368"/>
    <w:rsid w:val="00F52C96"/>
    <w:rsid w:val="00F55B75"/>
    <w:rsid w:val="00F627A7"/>
    <w:rsid w:val="00F644AB"/>
    <w:rsid w:val="00F64CFF"/>
    <w:rsid w:val="00F67433"/>
    <w:rsid w:val="00F71BB9"/>
    <w:rsid w:val="00F726DE"/>
    <w:rsid w:val="00F76BDF"/>
    <w:rsid w:val="00F76F66"/>
    <w:rsid w:val="00F8045B"/>
    <w:rsid w:val="00F80490"/>
    <w:rsid w:val="00F8051B"/>
    <w:rsid w:val="00F83AA9"/>
    <w:rsid w:val="00F929E7"/>
    <w:rsid w:val="00F9649C"/>
    <w:rsid w:val="00FA258D"/>
    <w:rsid w:val="00FA49FE"/>
    <w:rsid w:val="00FA79BC"/>
    <w:rsid w:val="00FB7003"/>
    <w:rsid w:val="00FC2C0E"/>
    <w:rsid w:val="00FC621C"/>
    <w:rsid w:val="00FD0B0F"/>
    <w:rsid w:val="00FD72A9"/>
    <w:rsid w:val="00FD7CB5"/>
    <w:rsid w:val="00FE43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82541"/>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806AB4"/>
    <w:pPr>
      <w:tabs>
        <w:tab w:val="right" w:leader="dot" w:pos="9514"/>
      </w:tabs>
      <w:spacing w:before="0" w:after="0"/>
      <w:ind w:left="238"/>
      <w:pPrChange w:id="0" w:author="Sky Sigal" w:date="2024-02-15T12:01:00Z">
        <w:pPr>
          <w:tabs>
            <w:tab w:val="right" w:leader="dot" w:pos="9514"/>
          </w:tabs>
          <w:spacing w:line="276" w:lineRule="auto"/>
          <w:ind w:left="238"/>
        </w:pPr>
      </w:pPrChange>
    </w:pPr>
    <w:rPr>
      <w:rPrChange w:id="0" w:author="Sky Sigal" w:date="2024-02-15T12:01:00Z">
        <w:rPr>
          <w:rFonts w:ascii="Arial" w:eastAsiaTheme="minorHAnsi" w:hAnsi="Arial"/>
          <w:sz w:val="24"/>
          <w:szCs w:val="24"/>
          <w:lang w:val="en-NZ" w:eastAsia="en-US" w:bidi="ar-SA"/>
        </w:rPr>
      </w:rPrChange>
    </w:r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4261A0"/>
    <w:rPr>
      <w:color w:val="2F5496" w:themeColor="accent1" w:themeShade="BF"/>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F8051B"/>
    <w:pPr>
      <w:tabs>
        <w:tab w:val="right" w:leader="dot" w:pos="9514"/>
      </w:tabs>
      <w:spacing w:before="0" w:after="0"/>
      <w:ind w:left="720"/>
      <w:pPrChange w:id="1" w:author="Jeremy Hayes" w:date="2024-02-09T12:03:00Z">
        <w:pPr>
          <w:tabs>
            <w:tab w:val="right" w:leader="dot" w:pos="9514"/>
          </w:tabs>
          <w:spacing w:line="276" w:lineRule="auto"/>
          <w:ind w:left="720"/>
        </w:pPr>
      </w:pPrChange>
    </w:pPr>
    <w:rPr>
      <w:sz w:val="20"/>
      <w:rPrChange w:id="1" w:author="Jeremy Hayes" w:date="2024-02-09T12:03:00Z">
        <w:rPr>
          <w:rFonts w:ascii="Arial" w:eastAsiaTheme="minorHAnsi" w:hAnsi="Arial"/>
          <w:szCs w:val="24"/>
          <w:lang w:val="en-NZ" w:eastAsia="en-US" w:bidi="ar-SA"/>
        </w:rPr>
      </w:rPrChange>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BodyTextStatement">
    <w:name w:val="Body Text (Statement)"/>
    <w:basedOn w:val="BodyText"/>
    <w:link w:val="BodyTextStatementChar"/>
    <w:qFormat/>
    <w:rsid w:val="0075069B"/>
    <w:rPr>
      <w:i/>
      <w:iCs/>
      <w:color w:val="1F3864" w:themeColor="accent1" w:themeShade="80"/>
    </w:rPr>
  </w:style>
  <w:style w:type="character" w:customStyle="1" w:styleId="BodyTextStatementChar">
    <w:name w:val="Body Text (Statement) Char"/>
    <w:basedOn w:val="BodyTextChar"/>
    <w:link w:val="BodyTextStatement"/>
    <w:rsid w:val="0075069B"/>
    <w:rPr>
      <w:rFonts w:ascii="Arial" w:hAnsi="Arial"/>
      <w:i/>
      <w:iCs/>
      <w:color w:val="1F3864" w:themeColor="accent1" w:themeShade="80"/>
    </w:rPr>
  </w:style>
  <w:style w:type="table" w:customStyle="1" w:styleId="TINYBLUE">
    <w:name w:val="TINY BLUE"/>
    <w:basedOn w:val="Table-Default-Blue"/>
    <w:uiPriority w:val="99"/>
    <w:rsid w:val="0075069B"/>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Keyword">
    <w:name w:val="Body Text (Keyword)"/>
    <w:basedOn w:val="BodyText"/>
    <w:link w:val="BodyTextKeywordChar"/>
    <w:qFormat/>
    <w:rsid w:val="0075069B"/>
    <w:pPr>
      <w:spacing w:before="0" w:after="160" w:line="240" w:lineRule="auto"/>
    </w:pPr>
    <w:rPr>
      <w:b/>
      <w:color w:val="C45911" w:themeColor="accent2" w:themeShade="BF"/>
      <w:sz w:val="20"/>
      <w:u w:val="dotted"/>
    </w:rPr>
  </w:style>
  <w:style w:type="character" w:customStyle="1" w:styleId="BodyTextKeywordChar">
    <w:name w:val="Body Text (Keyword) Char"/>
    <w:basedOn w:val="BodyTextChar"/>
    <w:link w:val="BodyTextKeyword"/>
    <w:rsid w:val="0075069B"/>
    <w:rPr>
      <w:rFonts w:ascii="Arial" w:hAnsi="Arial"/>
      <w:b/>
      <w:color w:val="C45911" w:themeColor="accent2" w:themeShade="BF"/>
      <w:sz w:val="20"/>
      <w:u w:val="dotted"/>
    </w:rPr>
  </w:style>
  <w:style w:type="paragraph" w:customStyle="1" w:styleId="ASomething">
    <w:name w:val="A Something"/>
    <w:basedOn w:val="Normal"/>
    <w:rsid w:val="00734BC9"/>
    <w:pPr>
      <w:ind w:left="1560" w:hanging="1560"/>
    </w:pPr>
    <w:rPr>
      <w:rFonts w:eastAsia="Times New Roman"/>
      <w:szCs w:val="20"/>
    </w:rPr>
  </w:style>
  <w:style w:type="character" w:styleId="UnresolvedMention">
    <w:name w:val="Unresolved Mention"/>
    <w:basedOn w:val="DefaultParagraphFont"/>
    <w:uiPriority w:val="99"/>
    <w:semiHidden/>
    <w:rsid w:val="009B104A"/>
    <w:rPr>
      <w:color w:val="605E5C"/>
      <w:shd w:val="clear" w:color="auto" w:fill="E1DFDD"/>
    </w:rPr>
  </w:style>
  <w:style w:type="paragraph" w:styleId="FootnoteText">
    <w:name w:val="footnote text"/>
    <w:basedOn w:val="Normal"/>
    <w:link w:val="FootnoteTextChar"/>
    <w:uiPriority w:val="99"/>
    <w:semiHidden/>
    <w:unhideWhenUsed/>
    <w:rsid w:val="00F3710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37101"/>
    <w:rPr>
      <w:rFonts w:ascii="Arial" w:hAnsi="Arial"/>
      <w:sz w:val="20"/>
      <w:szCs w:val="20"/>
    </w:rPr>
  </w:style>
  <w:style w:type="character" w:styleId="FootnoteReference">
    <w:name w:val="footnote reference"/>
    <w:basedOn w:val="DefaultParagraphFont"/>
    <w:uiPriority w:val="99"/>
    <w:semiHidden/>
    <w:unhideWhenUsed/>
    <w:rsid w:val="00F37101"/>
    <w:rPr>
      <w:vertAlign w:val="superscript"/>
    </w:rPr>
  </w:style>
  <w:style w:type="paragraph" w:styleId="ListParagraph">
    <w:name w:val="List Paragraph"/>
    <w:basedOn w:val="Normal"/>
    <w:uiPriority w:val="34"/>
    <w:rsid w:val="009B4FCA"/>
    <w:pPr>
      <w:ind w:left="720"/>
      <w:contextualSpacing/>
    </w:pPr>
  </w:style>
  <w:style w:type="character" w:styleId="FollowedHyperlink">
    <w:name w:val="FollowedHyperlink"/>
    <w:basedOn w:val="DefaultParagraphFont"/>
    <w:uiPriority w:val="99"/>
    <w:semiHidden/>
    <w:unhideWhenUsed/>
    <w:rsid w:val="003E5882"/>
    <w:rPr>
      <w:color w:val="954F72" w:themeColor="followedHyperlink"/>
      <w:u w:val="single"/>
    </w:rPr>
  </w:style>
  <w:style w:type="paragraph" w:styleId="NormalWeb">
    <w:name w:val="Normal (Web)"/>
    <w:basedOn w:val="Normal"/>
    <w:uiPriority w:val="99"/>
    <w:unhideWhenUsed/>
    <w:rsid w:val="004D6711"/>
    <w:pPr>
      <w:spacing w:before="100" w:beforeAutospacing="1" w:after="100" w:afterAutospacing="1" w:line="240" w:lineRule="auto"/>
    </w:pPr>
    <w:rPr>
      <w:rFonts w:ascii="Times New Roman" w:eastAsia="Times New Roman" w:hAnsi="Times New Roman"/>
      <w:lang w:eastAsia="en-NZ"/>
    </w:rPr>
  </w:style>
  <w:style w:type="paragraph" w:customStyle="1" w:styleId="BodyTextDefinition">
    <w:name w:val="Body Text (Definition)"/>
    <w:basedOn w:val="BodyText"/>
    <w:qFormat/>
    <w:rsid w:val="00C829F4"/>
    <w:rPr>
      <w:i/>
      <w:iCs/>
      <w:color w:val="2F5496" w:themeColor="accent1" w:themeShade="BF"/>
    </w:rPr>
  </w:style>
  <w:style w:type="paragraph" w:styleId="TOC5">
    <w:name w:val="toc 5"/>
    <w:basedOn w:val="Normal"/>
    <w:next w:val="Normal"/>
    <w:autoRedefine/>
    <w:uiPriority w:val="39"/>
    <w:unhideWhenUsed/>
    <w:rsid w:val="00E74D18"/>
    <w:pPr>
      <w:spacing w:before="0" w:after="100" w:line="259" w:lineRule="auto"/>
      <w:ind w:left="880"/>
    </w:pPr>
    <w:rPr>
      <w:rFonts w:asciiTheme="minorHAnsi" w:eastAsiaTheme="minorEastAsia" w:hAnsiTheme="minorHAnsi" w:cstheme="minorBidi"/>
      <w:kern w:val="2"/>
      <w:sz w:val="22"/>
      <w:szCs w:val="22"/>
      <w:lang w:eastAsia="en-NZ"/>
      <w14:ligatures w14:val="standardContextual"/>
    </w:rPr>
  </w:style>
  <w:style w:type="paragraph" w:styleId="TOC8">
    <w:name w:val="toc 8"/>
    <w:basedOn w:val="Normal"/>
    <w:next w:val="Normal"/>
    <w:autoRedefine/>
    <w:uiPriority w:val="39"/>
    <w:unhideWhenUsed/>
    <w:rsid w:val="00E74D18"/>
    <w:pPr>
      <w:spacing w:before="0" w:after="100" w:line="259" w:lineRule="auto"/>
      <w:ind w:left="1540"/>
    </w:pPr>
    <w:rPr>
      <w:rFonts w:asciiTheme="minorHAnsi" w:eastAsiaTheme="minorEastAsia" w:hAnsiTheme="minorHAnsi" w:cstheme="minorBidi"/>
      <w:kern w:val="2"/>
      <w:sz w:val="22"/>
      <w:szCs w:val="22"/>
      <w:lang w:eastAsia="en-NZ"/>
      <w14:ligatures w14:val="standardContextual"/>
    </w:rPr>
  </w:style>
  <w:style w:type="paragraph" w:styleId="TOC9">
    <w:name w:val="toc 9"/>
    <w:basedOn w:val="Normal"/>
    <w:next w:val="Normal"/>
    <w:autoRedefine/>
    <w:uiPriority w:val="39"/>
    <w:unhideWhenUsed/>
    <w:rsid w:val="00E74D18"/>
    <w:pPr>
      <w:spacing w:before="0" w:after="100" w:line="259" w:lineRule="auto"/>
      <w:ind w:left="1760"/>
    </w:pPr>
    <w:rPr>
      <w:rFonts w:asciiTheme="minorHAnsi" w:eastAsiaTheme="minorEastAsia" w:hAnsiTheme="minorHAnsi" w:cstheme="minorBidi"/>
      <w:kern w:val="2"/>
      <w:sz w:val="22"/>
      <w:szCs w:val="22"/>
      <w:lang w:eastAsia="en-NZ"/>
      <w14:ligatures w14:val="standardContextual"/>
    </w:rPr>
  </w:style>
  <w:style w:type="paragraph" w:styleId="Revision">
    <w:name w:val="Revision"/>
    <w:hidden/>
    <w:uiPriority w:val="99"/>
    <w:semiHidden/>
    <w:rsid w:val="00021A04"/>
    <w:pPr>
      <w:spacing w:before="0" w:after="0" w:line="240" w:lineRule="auto"/>
    </w:pPr>
    <w:rPr>
      <w:rFonts w:ascii="Arial" w:hAnsi="Arial"/>
    </w:rPr>
  </w:style>
  <w:style w:type="character" w:styleId="CommentReference">
    <w:name w:val="annotation reference"/>
    <w:basedOn w:val="DefaultParagraphFont"/>
    <w:uiPriority w:val="99"/>
    <w:semiHidden/>
    <w:unhideWhenUsed/>
    <w:rsid w:val="00182541"/>
    <w:rPr>
      <w:sz w:val="16"/>
      <w:szCs w:val="16"/>
    </w:rPr>
  </w:style>
  <w:style w:type="paragraph" w:styleId="CommentText">
    <w:name w:val="annotation text"/>
    <w:basedOn w:val="Normal"/>
    <w:link w:val="CommentTextChar"/>
    <w:uiPriority w:val="99"/>
    <w:unhideWhenUsed/>
    <w:rsid w:val="00182541"/>
    <w:pPr>
      <w:spacing w:line="240" w:lineRule="auto"/>
    </w:pPr>
    <w:rPr>
      <w:sz w:val="20"/>
      <w:szCs w:val="20"/>
    </w:rPr>
  </w:style>
  <w:style w:type="character" w:customStyle="1" w:styleId="CommentTextChar">
    <w:name w:val="Comment Text Char"/>
    <w:basedOn w:val="DefaultParagraphFont"/>
    <w:link w:val="CommentText"/>
    <w:uiPriority w:val="99"/>
    <w:rsid w:val="0018254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82541"/>
    <w:rPr>
      <w:b/>
      <w:bCs/>
    </w:rPr>
  </w:style>
  <w:style w:type="character" w:customStyle="1" w:styleId="CommentSubjectChar">
    <w:name w:val="Comment Subject Char"/>
    <w:basedOn w:val="CommentTextChar"/>
    <w:link w:val="CommentSubject"/>
    <w:uiPriority w:val="99"/>
    <w:semiHidden/>
    <w:rsid w:val="00182541"/>
    <w:rPr>
      <w:rFonts w:ascii="Arial" w:hAnsi="Arial"/>
      <w:b/>
      <w:bCs/>
      <w:sz w:val="20"/>
      <w:szCs w:val="20"/>
    </w:rPr>
  </w:style>
  <w:style w:type="paragraph" w:customStyle="1" w:styleId="TableHeading">
    <w:name w:val="Table Heading"/>
    <w:basedOn w:val="BodyText"/>
    <w:qFormat/>
    <w:rsid w:val="00182541"/>
    <w:pPr>
      <w:spacing w:before="60" w:after="60" w:line="240" w:lineRule="auto"/>
      <w:pPrChange w:id="2" w:author="Jeremy Hayes" w:date="2024-02-09T09:22:00Z">
        <w:pPr>
          <w:spacing w:before="120" w:after="60"/>
        </w:pPr>
      </w:pPrChange>
    </w:pPr>
    <w:rPr>
      <w:color w:val="FFFFFF" w:themeColor="background1"/>
      <w:rPrChange w:id="2" w:author="Jeremy Hayes" w:date="2024-02-09T09:22:00Z">
        <w:rPr>
          <w:rFonts w:ascii="Arial" w:eastAsiaTheme="minorHAnsi" w:hAnsi="Arial"/>
          <w:b/>
          <w:color w:val="FFFFFF" w:themeColor="background1"/>
          <w:sz w:val="24"/>
          <w:szCs w:val="24"/>
          <w:lang w:val="en-NZ" w:eastAsia="en-US" w:bidi="ar-SA"/>
        </w:rPr>
      </w:rPrChange>
    </w:rPr>
  </w:style>
  <w:style w:type="paragraph" w:customStyle="1" w:styleId="Tabletext">
    <w:name w:val="Table text"/>
    <w:basedOn w:val="BodyText"/>
    <w:qFormat/>
    <w:rsid w:val="00182541"/>
    <w:pPr>
      <w:spacing w:before="60" w:after="60" w:line="240" w:lineRule="auto"/>
      <w:pPrChange w:id="3" w:author="Jeremy Hayes" w:date="2024-02-09T09:25:00Z">
        <w:pPr>
          <w:spacing w:before="80" w:after="40"/>
        </w:pPr>
      </w:pPrChange>
    </w:pPr>
    <w:rPr>
      <w:bCs/>
      <w:rPrChange w:id="3" w:author="Jeremy Hayes" w:date="2024-02-09T09:25:00Z">
        <w:rPr>
          <w:rFonts w:ascii="Arial" w:eastAsiaTheme="minorHAnsi" w:hAnsi="Arial"/>
          <w:b/>
          <w:bCs/>
          <w:sz w:val="24"/>
          <w:szCs w:val="24"/>
          <w:lang w:val="en-NZ"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745">
      <w:bodyDiv w:val="1"/>
      <w:marLeft w:val="0"/>
      <w:marRight w:val="0"/>
      <w:marTop w:val="0"/>
      <w:marBottom w:val="0"/>
      <w:divBdr>
        <w:top w:val="none" w:sz="0" w:space="0" w:color="auto"/>
        <w:left w:val="none" w:sz="0" w:space="0" w:color="auto"/>
        <w:bottom w:val="none" w:sz="0" w:space="0" w:color="auto"/>
        <w:right w:val="none" w:sz="0" w:space="0" w:color="auto"/>
      </w:divBdr>
    </w:div>
    <w:div w:id="164171746">
      <w:bodyDiv w:val="1"/>
      <w:marLeft w:val="0"/>
      <w:marRight w:val="0"/>
      <w:marTop w:val="0"/>
      <w:marBottom w:val="0"/>
      <w:divBdr>
        <w:top w:val="none" w:sz="0" w:space="0" w:color="auto"/>
        <w:left w:val="none" w:sz="0" w:space="0" w:color="auto"/>
        <w:bottom w:val="none" w:sz="0" w:space="0" w:color="auto"/>
        <w:right w:val="none" w:sz="0" w:space="0" w:color="auto"/>
      </w:divBdr>
    </w:div>
    <w:div w:id="454370468">
      <w:bodyDiv w:val="1"/>
      <w:marLeft w:val="0"/>
      <w:marRight w:val="0"/>
      <w:marTop w:val="0"/>
      <w:marBottom w:val="0"/>
      <w:divBdr>
        <w:top w:val="none" w:sz="0" w:space="0" w:color="auto"/>
        <w:left w:val="none" w:sz="0" w:space="0" w:color="auto"/>
        <w:bottom w:val="none" w:sz="0" w:space="0" w:color="auto"/>
        <w:right w:val="none" w:sz="0" w:space="0" w:color="auto"/>
      </w:divBdr>
    </w:div>
    <w:div w:id="1207108645">
      <w:bodyDiv w:val="1"/>
      <w:marLeft w:val="0"/>
      <w:marRight w:val="0"/>
      <w:marTop w:val="0"/>
      <w:marBottom w:val="0"/>
      <w:divBdr>
        <w:top w:val="none" w:sz="0" w:space="0" w:color="auto"/>
        <w:left w:val="none" w:sz="0" w:space="0" w:color="auto"/>
        <w:bottom w:val="none" w:sz="0" w:space="0" w:color="auto"/>
        <w:right w:val="none" w:sz="0" w:space="0" w:color="auto"/>
      </w:divBdr>
    </w:div>
    <w:div w:id="1305743265">
      <w:bodyDiv w:val="1"/>
      <w:marLeft w:val="0"/>
      <w:marRight w:val="0"/>
      <w:marTop w:val="0"/>
      <w:marBottom w:val="0"/>
      <w:divBdr>
        <w:top w:val="none" w:sz="0" w:space="0" w:color="auto"/>
        <w:left w:val="none" w:sz="0" w:space="0" w:color="auto"/>
        <w:bottom w:val="none" w:sz="0" w:space="0" w:color="auto"/>
        <w:right w:val="none" w:sz="0" w:space="0" w:color="auto"/>
      </w:divBdr>
      <w:divsChild>
        <w:div w:id="1124616431">
          <w:marLeft w:val="0"/>
          <w:marRight w:val="0"/>
          <w:marTop w:val="0"/>
          <w:marBottom w:val="0"/>
          <w:divBdr>
            <w:top w:val="none" w:sz="0" w:space="0" w:color="auto"/>
            <w:left w:val="none" w:sz="0" w:space="0" w:color="auto"/>
            <w:bottom w:val="none" w:sz="0" w:space="0" w:color="auto"/>
            <w:right w:val="none" w:sz="0" w:space="0" w:color="auto"/>
          </w:divBdr>
          <w:divsChild>
            <w:div w:id="1080370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57958235">
      <w:bodyDiv w:val="1"/>
      <w:marLeft w:val="0"/>
      <w:marRight w:val="0"/>
      <w:marTop w:val="0"/>
      <w:marBottom w:val="0"/>
      <w:divBdr>
        <w:top w:val="none" w:sz="0" w:space="0" w:color="auto"/>
        <w:left w:val="none" w:sz="0" w:space="0" w:color="auto"/>
        <w:bottom w:val="none" w:sz="0" w:space="0" w:color="auto"/>
        <w:right w:val="none" w:sz="0" w:space="0" w:color="auto"/>
      </w:divBdr>
    </w:div>
    <w:div w:id="19406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footer" Target="footer3.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channel.][subservice.][env.]service.organisation.tl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oter" Target="footer1.xml"/><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iso.org/standard/35746.html" TargetMode="External"/><Relationship Id="rId2" Type="http://schemas.openxmlformats.org/officeDocument/2006/relationships/hyperlink" Target="https://iso25000.com/index.php/en/iso-25000-standards/iso-25012" TargetMode="External"/><Relationship Id="rId1" Type="http://schemas.openxmlformats.org/officeDocument/2006/relationships/hyperlink" Target="https://iso25000.com/index.php/en/iso-25000-standards/iso-25010" TargetMode="External"/><Relationship Id="rId6" Type="http://schemas.openxmlformats.org/officeDocument/2006/relationships/hyperlink" Target="https://granulate.io/blog/optimizing-python-why-python-is-slow-optimization-methods/" TargetMode="External"/><Relationship Id="rId5" Type="http://schemas.openxmlformats.org/officeDocument/2006/relationships/hyperlink" Target="https://www.ietf.org/archive/id/draft-peabody-dispatch-new-uuid-format-01.html" TargetMode="External"/><Relationship Id="rId4" Type="http://schemas.openxmlformats.org/officeDocument/2006/relationships/hyperlink" Target="https://owasp.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90</Pages>
  <Words>25397</Words>
  <Characters>144766</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cp:revision>
  <cp:lastPrinted>2022-08-02T15:33:00Z</cp:lastPrinted>
  <dcterms:created xsi:type="dcterms:W3CDTF">2024-02-14T21:14:00Z</dcterms:created>
  <dcterms:modified xsi:type="dcterms:W3CDTF">2024-02-19T01:03:00Z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