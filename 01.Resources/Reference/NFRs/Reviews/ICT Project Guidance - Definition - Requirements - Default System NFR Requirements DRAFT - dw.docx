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4517DD7F" w:rsidR="00813161" w:rsidRPr="00813161" w:rsidRDefault="00813161" w:rsidP="00813161">
      <w:r>
        <w:t xml:space="preserve"> </w:t>
      </w:r>
      <w:r w:rsidRPr="00813161">
        <w:t>0.</w:t>
      </w:r>
      <w:r w:rsidR="001975AD">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2" w:name="_Toc158297558"/>
      <w:r>
        <w:t>Purpose</w:t>
      </w:r>
      <w:bookmarkEnd w:id="2"/>
    </w:p>
    <w:p w14:paraId="370D2396" w14:textId="4529A3BD"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proposed solution </w:t>
      </w:r>
      <w:r>
        <w:t>system</w:t>
      </w:r>
      <w:r w:rsidR="00465A26">
        <w:t>(</w:t>
      </w:r>
      <w:r>
        <w:t>s</w:t>
      </w:r>
      <w:r w:rsidR="00465A26">
        <w: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3" w:name="_Toc158297559"/>
      <w:r>
        <w:t>Synopsis</w:t>
      </w:r>
      <w:bookmarkEnd w:id="3"/>
    </w:p>
    <w:p w14:paraId="691180F4" w14:textId="2C3BBC3E" w:rsidR="00AE2E49" w:rsidRDefault="0075069B" w:rsidP="00AE2E49">
      <w:pPr>
        <w:pStyle w:val="BodyText"/>
      </w:pPr>
      <w:r>
        <w:t xml:space="preserve">This document lists the expected qualities of systems and services irrespective of whether they are purchasable products or custom development, or rentable services, or hosted and operated by </w:t>
      </w:r>
      <w:r w:rsidR="002639B0">
        <w:t>supplier</w:t>
      </w:r>
      <w:r>
        <w:t xml:space="preserve">s or this organisation’s resources.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4" w:name="_Toc145049427"/>
      <w:bookmarkStart w:id="5" w:name="_Toc158297560"/>
      <w:r>
        <w:lastRenderedPageBreak/>
        <w:t>Contents</w:t>
      </w:r>
      <w:bookmarkEnd w:id="4"/>
      <w:bookmarkEnd w:id="5"/>
    </w:p>
    <w:p w14:paraId="19660518" w14:textId="1567ABA0" w:rsidR="00405DA3" w:rsidRDefault="009824E0" w:rsidP="00A92F2A">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8297558" w:history="1">
        <w:r w:rsidR="00405DA3" w:rsidRPr="00F46193">
          <w:rPr>
            <w:rStyle w:val="Hyperlink"/>
            <w:noProof/>
          </w:rPr>
          <w:t>Purpose</w:t>
        </w:r>
        <w:r w:rsidR="00405DA3">
          <w:rPr>
            <w:noProof/>
            <w:webHidden/>
          </w:rPr>
          <w:tab/>
        </w:r>
        <w:r w:rsidR="00405DA3">
          <w:rPr>
            <w:noProof/>
            <w:webHidden/>
          </w:rPr>
          <w:fldChar w:fldCharType="begin"/>
        </w:r>
        <w:r w:rsidR="00405DA3">
          <w:rPr>
            <w:noProof/>
            <w:webHidden/>
          </w:rPr>
          <w:instrText xml:space="preserve"> PAGEREF _Toc158297558 \h </w:instrText>
        </w:r>
        <w:r w:rsidR="00405DA3">
          <w:rPr>
            <w:noProof/>
            <w:webHidden/>
          </w:rPr>
        </w:r>
        <w:r w:rsidR="00405DA3">
          <w:rPr>
            <w:noProof/>
            <w:webHidden/>
          </w:rPr>
          <w:fldChar w:fldCharType="separate"/>
        </w:r>
        <w:r w:rsidR="00405DA3">
          <w:rPr>
            <w:noProof/>
            <w:webHidden/>
          </w:rPr>
          <w:t>1</w:t>
        </w:r>
        <w:r w:rsidR="00405DA3">
          <w:rPr>
            <w:noProof/>
            <w:webHidden/>
          </w:rPr>
          <w:fldChar w:fldCharType="end"/>
        </w:r>
      </w:hyperlink>
    </w:p>
    <w:p w14:paraId="79DE1D7E" w14:textId="31349959"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59" w:history="1">
        <w:r w:rsidR="00405DA3" w:rsidRPr="00F46193">
          <w:rPr>
            <w:rStyle w:val="Hyperlink"/>
            <w:noProof/>
          </w:rPr>
          <w:t>Synopsis</w:t>
        </w:r>
        <w:r w:rsidR="00405DA3">
          <w:rPr>
            <w:noProof/>
            <w:webHidden/>
          </w:rPr>
          <w:tab/>
        </w:r>
        <w:r w:rsidR="00405DA3">
          <w:rPr>
            <w:noProof/>
            <w:webHidden/>
          </w:rPr>
          <w:fldChar w:fldCharType="begin"/>
        </w:r>
        <w:r w:rsidR="00405DA3">
          <w:rPr>
            <w:noProof/>
            <w:webHidden/>
          </w:rPr>
          <w:instrText xml:space="preserve"> PAGEREF _Toc158297559 \h </w:instrText>
        </w:r>
        <w:r w:rsidR="00405DA3">
          <w:rPr>
            <w:noProof/>
            <w:webHidden/>
          </w:rPr>
        </w:r>
        <w:r w:rsidR="00405DA3">
          <w:rPr>
            <w:noProof/>
            <w:webHidden/>
          </w:rPr>
          <w:fldChar w:fldCharType="separate"/>
        </w:r>
        <w:r w:rsidR="00405DA3">
          <w:rPr>
            <w:noProof/>
            <w:webHidden/>
          </w:rPr>
          <w:t>1</w:t>
        </w:r>
        <w:r w:rsidR="00405DA3">
          <w:rPr>
            <w:noProof/>
            <w:webHidden/>
          </w:rPr>
          <w:fldChar w:fldCharType="end"/>
        </w:r>
      </w:hyperlink>
    </w:p>
    <w:p w14:paraId="591E5851" w14:textId="1E010F2E"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0" w:history="1">
        <w:r w:rsidR="00405DA3" w:rsidRPr="00F46193">
          <w:rPr>
            <w:rStyle w:val="Hyperlink"/>
            <w:noProof/>
          </w:rPr>
          <w:t>Contents</w:t>
        </w:r>
        <w:r w:rsidR="00405DA3">
          <w:rPr>
            <w:noProof/>
            <w:webHidden/>
          </w:rPr>
          <w:tab/>
        </w:r>
        <w:r w:rsidR="00405DA3">
          <w:rPr>
            <w:noProof/>
            <w:webHidden/>
          </w:rPr>
          <w:fldChar w:fldCharType="begin"/>
        </w:r>
        <w:r w:rsidR="00405DA3">
          <w:rPr>
            <w:noProof/>
            <w:webHidden/>
          </w:rPr>
          <w:instrText xml:space="preserve"> PAGEREF _Toc158297560 \h </w:instrText>
        </w:r>
        <w:r w:rsidR="00405DA3">
          <w:rPr>
            <w:noProof/>
            <w:webHidden/>
          </w:rPr>
        </w:r>
        <w:r w:rsidR="00405DA3">
          <w:rPr>
            <w:noProof/>
            <w:webHidden/>
          </w:rPr>
          <w:fldChar w:fldCharType="separate"/>
        </w:r>
        <w:r w:rsidR="00405DA3">
          <w:rPr>
            <w:noProof/>
            <w:webHidden/>
          </w:rPr>
          <w:t>2</w:t>
        </w:r>
        <w:r w:rsidR="00405DA3">
          <w:rPr>
            <w:noProof/>
            <w:webHidden/>
          </w:rPr>
          <w:fldChar w:fldCharType="end"/>
        </w:r>
      </w:hyperlink>
    </w:p>
    <w:p w14:paraId="7C2F0AD7" w14:textId="1CD3E621"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1" w:history="1">
        <w:r w:rsidR="00405DA3" w:rsidRPr="00F46193">
          <w:rPr>
            <w:rStyle w:val="Hyperlink"/>
            <w:noProof/>
          </w:rPr>
          <w:t>Background</w:t>
        </w:r>
        <w:r w:rsidR="00405DA3">
          <w:rPr>
            <w:noProof/>
            <w:webHidden/>
          </w:rPr>
          <w:tab/>
        </w:r>
        <w:r w:rsidR="00405DA3">
          <w:rPr>
            <w:noProof/>
            <w:webHidden/>
          </w:rPr>
          <w:fldChar w:fldCharType="begin"/>
        </w:r>
        <w:r w:rsidR="00405DA3">
          <w:rPr>
            <w:noProof/>
            <w:webHidden/>
          </w:rPr>
          <w:instrText xml:space="preserve"> PAGEREF _Toc158297561 \h </w:instrText>
        </w:r>
        <w:r w:rsidR="00405DA3">
          <w:rPr>
            <w:noProof/>
            <w:webHidden/>
          </w:rPr>
        </w:r>
        <w:r w:rsidR="00405DA3">
          <w:rPr>
            <w:noProof/>
            <w:webHidden/>
          </w:rPr>
          <w:fldChar w:fldCharType="separate"/>
        </w:r>
        <w:r w:rsidR="00405DA3">
          <w:rPr>
            <w:noProof/>
            <w:webHidden/>
          </w:rPr>
          <w:t>5</w:t>
        </w:r>
        <w:r w:rsidR="00405DA3">
          <w:rPr>
            <w:noProof/>
            <w:webHidden/>
          </w:rPr>
          <w:fldChar w:fldCharType="end"/>
        </w:r>
      </w:hyperlink>
    </w:p>
    <w:p w14:paraId="33BFDE21" w14:textId="43575615"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2" w:history="1">
        <w:r w:rsidR="00405DA3" w:rsidRPr="00F46193">
          <w:rPr>
            <w:rStyle w:val="Hyperlink"/>
            <w:noProof/>
          </w:rPr>
          <w:t>Methodology</w:t>
        </w:r>
        <w:r w:rsidR="00405DA3">
          <w:rPr>
            <w:noProof/>
            <w:webHidden/>
          </w:rPr>
          <w:tab/>
        </w:r>
        <w:r w:rsidR="00405DA3">
          <w:rPr>
            <w:noProof/>
            <w:webHidden/>
          </w:rPr>
          <w:fldChar w:fldCharType="begin"/>
        </w:r>
        <w:r w:rsidR="00405DA3">
          <w:rPr>
            <w:noProof/>
            <w:webHidden/>
          </w:rPr>
          <w:instrText xml:space="preserve"> PAGEREF _Toc158297562 \h </w:instrText>
        </w:r>
        <w:r w:rsidR="00405DA3">
          <w:rPr>
            <w:noProof/>
            <w:webHidden/>
          </w:rPr>
        </w:r>
        <w:r w:rsidR="00405DA3">
          <w:rPr>
            <w:noProof/>
            <w:webHidden/>
          </w:rPr>
          <w:fldChar w:fldCharType="separate"/>
        </w:r>
        <w:r w:rsidR="00405DA3">
          <w:rPr>
            <w:noProof/>
            <w:webHidden/>
          </w:rPr>
          <w:t>5</w:t>
        </w:r>
        <w:r w:rsidR="00405DA3">
          <w:rPr>
            <w:noProof/>
            <w:webHidden/>
          </w:rPr>
          <w:fldChar w:fldCharType="end"/>
        </w:r>
      </w:hyperlink>
    </w:p>
    <w:p w14:paraId="62B973EC" w14:textId="5B8F57DD"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3" w:history="1">
        <w:r w:rsidR="00405DA3" w:rsidRPr="00F46193">
          <w:rPr>
            <w:rStyle w:val="Hyperlink"/>
            <w:i/>
            <w:iCs/>
            <w:noProof/>
          </w:rPr>
          <w:t>Orga</w:t>
        </w:r>
        <w:r w:rsidR="00405DA3" w:rsidRPr="00F46193">
          <w:rPr>
            <w:rStyle w:val="Hyperlink"/>
            <w:noProof/>
          </w:rPr>
          <w:t>nisation</w:t>
        </w:r>
        <w:r w:rsidR="00405DA3">
          <w:rPr>
            <w:noProof/>
            <w:webHidden/>
          </w:rPr>
          <w:tab/>
        </w:r>
        <w:r w:rsidR="00405DA3">
          <w:rPr>
            <w:noProof/>
            <w:webHidden/>
          </w:rPr>
          <w:fldChar w:fldCharType="begin"/>
        </w:r>
        <w:r w:rsidR="00405DA3">
          <w:rPr>
            <w:noProof/>
            <w:webHidden/>
          </w:rPr>
          <w:instrText xml:space="preserve"> PAGEREF _Toc158297563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7FA12010" w14:textId="28489ADD"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4" w:history="1">
        <w:r w:rsidR="00405DA3" w:rsidRPr="00F46193">
          <w:rPr>
            <w:rStyle w:val="Hyperlink"/>
            <w:noProof/>
          </w:rPr>
          <w:t>Transitional Requirements</w:t>
        </w:r>
        <w:r w:rsidR="00405DA3">
          <w:rPr>
            <w:noProof/>
            <w:webHidden/>
          </w:rPr>
          <w:tab/>
        </w:r>
        <w:r w:rsidR="00405DA3">
          <w:rPr>
            <w:noProof/>
            <w:webHidden/>
          </w:rPr>
          <w:fldChar w:fldCharType="begin"/>
        </w:r>
        <w:r w:rsidR="00405DA3">
          <w:rPr>
            <w:noProof/>
            <w:webHidden/>
          </w:rPr>
          <w:instrText xml:space="preserve"> PAGEREF _Toc158297564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63580544" w14:textId="0DE8AC3F"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5" w:history="1">
        <w:r w:rsidR="00405DA3" w:rsidRPr="00F46193">
          <w:rPr>
            <w:rStyle w:val="Hyperlink"/>
            <w:noProof/>
          </w:rPr>
          <w:t>Abstraction</w:t>
        </w:r>
        <w:r w:rsidR="00405DA3">
          <w:rPr>
            <w:noProof/>
            <w:webHidden/>
          </w:rPr>
          <w:tab/>
        </w:r>
        <w:r w:rsidR="00405DA3">
          <w:rPr>
            <w:noProof/>
            <w:webHidden/>
          </w:rPr>
          <w:fldChar w:fldCharType="begin"/>
        </w:r>
        <w:r w:rsidR="00405DA3">
          <w:rPr>
            <w:noProof/>
            <w:webHidden/>
          </w:rPr>
          <w:instrText xml:space="preserve"> PAGEREF _Toc158297565 \h </w:instrText>
        </w:r>
        <w:r w:rsidR="00405DA3">
          <w:rPr>
            <w:noProof/>
            <w:webHidden/>
          </w:rPr>
        </w:r>
        <w:r w:rsidR="00405DA3">
          <w:rPr>
            <w:noProof/>
            <w:webHidden/>
          </w:rPr>
          <w:fldChar w:fldCharType="separate"/>
        </w:r>
        <w:r w:rsidR="00405DA3">
          <w:rPr>
            <w:noProof/>
            <w:webHidden/>
          </w:rPr>
          <w:t>6</w:t>
        </w:r>
        <w:r w:rsidR="00405DA3">
          <w:rPr>
            <w:noProof/>
            <w:webHidden/>
          </w:rPr>
          <w:fldChar w:fldCharType="end"/>
        </w:r>
      </w:hyperlink>
    </w:p>
    <w:p w14:paraId="42CEDA7E" w14:textId="3EA25900"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6" w:history="1">
        <w:r w:rsidR="00405DA3" w:rsidRPr="00F46193">
          <w:rPr>
            <w:rStyle w:val="Hyperlink"/>
            <w:noProof/>
          </w:rPr>
          <w:t>Tiering</w:t>
        </w:r>
        <w:r w:rsidR="00405DA3">
          <w:rPr>
            <w:noProof/>
            <w:webHidden/>
          </w:rPr>
          <w:tab/>
        </w:r>
        <w:r w:rsidR="00405DA3">
          <w:rPr>
            <w:noProof/>
            <w:webHidden/>
          </w:rPr>
          <w:fldChar w:fldCharType="begin"/>
        </w:r>
        <w:r w:rsidR="00405DA3">
          <w:rPr>
            <w:noProof/>
            <w:webHidden/>
          </w:rPr>
          <w:instrText xml:space="preserve"> PAGEREF _Toc158297566 \h </w:instrText>
        </w:r>
        <w:r w:rsidR="00405DA3">
          <w:rPr>
            <w:noProof/>
            <w:webHidden/>
          </w:rPr>
        </w:r>
        <w:r w:rsidR="00405DA3">
          <w:rPr>
            <w:noProof/>
            <w:webHidden/>
          </w:rPr>
          <w:fldChar w:fldCharType="separate"/>
        </w:r>
        <w:r w:rsidR="00405DA3">
          <w:rPr>
            <w:noProof/>
            <w:webHidden/>
          </w:rPr>
          <w:t>7</w:t>
        </w:r>
        <w:r w:rsidR="00405DA3">
          <w:rPr>
            <w:noProof/>
            <w:webHidden/>
          </w:rPr>
          <w:fldChar w:fldCharType="end"/>
        </w:r>
      </w:hyperlink>
    </w:p>
    <w:p w14:paraId="14A0F6FB" w14:textId="7713BC2C"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567"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_Toc158297567 \h </w:instrText>
        </w:r>
        <w:r w:rsidR="00405DA3">
          <w:rPr>
            <w:noProof/>
            <w:webHidden/>
          </w:rPr>
        </w:r>
        <w:r w:rsidR="00405DA3">
          <w:rPr>
            <w:noProof/>
            <w:webHidden/>
          </w:rPr>
          <w:fldChar w:fldCharType="separate"/>
        </w:r>
        <w:r w:rsidR="00405DA3">
          <w:rPr>
            <w:noProof/>
            <w:webHidden/>
          </w:rPr>
          <w:t>7</w:t>
        </w:r>
        <w:r w:rsidR="00405DA3">
          <w:rPr>
            <w:noProof/>
            <w:webHidden/>
          </w:rPr>
          <w:fldChar w:fldCharType="end"/>
        </w:r>
      </w:hyperlink>
    </w:p>
    <w:p w14:paraId="7E2FC18A" w14:textId="6581AC71"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8" w:history="1">
        <w:r w:rsidR="00405DA3" w:rsidRPr="00F46193">
          <w:rPr>
            <w:rStyle w:val="Hyperlink"/>
            <w:noProof/>
          </w:rPr>
          <w:t>Quantitative Values</w:t>
        </w:r>
        <w:r w:rsidR="00405DA3">
          <w:rPr>
            <w:noProof/>
            <w:webHidden/>
          </w:rPr>
          <w:tab/>
        </w:r>
        <w:r w:rsidR="00405DA3">
          <w:rPr>
            <w:noProof/>
            <w:webHidden/>
          </w:rPr>
          <w:fldChar w:fldCharType="begin"/>
        </w:r>
        <w:r w:rsidR="00405DA3">
          <w:rPr>
            <w:noProof/>
            <w:webHidden/>
          </w:rPr>
          <w:instrText xml:space="preserve"> PAGEREF _Toc158297568 \h </w:instrText>
        </w:r>
        <w:r w:rsidR="00405DA3">
          <w:rPr>
            <w:noProof/>
            <w:webHidden/>
          </w:rPr>
        </w:r>
        <w:r w:rsidR="00405DA3">
          <w:rPr>
            <w:noProof/>
            <w:webHidden/>
          </w:rPr>
          <w:fldChar w:fldCharType="separate"/>
        </w:r>
        <w:r w:rsidR="00405DA3">
          <w:rPr>
            <w:noProof/>
            <w:webHidden/>
          </w:rPr>
          <w:t>8</w:t>
        </w:r>
        <w:r w:rsidR="00405DA3">
          <w:rPr>
            <w:noProof/>
            <w:webHidden/>
          </w:rPr>
          <w:fldChar w:fldCharType="end"/>
        </w:r>
      </w:hyperlink>
    </w:p>
    <w:p w14:paraId="0920BA7B" w14:textId="2AB3D04D"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9" w:history="1">
        <w:r w:rsidR="00405DA3" w:rsidRPr="00F46193">
          <w:rPr>
            <w:rStyle w:val="Hyperlink"/>
            <w:noProof/>
          </w:rPr>
          <w:t>System Quality Requirements</w:t>
        </w:r>
        <w:r w:rsidR="00405DA3">
          <w:rPr>
            <w:noProof/>
            <w:webHidden/>
          </w:rPr>
          <w:tab/>
        </w:r>
        <w:r w:rsidR="00405DA3">
          <w:rPr>
            <w:noProof/>
            <w:webHidden/>
          </w:rPr>
          <w:fldChar w:fldCharType="begin"/>
        </w:r>
        <w:r w:rsidR="00405DA3">
          <w:rPr>
            <w:noProof/>
            <w:webHidden/>
          </w:rPr>
          <w:instrText xml:space="preserve"> PAGEREF _Toc158297569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479EB129" w14:textId="622FE02A"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0" w:history="1">
        <w:r w:rsidR="00405DA3" w:rsidRPr="00F46193">
          <w:rPr>
            <w:rStyle w:val="Hyperlink"/>
            <w:noProof/>
          </w:rPr>
          <w:t>Functional Suitability</w:t>
        </w:r>
        <w:r w:rsidR="00405DA3">
          <w:rPr>
            <w:noProof/>
            <w:webHidden/>
          </w:rPr>
          <w:tab/>
        </w:r>
        <w:r w:rsidR="00405DA3">
          <w:rPr>
            <w:noProof/>
            <w:webHidden/>
          </w:rPr>
          <w:fldChar w:fldCharType="begin"/>
        </w:r>
        <w:r w:rsidR="00405DA3">
          <w:rPr>
            <w:noProof/>
            <w:webHidden/>
          </w:rPr>
          <w:instrText xml:space="preserve"> PAGEREF _Toc158297570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2DFF5FBE" w14:textId="19729E63"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1" w:history="1">
        <w:r w:rsidR="00405DA3" w:rsidRPr="00F46193">
          <w:rPr>
            <w:rStyle w:val="Hyperlink"/>
            <w:noProof/>
          </w:rPr>
          <w:t>Functional Completeness</w:t>
        </w:r>
        <w:r w:rsidR="00405DA3">
          <w:rPr>
            <w:noProof/>
            <w:webHidden/>
          </w:rPr>
          <w:tab/>
        </w:r>
        <w:r w:rsidR="00405DA3">
          <w:rPr>
            <w:noProof/>
            <w:webHidden/>
          </w:rPr>
          <w:fldChar w:fldCharType="begin"/>
        </w:r>
        <w:r w:rsidR="00405DA3">
          <w:rPr>
            <w:noProof/>
            <w:webHidden/>
          </w:rPr>
          <w:instrText xml:space="preserve"> PAGEREF _Toc158297571 \h </w:instrText>
        </w:r>
        <w:r w:rsidR="00405DA3">
          <w:rPr>
            <w:noProof/>
            <w:webHidden/>
          </w:rPr>
        </w:r>
        <w:r w:rsidR="00405DA3">
          <w:rPr>
            <w:noProof/>
            <w:webHidden/>
          </w:rPr>
          <w:fldChar w:fldCharType="separate"/>
        </w:r>
        <w:r w:rsidR="00405DA3">
          <w:rPr>
            <w:noProof/>
            <w:webHidden/>
          </w:rPr>
          <w:t>12</w:t>
        </w:r>
        <w:r w:rsidR="00405DA3">
          <w:rPr>
            <w:noProof/>
            <w:webHidden/>
          </w:rPr>
          <w:fldChar w:fldCharType="end"/>
        </w:r>
      </w:hyperlink>
    </w:p>
    <w:p w14:paraId="3908BA71" w14:textId="737E9FEE"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2" w:history="1">
        <w:r w:rsidR="00405DA3" w:rsidRPr="00F46193">
          <w:rPr>
            <w:rStyle w:val="Hyperlink"/>
            <w:noProof/>
          </w:rPr>
          <w:t>Functional Correctness</w:t>
        </w:r>
        <w:r w:rsidR="00405DA3">
          <w:rPr>
            <w:noProof/>
            <w:webHidden/>
          </w:rPr>
          <w:tab/>
        </w:r>
        <w:r w:rsidR="00405DA3">
          <w:rPr>
            <w:noProof/>
            <w:webHidden/>
          </w:rPr>
          <w:fldChar w:fldCharType="begin"/>
        </w:r>
        <w:r w:rsidR="00405DA3">
          <w:rPr>
            <w:noProof/>
            <w:webHidden/>
          </w:rPr>
          <w:instrText xml:space="preserve"> PAGEREF _Toc158297572 \h </w:instrText>
        </w:r>
        <w:r w:rsidR="00405DA3">
          <w:rPr>
            <w:noProof/>
            <w:webHidden/>
          </w:rPr>
        </w:r>
        <w:r w:rsidR="00405DA3">
          <w:rPr>
            <w:noProof/>
            <w:webHidden/>
          </w:rPr>
          <w:fldChar w:fldCharType="separate"/>
        </w:r>
        <w:r w:rsidR="00405DA3">
          <w:rPr>
            <w:noProof/>
            <w:webHidden/>
          </w:rPr>
          <w:t>14</w:t>
        </w:r>
        <w:r w:rsidR="00405DA3">
          <w:rPr>
            <w:noProof/>
            <w:webHidden/>
          </w:rPr>
          <w:fldChar w:fldCharType="end"/>
        </w:r>
      </w:hyperlink>
    </w:p>
    <w:p w14:paraId="1EE5404B" w14:textId="0A3B9BD2"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3" w:history="1">
        <w:r w:rsidR="00405DA3" w:rsidRPr="00F46193">
          <w:rPr>
            <w:rStyle w:val="Hyperlink"/>
            <w:noProof/>
          </w:rPr>
          <w:t>Functional Appropriateness</w:t>
        </w:r>
        <w:r w:rsidR="00405DA3">
          <w:rPr>
            <w:noProof/>
            <w:webHidden/>
          </w:rPr>
          <w:tab/>
        </w:r>
        <w:r w:rsidR="00405DA3">
          <w:rPr>
            <w:noProof/>
            <w:webHidden/>
          </w:rPr>
          <w:fldChar w:fldCharType="begin"/>
        </w:r>
        <w:r w:rsidR="00405DA3">
          <w:rPr>
            <w:noProof/>
            <w:webHidden/>
          </w:rPr>
          <w:instrText xml:space="preserve"> PAGEREF _Toc158297573 \h </w:instrText>
        </w:r>
        <w:r w:rsidR="00405DA3">
          <w:rPr>
            <w:noProof/>
            <w:webHidden/>
          </w:rPr>
        </w:r>
        <w:r w:rsidR="00405DA3">
          <w:rPr>
            <w:noProof/>
            <w:webHidden/>
          </w:rPr>
          <w:fldChar w:fldCharType="separate"/>
        </w:r>
        <w:r w:rsidR="00405DA3">
          <w:rPr>
            <w:noProof/>
            <w:webHidden/>
          </w:rPr>
          <w:t>18</w:t>
        </w:r>
        <w:r w:rsidR="00405DA3">
          <w:rPr>
            <w:noProof/>
            <w:webHidden/>
          </w:rPr>
          <w:fldChar w:fldCharType="end"/>
        </w:r>
      </w:hyperlink>
    </w:p>
    <w:p w14:paraId="5BE03C69" w14:textId="0E8CE0DD"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4" w:history="1">
        <w:r w:rsidR="00405DA3" w:rsidRPr="00F46193">
          <w:rPr>
            <w:rStyle w:val="Hyperlink"/>
            <w:noProof/>
          </w:rPr>
          <w:t>Performance Efficiency</w:t>
        </w:r>
        <w:r w:rsidR="00405DA3">
          <w:rPr>
            <w:noProof/>
            <w:webHidden/>
          </w:rPr>
          <w:tab/>
        </w:r>
        <w:r w:rsidR="00405DA3">
          <w:rPr>
            <w:noProof/>
            <w:webHidden/>
          </w:rPr>
          <w:fldChar w:fldCharType="begin"/>
        </w:r>
        <w:r w:rsidR="00405DA3">
          <w:rPr>
            <w:noProof/>
            <w:webHidden/>
          </w:rPr>
          <w:instrText xml:space="preserve"> PAGEREF _Toc158297574 \h </w:instrText>
        </w:r>
        <w:r w:rsidR="00405DA3">
          <w:rPr>
            <w:noProof/>
            <w:webHidden/>
          </w:rPr>
        </w:r>
        <w:r w:rsidR="00405DA3">
          <w:rPr>
            <w:noProof/>
            <w:webHidden/>
          </w:rPr>
          <w:fldChar w:fldCharType="separate"/>
        </w:r>
        <w:r w:rsidR="00405DA3">
          <w:rPr>
            <w:noProof/>
            <w:webHidden/>
          </w:rPr>
          <w:t>19</w:t>
        </w:r>
        <w:r w:rsidR="00405DA3">
          <w:rPr>
            <w:noProof/>
            <w:webHidden/>
          </w:rPr>
          <w:fldChar w:fldCharType="end"/>
        </w:r>
      </w:hyperlink>
    </w:p>
    <w:p w14:paraId="447A66B4" w14:textId="55D463F6"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5" w:history="1">
        <w:r w:rsidR="00405DA3" w:rsidRPr="00F46193">
          <w:rPr>
            <w:rStyle w:val="Hyperlink"/>
            <w:noProof/>
          </w:rPr>
          <w:t>Time Behaviour</w:t>
        </w:r>
        <w:r w:rsidR="00405DA3">
          <w:rPr>
            <w:noProof/>
            <w:webHidden/>
          </w:rPr>
          <w:tab/>
        </w:r>
        <w:r w:rsidR="00405DA3">
          <w:rPr>
            <w:noProof/>
            <w:webHidden/>
          </w:rPr>
          <w:fldChar w:fldCharType="begin"/>
        </w:r>
        <w:r w:rsidR="00405DA3">
          <w:rPr>
            <w:noProof/>
            <w:webHidden/>
          </w:rPr>
          <w:instrText xml:space="preserve"> PAGEREF _Toc158297575 \h </w:instrText>
        </w:r>
        <w:r w:rsidR="00405DA3">
          <w:rPr>
            <w:noProof/>
            <w:webHidden/>
          </w:rPr>
        </w:r>
        <w:r w:rsidR="00405DA3">
          <w:rPr>
            <w:noProof/>
            <w:webHidden/>
          </w:rPr>
          <w:fldChar w:fldCharType="separate"/>
        </w:r>
        <w:r w:rsidR="00405DA3">
          <w:rPr>
            <w:noProof/>
            <w:webHidden/>
          </w:rPr>
          <w:t>20</w:t>
        </w:r>
        <w:r w:rsidR="00405DA3">
          <w:rPr>
            <w:noProof/>
            <w:webHidden/>
          </w:rPr>
          <w:fldChar w:fldCharType="end"/>
        </w:r>
      </w:hyperlink>
    </w:p>
    <w:p w14:paraId="26C2EA13" w14:textId="5EF5265C"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6" w:history="1">
        <w:r w:rsidR="00405DA3" w:rsidRPr="00F46193">
          <w:rPr>
            <w:rStyle w:val="Hyperlink"/>
            <w:noProof/>
          </w:rPr>
          <w:t>Resource Utilisation</w:t>
        </w:r>
        <w:r w:rsidR="00405DA3">
          <w:rPr>
            <w:noProof/>
            <w:webHidden/>
          </w:rPr>
          <w:tab/>
        </w:r>
        <w:r w:rsidR="00405DA3">
          <w:rPr>
            <w:noProof/>
            <w:webHidden/>
          </w:rPr>
          <w:fldChar w:fldCharType="begin"/>
        </w:r>
        <w:r w:rsidR="00405DA3">
          <w:rPr>
            <w:noProof/>
            <w:webHidden/>
          </w:rPr>
          <w:instrText xml:space="preserve"> PAGEREF _Toc158297576 \h </w:instrText>
        </w:r>
        <w:r w:rsidR="00405DA3">
          <w:rPr>
            <w:noProof/>
            <w:webHidden/>
          </w:rPr>
        </w:r>
        <w:r w:rsidR="00405DA3">
          <w:rPr>
            <w:noProof/>
            <w:webHidden/>
          </w:rPr>
          <w:fldChar w:fldCharType="separate"/>
        </w:r>
        <w:r w:rsidR="00405DA3">
          <w:rPr>
            <w:noProof/>
            <w:webHidden/>
          </w:rPr>
          <w:t>21</w:t>
        </w:r>
        <w:r w:rsidR="00405DA3">
          <w:rPr>
            <w:noProof/>
            <w:webHidden/>
          </w:rPr>
          <w:fldChar w:fldCharType="end"/>
        </w:r>
      </w:hyperlink>
    </w:p>
    <w:p w14:paraId="1E9A96D9" w14:textId="14357AB7"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7" w:history="1">
        <w:r w:rsidR="00405DA3" w:rsidRPr="00F46193">
          <w:rPr>
            <w:rStyle w:val="Hyperlink"/>
            <w:noProof/>
          </w:rPr>
          <w:t>Capacity</w:t>
        </w:r>
        <w:r w:rsidR="00405DA3">
          <w:rPr>
            <w:noProof/>
            <w:webHidden/>
          </w:rPr>
          <w:tab/>
        </w:r>
        <w:r w:rsidR="00405DA3">
          <w:rPr>
            <w:noProof/>
            <w:webHidden/>
          </w:rPr>
          <w:fldChar w:fldCharType="begin"/>
        </w:r>
        <w:r w:rsidR="00405DA3">
          <w:rPr>
            <w:noProof/>
            <w:webHidden/>
          </w:rPr>
          <w:instrText xml:space="preserve"> PAGEREF _Toc158297577 \h </w:instrText>
        </w:r>
        <w:r w:rsidR="00405DA3">
          <w:rPr>
            <w:noProof/>
            <w:webHidden/>
          </w:rPr>
        </w:r>
        <w:r w:rsidR="00405DA3">
          <w:rPr>
            <w:noProof/>
            <w:webHidden/>
          </w:rPr>
          <w:fldChar w:fldCharType="separate"/>
        </w:r>
        <w:r w:rsidR="00405DA3">
          <w:rPr>
            <w:noProof/>
            <w:webHidden/>
          </w:rPr>
          <w:t>23</w:t>
        </w:r>
        <w:r w:rsidR="00405DA3">
          <w:rPr>
            <w:noProof/>
            <w:webHidden/>
          </w:rPr>
          <w:fldChar w:fldCharType="end"/>
        </w:r>
      </w:hyperlink>
    </w:p>
    <w:p w14:paraId="2B99C24C" w14:textId="214C204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8" w:history="1">
        <w:r w:rsidR="00405DA3" w:rsidRPr="00F46193">
          <w:rPr>
            <w:rStyle w:val="Hyperlink"/>
            <w:noProof/>
          </w:rPr>
          <w:t>Compatibility</w:t>
        </w:r>
        <w:r w:rsidR="00405DA3">
          <w:rPr>
            <w:noProof/>
            <w:webHidden/>
          </w:rPr>
          <w:tab/>
        </w:r>
        <w:r w:rsidR="00405DA3">
          <w:rPr>
            <w:noProof/>
            <w:webHidden/>
          </w:rPr>
          <w:fldChar w:fldCharType="begin"/>
        </w:r>
        <w:r w:rsidR="00405DA3">
          <w:rPr>
            <w:noProof/>
            <w:webHidden/>
          </w:rPr>
          <w:instrText xml:space="preserve"> PAGEREF _Toc158297578 \h </w:instrText>
        </w:r>
        <w:r w:rsidR="00405DA3">
          <w:rPr>
            <w:noProof/>
            <w:webHidden/>
          </w:rPr>
        </w:r>
        <w:r w:rsidR="00405DA3">
          <w:rPr>
            <w:noProof/>
            <w:webHidden/>
          </w:rPr>
          <w:fldChar w:fldCharType="separate"/>
        </w:r>
        <w:r w:rsidR="00405DA3">
          <w:rPr>
            <w:noProof/>
            <w:webHidden/>
          </w:rPr>
          <w:t>24</w:t>
        </w:r>
        <w:r w:rsidR="00405DA3">
          <w:rPr>
            <w:noProof/>
            <w:webHidden/>
          </w:rPr>
          <w:fldChar w:fldCharType="end"/>
        </w:r>
      </w:hyperlink>
    </w:p>
    <w:p w14:paraId="44BFB1AE" w14:textId="247FFB46"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79" w:history="1">
        <w:r w:rsidR="00405DA3" w:rsidRPr="00F46193">
          <w:rPr>
            <w:rStyle w:val="Hyperlink"/>
            <w:noProof/>
          </w:rPr>
          <w:t>Co-Existence</w:t>
        </w:r>
        <w:r w:rsidR="00405DA3">
          <w:rPr>
            <w:noProof/>
            <w:webHidden/>
          </w:rPr>
          <w:tab/>
        </w:r>
        <w:r w:rsidR="00405DA3">
          <w:rPr>
            <w:noProof/>
            <w:webHidden/>
          </w:rPr>
          <w:fldChar w:fldCharType="begin"/>
        </w:r>
        <w:r w:rsidR="00405DA3">
          <w:rPr>
            <w:noProof/>
            <w:webHidden/>
          </w:rPr>
          <w:instrText xml:space="preserve"> PAGEREF _Toc158297579 \h </w:instrText>
        </w:r>
        <w:r w:rsidR="00405DA3">
          <w:rPr>
            <w:noProof/>
            <w:webHidden/>
          </w:rPr>
        </w:r>
        <w:r w:rsidR="00405DA3">
          <w:rPr>
            <w:noProof/>
            <w:webHidden/>
          </w:rPr>
          <w:fldChar w:fldCharType="separate"/>
        </w:r>
        <w:r w:rsidR="00405DA3">
          <w:rPr>
            <w:noProof/>
            <w:webHidden/>
          </w:rPr>
          <w:t>24</w:t>
        </w:r>
        <w:r w:rsidR="00405DA3">
          <w:rPr>
            <w:noProof/>
            <w:webHidden/>
          </w:rPr>
          <w:fldChar w:fldCharType="end"/>
        </w:r>
      </w:hyperlink>
    </w:p>
    <w:p w14:paraId="09103269" w14:textId="0388FC2F"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0" w:history="1">
        <w:r w:rsidR="00405DA3" w:rsidRPr="00F46193">
          <w:rPr>
            <w:rStyle w:val="Hyperlink"/>
            <w:noProof/>
          </w:rPr>
          <w:t>Interoperability</w:t>
        </w:r>
        <w:r w:rsidR="00405DA3">
          <w:rPr>
            <w:noProof/>
            <w:webHidden/>
          </w:rPr>
          <w:tab/>
        </w:r>
        <w:r w:rsidR="00405DA3">
          <w:rPr>
            <w:noProof/>
            <w:webHidden/>
          </w:rPr>
          <w:fldChar w:fldCharType="begin"/>
        </w:r>
        <w:r w:rsidR="00405DA3">
          <w:rPr>
            <w:noProof/>
            <w:webHidden/>
          </w:rPr>
          <w:instrText xml:space="preserve"> PAGEREF _Toc158297580 \h </w:instrText>
        </w:r>
        <w:r w:rsidR="00405DA3">
          <w:rPr>
            <w:noProof/>
            <w:webHidden/>
          </w:rPr>
        </w:r>
        <w:r w:rsidR="00405DA3">
          <w:rPr>
            <w:noProof/>
            <w:webHidden/>
          </w:rPr>
          <w:fldChar w:fldCharType="separate"/>
        </w:r>
        <w:r w:rsidR="00405DA3">
          <w:rPr>
            <w:noProof/>
            <w:webHidden/>
          </w:rPr>
          <w:t>25</w:t>
        </w:r>
        <w:r w:rsidR="00405DA3">
          <w:rPr>
            <w:noProof/>
            <w:webHidden/>
          </w:rPr>
          <w:fldChar w:fldCharType="end"/>
        </w:r>
      </w:hyperlink>
    </w:p>
    <w:p w14:paraId="4D6AA396" w14:textId="395D1BF5"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1" w:history="1">
        <w:r w:rsidR="00405DA3" w:rsidRPr="00F46193">
          <w:rPr>
            <w:rStyle w:val="Hyperlink"/>
            <w:noProof/>
          </w:rPr>
          <w:t>Integrations</w:t>
        </w:r>
        <w:r w:rsidR="00405DA3">
          <w:rPr>
            <w:noProof/>
            <w:webHidden/>
          </w:rPr>
          <w:tab/>
        </w:r>
        <w:r w:rsidR="00405DA3">
          <w:rPr>
            <w:noProof/>
            <w:webHidden/>
          </w:rPr>
          <w:fldChar w:fldCharType="begin"/>
        </w:r>
        <w:r w:rsidR="00405DA3">
          <w:rPr>
            <w:noProof/>
            <w:webHidden/>
          </w:rPr>
          <w:instrText xml:space="preserve"> PAGEREF _Toc158297581 \h </w:instrText>
        </w:r>
        <w:r w:rsidR="00405DA3">
          <w:rPr>
            <w:noProof/>
            <w:webHidden/>
          </w:rPr>
        </w:r>
        <w:r w:rsidR="00405DA3">
          <w:rPr>
            <w:noProof/>
            <w:webHidden/>
          </w:rPr>
          <w:fldChar w:fldCharType="separate"/>
        </w:r>
        <w:r w:rsidR="00405DA3">
          <w:rPr>
            <w:noProof/>
            <w:webHidden/>
          </w:rPr>
          <w:t>27</w:t>
        </w:r>
        <w:r w:rsidR="00405DA3">
          <w:rPr>
            <w:noProof/>
            <w:webHidden/>
          </w:rPr>
          <w:fldChar w:fldCharType="end"/>
        </w:r>
      </w:hyperlink>
    </w:p>
    <w:p w14:paraId="0F12893D" w14:textId="1A1FCB4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2" w:history="1">
        <w:r w:rsidR="00405DA3" w:rsidRPr="00F46193">
          <w:rPr>
            <w:rStyle w:val="Hyperlink"/>
            <w:noProof/>
          </w:rPr>
          <w:t>Usability</w:t>
        </w:r>
        <w:r w:rsidR="00405DA3">
          <w:rPr>
            <w:noProof/>
            <w:webHidden/>
          </w:rPr>
          <w:tab/>
        </w:r>
        <w:r w:rsidR="00405DA3">
          <w:rPr>
            <w:noProof/>
            <w:webHidden/>
          </w:rPr>
          <w:fldChar w:fldCharType="begin"/>
        </w:r>
        <w:r w:rsidR="00405DA3">
          <w:rPr>
            <w:noProof/>
            <w:webHidden/>
          </w:rPr>
          <w:instrText xml:space="preserve"> PAGEREF _Toc158297582 \h </w:instrText>
        </w:r>
        <w:r w:rsidR="00405DA3">
          <w:rPr>
            <w:noProof/>
            <w:webHidden/>
          </w:rPr>
        </w:r>
        <w:r w:rsidR="00405DA3">
          <w:rPr>
            <w:noProof/>
            <w:webHidden/>
          </w:rPr>
          <w:fldChar w:fldCharType="separate"/>
        </w:r>
        <w:r w:rsidR="00405DA3">
          <w:rPr>
            <w:noProof/>
            <w:webHidden/>
          </w:rPr>
          <w:t>29</w:t>
        </w:r>
        <w:r w:rsidR="00405DA3">
          <w:rPr>
            <w:noProof/>
            <w:webHidden/>
          </w:rPr>
          <w:fldChar w:fldCharType="end"/>
        </w:r>
      </w:hyperlink>
    </w:p>
    <w:p w14:paraId="5527912C" w14:textId="1C7A2A4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3" w:history="1">
        <w:r w:rsidR="00405DA3" w:rsidRPr="00F46193">
          <w:rPr>
            <w:rStyle w:val="Hyperlink"/>
            <w:noProof/>
          </w:rPr>
          <w:t>Appropriateness Recognisability</w:t>
        </w:r>
        <w:r w:rsidR="00405DA3">
          <w:rPr>
            <w:noProof/>
            <w:webHidden/>
          </w:rPr>
          <w:tab/>
        </w:r>
        <w:r w:rsidR="00405DA3">
          <w:rPr>
            <w:noProof/>
            <w:webHidden/>
          </w:rPr>
          <w:fldChar w:fldCharType="begin"/>
        </w:r>
        <w:r w:rsidR="00405DA3">
          <w:rPr>
            <w:noProof/>
            <w:webHidden/>
          </w:rPr>
          <w:instrText xml:space="preserve"> PAGEREF _Toc158297583 \h </w:instrText>
        </w:r>
        <w:r w:rsidR="00405DA3">
          <w:rPr>
            <w:noProof/>
            <w:webHidden/>
          </w:rPr>
        </w:r>
        <w:r w:rsidR="00405DA3">
          <w:rPr>
            <w:noProof/>
            <w:webHidden/>
          </w:rPr>
          <w:fldChar w:fldCharType="separate"/>
        </w:r>
        <w:r w:rsidR="00405DA3">
          <w:rPr>
            <w:noProof/>
            <w:webHidden/>
          </w:rPr>
          <w:t>29</w:t>
        </w:r>
        <w:r w:rsidR="00405DA3">
          <w:rPr>
            <w:noProof/>
            <w:webHidden/>
          </w:rPr>
          <w:fldChar w:fldCharType="end"/>
        </w:r>
      </w:hyperlink>
    </w:p>
    <w:p w14:paraId="69F91EAC" w14:textId="2A964A3D"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4" w:history="1">
        <w:r w:rsidR="00405DA3" w:rsidRPr="00F46193">
          <w:rPr>
            <w:rStyle w:val="Hyperlink"/>
            <w:noProof/>
          </w:rPr>
          <w:t>Learnability</w:t>
        </w:r>
        <w:r w:rsidR="00405DA3">
          <w:rPr>
            <w:noProof/>
            <w:webHidden/>
          </w:rPr>
          <w:tab/>
        </w:r>
        <w:r w:rsidR="00405DA3">
          <w:rPr>
            <w:noProof/>
            <w:webHidden/>
          </w:rPr>
          <w:fldChar w:fldCharType="begin"/>
        </w:r>
        <w:r w:rsidR="00405DA3">
          <w:rPr>
            <w:noProof/>
            <w:webHidden/>
          </w:rPr>
          <w:instrText xml:space="preserve"> PAGEREF _Toc158297584 \h </w:instrText>
        </w:r>
        <w:r w:rsidR="00405DA3">
          <w:rPr>
            <w:noProof/>
            <w:webHidden/>
          </w:rPr>
        </w:r>
        <w:r w:rsidR="00405DA3">
          <w:rPr>
            <w:noProof/>
            <w:webHidden/>
          </w:rPr>
          <w:fldChar w:fldCharType="separate"/>
        </w:r>
        <w:r w:rsidR="00405DA3">
          <w:rPr>
            <w:noProof/>
            <w:webHidden/>
          </w:rPr>
          <w:t>31</w:t>
        </w:r>
        <w:r w:rsidR="00405DA3">
          <w:rPr>
            <w:noProof/>
            <w:webHidden/>
          </w:rPr>
          <w:fldChar w:fldCharType="end"/>
        </w:r>
      </w:hyperlink>
    </w:p>
    <w:p w14:paraId="151A9696" w14:textId="31D19A5F"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5" w:history="1">
        <w:r w:rsidR="00405DA3" w:rsidRPr="00F46193">
          <w:rPr>
            <w:rStyle w:val="Hyperlink"/>
            <w:noProof/>
          </w:rPr>
          <w:t>Operability</w:t>
        </w:r>
        <w:r w:rsidR="00405DA3">
          <w:rPr>
            <w:noProof/>
            <w:webHidden/>
          </w:rPr>
          <w:tab/>
        </w:r>
        <w:r w:rsidR="00405DA3">
          <w:rPr>
            <w:noProof/>
            <w:webHidden/>
          </w:rPr>
          <w:fldChar w:fldCharType="begin"/>
        </w:r>
        <w:r w:rsidR="00405DA3">
          <w:rPr>
            <w:noProof/>
            <w:webHidden/>
          </w:rPr>
          <w:instrText xml:space="preserve"> PAGEREF _Toc158297585 \h </w:instrText>
        </w:r>
        <w:r w:rsidR="00405DA3">
          <w:rPr>
            <w:noProof/>
            <w:webHidden/>
          </w:rPr>
        </w:r>
        <w:r w:rsidR="00405DA3">
          <w:rPr>
            <w:noProof/>
            <w:webHidden/>
          </w:rPr>
          <w:fldChar w:fldCharType="separate"/>
        </w:r>
        <w:r w:rsidR="00405DA3">
          <w:rPr>
            <w:noProof/>
            <w:webHidden/>
          </w:rPr>
          <w:t>33</w:t>
        </w:r>
        <w:r w:rsidR="00405DA3">
          <w:rPr>
            <w:noProof/>
            <w:webHidden/>
          </w:rPr>
          <w:fldChar w:fldCharType="end"/>
        </w:r>
      </w:hyperlink>
    </w:p>
    <w:p w14:paraId="380FB3C3" w14:textId="3DE83C12"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6" w:history="1">
        <w:r w:rsidR="00405DA3" w:rsidRPr="00F46193">
          <w:rPr>
            <w:rStyle w:val="Hyperlink"/>
            <w:noProof/>
          </w:rPr>
          <w:t>Accessibility</w:t>
        </w:r>
        <w:r w:rsidR="00405DA3">
          <w:rPr>
            <w:noProof/>
            <w:webHidden/>
          </w:rPr>
          <w:tab/>
        </w:r>
        <w:r w:rsidR="00405DA3">
          <w:rPr>
            <w:noProof/>
            <w:webHidden/>
          </w:rPr>
          <w:fldChar w:fldCharType="begin"/>
        </w:r>
        <w:r w:rsidR="00405DA3">
          <w:rPr>
            <w:noProof/>
            <w:webHidden/>
          </w:rPr>
          <w:instrText xml:space="preserve"> PAGEREF _Toc158297586 \h </w:instrText>
        </w:r>
        <w:r w:rsidR="00405DA3">
          <w:rPr>
            <w:noProof/>
            <w:webHidden/>
          </w:rPr>
        </w:r>
        <w:r w:rsidR="00405DA3">
          <w:rPr>
            <w:noProof/>
            <w:webHidden/>
          </w:rPr>
          <w:fldChar w:fldCharType="separate"/>
        </w:r>
        <w:r w:rsidR="00405DA3">
          <w:rPr>
            <w:noProof/>
            <w:webHidden/>
          </w:rPr>
          <w:t>37</w:t>
        </w:r>
        <w:r w:rsidR="00405DA3">
          <w:rPr>
            <w:noProof/>
            <w:webHidden/>
          </w:rPr>
          <w:fldChar w:fldCharType="end"/>
        </w:r>
      </w:hyperlink>
    </w:p>
    <w:p w14:paraId="4D700D51" w14:textId="3596D9A6"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7" w:history="1">
        <w:r w:rsidR="00405DA3" w:rsidRPr="00F46193">
          <w:rPr>
            <w:rStyle w:val="Hyperlink"/>
            <w:noProof/>
          </w:rPr>
          <w:t>Reliability</w:t>
        </w:r>
        <w:r w:rsidR="00405DA3">
          <w:rPr>
            <w:noProof/>
            <w:webHidden/>
          </w:rPr>
          <w:tab/>
        </w:r>
        <w:r w:rsidR="00405DA3">
          <w:rPr>
            <w:noProof/>
            <w:webHidden/>
          </w:rPr>
          <w:fldChar w:fldCharType="begin"/>
        </w:r>
        <w:r w:rsidR="00405DA3">
          <w:rPr>
            <w:noProof/>
            <w:webHidden/>
          </w:rPr>
          <w:instrText xml:space="preserve"> PAGEREF _Toc158297587 \h </w:instrText>
        </w:r>
        <w:r w:rsidR="00405DA3">
          <w:rPr>
            <w:noProof/>
            <w:webHidden/>
          </w:rPr>
        </w:r>
        <w:r w:rsidR="00405DA3">
          <w:rPr>
            <w:noProof/>
            <w:webHidden/>
          </w:rPr>
          <w:fldChar w:fldCharType="separate"/>
        </w:r>
        <w:r w:rsidR="00405DA3">
          <w:rPr>
            <w:noProof/>
            <w:webHidden/>
          </w:rPr>
          <w:t>38</w:t>
        </w:r>
        <w:r w:rsidR="00405DA3">
          <w:rPr>
            <w:noProof/>
            <w:webHidden/>
          </w:rPr>
          <w:fldChar w:fldCharType="end"/>
        </w:r>
      </w:hyperlink>
    </w:p>
    <w:p w14:paraId="5EBBAF38" w14:textId="2726D712"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8" w:history="1">
        <w:r w:rsidR="00405DA3" w:rsidRPr="00F46193">
          <w:rPr>
            <w:rStyle w:val="Hyperlink"/>
            <w:noProof/>
          </w:rPr>
          <w:t>Maturity</w:t>
        </w:r>
        <w:r w:rsidR="00405DA3">
          <w:rPr>
            <w:noProof/>
            <w:webHidden/>
          </w:rPr>
          <w:tab/>
        </w:r>
        <w:r w:rsidR="00405DA3">
          <w:rPr>
            <w:noProof/>
            <w:webHidden/>
          </w:rPr>
          <w:fldChar w:fldCharType="begin"/>
        </w:r>
        <w:r w:rsidR="00405DA3">
          <w:rPr>
            <w:noProof/>
            <w:webHidden/>
          </w:rPr>
          <w:instrText xml:space="preserve"> PAGEREF _Toc158297588 \h </w:instrText>
        </w:r>
        <w:r w:rsidR="00405DA3">
          <w:rPr>
            <w:noProof/>
            <w:webHidden/>
          </w:rPr>
        </w:r>
        <w:r w:rsidR="00405DA3">
          <w:rPr>
            <w:noProof/>
            <w:webHidden/>
          </w:rPr>
          <w:fldChar w:fldCharType="separate"/>
        </w:r>
        <w:r w:rsidR="00405DA3">
          <w:rPr>
            <w:noProof/>
            <w:webHidden/>
          </w:rPr>
          <w:t>39</w:t>
        </w:r>
        <w:r w:rsidR="00405DA3">
          <w:rPr>
            <w:noProof/>
            <w:webHidden/>
          </w:rPr>
          <w:fldChar w:fldCharType="end"/>
        </w:r>
      </w:hyperlink>
    </w:p>
    <w:p w14:paraId="613DEC88" w14:textId="611418A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89" w:history="1">
        <w:r w:rsidR="00405DA3" w:rsidRPr="00F46193">
          <w:rPr>
            <w:rStyle w:val="Hyperlink"/>
            <w:noProof/>
          </w:rPr>
          <w:t>Availability</w:t>
        </w:r>
        <w:r w:rsidR="00405DA3">
          <w:rPr>
            <w:noProof/>
            <w:webHidden/>
          </w:rPr>
          <w:tab/>
        </w:r>
        <w:r w:rsidR="00405DA3">
          <w:rPr>
            <w:noProof/>
            <w:webHidden/>
          </w:rPr>
          <w:fldChar w:fldCharType="begin"/>
        </w:r>
        <w:r w:rsidR="00405DA3">
          <w:rPr>
            <w:noProof/>
            <w:webHidden/>
          </w:rPr>
          <w:instrText xml:space="preserve"> PAGEREF _Toc158297589 \h </w:instrText>
        </w:r>
        <w:r w:rsidR="00405DA3">
          <w:rPr>
            <w:noProof/>
            <w:webHidden/>
          </w:rPr>
        </w:r>
        <w:r w:rsidR="00405DA3">
          <w:rPr>
            <w:noProof/>
            <w:webHidden/>
          </w:rPr>
          <w:fldChar w:fldCharType="separate"/>
        </w:r>
        <w:r w:rsidR="00405DA3">
          <w:rPr>
            <w:noProof/>
            <w:webHidden/>
          </w:rPr>
          <w:t>39</w:t>
        </w:r>
        <w:r w:rsidR="00405DA3">
          <w:rPr>
            <w:noProof/>
            <w:webHidden/>
          </w:rPr>
          <w:fldChar w:fldCharType="end"/>
        </w:r>
      </w:hyperlink>
    </w:p>
    <w:p w14:paraId="1FA7FA8B" w14:textId="06AE29D3"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0" w:history="1">
        <w:r w:rsidR="00405DA3" w:rsidRPr="00F46193">
          <w:rPr>
            <w:rStyle w:val="Hyperlink"/>
            <w:noProof/>
          </w:rPr>
          <w:t>Fault Tolerance</w:t>
        </w:r>
        <w:r w:rsidR="00405DA3">
          <w:rPr>
            <w:noProof/>
            <w:webHidden/>
          </w:rPr>
          <w:tab/>
        </w:r>
        <w:r w:rsidR="00405DA3">
          <w:rPr>
            <w:noProof/>
            <w:webHidden/>
          </w:rPr>
          <w:fldChar w:fldCharType="begin"/>
        </w:r>
        <w:r w:rsidR="00405DA3">
          <w:rPr>
            <w:noProof/>
            <w:webHidden/>
          </w:rPr>
          <w:instrText xml:space="preserve"> PAGEREF _Toc158297590 \h </w:instrText>
        </w:r>
        <w:r w:rsidR="00405DA3">
          <w:rPr>
            <w:noProof/>
            <w:webHidden/>
          </w:rPr>
        </w:r>
        <w:r w:rsidR="00405DA3">
          <w:rPr>
            <w:noProof/>
            <w:webHidden/>
          </w:rPr>
          <w:fldChar w:fldCharType="separate"/>
        </w:r>
        <w:r w:rsidR="00405DA3">
          <w:rPr>
            <w:noProof/>
            <w:webHidden/>
          </w:rPr>
          <w:t>40</w:t>
        </w:r>
        <w:r w:rsidR="00405DA3">
          <w:rPr>
            <w:noProof/>
            <w:webHidden/>
          </w:rPr>
          <w:fldChar w:fldCharType="end"/>
        </w:r>
      </w:hyperlink>
    </w:p>
    <w:p w14:paraId="0A4377DF" w14:textId="19498EBD"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1" w:history="1">
        <w:r w:rsidR="00405DA3" w:rsidRPr="00F46193">
          <w:rPr>
            <w:rStyle w:val="Hyperlink"/>
            <w:noProof/>
          </w:rPr>
          <w:t>Recoverability</w:t>
        </w:r>
        <w:r w:rsidR="00405DA3">
          <w:rPr>
            <w:noProof/>
            <w:webHidden/>
          </w:rPr>
          <w:tab/>
        </w:r>
        <w:r w:rsidR="00405DA3">
          <w:rPr>
            <w:noProof/>
            <w:webHidden/>
          </w:rPr>
          <w:fldChar w:fldCharType="begin"/>
        </w:r>
        <w:r w:rsidR="00405DA3">
          <w:rPr>
            <w:noProof/>
            <w:webHidden/>
          </w:rPr>
          <w:instrText xml:space="preserve"> PAGEREF _Toc158297591 \h </w:instrText>
        </w:r>
        <w:r w:rsidR="00405DA3">
          <w:rPr>
            <w:noProof/>
            <w:webHidden/>
          </w:rPr>
        </w:r>
        <w:r w:rsidR="00405DA3">
          <w:rPr>
            <w:noProof/>
            <w:webHidden/>
          </w:rPr>
          <w:fldChar w:fldCharType="separate"/>
        </w:r>
        <w:r w:rsidR="00405DA3">
          <w:rPr>
            <w:noProof/>
            <w:webHidden/>
          </w:rPr>
          <w:t>41</w:t>
        </w:r>
        <w:r w:rsidR="00405DA3">
          <w:rPr>
            <w:noProof/>
            <w:webHidden/>
          </w:rPr>
          <w:fldChar w:fldCharType="end"/>
        </w:r>
      </w:hyperlink>
    </w:p>
    <w:p w14:paraId="595A6387" w14:textId="5AA745D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2" w:history="1">
        <w:r w:rsidR="00405DA3" w:rsidRPr="00F46193">
          <w:rPr>
            <w:rStyle w:val="Hyperlink"/>
            <w:noProof/>
          </w:rPr>
          <w:t>Security</w:t>
        </w:r>
        <w:r w:rsidR="00405DA3">
          <w:rPr>
            <w:noProof/>
            <w:webHidden/>
          </w:rPr>
          <w:tab/>
        </w:r>
        <w:r w:rsidR="00405DA3">
          <w:rPr>
            <w:noProof/>
            <w:webHidden/>
          </w:rPr>
          <w:fldChar w:fldCharType="begin"/>
        </w:r>
        <w:r w:rsidR="00405DA3">
          <w:rPr>
            <w:noProof/>
            <w:webHidden/>
          </w:rPr>
          <w:instrText xml:space="preserve"> PAGEREF _Toc158297592 \h </w:instrText>
        </w:r>
        <w:r w:rsidR="00405DA3">
          <w:rPr>
            <w:noProof/>
            <w:webHidden/>
          </w:rPr>
        </w:r>
        <w:r w:rsidR="00405DA3">
          <w:rPr>
            <w:noProof/>
            <w:webHidden/>
          </w:rPr>
          <w:fldChar w:fldCharType="separate"/>
        </w:r>
        <w:r w:rsidR="00405DA3">
          <w:rPr>
            <w:noProof/>
            <w:webHidden/>
          </w:rPr>
          <w:t>42</w:t>
        </w:r>
        <w:r w:rsidR="00405DA3">
          <w:rPr>
            <w:noProof/>
            <w:webHidden/>
          </w:rPr>
          <w:fldChar w:fldCharType="end"/>
        </w:r>
      </w:hyperlink>
    </w:p>
    <w:p w14:paraId="7BA910C0" w14:textId="0CD81E64"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3" w:history="1">
        <w:r w:rsidR="00405DA3" w:rsidRPr="00F46193">
          <w:rPr>
            <w:rStyle w:val="Hyperlink"/>
            <w:noProof/>
          </w:rPr>
          <w:t>General</w:t>
        </w:r>
        <w:r w:rsidR="00405DA3">
          <w:rPr>
            <w:noProof/>
            <w:webHidden/>
          </w:rPr>
          <w:tab/>
        </w:r>
        <w:r w:rsidR="00405DA3">
          <w:rPr>
            <w:noProof/>
            <w:webHidden/>
          </w:rPr>
          <w:fldChar w:fldCharType="begin"/>
        </w:r>
        <w:r w:rsidR="00405DA3">
          <w:rPr>
            <w:noProof/>
            <w:webHidden/>
          </w:rPr>
          <w:instrText xml:space="preserve"> PAGEREF _Toc158297593 \h </w:instrText>
        </w:r>
        <w:r w:rsidR="00405DA3">
          <w:rPr>
            <w:noProof/>
            <w:webHidden/>
          </w:rPr>
        </w:r>
        <w:r w:rsidR="00405DA3">
          <w:rPr>
            <w:noProof/>
            <w:webHidden/>
          </w:rPr>
          <w:fldChar w:fldCharType="separate"/>
        </w:r>
        <w:r w:rsidR="00405DA3">
          <w:rPr>
            <w:noProof/>
            <w:webHidden/>
          </w:rPr>
          <w:t>43</w:t>
        </w:r>
        <w:r w:rsidR="00405DA3">
          <w:rPr>
            <w:noProof/>
            <w:webHidden/>
          </w:rPr>
          <w:fldChar w:fldCharType="end"/>
        </w:r>
      </w:hyperlink>
    </w:p>
    <w:p w14:paraId="1FF4865F" w14:textId="7B9451D7"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4" w:history="1">
        <w:r w:rsidR="00405DA3" w:rsidRPr="00F46193">
          <w:rPr>
            <w:rStyle w:val="Hyperlink"/>
            <w:noProof/>
          </w:rPr>
          <w:t>Confidentiality</w:t>
        </w:r>
        <w:r w:rsidR="00405DA3">
          <w:rPr>
            <w:noProof/>
            <w:webHidden/>
          </w:rPr>
          <w:tab/>
        </w:r>
        <w:r w:rsidR="00405DA3">
          <w:rPr>
            <w:noProof/>
            <w:webHidden/>
          </w:rPr>
          <w:fldChar w:fldCharType="begin"/>
        </w:r>
        <w:r w:rsidR="00405DA3">
          <w:rPr>
            <w:noProof/>
            <w:webHidden/>
          </w:rPr>
          <w:instrText xml:space="preserve"> PAGEREF _Toc158297594 \h </w:instrText>
        </w:r>
        <w:r w:rsidR="00405DA3">
          <w:rPr>
            <w:noProof/>
            <w:webHidden/>
          </w:rPr>
        </w:r>
        <w:r w:rsidR="00405DA3">
          <w:rPr>
            <w:noProof/>
            <w:webHidden/>
          </w:rPr>
          <w:fldChar w:fldCharType="separate"/>
        </w:r>
        <w:r w:rsidR="00405DA3">
          <w:rPr>
            <w:noProof/>
            <w:webHidden/>
          </w:rPr>
          <w:t>43</w:t>
        </w:r>
        <w:r w:rsidR="00405DA3">
          <w:rPr>
            <w:noProof/>
            <w:webHidden/>
          </w:rPr>
          <w:fldChar w:fldCharType="end"/>
        </w:r>
      </w:hyperlink>
    </w:p>
    <w:p w14:paraId="02D39E4B" w14:textId="5C140EB1"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5" w:history="1">
        <w:r w:rsidR="00405DA3" w:rsidRPr="00F46193">
          <w:rPr>
            <w:rStyle w:val="Hyperlink"/>
            <w:noProof/>
          </w:rPr>
          <w:t>Integrity</w:t>
        </w:r>
        <w:r w:rsidR="00405DA3">
          <w:rPr>
            <w:noProof/>
            <w:webHidden/>
          </w:rPr>
          <w:tab/>
        </w:r>
        <w:r w:rsidR="00405DA3">
          <w:rPr>
            <w:noProof/>
            <w:webHidden/>
          </w:rPr>
          <w:fldChar w:fldCharType="begin"/>
        </w:r>
        <w:r w:rsidR="00405DA3">
          <w:rPr>
            <w:noProof/>
            <w:webHidden/>
          </w:rPr>
          <w:instrText xml:space="preserve"> PAGEREF _Toc158297595 \h </w:instrText>
        </w:r>
        <w:r w:rsidR="00405DA3">
          <w:rPr>
            <w:noProof/>
            <w:webHidden/>
          </w:rPr>
        </w:r>
        <w:r w:rsidR="00405DA3">
          <w:rPr>
            <w:noProof/>
            <w:webHidden/>
          </w:rPr>
          <w:fldChar w:fldCharType="separate"/>
        </w:r>
        <w:r w:rsidR="00405DA3">
          <w:rPr>
            <w:noProof/>
            <w:webHidden/>
          </w:rPr>
          <w:t>49</w:t>
        </w:r>
        <w:r w:rsidR="00405DA3">
          <w:rPr>
            <w:noProof/>
            <w:webHidden/>
          </w:rPr>
          <w:fldChar w:fldCharType="end"/>
        </w:r>
      </w:hyperlink>
    </w:p>
    <w:p w14:paraId="0B6C4411" w14:textId="022C7A5F"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6" w:history="1">
        <w:r w:rsidR="00405DA3" w:rsidRPr="00F46193">
          <w:rPr>
            <w:rStyle w:val="Hyperlink"/>
            <w:noProof/>
          </w:rPr>
          <w:t>Non-Repudiation</w:t>
        </w:r>
        <w:r w:rsidR="00405DA3">
          <w:rPr>
            <w:noProof/>
            <w:webHidden/>
          </w:rPr>
          <w:tab/>
        </w:r>
        <w:r w:rsidR="00405DA3">
          <w:rPr>
            <w:noProof/>
            <w:webHidden/>
          </w:rPr>
          <w:fldChar w:fldCharType="begin"/>
        </w:r>
        <w:r w:rsidR="00405DA3">
          <w:rPr>
            <w:noProof/>
            <w:webHidden/>
          </w:rPr>
          <w:instrText xml:space="preserve"> PAGEREF _Toc158297596 \h </w:instrText>
        </w:r>
        <w:r w:rsidR="00405DA3">
          <w:rPr>
            <w:noProof/>
            <w:webHidden/>
          </w:rPr>
        </w:r>
        <w:r w:rsidR="00405DA3">
          <w:rPr>
            <w:noProof/>
            <w:webHidden/>
          </w:rPr>
          <w:fldChar w:fldCharType="separate"/>
        </w:r>
        <w:r w:rsidR="00405DA3">
          <w:rPr>
            <w:noProof/>
            <w:webHidden/>
          </w:rPr>
          <w:t>51</w:t>
        </w:r>
        <w:r w:rsidR="00405DA3">
          <w:rPr>
            <w:noProof/>
            <w:webHidden/>
          </w:rPr>
          <w:fldChar w:fldCharType="end"/>
        </w:r>
      </w:hyperlink>
    </w:p>
    <w:p w14:paraId="537C0915" w14:textId="331D839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7" w:history="1">
        <w:r w:rsidR="00405DA3" w:rsidRPr="00F46193">
          <w:rPr>
            <w:rStyle w:val="Hyperlink"/>
            <w:noProof/>
          </w:rPr>
          <w:t>Authenticity</w:t>
        </w:r>
        <w:r w:rsidR="00405DA3">
          <w:rPr>
            <w:noProof/>
            <w:webHidden/>
          </w:rPr>
          <w:tab/>
        </w:r>
        <w:r w:rsidR="00405DA3">
          <w:rPr>
            <w:noProof/>
            <w:webHidden/>
          </w:rPr>
          <w:fldChar w:fldCharType="begin"/>
        </w:r>
        <w:r w:rsidR="00405DA3">
          <w:rPr>
            <w:noProof/>
            <w:webHidden/>
          </w:rPr>
          <w:instrText xml:space="preserve"> PAGEREF _Toc158297597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58755158" w14:textId="0874A534"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598" w:history="1">
        <w:r w:rsidR="00405DA3" w:rsidRPr="00F46193">
          <w:rPr>
            <w:rStyle w:val="Hyperlink"/>
            <w:noProof/>
          </w:rPr>
          <w:t>Accountability</w:t>
        </w:r>
        <w:r w:rsidR="00405DA3">
          <w:rPr>
            <w:noProof/>
            <w:webHidden/>
          </w:rPr>
          <w:tab/>
        </w:r>
        <w:r w:rsidR="00405DA3">
          <w:rPr>
            <w:noProof/>
            <w:webHidden/>
          </w:rPr>
          <w:fldChar w:fldCharType="begin"/>
        </w:r>
        <w:r w:rsidR="00405DA3">
          <w:rPr>
            <w:noProof/>
            <w:webHidden/>
          </w:rPr>
          <w:instrText xml:space="preserve"> PAGEREF _Toc158297598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27BE8F03" w14:textId="3E40E29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9" w:history="1">
        <w:r w:rsidR="00405DA3" w:rsidRPr="00F46193">
          <w:rPr>
            <w:rStyle w:val="Hyperlink"/>
            <w:noProof/>
          </w:rPr>
          <w:t>Maintainability</w:t>
        </w:r>
        <w:r w:rsidR="00405DA3">
          <w:rPr>
            <w:noProof/>
            <w:webHidden/>
          </w:rPr>
          <w:tab/>
        </w:r>
        <w:r w:rsidR="00405DA3">
          <w:rPr>
            <w:noProof/>
            <w:webHidden/>
          </w:rPr>
          <w:fldChar w:fldCharType="begin"/>
        </w:r>
        <w:r w:rsidR="00405DA3">
          <w:rPr>
            <w:noProof/>
            <w:webHidden/>
          </w:rPr>
          <w:instrText xml:space="preserve"> PAGEREF _Toc158297599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54812B19" w14:textId="2B6B3BD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0" w:history="1">
        <w:r w:rsidR="00405DA3" w:rsidRPr="00F46193">
          <w:rPr>
            <w:rStyle w:val="Hyperlink"/>
            <w:noProof/>
          </w:rPr>
          <w:t>General</w:t>
        </w:r>
        <w:r w:rsidR="00405DA3">
          <w:rPr>
            <w:noProof/>
            <w:webHidden/>
          </w:rPr>
          <w:tab/>
        </w:r>
        <w:r w:rsidR="00405DA3">
          <w:rPr>
            <w:noProof/>
            <w:webHidden/>
          </w:rPr>
          <w:fldChar w:fldCharType="begin"/>
        </w:r>
        <w:r w:rsidR="00405DA3">
          <w:rPr>
            <w:noProof/>
            <w:webHidden/>
          </w:rPr>
          <w:instrText xml:space="preserve"> PAGEREF _Toc158297600 \h </w:instrText>
        </w:r>
        <w:r w:rsidR="00405DA3">
          <w:rPr>
            <w:noProof/>
            <w:webHidden/>
          </w:rPr>
        </w:r>
        <w:r w:rsidR="00405DA3">
          <w:rPr>
            <w:noProof/>
            <w:webHidden/>
          </w:rPr>
          <w:fldChar w:fldCharType="separate"/>
        </w:r>
        <w:r w:rsidR="00405DA3">
          <w:rPr>
            <w:noProof/>
            <w:webHidden/>
          </w:rPr>
          <w:t>52</w:t>
        </w:r>
        <w:r w:rsidR="00405DA3">
          <w:rPr>
            <w:noProof/>
            <w:webHidden/>
          </w:rPr>
          <w:fldChar w:fldCharType="end"/>
        </w:r>
      </w:hyperlink>
    </w:p>
    <w:p w14:paraId="7A5F4315" w14:textId="10D82913"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1" w:history="1">
        <w:r w:rsidR="00405DA3" w:rsidRPr="00F46193">
          <w:rPr>
            <w:rStyle w:val="Hyperlink"/>
            <w:noProof/>
          </w:rPr>
          <w:t>Modularity</w:t>
        </w:r>
        <w:r w:rsidR="00405DA3">
          <w:rPr>
            <w:noProof/>
            <w:webHidden/>
          </w:rPr>
          <w:tab/>
        </w:r>
        <w:r w:rsidR="00405DA3">
          <w:rPr>
            <w:noProof/>
            <w:webHidden/>
          </w:rPr>
          <w:fldChar w:fldCharType="begin"/>
        </w:r>
        <w:r w:rsidR="00405DA3">
          <w:rPr>
            <w:noProof/>
            <w:webHidden/>
          </w:rPr>
          <w:instrText xml:space="preserve"> PAGEREF _Toc158297601 \h </w:instrText>
        </w:r>
        <w:r w:rsidR="00405DA3">
          <w:rPr>
            <w:noProof/>
            <w:webHidden/>
          </w:rPr>
        </w:r>
        <w:r w:rsidR="00405DA3">
          <w:rPr>
            <w:noProof/>
            <w:webHidden/>
          </w:rPr>
          <w:fldChar w:fldCharType="separate"/>
        </w:r>
        <w:r w:rsidR="00405DA3">
          <w:rPr>
            <w:noProof/>
            <w:webHidden/>
          </w:rPr>
          <w:t>54</w:t>
        </w:r>
        <w:r w:rsidR="00405DA3">
          <w:rPr>
            <w:noProof/>
            <w:webHidden/>
          </w:rPr>
          <w:fldChar w:fldCharType="end"/>
        </w:r>
      </w:hyperlink>
    </w:p>
    <w:p w14:paraId="339D7723" w14:textId="2FEFD7B7"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2" w:history="1">
        <w:r w:rsidR="00405DA3" w:rsidRPr="00F46193">
          <w:rPr>
            <w:rStyle w:val="Hyperlink"/>
            <w:noProof/>
          </w:rPr>
          <w:t>Reusability</w:t>
        </w:r>
        <w:r w:rsidR="00405DA3">
          <w:rPr>
            <w:noProof/>
            <w:webHidden/>
          </w:rPr>
          <w:tab/>
        </w:r>
        <w:r w:rsidR="00405DA3">
          <w:rPr>
            <w:noProof/>
            <w:webHidden/>
          </w:rPr>
          <w:fldChar w:fldCharType="begin"/>
        </w:r>
        <w:r w:rsidR="00405DA3">
          <w:rPr>
            <w:noProof/>
            <w:webHidden/>
          </w:rPr>
          <w:instrText xml:space="preserve"> PAGEREF _Toc158297602 \h </w:instrText>
        </w:r>
        <w:r w:rsidR="00405DA3">
          <w:rPr>
            <w:noProof/>
            <w:webHidden/>
          </w:rPr>
        </w:r>
        <w:r w:rsidR="00405DA3">
          <w:rPr>
            <w:noProof/>
            <w:webHidden/>
          </w:rPr>
          <w:fldChar w:fldCharType="separate"/>
        </w:r>
        <w:r w:rsidR="00405DA3">
          <w:rPr>
            <w:noProof/>
            <w:webHidden/>
          </w:rPr>
          <w:t>55</w:t>
        </w:r>
        <w:r w:rsidR="00405DA3">
          <w:rPr>
            <w:noProof/>
            <w:webHidden/>
          </w:rPr>
          <w:fldChar w:fldCharType="end"/>
        </w:r>
      </w:hyperlink>
    </w:p>
    <w:p w14:paraId="3AF052F4" w14:textId="1A171E9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3" w:history="1">
        <w:r w:rsidR="00405DA3" w:rsidRPr="00F46193">
          <w:rPr>
            <w:rStyle w:val="Hyperlink"/>
            <w:noProof/>
          </w:rPr>
          <w:t>Analysability</w:t>
        </w:r>
        <w:r w:rsidR="00405DA3">
          <w:rPr>
            <w:noProof/>
            <w:webHidden/>
          </w:rPr>
          <w:tab/>
        </w:r>
        <w:r w:rsidR="00405DA3">
          <w:rPr>
            <w:noProof/>
            <w:webHidden/>
          </w:rPr>
          <w:fldChar w:fldCharType="begin"/>
        </w:r>
        <w:r w:rsidR="00405DA3">
          <w:rPr>
            <w:noProof/>
            <w:webHidden/>
          </w:rPr>
          <w:instrText xml:space="preserve"> PAGEREF _Toc158297603 \h </w:instrText>
        </w:r>
        <w:r w:rsidR="00405DA3">
          <w:rPr>
            <w:noProof/>
            <w:webHidden/>
          </w:rPr>
        </w:r>
        <w:r w:rsidR="00405DA3">
          <w:rPr>
            <w:noProof/>
            <w:webHidden/>
          </w:rPr>
          <w:fldChar w:fldCharType="separate"/>
        </w:r>
        <w:r w:rsidR="00405DA3">
          <w:rPr>
            <w:noProof/>
            <w:webHidden/>
          </w:rPr>
          <w:t>55</w:t>
        </w:r>
        <w:r w:rsidR="00405DA3">
          <w:rPr>
            <w:noProof/>
            <w:webHidden/>
          </w:rPr>
          <w:fldChar w:fldCharType="end"/>
        </w:r>
      </w:hyperlink>
    </w:p>
    <w:p w14:paraId="30AB414B" w14:textId="41A3F501"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4" w:history="1">
        <w:r w:rsidR="00405DA3" w:rsidRPr="00F46193">
          <w:rPr>
            <w:rStyle w:val="Hyperlink"/>
            <w:noProof/>
          </w:rPr>
          <w:t>Modifiability</w:t>
        </w:r>
        <w:r w:rsidR="00405DA3">
          <w:rPr>
            <w:noProof/>
            <w:webHidden/>
          </w:rPr>
          <w:tab/>
        </w:r>
        <w:r w:rsidR="00405DA3">
          <w:rPr>
            <w:noProof/>
            <w:webHidden/>
          </w:rPr>
          <w:fldChar w:fldCharType="begin"/>
        </w:r>
        <w:r w:rsidR="00405DA3">
          <w:rPr>
            <w:noProof/>
            <w:webHidden/>
          </w:rPr>
          <w:instrText xml:space="preserve"> PAGEREF _Toc158297604 \h </w:instrText>
        </w:r>
        <w:r w:rsidR="00405DA3">
          <w:rPr>
            <w:noProof/>
            <w:webHidden/>
          </w:rPr>
        </w:r>
        <w:r w:rsidR="00405DA3">
          <w:rPr>
            <w:noProof/>
            <w:webHidden/>
          </w:rPr>
          <w:fldChar w:fldCharType="separate"/>
        </w:r>
        <w:r w:rsidR="00405DA3">
          <w:rPr>
            <w:noProof/>
            <w:webHidden/>
          </w:rPr>
          <w:t>57</w:t>
        </w:r>
        <w:r w:rsidR="00405DA3">
          <w:rPr>
            <w:noProof/>
            <w:webHidden/>
          </w:rPr>
          <w:fldChar w:fldCharType="end"/>
        </w:r>
      </w:hyperlink>
    </w:p>
    <w:p w14:paraId="34F4AE3E" w14:textId="42AAD673"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5" w:history="1">
        <w:r w:rsidR="00405DA3" w:rsidRPr="00F46193">
          <w:rPr>
            <w:rStyle w:val="Hyperlink"/>
            <w:noProof/>
          </w:rPr>
          <w:t>Testability</w:t>
        </w:r>
        <w:r w:rsidR="00405DA3">
          <w:rPr>
            <w:noProof/>
            <w:webHidden/>
          </w:rPr>
          <w:tab/>
        </w:r>
        <w:r w:rsidR="00405DA3">
          <w:rPr>
            <w:noProof/>
            <w:webHidden/>
          </w:rPr>
          <w:fldChar w:fldCharType="begin"/>
        </w:r>
        <w:r w:rsidR="00405DA3">
          <w:rPr>
            <w:noProof/>
            <w:webHidden/>
          </w:rPr>
          <w:instrText xml:space="preserve"> PAGEREF _Toc158297605 \h </w:instrText>
        </w:r>
        <w:r w:rsidR="00405DA3">
          <w:rPr>
            <w:noProof/>
            <w:webHidden/>
          </w:rPr>
        </w:r>
        <w:r w:rsidR="00405DA3">
          <w:rPr>
            <w:noProof/>
            <w:webHidden/>
          </w:rPr>
          <w:fldChar w:fldCharType="separate"/>
        </w:r>
        <w:r w:rsidR="00405DA3">
          <w:rPr>
            <w:noProof/>
            <w:webHidden/>
          </w:rPr>
          <w:t>57</w:t>
        </w:r>
        <w:r w:rsidR="00405DA3">
          <w:rPr>
            <w:noProof/>
            <w:webHidden/>
          </w:rPr>
          <w:fldChar w:fldCharType="end"/>
        </w:r>
      </w:hyperlink>
    </w:p>
    <w:p w14:paraId="29CD4BC1" w14:textId="68A0C4E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06" w:history="1">
        <w:r w:rsidR="00405DA3" w:rsidRPr="00F46193">
          <w:rPr>
            <w:rStyle w:val="Hyperlink"/>
            <w:noProof/>
          </w:rPr>
          <w:t>Portability</w:t>
        </w:r>
        <w:r w:rsidR="00405DA3">
          <w:rPr>
            <w:noProof/>
            <w:webHidden/>
          </w:rPr>
          <w:tab/>
        </w:r>
        <w:r w:rsidR="00405DA3">
          <w:rPr>
            <w:noProof/>
            <w:webHidden/>
          </w:rPr>
          <w:fldChar w:fldCharType="begin"/>
        </w:r>
        <w:r w:rsidR="00405DA3">
          <w:rPr>
            <w:noProof/>
            <w:webHidden/>
          </w:rPr>
          <w:instrText xml:space="preserve"> PAGEREF _Toc158297606 \h </w:instrText>
        </w:r>
        <w:r w:rsidR="00405DA3">
          <w:rPr>
            <w:noProof/>
            <w:webHidden/>
          </w:rPr>
        </w:r>
        <w:r w:rsidR="00405DA3">
          <w:rPr>
            <w:noProof/>
            <w:webHidden/>
          </w:rPr>
          <w:fldChar w:fldCharType="separate"/>
        </w:r>
        <w:r w:rsidR="00405DA3">
          <w:rPr>
            <w:noProof/>
            <w:webHidden/>
          </w:rPr>
          <w:t>59</w:t>
        </w:r>
        <w:r w:rsidR="00405DA3">
          <w:rPr>
            <w:noProof/>
            <w:webHidden/>
          </w:rPr>
          <w:fldChar w:fldCharType="end"/>
        </w:r>
      </w:hyperlink>
    </w:p>
    <w:p w14:paraId="43DFECAD" w14:textId="2ABB1464"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7" w:history="1">
        <w:r w:rsidR="00405DA3" w:rsidRPr="00F46193">
          <w:rPr>
            <w:rStyle w:val="Hyperlink"/>
            <w:noProof/>
          </w:rPr>
          <w:t>Adaptability</w:t>
        </w:r>
        <w:r w:rsidR="00405DA3">
          <w:rPr>
            <w:noProof/>
            <w:webHidden/>
          </w:rPr>
          <w:tab/>
        </w:r>
        <w:r w:rsidR="00405DA3">
          <w:rPr>
            <w:noProof/>
            <w:webHidden/>
          </w:rPr>
          <w:fldChar w:fldCharType="begin"/>
        </w:r>
        <w:r w:rsidR="00405DA3">
          <w:rPr>
            <w:noProof/>
            <w:webHidden/>
          </w:rPr>
          <w:instrText xml:space="preserve"> PAGEREF _Toc158297607 \h </w:instrText>
        </w:r>
        <w:r w:rsidR="00405DA3">
          <w:rPr>
            <w:noProof/>
            <w:webHidden/>
          </w:rPr>
        </w:r>
        <w:r w:rsidR="00405DA3">
          <w:rPr>
            <w:noProof/>
            <w:webHidden/>
          </w:rPr>
          <w:fldChar w:fldCharType="separate"/>
        </w:r>
        <w:r w:rsidR="00405DA3">
          <w:rPr>
            <w:noProof/>
            <w:webHidden/>
          </w:rPr>
          <w:t>59</w:t>
        </w:r>
        <w:r w:rsidR="00405DA3">
          <w:rPr>
            <w:noProof/>
            <w:webHidden/>
          </w:rPr>
          <w:fldChar w:fldCharType="end"/>
        </w:r>
      </w:hyperlink>
    </w:p>
    <w:p w14:paraId="00878038" w14:textId="7B94D42D"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8" w:history="1">
        <w:r w:rsidR="00405DA3" w:rsidRPr="00F46193">
          <w:rPr>
            <w:rStyle w:val="Hyperlink"/>
            <w:noProof/>
          </w:rPr>
          <w:t>Installability</w:t>
        </w:r>
        <w:r w:rsidR="00405DA3">
          <w:rPr>
            <w:noProof/>
            <w:webHidden/>
          </w:rPr>
          <w:tab/>
        </w:r>
        <w:r w:rsidR="00405DA3">
          <w:rPr>
            <w:noProof/>
            <w:webHidden/>
          </w:rPr>
          <w:fldChar w:fldCharType="begin"/>
        </w:r>
        <w:r w:rsidR="00405DA3">
          <w:rPr>
            <w:noProof/>
            <w:webHidden/>
          </w:rPr>
          <w:instrText xml:space="preserve"> PAGEREF _Toc158297608 \h </w:instrText>
        </w:r>
        <w:r w:rsidR="00405DA3">
          <w:rPr>
            <w:noProof/>
            <w:webHidden/>
          </w:rPr>
        </w:r>
        <w:r w:rsidR="00405DA3">
          <w:rPr>
            <w:noProof/>
            <w:webHidden/>
          </w:rPr>
          <w:fldChar w:fldCharType="separate"/>
        </w:r>
        <w:r w:rsidR="00405DA3">
          <w:rPr>
            <w:noProof/>
            <w:webHidden/>
          </w:rPr>
          <w:t>60</w:t>
        </w:r>
        <w:r w:rsidR="00405DA3">
          <w:rPr>
            <w:noProof/>
            <w:webHidden/>
          </w:rPr>
          <w:fldChar w:fldCharType="end"/>
        </w:r>
      </w:hyperlink>
    </w:p>
    <w:p w14:paraId="694E8FE0" w14:textId="5709E020"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09" w:history="1">
        <w:r w:rsidR="00405DA3" w:rsidRPr="00F46193">
          <w:rPr>
            <w:rStyle w:val="Hyperlink"/>
            <w:noProof/>
          </w:rPr>
          <w:t>Replaceability</w:t>
        </w:r>
        <w:r w:rsidR="00405DA3">
          <w:rPr>
            <w:noProof/>
            <w:webHidden/>
          </w:rPr>
          <w:tab/>
        </w:r>
        <w:r w:rsidR="00405DA3">
          <w:rPr>
            <w:noProof/>
            <w:webHidden/>
          </w:rPr>
          <w:fldChar w:fldCharType="begin"/>
        </w:r>
        <w:r w:rsidR="00405DA3">
          <w:rPr>
            <w:noProof/>
            <w:webHidden/>
          </w:rPr>
          <w:instrText xml:space="preserve"> PAGEREF _Toc158297609 \h </w:instrText>
        </w:r>
        <w:r w:rsidR="00405DA3">
          <w:rPr>
            <w:noProof/>
            <w:webHidden/>
          </w:rPr>
        </w:r>
        <w:r w:rsidR="00405DA3">
          <w:rPr>
            <w:noProof/>
            <w:webHidden/>
          </w:rPr>
          <w:fldChar w:fldCharType="separate"/>
        </w:r>
        <w:r w:rsidR="00405DA3">
          <w:rPr>
            <w:noProof/>
            <w:webHidden/>
          </w:rPr>
          <w:t>61</w:t>
        </w:r>
        <w:r w:rsidR="00405DA3">
          <w:rPr>
            <w:noProof/>
            <w:webHidden/>
          </w:rPr>
          <w:fldChar w:fldCharType="end"/>
        </w:r>
      </w:hyperlink>
    </w:p>
    <w:p w14:paraId="05F272AD" w14:textId="2956C982"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0" w:history="1">
        <w:r w:rsidR="00405DA3" w:rsidRPr="00F46193">
          <w:rPr>
            <w:rStyle w:val="Hyperlink"/>
            <w:noProof/>
          </w:rPr>
          <w:t>Regulations and Agreements</w:t>
        </w:r>
        <w:r w:rsidR="00405DA3">
          <w:rPr>
            <w:noProof/>
            <w:webHidden/>
          </w:rPr>
          <w:tab/>
        </w:r>
        <w:r w:rsidR="00405DA3">
          <w:rPr>
            <w:noProof/>
            <w:webHidden/>
          </w:rPr>
          <w:fldChar w:fldCharType="begin"/>
        </w:r>
        <w:r w:rsidR="00405DA3">
          <w:rPr>
            <w:noProof/>
            <w:webHidden/>
          </w:rPr>
          <w:instrText xml:space="preserve"> PAGEREF _Toc158297610 \h </w:instrText>
        </w:r>
        <w:r w:rsidR="00405DA3">
          <w:rPr>
            <w:noProof/>
            <w:webHidden/>
          </w:rPr>
        </w:r>
        <w:r w:rsidR="00405DA3">
          <w:rPr>
            <w:noProof/>
            <w:webHidden/>
          </w:rPr>
          <w:fldChar w:fldCharType="separate"/>
        </w:r>
        <w:r w:rsidR="00405DA3">
          <w:rPr>
            <w:noProof/>
            <w:webHidden/>
          </w:rPr>
          <w:t>62</w:t>
        </w:r>
        <w:r w:rsidR="00405DA3">
          <w:rPr>
            <w:noProof/>
            <w:webHidden/>
          </w:rPr>
          <w:fldChar w:fldCharType="end"/>
        </w:r>
      </w:hyperlink>
    </w:p>
    <w:p w14:paraId="4125FDD0" w14:textId="4DE4D01B"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1" w:history="1">
        <w:r w:rsidR="00405DA3" w:rsidRPr="00F46193">
          <w:rPr>
            <w:rStyle w:val="Hyperlink"/>
            <w:noProof/>
          </w:rPr>
          <w:t>Data Location</w:t>
        </w:r>
        <w:r w:rsidR="00405DA3">
          <w:rPr>
            <w:noProof/>
            <w:webHidden/>
          </w:rPr>
          <w:tab/>
        </w:r>
        <w:r w:rsidR="00405DA3">
          <w:rPr>
            <w:noProof/>
            <w:webHidden/>
          </w:rPr>
          <w:fldChar w:fldCharType="begin"/>
        </w:r>
        <w:r w:rsidR="00405DA3">
          <w:rPr>
            <w:noProof/>
            <w:webHidden/>
          </w:rPr>
          <w:instrText xml:space="preserve"> PAGEREF _Toc158297611 \h </w:instrText>
        </w:r>
        <w:r w:rsidR="00405DA3">
          <w:rPr>
            <w:noProof/>
            <w:webHidden/>
          </w:rPr>
        </w:r>
        <w:r w:rsidR="00405DA3">
          <w:rPr>
            <w:noProof/>
            <w:webHidden/>
          </w:rPr>
          <w:fldChar w:fldCharType="separate"/>
        </w:r>
        <w:r w:rsidR="00405DA3">
          <w:rPr>
            <w:noProof/>
            <w:webHidden/>
          </w:rPr>
          <w:t>62</w:t>
        </w:r>
        <w:r w:rsidR="00405DA3">
          <w:rPr>
            <w:noProof/>
            <w:webHidden/>
          </w:rPr>
          <w:fldChar w:fldCharType="end"/>
        </w:r>
      </w:hyperlink>
    </w:p>
    <w:p w14:paraId="6986D96B" w14:textId="38E430E3"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2" w:history="1">
        <w:r w:rsidR="00405DA3" w:rsidRPr="00F46193">
          <w:rPr>
            <w:rStyle w:val="Hyperlink"/>
            <w:noProof/>
          </w:rPr>
          <w:t>System Data Quality Requirements</w:t>
        </w:r>
        <w:r w:rsidR="00405DA3">
          <w:rPr>
            <w:noProof/>
            <w:webHidden/>
          </w:rPr>
          <w:tab/>
        </w:r>
        <w:r w:rsidR="00405DA3">
          <w:rPr>
            <w:noProof/>
            <w:webHidden/>
          </w:rPr>
          <w:fldChar w:fldCharType="begin"/>
        </w:r>
        <w:r w:rsidR="00405DA3">
          <w:rPr>
            <w:noProof/>
            <w:webHidden/>
          </w:rPr>
          <w:instrText xml:space="preserve"> PAGEREF _Toc158297612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754FDB4C" w14:textId="18964A6B"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13" w:history="1">
        <w:r w:rsidR="00405DA3" w:rsidRPr="00F46193">
          <w:rPr>
            <w:rStyle w:val="Hyperlink"/>
            <w:noProof/>
          </w:rPr>
          <w:t>Inherent Data Qualities</w:t>
        </w:r>
        <w:r w:rsidR="00405DA3">
          <w:rPr>
            <w:noProof/>
            <w:webHidden/>
          </w:rPr>
          <w:tab/>
        </w:r>
        <w:r w:rsidR="00405DA3">
          <w:rPr>
            <w:noProof/>
            <w:webHidden/>
          </w:rPr>
          <w:fldChar w:fldCharType="begin"/>
        </w:r>
        <w:r w:rsidR="00405DA3">
          <w:rPr>
            <w:noProof/>
            <w:webHidden/>
          </w:rPr>
          <w:instrText xml:space="preserve"> PAGEREF _Toc158297613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139CF55D" w14:textId="5AAEF647"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4" w:history="1">
        <w:r w:rsidR="00405DA3" w:rsidRPr="00F46193">
          <w:rPr>
            <w:rStyle w:val="Hyperlink"/>
            <w:noProof/>
          </w:rPr>
          <w:t>Accuracy</w:t>
        </w:r>
        <w:r w:rsidR="00405DA3">
          <w:rPr>
            <w:noProof/>
            <w:webHidden/>
          </w:rPr>
          <w:tab/>
        </w:r>
        <w:r w:rsidR="00405DA3">
          <w:rPr>
            <w:noProof/>
            <w:webHidden/>
          </w:rPr>
          <w:fldChar w:fldCharType="begin"/>
        </w:r>
        <w:r w:rsidR="00405DA3">
          <w:rPr>
            <w:noProof/>
            <w:webHidden/>
          </w:rPr>
          <w:instrText xml:space="preserve"> PAGEREF _Toc158297614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077DA2EA" w14:textId="08A5CE9B"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5" w:history="1">
        <w:r w:rsidR="00405DA3" w:rsidRPr="00F46193">
          <w:rPr>
            <w:rStyle w:val="Hyperlink"/>
            <w:noProof/>
          </w:rPr>
          <w:t>Completeness</w:t>
        </w:r>
        <w:r w:rsidR="00405DA3">
          <w:rPr>
            <w:noProof/>
            <w:webHidden/>
          </w:rPr>
          <w:tab/>
        </w:r>
        <w:r w:rsidR="00405DA3">
          <w:rPr>
            <w:noProof/>
            <w:webHidden/>
          </w:rPr>
          <w:fldChar w:fldCharType="begin"/>
        </w:r>
        <w:r w:rsidR="00405DA3">
          <w:rPr>
            <w:noProof/>
            <w:webHidden/>
          </w:rPr>
          <w:instrText xml:space="preserve"> PAGEREF _Toc158297615 \h </w:instrText>
        </w:r>
        <w:r w:rsidR="00405DA3">
          <w:rPr>
            <w:noProof/>
            <w:webHidden/>
          </w:rPr>
        </w:r>
        <w:r w:rsidR="00405DA3">
          <w:rPr>
            <w:noProof/>
            <w:webHidden/>
          </w:rPr>
          <w:fldChar w:fldCharType="separate"/>
        </w:r>
        <w:r w:rsidR="00405DA3">
          <w:rPr>
            <w:noProof/>
            <w:webHidden/>
          </w:rPr>
          <w:t>63</w:t>
        </w:r>
        <w:r w:rsidR="00405DA3">
          <w:rPr>
            <w:noProof/>
            <w:webHidden/>
          </w:rPr>
          <w:fldChar w:fldCharType="end"/>
        </w:r>
      </w:hyperlink>
    </w:p>
    <w:p w14:paraId="79DFB256" w14:textId="13D8994B"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6" w:history="1">
        <w:r w:rsidR="00405DA3" w:rsidRPr="00F46193">
          <w:rPr>
            <w:rStyle w:val="Hyperlink"/>
            <w:noProof/>
          </w:rPr>
          <w:t>Consistency</w:t>
        </w:r>
        <w:r w:rsidR="00405DA3">
          <w:rPr>
            <w:noProof/>
            <w:webHidden/>
          </w:rPr>
          <w:tab/>
        </w:r>
        <w:r w:rsidR="00405DA3">
          <w:rPr>
            <w:noProof/>
            <w:webHidden/>
          </w:rPr>
          <w:fldChar w:fldCharType="begin"/>
        </w:r>
        <w:r w:rsidR="00405DA3">
          <w:rPr>
            <w:noProof/>
            <w:webHidden/>
          </w:rPr>
          <w:instrText xml:space="preserve"> PAGEREF _Toc158297616 \h </w:instrText>
        </w:r>
        <w:r w:rsidR="00405DA3">
          <w:rPr>
            <w:noProof/>
            <w:webHidden/>
          </w:rPr>
        </w:r>
        <w:r w:rsidR="00405DA3">
          <w:rPr>
            <w:noProof/>
            <w:webHidden/>
          </w:rPr>
          <w:fldChar w:fldCharType="separate"/>
        </w:r>
        <w:r w:rsidR="00405DA3">
          <w:rPr>
            <w:noProof/>
            <w:webHidden/>
          </w:rPr>
          <w:t>64</w:t>
        </w:r>
        <w:r w:rsidR="00405DA3">
          <w:rPr>
            <w:noProof/>
            <w:webHidden/>
          </w:rPr>
          <w:fldChar w:fldCharType="end"/>
        </w:r>
      </w:hyperlink>
    </w:p>
    <w:p w14:paraId="15C98A73" w14:textId="7B8D0449"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7" w:history="1">
        <w:r w:rsidR="00405DA3" w:rsidRPr="00F46193">
          <w:rPr>
            <w:rStyle w:val="Hyperlink"/>
            <w:noProof/>
          </w:rPr>
          <w:t>Credibility</w:t>
        </w:r>
        <w:r w:rsidR="00405DA3">
          <w:rPr>
            <w:noProof/>
            <w:webHidden/>
          </w:rPr>
          <w:tab/>
        </w:r>
        <w:r w:rsidR="00405DA3">
          <w:rPr>
            <w:noProof/>
            <w:webHidden/>
          </w:rPr>
          <w:fldChar w:fldCharType="begin"/>
        </w:r>
        <w:r w:rsidR="00405DA3">
          <w:rPr>
            <w:noProof/>
            <w:webHidden/>
          </w:rPr>
          <w:instrText xml:space="preserve"> PAGEREF _Toc158297617 \h </w:instrText>
        </w:r>
        <w:r w:rsidR="00405DA3">
          <w:rPr>
            <w:noProof/>
            <w:webHidden/>
          </w:rPr>
        </w:r>
        <w:r w:rsidR="00405DA3">
          <w:rPr>
            <w:noProof/>
            <w:webHidden/>
          </w:rPr>
          <w:fldChar w:fldCharType="separate"/>
        </w:r>
        <w:r w:rsidR="00405DA3">
          <w:rPr>
            <w:noProof/>
            <w:webHidden/>
          </w:rPr>
          <w:t>64</w:t>
        </w:r>
        <w:r w:rsidR="00405DA3">
          <w:rPr>
            <w:noProof/>
            <w:webHidden/>
          </w:rPr>
          <w:fldChar w:fldCharType="end"/>
        </w:r>
      </w:hyperlink>
    </w:p>
    <w:p w14:paraId="6FD12555" w14:textId="7463E58B"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18" w:history="1">
        <w:r w:rsidR="00405DA3" w:rsidRPr="00F46193">
          <w:rPr>
            <w:rStyle w:val="Hyperlink"/>
            <w:noProof/>
          </w:rPr>
          <w:t>Correctness</w:t>
        </w:r>
        <w:r w:rsidR="00405DA3">
          <w:rPr>
            <w:noProof/>
            <w:webHidden/>
          </w:rPr>
          <w:tab/>
        </w:r>
        <w:r w:rsidR="00405DA3">
          <w:rPr>
            <w:noProof/>
            <w:webHidden/>
          </w:rPr>
          <w:fldChar w:fldCharType="begin"/>
        </w:r>
        <w:r w:rsidR="00405DA3">
          <w:rPr>
            <w:noProof/>
            <w:webHidden/>
          </w:rPr>
          <w:instrText xml:space="preserve"> PAGEREF _Toc158297618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459219A0" w14:textId="44C40102"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19" w:history="1">
        <w:r w:rsidR="00405DA3" w:rsidRPr="00F46193">
          <w:rPr>
            <w:rStyle w:val="Hyperlink"/>
            <w:noProof/>
          </w:rPr>
          <w:t>Combined Data Qualities</w:t>
        </w:r>
        <w:r w:rsidR="00405DA3">
          <w:rPr>
            <w:noProof/>
            <w:webHidden/>
          </w:rPr>
          <w:tab/>
        </w:r>
        <w:r w:rsidR="00405DA3">
          <w:rPr>
            <w:noProof/>
            <w:webHidden/>
          </w:rPr>
          <w:fldChar w:fldCharType="begin"/>
        </w:r>
        <w:r w:rsidR="00405DA3">
          <w:rPr>
            <w:noProof/>
            <w:webHidden/>
          </w:rPr>
          <w:instrText xml:space="preserve"> PAGEREF _Toc158297619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10EDF0C2" w14:textId="0E1DD8C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0" w:history="1">
        <w:r w:rsidR="00405DA3" w:rsidRPr="00F46193">
          <w:rPr>
            <w:rStyle w:val="Hyperlink"/>
            <w:noProof/>
          </w:rPr>
          <w:t>Accessibility</w:t>
        </w:r>
        <w:r w:rsidR="00405DA3">
          <w:rPr>
            <w:noProof/>
            <w:webHidden/>
          </w:rPr>
          <w:tab/>
        </w:r>
        <w:r w:rsidR="00405DA3">
          <w:rPr>
            <w:noProof/>
            <w:webHidden/>
          </w:rPr>
          <w:fldChar w:fldCharType="begin"/>
        </w:r>
        <w:r w:rsidR="00405DA3">
          <w:rPr>
            <w:noProof/>
            <w:webHidden/>
          </w:rPr>
          <w:instrText xml:space="preserve"> PAGEREF _Toc158297620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133A0FF5" w14:textId="109D32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1" w:history="1">
        <w:r w:rsidR="00405DA3" w:rsidRPr="00F46193">
          <w:rPr>
            <w:rStyle w:val="Hyperlink"/>
            <w:noProof/>
          </w:rPr>
          <w:t>Compliance</w:t>
        </w:r>
        <w:r w:rsidR="00405DA3">
          <w:rPr>
            <w:noProof/>
            <w:webHidden/>
          </w:rPr>
          <w:tab/>
        </w:r>
        <w:r w:rsidR="00405DA3">
          <w:rPr>
            <w:noProof/>
            <w:webHidden/>
          </w:rPr>
          <w:fldChar w:fldCharType="begin"/>
        </w:r>
        <w:r w:rsidR="00405DA3">
          <w:rPr>
            <w:noProof/>
            <w:webHidden/>
          </w:rPr>
          <w:instrText xml:space="preserve"> PAGEREF _Toc158297621 \h </w:instrText>
        </w:r>
        <w:r w:rsidR="00405DA3">
          <w:rPr>
            <w:noProof/>
            <w:webHidden/>
          </w:rPr>
        </w:r>
        <w:r w:rsidR="00405DA3">
          <w:rPr>
            <w:noProof/>
            <w:webHidden/>
          </w:rPr>
          <w:fldChar w:fldCharType="separate"/>
        </w:r>
        <w:r w:rsidR="00405DA3">
          <w:rPr>
            <w:noProof/>
            <w:webHidden/>
          </w:rPr>
          <w:t>65</w:t>
        </w:r>
        <w:r w:rsidR="00405DA3">
          <w:rPr>
            <w:noProof/>
            <w:webHidden/>
          </w:rPr>
          <w:fldChar w:fldCharType="end"/>
        </w:r>
      </w:hyperlink>
    </w:p>
    <w:p w14:paraId="3582D670" w14:textId="7F2D4536"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22" w:history="1">
        <w:r w:rsidR="00405DA3" w:rsidRPr="00F46193">
          <w:rPr>
            <w:rStyle w:val="Hyperlink"/>
            <w:noProof/>
          </w:rPr>
          <w:t>Confidentiality</w:t>
        </w:r>
        <w:r w:rsidR="00405DA3">
          <w:rPr>
            <w:noProof/>
            <w:webHidden/>
          </w:rPr>
          <w:tab/>
        </w:r>
        <w:r w:rsidR="00405DA3">
          <w:rPr>
            <w:noProof/>
            <w:webHidden/>
          </w:rPr>
          <w:fldChar w:fldCharType="begin"/>
        </w:r>
        <w:r w:rsidR="00405DA3">
          <w:rPr>
            <w:noProof/>
            <w:webHidden/>
          </w:rPr>
          <w:instrText xml:space="preserve"> PAGEREF _Toc158297622 \h </w:instrText>
        </w:r>
        <w:r w:rsidR="00405DA3">
          <w:rPr>
            <w:noProof/>
            <w:webHidden/>
          </w:rPr>
        </w:r>
        <w:r w:rsidR="00405DA3">
          <w:rPr>
            <w:noProof/>
            <w:webHidden/>
          </w:rPr>
          <w:fldChar w:fldCharType="separate"/>
        </w:r>
        <w:r w:rsidR="00405DA3">
          <w:rPr>
            <w:noProof/>
            <w:webHidden/>
          </w:rPr>
          <w:t>66</w:t>
        </w:r>
        <w:r w:rsidR="00405DA3">
          <w:rPr>
            <w:noProof/>
            <w:webHidden/>
          </w:rPr>
          <w:fldChar w:fldCharType="end"/>
        </w:r>
      </w:hyperlink>
    </w:p>
    <w:p w14:paraId="77695582" w14:textId="4C3310DC"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23" w:history="1">
        <w:r w:rsidR="00405DA3" w:rsidRPr="00F46193">
          <w:rPr>
            <w:rStyle w:val="Hyperlink"/>
            <w:noProof/>
          </w:rPr>
          <w:t>Efficiency</w:t>
        </w:r>
        <w:r w:rsidR="00405DA3">
          <w:rPr>
            <w:noProof/>
            <w:webHidden/>
          </w:rPr>
          <w:tab/>
        </w:r>
        <w:r w:rsidR="00405DA3">
          <w:rPr>
            <w:noProof/>
            <w:webHidden/>
          </w:rPr>
          <w:fldChar w:fldCharType="begin"/>
        </w:r>
        <w:r w:rsidR="00405DA3">
          <w:rPr>
            <w:noProof/>
            <w:webHidden/>
          </w:rPr>
          <w:instrText xml:space="preserve"> PAGEREF _Toc158297623 \h </w:instrText>
        </w:r>
        <w:r w:rsidR="00405DA3">
          <w:rPr>
            <w:noProof/>
            <w:webHidden/>
          </w:rPr>
        </w:r>
        <w:r w:rsidR="00405DA3">
          <w:rPr>
            <w:noProof/>
            <w:webHidden/>
          </w:rPr>
          <w:fldChar w:fldCharType="separate"/>
        </w:r>
        <w:r w:rsidR="00405DA3">
          <w:rPr>
            <w:noProof/>
            <w:webHidden/>
          </w:rPr>
          <w:t>66</w:t>
        </w:r>
        <w:r w:rsidR="00405DA3">
          <w:rPr>
            <w:noProof/>
            <w:webHidden/>
          </w:rPr>
          <w:fldChar w:fldCharType="end"/>
        </w:r>
      </w:hyperlink>
    </w:p>
    <w:p w14:paraId="1F025FBA" w14:textId="61694BC4"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24" w:history="1">
        <w:r w:rsidR="00405DA3" w:rsidRPr="00F46193">
          <w:rPr>
            <w:rStyle w:val="Hyperlink"/>
            <w:noProof/>
          </w:rPr>
          <w:t>Precision</w:t>
        </w:r>
        <w:r w:rsidR="00405DA3">
          <w:rPr>
            <w:noProof/>
            <w:webHidden/>
          </w:rPr>
          <w:tab/>
        </w:r>
        <w:r w:rsidR="00405DA3">
          <w:rPr>
            <w:noProof/>
            <w:webHidden/>
          </w:rPr>
          <w:fldChar w:fldCharType="begin"/>
        </w:r>
        <w:r w:rsidR="00405DA3">
          <w:rPr>
            <w:noProof/>
            <w:webHidden/>
          </w:rPr>
          <w:instrText xml:space="preserve"> PAGEREF _Toc158297624 \h </w:instrText>
        </w:r>
        <w:r w:rsidR="00405DA3">
          <w:rPr>
            <w:noProof/>
            <w:webHidden/>
          </w:rPr>
        </w:r>
        <w:r w:rsidR="00405DA3">
          <w:rPr>
            <w:noProof/>
            <w:webHidden/>
          </w:rPr>
          <w:fldChar w:fldCharType="separate"/>
        </w:r>
        <w:r w:rsidR="00405DA3">
          <w:rPr>
            <w:noProof/>
            <w:webHidden/>
          </w:rPr>
          <w:t>67</w:t>
        </w:r>
        <w:r w:rsidR="00405DA3">
          <w:rPr>
            <w:noProof/>
            <w:webHidden/>
          </w:rPr>
          <w:fldChar w:fldCharType="end"/>
        </w:r>
      </w:hyperlink>
    </w:p>
    <w:p w14:paraId="391F3405" w14:textId="4446E45F"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25" w:history="1">
        <w:r w:rsidR="00405DA3" w:rsidRPr="00F46193">
          <w:rPr>
            <w:rStyle w:val="Hyperlink"/>
            <w:noProof/>
          </w:rPr>
          <w:t>Traceability</w:t>
        </w:r>
        <w:r w:rsidR="00405DA3">
          <w:rPr>
            <w:noProof/>
            <w:webHidden/>
          </w:rPr>
          <w:tab/>
        </w:r>
        <w:r w:rsidR="00405DA3">
          <w:rPr>
            <w:noProof/>
            <w:webHidden/>
          </w:rPr>
          <w:fldChar w:fldCharType="begin"/>
        </w:r>
        <w:r w:rsidR="00405DA3">
          <w:rPr>
            <w:noProof/>
            <w:webHidden/>
          </w:rPr>
          <w:instrText xml:space="preserve"> PAGEREF _Toc158297625 \h </w:instrText>
        </w:r>
        <w:r w:rsidR="00405DA3">
          <w:rPr>
            <w:noProof/>
            <w:webHidden/>
          </w:rPr>
        </w:r>
        <w:r w:rsidR="00405DA3">
          <w:rPr>
            <w:noProof/>
            <w:webHidden/>
          </w:rPr>
          <w:fldChar w:fldCharType="separate"/>
        </w:r>
        <w:r w:rsidR="00405DA3">
          <w:rPr>
            <w:noProof/>
            <w:webHidden/>
          </w:rPr>
          <w:t>67</w:t>
        </w:r>
        <w:r w:rsidR="00405DA3">
          <w:rPr>
            <w:noProof/>
            <w:webHidden/>
          </w:rPr>
          <w:fldChar w:fldCharType="end"/>
        </w:r>
      </w:hyperlink>
    </w:p>
    <w:p w14:paraId="7D1B684C" w14:textId="4E3EB9EE" w:rsidR="00405DA3" w:rsidRDefault="00000000" w:rsidP="00A92F2A">
      <w:pPr>
        <w:pStyle w:val="TOC4"/>
        <w:rPr>
          <w:rFonts w:asciiTheme="minorHAnsi" w:eastAsiaTheme="minorEastAsia" w:hAnsiTheme="minorHAnsi" w:cstheme="minorBidi"/>
          <w:noProof/>
          <w:kern w:val="2"/>
          <w:sz w:val="22"/>
          <w:szCs w:val="22"/>
          <w:lang w:eastAsia="en-NZ"/>
          <w14:ligatures w14:val="standardContextual"/>
        </w:rPr>
      </w:pPr>
      <w:hyperlink w:anchor="_Toc158297626" w:history="1">
        <w:r w:rsidR="00405DA3" w:rsidRPr="00F46193">
          <w:rPr>
            <w:rStyle w:val="Hyperlink"/>
            <w:noProof/>
          </w:rPr>
          <w:t>Understandability</w:t>
        </w:r>
        <w:r w:rsidR="00405DA3">
          <w:rPr>
            <w:noProof/>
            <w:webHidden/>
          </w:rPr>
          <w:tab/>
        </w:r>
        <w:r w:rsidR="00405DA3">
          <w:rPr>
            <w:noProof/>
            <w:webHidden/>
          </w:rPr>
          <w:fldChar w:fldCharType="begin"/>
        </w:r>
        <w:r w:rsidR="00405DA3">
          <w:rPr>
            <w:noProof/>
            <w:webHidden/>
          </w:rPr>
          <w:instrText xml:space="preserve"> PAGEREF _Toc158297626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1F7D2C90" w14:textId="43EBE92F"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27" w:history="1">
        <w:r w:rsidR="00405DA3" w:rsidRPr="00F46193">
          <w:rPr>
            <w:rStyle w:val="Hyperlink"/>
            <w:noProof/>
          </w:rPr>
          <w:t>System Dependent Data Qualities</w:t>
        </w:r>
        <w:r w:rsidR="00405DA3">
          <w:rPr>
            <w:noProof/>
            <w:webHidden/>
          </w:rPr>
          <w:tab/>
        </w:r>
        <w:r w:rsidR="00405DA3">
          <w:rPr>
            <w:noProof/>
            <w:webHidden/>
          </w:rPr>
          <w:fldChar w:fldCharType="begin"/>
        </w:r>
        <w:r w:rsidR="00405DA3">
          <w:rPr>
            <w:noProof/>
            <w:webHidden/>
          </w:rPr>
          <w:instrText xml:space="preserve"> PAGEREF _Toc158297627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20235B05" w14:textId="594927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8" w:history="1">
        <w:r w:rsidR="00405DA3" w:rsidRPr="00F46193">
          <w:rPr>
            <w:rStyle w:val="Hyperlink"/>
            <w:noProof/>
          </w:rPr>
          <w:t>Availability</w:t>
        </w:r>
        <w:r w:rsidR="00405DA3">
          <w:rPr>
            <w:noProof/>
            <w:webHidden/>
          </w:rPr>
          <w:tab/>
        </w:r>
        <w:r w:rsidR="00405DA3">
          <w:rPr>
            <w:noProof/>
            <w:webHidden/>
          </w:rPr>
          <w:fldChar w:fldCharType="begin"/>
        </w:r>
        <w:r w:rsidR="00405DA3">
          <w:rPr>
            <w:noProof/>
            <w:webHidden/>
          </w:rPr>
          <w:instrText xml:space="preserve"> PAGEREF _Toc158297628 \h </w:instrText>
        </w:r>
        <w:r w:rsidR="00405DA3">
          <w:rPr>
            <w:noProof/>
            <w:webHidden/>
          </w:rPr>
        </w:r>
        <w:r w:rsidR="00405DA3">
          <w:rPr>
            <w:noProof/>
            <w:webHidden/>
          </w:rPr>
          <w:fldChar w:fldCharType="separate"/>
        </w:r>
        <w:r w:rsidR="00405DA3">
          <w:rPr>
            <w:noProof/>
            <w:webHidden/>
          </w:rPr>
          <w:t>68</w:t>
        </w:r>
        <w:r w:rsidR="00405DA3">
          <w:rPr>
            <w:noProof/>
            <w:webHidden/>
          </w:rPr>
          <w:fldChar w:fldCharType="end"/>
        </w:r>
      </w:hyperlink>
    </w:p>
    <w:p w14:paraId="076785F8" w14:textId="21CE1D2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9" w:history="1">
        <w:r w:rsidR="00405DA3" w:rsidRPr="00F46193">
          <w:rPr>
            <w:rStyle w:val="Hyperlink"/>
            <w:noProof/>
          </w:rPr>
          <w:t>Portability</w:t>
        </w:r>
        <w:r w:rsidR="00405DA3">
          <w:rPr>
            <w:noProof/>
            <w:webHidden/>
          </w:rPr>
          <w:tab/>
        </w:r>
        <w:r w:rsidR="00405DA3">
          <w:rPr>
            <w:noProof/>
            <w:webHidden/>
          </w:rPr>
          <w:fldChar w:fldCharType="begin"/>
        </w:r>
        <w:r w:rsidR="00405DA3">
          <w:rPr>
            <w:noProof/>
            <w:webHidden/>
          </w:rPr>
          <w:instrText xml:space="preserve"> PAGEREF _Toc158297629 \h </w:instrText>
        </w:r>
        <w:r w:rsidR="00405DA3">
          <w:rPr>
            <w:noProof/>
            <w:webHidden/>
          </w:rPr>
        </w:r>
        <w:r w:rsidR="00405DA3">
          <w:rPr>
            <w:noProof/>
            <w:webHidden/>
          </w:rPr>
          <w:fldChar w:fldCharType="separate"/>
        </w:r>
        <w:r w:rsidR="00405DA3">
          <w:rPr>
            <w:noProof/>
            <w:webHidden/>
          </w:rPr>
          <w:t>69</w:t>
        </w:r>
        <w:r w:rsidR="00405DA3">
          <w:rPr>
            <w:noProof/>
            <w:webHidden/>
          </w:rPr>
          <w:fldChar w:fldCharType="end"/>
        </w:r>
      </w:hyperlink>
    </w:p>
    <w:p w14:paraId="298B2295" w14:textId="3A64076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0" w:history="1">
        <w:r w:rsidR="00405DA3" w:rsidRPr="00F46193">
          <w:rPr>
            <w:rStyle w:val="Hyperlink"/>
            <w:noProof/>
          </w:rPr>
          <w:t>Recoverability</w:t>
        </w:r>
        <w:r w:rsidR="00405DA3">
          <w:rPr>
            <w:noProof/>
            <w:webHidden/>
          </w:rPr>
          <w:tab/>
        </w:r>
        <w:r w:rsidR="00405DA3">
          <w:rPr>
            <w:noProof/>
            <w:webHidden/>
          </w:rPr>
          <w:fldChar w:fldCharType="begin"/>
        </w:r>
        <w:r w:rsidR="00405DA3">
          <w:rPr>
            <w:noProof/>
            <w:webHidden/>
          </w:rPr>
          <w:instrText xml:space="preserve"> PAGEREF _Toc158297630 \h </w:instrText>
        </w:r>
        <w:r w:rsidR="00405DA3">
          <w:rPr>
            <w:noProof/>
            <w:webHidden/>
          </w:rPr>
        </w:r>
        <w:r w:rsidR="00405DA3">
          <w:rPr>
            <w:noProof/>
            <w:webHidden/>
          </w:rPr>
          <w:fldChar w:fldCharType="separate"/>
        </w:r>
        <w:r w:rsidR="00405DA3">
          <w:rPr>
            <w:noProof/>
            <w:webHidden/>
          </w:rPr>
          <w:t>69</w:t>
        </w:r>
        <w:r w:rsidR="00405DA3">
          <w:rPr>
            <w:noProof/>
            <w:webHidden/>
          </w:rPr>
          <w:fldChar w:fldCharType="end"/>
        </w:r>
      </w:hyperlink>
    </w:p>
    <w:p w14:paraId="59BA7D67" w14:textId="16586414"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1" w:history="1">
        <w:r w:rsidR="00405DA3" w:rsidRPr="00F46193">
          <w:rPr>
            <w:rStyle w:val="Hyperlink"/>
            <w:noProof/>
          </w:rPr>
          <w:t>System User Experience Quality Requirements</w:t>
        </w:r>
        <w:r w:rsidR="00405DA3">
          <w:rPr>
            <w:noProof/>
            <w:webHidden/>
          </w:rPr>
          <w:tab/>
        </w:r>
        <w:r w:rsidR="00405DA3">
          <w:rPr>
            <w:noProof/>
            <w:webHidden/>
          </w:rPr>
          <w:fldChar w:fldCharType="begin"/>
        </w:r>
        <w:r w:rsidR="00405DA3">
          <w:rPr>
            <w:noProof/>
            <w:webHidden/>
          </w:rPr>
          <w:instrText xml:space="preserve"> PAGEREF _Toc158297631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6269B900" w14:textId="09BD63D1"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32" w:history="1">
        <w:r w:rsidR="00405DA3" w:rsidRPr="00F46193">
          <w:rPr>
            <w:rStyle w:val="Hyperlink"/>
            <w:noProof/>
          </w:rPr>
          <w:t>Effectiveness</w:t>
        </w:r>
        <w:r w:rsidR="00405DA3">
          <w:rPr>
            <w:noProof/>
            <w:webHidden/>
          </w:rPr>
          <w:tab/>
        </w:r>
        <w:r w:rsidR="00405DA3">
          <w:rPr>
            <w:noProof/>
            <w:webHidden/>
          </w:rPr>
          <w:fldChar w:fldCharType="begin"/>
        </w:r>
        <w:r w:rsidR="00405DA3">
          <w:rPr>
            <w:noProof/>
            <w:webHidden/>
          </w:rPr>
          <w:instrText xml:space="preserve"> PAGEREF _Toc158297632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0CEB1403" w14:textId="010C7474"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33" w:history="1">
        <w:r w:rsidR="00405DA3" w:rsidRPr="00F46193">
          <w:rPr>
            <w:rStyle w:val="Hyperlink"/>
            <w:noProof/>
          </w:rPr>
          <w:t>Efficiency</w:t>
        </w:r>
        <w:r w:rsidR="00405DA3">
          <w:rPr>
            <w:noProof/>
            <w:webHidden/>
          </w:rPr>
          <w:tab/>
        </w:r>
        <w:r w:rsidR="00405DA3">
          <w:rPr>
            <w:noProof/>
            <w:webHidden/>
          </w:rPr>
          <w:fldChar w:fldCharType="begin"/>
        </w:r>
        <w:r w:rsidR="00405DA3">
          <w:rPr>
            <w:noProof/>
            <w:webHidden/>
          </w:rPr>
          <w:instrText xml:space="preserve"> PAGEREF _Toc158297633 \h </w:instrText>
        </w:r>
        <w:r w:rsidR="00405DA3">
          <w:rPr>
            <w:noProof/>
            <w:webHidden/>
          </w:rPr>
        </w:r>
        <w:r w:rsidR="00405DA3">
          <w:rPr>
            <w:noProof/>
            <w:webHidden/>
          </w:rPr>
          <w:fldChar w:fldCharType="separate"/>
        </w:r>
        <w:r w:rsidR="00405DA3">
          <w:rPr>
            <w:noProof/>
            <w:webHidden/>
          </w:rPr>
          <w:t>70</w:t>
        </w:r>
        <w:r w:rsidR="00405DA3">
          <w:rPr>
            <w:noProof/>
            <w:webHidden/>
          </w:rPr>
          <w:fldChar w:fldCharType="end"/>
        </w:r>
      </w:hyperlink>
    </w:p>
    <w:p w14:paraId="316B76DB" w14:textId="5F68CCDC"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34" w:history="1">
        <w:r w:rsidR="00405DA3" w:rsidRPr="00F46193">
          <w:rPr>
            <w:rStyle w:val="Hyperlink"/>
            <w:noProof/>
          </w:rPr>
          <w:t>Satisfaction</w:t>
        </w:r>
        <w:r w:rsidR="00405DA3">
          <w:rPr>
            <w:noProof/>
            <w:webHidden/>
          </w:rPr>
          <w:tab/>
        </w:r>
        <w:r w:rsidR="00405DA3">
          <w:rPr>
            <w:noProof/>
            <w:webHidden/>
          </w:rPr>
          <w:fldChar w:fldCharType="begin"/>
        </w:r>
        <w:r w:rsidR="00405DA3">
          <w:rPr>
            <w:noProof/>
            <w:webHidden/>
          </w:rPr>
          <w:instrText xml:space="preserve"> PAGEREF _Toc158297634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02BB7924" w14:textId="309431F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5" w:history="1">
        <w:r w:rsidR="00405DA3" w:rsidRPr="00F46193">
          <w:rPr>
            <w:rStyle w:val="Hyperlink"/>
            <w:noProof/>
          </w:rPr>
          <w:t>Usefulness</w:t>
        </w:r>
        <w:r w:rsidR="00405DA3">
          <w:rPr>
            <w:noProof/>
            <w:webHidden/>
          </w:rPr>
          <w:tab/>
        </w:r>
        <w:r w:rsidR="00405DA3">
          <w:rPr>
            <w:noProof/>
            <w:webHidden/>
          </w:rPr>
          <w:fldChar w:fldCharType="begin"/>
        </w:r>
        <w:r w:rsidR="00405DA3">
          <w:rPr>
            <w:noProof/>
            <w:webHidden/>
          </w:rPr>
          <w:instrText xml:space="preserve"> PAGEREF _Toc158297635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6D231BCA" w14:textId="3558468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6" w:history="1">
        <w:r w:rsidR="00405DA3" w:rsidRPr="00F46193">
          <w:rPr>
            <w:rStyle w:val="Hyperlink"/>
            <w:noProof/>
          </w:rPr>
          <w:t>Trust</w:t>
        </w:r>
        <w:r w:rsidR="00405DA3">
          <w:rPr>
            <w:noProof/>
            <w:webHidden/>
          </w:rPr>
          <w:tab/>
        </w:r>
        <w:r w:rsidR="00405DA3">
          <w:rPr>
            <w:noProof/>
            <w:webHidden/>
          </w:rPr>
          <w:fldChar w:fldCharType="begin"/>
        </w:r>
        <w:r w:rsidR="00405DA3">
          <w:rPr>
            <w:noProof/>
            <w:webHidden/>
          </w:rPr>
          <w:instrText xml:space="preserve"> PAGEREF _Toc158297636 \h </w:instrText>
        </w:r>
        <w:r w:rsidR="00405DA3">
          <w:rPr>
            <w:noProof/>
            <w:webHidden/>
          </w:rPr>
        </w:r>
        <w:r w:rsidR="00405DA3">
          <w:rPr>
            <w:noProof/>
            <w:webHidden/>
          </w:rPr>
          <w:fldChar w:fldCharType="separate"/>
        </w:r>
        <w:r w:rsidR="00405DA3">
          <w:rPr>
            <w:noProof/>
            <w:webHidden/>
          </w:rPr>
          <w:t>71</w:t>
        </w:r>
        <w:r w:rsidR="00405DA3">
          <w:rPr>
            <w:noProof/>
            <w:webHidden/>
          </w:rPr>
          <w:fldChar w:fldCharType="end"/>
        </w:r>
      </w:hyperlink>
    </w:p>
    <w:p w14:paraId="76EDF9AF" w14:textId="4BEED410"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7" w:history="1">
        <w:r w:rsidR="00405DA3" w:rsidRPr="00F46193">
          <w:rPr>
            <w:rStyle w:val="Hyperlink"/>
            <w:noProof/>
          </w:rPr>
          <w:t>Pleasure</w:t>
        </w:r>
        <w:r w:rsidR="00405DA3">
          <w:rPr>
            <w:noProof/>
            <w:webHidden/>
          </w:rPr>
          <w:tab/>
        </w:r>
        <w:r w:rsidR="00405DA3">
          <w:rPr>
            <w:noProof/>
            <w:webHidden/>
          </w:rPr>
          <w:fldChar w:fldCharType="begin"/>
        </w:r>
        <w:r w:rsidR="00405DA3">
          <w:rPr>
            <w:noProof/>
            <w:webHidden/>
          </w:rPr>
          <w:instrText xml:space="preserve"> PAGEREF _Toc158297637 \h </w:instrText>
        </w:r>
        <w:r w:rsidR="00405DA3">
          <w:rPr>
            <w:noProof/>
            <w:webHidden/>
          </w:rPr>
        </w:r>
        <w:r w:rsidR="00405DA3">
          <w:rPr>
            <w:noProof/>
            <w:webHidden/>
          </w:rPr>
          <w:fldChar w:fldCharType="separate"/>
        </w:r>
        <w:r w:rsidR="00405DA3">
          <w:rPr>
            <w:noProof/>
            <w:webHidden/>
          </w:rPr>
          <w:t>72</w:t>
        </w:r>
        <w:r w:rsidR="00405DA3">
          <w:rPr>
            <w:noProof/>
            <w:webHidden/>
          </w:rPr>
          <w:fldChar w:fldCharType="end"/>
        </w:r>
      </w:hyperlink>
    </w:p>
    <w:p w14:paraId="2290B5AC" w14:textId="087F798A"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8" w:history="1">
        <w:r w:rsidR="00405DA3" w:rsidRPr="00F46193">
          <w:rPr>
            <w:rStyle w:val="Hyperlink"/>
            <w:noProof/>
          </w:rPr>
          <w:t>Comfort</w:t>
        </w:r>
        <w:r w:rsidR="00405DA3">
          <w:rPr>
            <w:noProof/>
            <w:webHidden/>
          </w:rPr>
          <w:tab/>
        </w:r>
        <w:r w:rsidR="00405DA3">
          <w:rPr>
            <w:noProof/>
            <w:webHidden/>
          </w:rPr>
          <w:fldChar w:fldCharType="begin"/>
        </w:r>
        <w:r w:rsidR="00405DA3">
          <w:rPr>
            <w:noProof/>
            <w:webHidden/>
          </w:rPr>
          <w:instrText xml:space="preserve"> PAGEREF _Toc158297638 \h </w:instrText>
        </w:r>
        <w:r w:rsidR="00405DA3">
          <w:rPr>
            <w:noProof/>
            <w:webHidden/>
          </w:rPr>
        </w:r>
        <w:r w:rsidR="00405DA3">
          <w:rPr>
            <w:noProof/>
            <w:webHidden/>
          </w:rPr>
          <w:fldChar w:fldCharType="separate"/>
        </w:r>
        <w:r w:rsidR="00405DA3">
          <w:rPr>
            <w:noProof/>
            <w:webHidden/>
          </w:rPr>
          <w:t>72</w:t>
        </w:r>
        <w:r w:rsidR="00405DA3">
          <w:rPr>
            <w:noProof/>
            <w:webHidden/>
          </w:rPr>
          <w:fldChar w:fldCharType="end"/>
        </w:r>
      </w:hyperlink>
    </w:p>
    <w:p w14:paraId="24964E25" w14:textId="2B9BBE0B"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39" w:history="1">
        <w:r w:rsidR="00405DA3" w:rsidRPr="00F46193">
          <w:rPr>
            <w:rStyle w:val="Hyperlink"/>
            <w:noProof/>
          </w:rPr>
          <w:t>Freedom from Risk</w:t>
        </w:r>
        <w:r w:rsidR="00405DA3">
          <w:rPr>
            <w:noProof/>
            <w:webHidden/>
          </w:rPr>
          <w:tab/>
        </w:r>
        <w:r w:rsidR="00405DA3">
          <w:rPr>
            <w:noProof/>
            <w:webHidden/>
          </w:rPr>
          <w:fldChar w:fldCharType="begin"/>
        </w:r>
        <w:r w:rsidR="00405DA3">
          <w:rPr>
            <w:noProof/>
            <w:webHidden/>
          </w:rPr>
          <w:instrText xml:space="preserve"> PAGEREF _Toc158297639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35409FEF" w14:textId="56ACCC2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0" w:history="1">
        <w:r w:rsidR="00405DA3" w:rsidRPr="00F46193">
          <w:rPr>
            <w:rStyle w:val="Hyperlink"/>
            <w:noProof/>
          </w:rPr>
          <w:t>Economic Risk Mitigation</w:t>
        </w:r>
        <w:r w:rsidR="00405DA3">
          <w:rPr>
            <w:noProof/>
            <w:webHidden/>
          </w:rPr>
          <w:tab/>
        </w:r>
        <w:r w:rsidR="00405DA3">
          <w:rPr>
            <w:noProof/>
            <w:webHidden/>
          </w:rPr>
          <w:fldChar w:fldCharType="begin"/>
        </w:r>
        <w:r w:rsidR="00405DA3">
          <w:rPr>
            <w:noProof/>
            <w:webHidden/>
          </w:rPr>
          <w:instrText xml:space="preserve"> PAGEREF _Toc158297640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0B445A09" w14:textId="0304FEE5"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1" w:history="1">
        <w:r w:rsidR="00405DA3" w:rsidRPr="00F46193">
          <w:rPr>
            <w:rStyle w:val="Hyperlink"/>
            <w:noProof/>
          </w:rPr>
          <w:t>Health and Safety Risk Mitigation</w:t>
        </w:r>
        <w:r w:rsidR="00405DA3">
          <w:rPr>
            <w:noProof/>
            <w:webHidden/>
          </w:rPr>
          <w:tab/>
        </w:r>
        <w:r w:rsidR="00405DA3">
          <w:rPr>
            <w:noProof/>
            <w:webHidden/>
          </w:rPr>
          <w:fldChar w:fldCharType="begin"/>
        </w:r>
        <w:r w:rsidR="00405DA3">
          <w:rPr>
            <w:noProof/>
            <w:webHidden/>
          </w:rPr>
          <w:instrText xml:space="preserve"> PAGEREF _Toc158297641 \h </w:instrText>
        </w:r>
        <w:r w:rsidR="00405DA3">
          <w:rPr>
            <w:noProof/>
            <w:webHidden/>
          </w:rPr>
        </w:r>
        <w:r w:rsidR="00405DA3">
          <w:rPr>
            <w:noProof/>
            <w:webHidden/>
          </w:rPr>
          <w:fldChar w:fldCharType="separate"/>
        </w:r>
        <w:r w:rsidR="00405DA3">
          <w:rPr>
            <w:noProof/>
            <w:webHidden/>
          </w:rPr>
          <w:t>73</w:t>
        </w:r>
        <w:r w:rsidR="00405DA3">
          <w:rPr>
            <w:noProof/>
            <w:webHidden/>
          </w:rPr>
          <w:fldChar w:fldCharType="end"/>
        </w:r>
      </w:hyperlink>
    </w:p>
    <w:p w14:paraId="583EC650" w14:textId="56B84FF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2" w:history="1">
        <w:r w:rsidR="00405DA3" w:rsidRPr="00F46193">
          <w:rPr>
            <w:rStyle w:val="Hyperlink"/>
            <w:noProof/>
          </w:rPr>
          <w:t>Environmental Risk Mitigation</w:t>
        </w:r>
        <w:r w:rsidR="00405DA3">
          <w:rPr>
            <w:noProof/>
            <w:webHidden/>
          </w:rPr>
          <w:tab/>
        </w:r>
        <w:r w:rsidR="00405DA3">
          <w:rPr>
            <w:noProof/>
            <w:webHidden/>
          </w:rPr>
          <w:fldChar w:fldCharType="begin"/>
        </w:r>
        <w:r w:rsidR="00405DA3">
          <w:rPr>
            <w:noProof/>
            <w:webHidden/>
          </w:rPr>
          <w:instrText xml:space="preserve"> PAGEREF _Toc158297642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7B4AC9FE" w14:textId="34862760"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43" w:history="1">
        <w:r w:rsidR="00405DA3" w:rsidRPr="00F46193">
          <w:rPr>
            <w:rStyle w:val="Hyperlink"/>
            <w:noProof/>
          </w:rPr>
          <w:t>Context Coverage</w:t>
        </w:r>
        <w:r w:rsidR="00405DA3">
          <w:rPr>
            <w:noProof/>
            <w:webHidden/>
          </w:rPr>
          <w:tab/>
        </w:r>
        <w:r w:rsidR="00405DA3">
          <w:rPr>
            <w:noProof/>
            <w:webHidden/>
          </w:rPr>
          <w:fldChar w:fldCharType="begin"/>
        </w:r>
        <w:r w:rsidR="00405DA3">
          <w:rPr>
            <w:noProof/>
            <w:webHidden/>
          </w:rPr>
          <w:instrText xml:space="preserve"> PAGEREF _Toc158297643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7F341ACB" w14:textId="39617E29"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4" w:history="1">
        <w:r w:rsidR="00405DA3" w:rsidRPr="00F46193">
          <w:rPr>
            <w:rStyle w:val="Hyperlink"/>
            <w:noProof/>
          </w:rPr>
          <w:t>Context Completeness</w:t>
        </w:r>
        <w:r w:rsidR="00405DA3">
          <w:rPr>
            <w:noProof/>
            <w:webHidden/>
          </w:rPr>
          <w:tab/>
        </w:r>
        <w:r w:rsidR="00405DA3">
          <w:rPr>
            <w:noProof/>
            <w:webHidden/>
          </w:rPr>
          <w:fldChar w:fldCharType="begin"/>
        </w:r>
        <w:r w:rsidR="00405DA3">
          <w:rPr>
            <w:noProof/>
            <w:webHidden/>
          </w:rPr>
          <w:instrText xml:space="preserve"> PAGEREF _Toc158297644 \h </w:instrText>
        </w:r>
        <w:r w:rsidR="00405DA3">
          <w:rPr>
            <w:noProof/>
            <w:webHidden/>
          </w:rPr>
        </w:r>
        <w:r w:rsidR="00405DA3">
          <w:rPr>
            <w:noProof/>
            <w:webHidden/>
          </w:rPr>
          <w:fldChar w:fldCharType="separate"/>
        </w:r>
        <w:r w:rsidR="00405DA3">
          <w:rPr>
            <w:noProof/>
            <w:webHidden/>
          </w:rPr>
          <w:t>74</w:t>
        </w:r>
        <w:r w:rsidR="00405DA3">
          <w:rPr>
            <w:noProof/>
            <w:webHidden/>
          </w:rPr>
          <w:fldChar w:fldCharType="end"/>
        </w:r>
      </w:hyperlink>
    </w:p>
    <w:p w14:paraId="0CF4D1F7" w14:textId="0D0549A4"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5" w:history="1">
        <w:r w:rsidR="00405DA3" w:rsidRPr="00F46193">
          <w:rPr>
            <w:rStyle w:val="Hyperlink"/>
            <w:noProof/>
          </w:rPr>
          <w:t>Flexibility</w:t>
        </w:r>
        <w:r w:rsidR="00405DA3">
          <w:rPr>
            <w:noProof/>
            <w:webHidden/>
          </w:rPr>
          <w:tab/>
        </w:r>
        <w:r w:rsidR="00405DA3">
          <w:rPr>
            <w:noProof/>
            <w:webHidden/>
          </w:rPr>
          <w:fldChar w:fldCharType="begin"/>
        </w:r>
        <w:r w:rsidR="00405DA3">
          <w:rPr>
            <w:noProof/>
            <w:webHidden/>
          </w:rPr>
          <w:instrText xml:space="preserve"> PAGEREF _Toc158297645 \h </w:instrText>
        </w:r>
        <w:r w:rsidR="00405DA3">
          <w:rPr>
            <w:noProof/>
            <w:webHidden/>
          </w:rPr>
        </w:r>
        <w:r w:rsidR="00405DA3">
          <w:rPr>
            <w:noProof/>
            <w:webHidden/>
          </w:rPr>
          <w:fldChar w:fldCharType="separate"/>
        </w:r>
        <w:r w:rsidR="00405DA3">
          <w:rPr>
            <w:noProof/>
            <w:webHidden/>
          </w:rPr>
          <w:t>75</w:t>
        </w:r>
        <w:r w:rsidR="00405DA3">
          <w:rPr>
            <w:noProof/>
            <w:webHidden/>
          </w:rPr>
          <w:fldChar w:fldCharType="end"/>
        </w:r>
      </w:hyperlink>
    </w:p>
    <w:p w14:paraId="272799B8" w14:textId="27DA8179"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6" w:history="1">
        <w:r w:rsidR="00405DA3" w:rsidRPr="00F46193">
          <w:rPr>
            <w:rStyle w:val="Hyperlink"/>
            <w:noProof/>
          </w:rPr>
          <w:t>Transitional Requirements</w:t>
        </w:r>
        <w:r w:rsidR="00405DA3">
          <w:rPr>
            <w:noProof/>
            <w:webHidden/>
          </w:rPr>
          <w:tab/>
        </w:r>
        <w:r w:rsidR="00405DA3">
          <w:rPr>
            <w:noProof/>
            <w:webHidden/>
          </w:rPr>
          <w:fldChar w:fldCharType="begin"/>
        </w:r>
        <w:r w:rsidR="00405DA3">
          <w:rPr>
            <w:noProof/>
            <w:webHidden/>
          </w:rPr>
          <w:instrText xml:space="preserve"> PAGEREF _Toc158297646 \h </w:instrText>
        </w:r>
        <w:r w:rsidR="00405DA3">
          <w:rPr>
            <w:noProof/>
            <w:webHidden/>
          </w:rPr>
        </w:r>
        <w:r w:rsidR="00405DA3">
          <w:rPr>
            <w:noProof/>
            <w:webHidden/>
          </w:rPr>
          <w:fldChar w:fldCharType="separate"/>
        </w:r>
        <w:r w:rsidR="00405DA3">
          <w:rPr>
            <w:noProof/>
            <w:webHidden/>
          </w:rPr>
          <w:t>76</w:t>
        </w:r>
        <w:r w:rsidR="00405DA3">
          <w:rPr>
            <w:noProof/>
            <w:webHidden/>
          </w:rPr>
          <w:fldChar w:fldCharType="end"/>
        </w:r>
      </w:hyperlink>
    </w:p>
    <w:p w14:paraId="3540E908" w14:textId="2E151208" w:rsidR="00405DA3"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7" w:history="1">
        <w:r w:rsidR="00405DA3" w:rsidRPr="00F46193">
          <w:rPr>
            <w:rStyle w:val="Hyperlink"/>
            <w:noProof/>
          </w:rPr>
          <w:t>Appendices</w:t>
        </w:r>
        <w:r w:rsidR="00405DA3">
          <w:rPr>
            <w:noProof/>
            <w:webHidden/>
          </w:rPr>
          <w:tab/>
        </w:r>
        <w:r w:rsidR="00405DA3">
          <w:rPr>
            <w:noProof/>
            <w:webHidden/>
          </w:rPr>
          <w:fldChar w:fldCharType="begin"/>
        </w:r>
        <w:r w:rsidR="00405DA3">
          <w:rPr>
            <w:noProof/>
            <w:webHidden/>
          </w:rPr>
          <w:instrText xml:space="preserve"> PAGEREF _Toc158297647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1638B2CC" w14:textId="69CE63DA"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48" w:history="1">
        <w:r w:rsidR="00405DA3" w:rsidRPr="00F46193">
          <w:rPr>
            <w:rStyle w:val="Hyperlink"/>
            <w:noProof/>
          </w:rPr>
          <w:t>Appendix A - Document Information</w:t>
        </w:r>
        <w:r w:rsidR="00405DA3">
          <w:rPr>
            <w:noProof/>
            <w:webHidden/>
          </w:rPr>
          <w:tab/>
        </w:r>
        <w:r w:rsidR="00405DA3">
          <w:rPr>
            <w:noProof/>
            <w:webHidden/>
          </w:rPr>
          <w:fldChar w:fldCharType="begin"/>
        </w:r>
        <w:r w:rsidR="00405DA3">
          <w:rPr>
            <w:noProof/>
            <w:webHidden/>
          </w:rPr>
          <w:instrText xml:space="preserve"> PAGEREF _Toc158297648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182FFC40" w14:textId="3CEA677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9" w:history="1">
        <w:r w:rsidR="00405DA3" w:rsidRPr="00F46193">
          <w:rPr>
            <w:rStyle w:val="Hyperlink"/>
            <w:noProof/>
          </w:rPr>
          <w:t>Versions</w:t>
        </w:r>
        <w:r w:rsidR="00405DA3">
          <w:rPr>
            <w:noProof/>
            <w:webHidden/>
          </w:rPr>
          <w:tab/>
        </w:r>
        <w:r w:rsidR="00405DA3">
          <w:rPr>
            <w:noProof/>
            <w:webHidden/>
          </w:rPr>
          <w:fldChar w:fldCharType="begin"/>
        </w:r>
        <w:r w:rsidR="00405DA3">
          <w:rPr>
            <w:noProof/>
            <w:webHidden/>
          </w:rPr>
          <w:instrText xml:space="preserve"> PAGEREF _Toc158297649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03ECE950" w14:textId="1A2BFED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0" w:history="1">
        <w:r w:rsidR="00405DA3" w:rsidRPr="00F46193">
          <w:rPr>
            <w:rStyle w:val="Hyperlink"/>
            <w:noProof/>
          </w:rPr>
          <w:t>Images</w:t>
        </w:r>
        <w:r w:rsidR="00405DA3">
          <w:rPr>
            <w:noProof/>
            <w:webHidden/>
          </w:rPr>
          <w:tab/>
        </w:r>
        <w:r w:rsidR="00405DA3">
          <w:rPr>
            <w:noProof/>
            <w:webHidden/>
          </w:rPr>
          <w:fldChar w:fldCharType="begin"/>
        </w:r>
        <w:r w:rsidR="00405DA3">
          <w:rPr>
            <w:noProof/>
            <w:webHidden/>
          </w:rPr>
          <w:instrText xml:space="preserve"> PAGEREF _Toc158297650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32BF4F2C" w14:textId="4BF6173B"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1" w:history="1">
        <w:r w:rsidR="00405DA3" w:rsidRPr="00F46193">
          <w:rPr>
            <w:rStyle w:val="Hyperlink"/>
            <w:noProof/>
          </w:rPr>
          <w:t>Tables</w:t>
        </w:r>
        <w:r w:rsidR="00405DA3">
          <w:rPr>
            <w:noProof/>
            <w:webHidden/>
          </w:rPr>
          <w:tab/>
        </w:r>
        <w:r w:rsidR="00405DA3">
          <w:rPr>
            <w:noProof/>
            <w:webHidden/>
          </w:rPr>
          <w:fldChar w:fldCharType="begin"/>
        </w:r>
        <w:r w:rsidR="00405DA3">
          <w:rPr>
            <w:noProof/>
            <w:webHidden/>
          </w:rPr>
          <w:instrText xml:space="preserve"> PAGEREF _Toc158297651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704D0BCB" w14:textId="56439931"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2" w:history="1">
        <w:r w:rsidR="00405DA3" w:rsidRPr="00F46193">
          <w:rPr>
            <w:rStyle w:val="Hyperlink"/>
            <w:noProof/>
          </w:rPr>
          <w:t>References</w:t>
        </w:r>
        <w:r w:rsidR="00405DA3">
          <w:rPr>
            <w:noProof/>
            <w:webHidden/>
          </w:rPr>
          <w:tab/>
        </w:r>
        <w:r w:rsidR="00405DA3">
          <w:rPr>
            <w:noProof/>
            <w:webHidden/>
          </w:rPr>
          <w:fldChar w:fldCharType="begin"/>
        </w:r>
        <w:r w:rsidR="00405DA3">
          <w:rPr>
            <w:noProof/>
            <w:webHidden/>
          </w:rPr>
          <w:instrText xml:space="preserve"> PAGEREF _Toc158297652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56CA6F85" w14:textId="1759EB8C"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3"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_Toc158297653 \h </w:instrText>
        </w:r>
        <w:r w:rsidR="00405DA3">
          <w:rPr>
            <w:noProof/>
            <w:webHidden/>
          </w:rPr>
        </w:r>
        <w:r w:rsidR="00405DA3">
          <w:rPr>
            <w:noProof/>
            <w:webHidden/>
          </w:rPr>
          <w:fldChar w:fldCharType="separate"/>
        </w:r>
        <w:r w:rsidR="00405DA3">
          <w:rPr>
            <w:noProof/>
            <w:webHidden/>
          </w:rPr>
          <w:t>77</w:t>
        </w:r>
        <w:r w:rsidR="00405DA3">
          <w:rPr>
            <w:noProof/>
            <w:webHidden/>
          </w:rPr>
          <w:fldChar w:fldCharType="end"/>
        </w:r>
      </w:hyperlink>
    </w:p>
    <w:p w14:paraId="2F251610" w14:textId="2E3A30D6"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4" w:history="1">
        <w:r w:rsidR="00405DA3" w:rsidRPr="00F46193">
          <w:rPr>
            <w:rStyle w:val="Hyperlink"/>
            <w:noProof/>
          </w:rPr>
          <w:t>Review Distribution</w:t>
        </w:r>
        <w:r w:rsidR="00405DA3">
          <w:rPr>
            <w:noProof/>
            <w:webHidden/>
          </w:rPr>
          <w:tab/>
        </w:r>
        <w:r w:rsidR="00405DA3">
          <w:rPr>
            <w:noProof/>
            <w:webHidden/>
          </w:rPr>
          <w:fldChar w:fldCharType="begin"/>
        </w:r>
        <w:r w:rsidR="00405DA3">
          <w:rPr>
            <w:noProof/>
            <w:webHidden/>
          </w:rPr>
          <w:instrText xml:space="preserve"> PAGEREF _Toc158297654 \h </w:instrText>
        </w:r>
        <w:r w:rsidR="00405DA3">
          <w:rPr>
            <w:noProof/>
            <w:webHidden/>
          </w:rPr>
        </w:r>
        <w:r w:rsidR="00405DA3">
          <w:rPr>
            <w:noProof/>
            <w:webHidden/>
          </w:rPr>
          <w:fldChar w:fldCharType="separate"/>
        </w:r>
        <w:r w:rsidR="00405DA3">
          <w:rPr>
            <w:noProof/>
            <w:webHidden/>
          </w:rPr>
          <w:t>93</w:t>
        </w:r>
        <w:r w:rsidR="00405DA3">
          <w:rPr>
            <w:noProof/>
            <w:webHidden/>
          </w:rPr>
          <w:fldChar w:fldCharType="end"/>
        </w:r>
      </w:hyperlink>
    </w:p>
    <w:p w14:paraId="3CCC27FF" w14:textId="54986B6F"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5" w:history="1">
        <w:r w:rsidR="00405DA3" w:rsidRPr="00F46193">
          <w:rPr>
            <w:rStyle w:val="Hyperlink"/>
            <w:noProof/>
          </w:rPr>
          <w:t>Audience</w:t>
        </w:r>
        <w:r w:rsidR="00405DA3">
          <w:rPr>
            <w:noProof/>
            <w:webHidden/>
          </w:rPr>
          <w:tab/>
        </w:r>
        <w:r w:rsidR="00405DA3">
          <w:rPr>
            <w:noProof/>
            <w:webHidden/>
          </w:rPr>
          <w:fldChar w:fldCharType="begin"/>
        </w:r>
        <w:r w:rsidR="00405DA3">
          <w:rPr>
            <w:noProof/>
            <w:webHidden/>
          </w:rPr>
          <w:instrText xml:space="preserve"> PAGEREF _Toc158297655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7F2746B6" w14:textId="126761B2"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6" w:history="1">
        <w:r w:rsidR="00405DA3" w:rsidRPr="00F46193">
          <w:rPr>
            <w:rStyle w:val="Hyperlink"/>
            <w:noProof/>
          </w:rPr>
          <w:t>Structure</w:t>
        </w:r>
        <w:r w:rsidR="00405DA3">
          <w:rPr>
            <w:noProof/>
            <w:webHidden/>
          </w:rPr>
          <w:tab/>
        </w:r>
        <w:r w:rsidR="00405DA3">
          <w:rPr>
            <w:noProof/>
            <w:webHidden/>
          </w:rPr>
          <w:fldChar w:fldCharType="begin"/>
        </w:r>
        <w:r w:rsidR="00405DA3">
          <w:rPr>
            <w:noProof/>
            <w:webHidden/>
          </w:rPr>
          <w:instrText xml:space="preserve"> PAGEREF _Toc158297656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20D0B598" w14:textId="03D26753"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7" w:history="1">
        <w:r w:rsidR="00405DA3" w:rsidRPr="00F46193">
          <w:rPr>
            <w:rStyle w:val="Hyperlink"/>
            <w:noProof/>
          </w:rPr>
          <w:t>Diagrams</w:t>
        </w:r>
        <w:r w:rsidR="00405DA3">
          <w:rPr>
            <w:noProof/>
            <w:webHidden/>
          </w:rPr>
          <w:tab/>
        </w:r>
        <w:r w:rsidR="00405DA3">
          <w:rPr>
            <w:noProof/>
            <w:webHidden/>
          </w:rPr>
          <w:fldChar w:fldCharType="begin"/>
        </w:r>
        <w:r w:rsidR="00405DA3">
          <w:rPr>
            <w:noProof/>
            <w:webHidden/>
          </w:rPr>
          <w:instrText xml:space="preserve"> PAGEREF _Toc158297657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01D35D44" w14:textId="4A783318" w:rsidR="00405DA3"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8" w:history="1">
        <w:r w:rsidR="00405DA3" w:rsidRPr="00F46193">
          <w:rPr>
            <w:rStyle w:val="Hyperlink"/>
            <w:noProof/>
          </w:rPr>
          <w:t>Terms</w:t>
        </w:r>
        <w:r w:rsidR="00405DA3">
          <w:rPr>
            <w:noProof/>
            <w:webHidden/>
          </w:rPr>
          <w:tab/>
        </w:r>
        <w:r w:rsidR="00405DA3">
          <w:rPr>
            <w:noProof/>
            <w:webHidden/>
          </w:rPr>
          <w:fldChar w:fldCharType="begin"/>
        </w:r>
        <w:r w:rsidR="00405DA3">
          <w:rPr>
            <w:noProof/>
            <w:webHidden/>
          </w:rPr>
          <w:instrText xml:space="preserve"> PAGEREF _Toc158297658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24ADB366" w14:textId="66E2BC2C"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59" w:history="1">
        <w:r w:rsidR="00405DA3" w:rsidRPr="00F46193">
          <w:rPr>
            <w:rStyle w:val="Hyperlink"/>
            <w:noProof/>
          </w:rPr>
          <w:t>Appendix B – FAQ</w:t>
        </w:r>
        <w:r w:rsidR="00405DA3">
          <w:rPr>
            <w:noProof/>
            <w:webHidden/>
          </w:rPr>
          <w:tab/>
        </w:r>
        <w:r w:rsidR="00405DA3">
          <w:rPr>
            <w:noProof/>
            <w:webHidden/>
          </w:rPr>
          <w:fldChar w:fldCharType="begin"/>
        </w:r>
        <w:r w:rsidR="00405DA3">
          <w:rPr>
            <w:noProof/>
            <w:webHidden/>
          </w:rPr>
          <w:instrText xml:space="preserve"> PAGEREF _Toc158297659 \h </w:instrText>
        </w:r>
        <w:r w:rsidR="00405DA3">
          <w:rPr>
            <w:noProof/>
            <w:webHidden/>
          </w:rPr>
        </w:r>
        <w:r w:rsidR="00405DA3">
          <w:rPr>
            <w:noProof/>
            <w:webHidden/>
          </w:rPr>
          <w:fldChar w:fldCharType="separate"/>
        </w:r>
        <w:r w:rsidR="00405DA3">
          <w:rPr>
            <w:noProof/>
            <w:webHidden/>
          </w:rPr>
          <w:t>94</w:t>
        </w:r>
        <w:r w:rsidR="00405DA3">
          <w:rPr>
            <w:noProof/>
            <w:webHidden/>
          </w:rPr>
          <w:fldChar w:fldCharType="end"/>
        </w:r>
      </w:hyperlink>
    </w:p>
    <w:p w14:paraId="36C824A7" w14:textId="0D9F3B96"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60" w:history="1">
        <w:r w:rsidR="00405DA3" w:rsidRPr="00F46193">
          <w:rPr>
            <w:rStyle w:val="Hyperlink"/>
            <w:noProof/>
          </w:rPr>
          <w:t>Appendix C – Requirement Record Template</w:t>
        </w:r>
        <w:r w:rsidR="00405DA3">
          <w:rPr>
            <w:noProof/>
            <w:webHidden/>
          </w:rPr>
          <w:tab/>
        </w:r>
        <w:r w:rsidR="00405DA3">
          <w:rPr>
            <w:noProof/>
            <w:webHidden/>
          </w:rPr>
          <w:fldChar w:fldCharType="begin"/>
        </w:r>
        <w:r w:rsidR="00405DA3">
          <w:rPr>
            <w:noProof/>
            <w:webHidden/>
          </w:rPr>
          <w:instrText xml:space="preserve"> PAGEREF _Toc158297660 \h </w:instrText>
        </w:r>
        <w:r w:rsidR="00405DA3">
          <w:rPr>
            <w:noProof/>
            <w:webHidden/>
          </w:rPr>
        </w:r>
        <w:r w:rsidR="00405DA3">
          <w:rPr>
            <w:noProof/>
            <w:webHidden/>
          </w:rPr>
          <w:fldChar w:fldCharType="separate"/>
        </w:r>
        <w:r w:rsidR="00405DA3">
          <w:rPr>
            <w:noProof/>
            <w:webHidden/>
          </w:rPr>
          <w:t>95</w:t>
        </w:r>
        <w:r w:rsidR="00405DA3">
          <w:rPr>
            <w:noProof/>
            <w:webHidden/>
          </w:rPr>
          <w:fldChar w:fldCharType="end"/>
        </w:r>
      </w:hyperlink>
    </w:p>
    <w:p w14:paraId="3732E7EB" w14:textId="7B2487B2"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61" w:history="1">
        <w:r w:rsidR="00405DA3" w:rsidRPr="00F46193">
          <w:rPr>
            <w:rStyle w:val="Hyperlink"/>
            <w:noProof/>
          </w:rPr>
          <w:t>Appendix D – Continuous Improvements</w:t>
        </w:r>
        <w:r w:rsidR="00405DA3">
          <w:rPr>
            <w:noProof/>
            <w:webHidden/>
          </w:rPr>
          <w:tab/>
        </w:r>
        <w:r w:rsidR="00405DA3">
          <w:rPr>
            <w:noProof/>
            <w:webHidden/>
          </w:rPr>
          <w:fldChar w:fldCharType="begin"/>
        </w:r>
        <w:r w:rsidR="00405DA3">
          <w:rPr>
            <w:noProof/>
            <w:webHidden/>
          </w:rPr>
          <w:instrText xml:space="preserve"> PAGEREF _Toc158297661 \h </w:instrText>
        </w:r>
        <w:r w:rsidR="00405DA3">
          <w:rPr>
            <w:noProof/>
            <w:webHidden/>
          </w:rPr>
        </w:r>
        <w:r w:rsidR="00405DA3">
          <w:rPr>
            <w:noProof/>
            <w:webHidden/>
          </w:rPr>
          <w:fldChar w:fldCharType="separate"/>
        </w:r>
        <w:r w:rsidR="00405DA3">
          <w:rPr>
            <w:noProof/>
            <w:webHidden/>
          </w:rPr>
          <w:t>95</w:t>
        </w:r>
        <w:r w:rsidR="00405DA3">
          <w:rPr>
            <w:noProof/>
            <w:webHidden/>
          </w:rPr>
          <w:fldChar w:fldCharType="end"/>
        </w:r>
      </w:hyperlink>
    </w:p>
    <w:p w14:paraId="36F806A0" w14:textId="69378F89"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62" w:history="1">
        <w:r w:rsidR="00405DA3" w:rsidRPr="00F46193">
          <w:rPr>
            <w:rStyle w:val="Hyperlink"/>
            <w:noProof/>
          </w:rPr>
          <w:t>Appendix E – Default System Services</w:t>
        </w:r>
        <w:r w:rsidR="00405DA3">
          <w:rPr>
            <w:noProof/>
            <w:webHidden/>
          </w:rPr>
          <w:tab/>
        </w:r>
        <w:r w:rsidR="00405DA3">
          <w:rPr>
            <w:noProof/>
            <w:webHidden/>
          </w:rPr>
          <w:fldChar w:fldCharType="begin"/>
        </w:r>
        <w:r w:rsidR="00405DA3">
          <w:rPr>
            <w:noProof/>
            <w:webHidden/>
          </w:rPr>
          <w:instrText xml:space="preserve"> PAGEREF _Toc158297662 \h </w:instrText>
        </w:r>
        <w:r w:rsidR="00405DA3">
          <w:rPr>
            <w:noProof/>
            <w:webHidden/>
          </w:rPr>
        </w:r>
        <w:r w:rsidR="00405DA3">
          <w:rPr>
            <w:noProof/>
            <w:webHidden/>
          </w:rPr>
          <w:fldChar w:fldCharType="separate"/>
        </w:r>
        <w:r w:rsidR="00405DA3">
          <w:rPr>
            <w:noProof/>
            <w:webHidden/>
          </w:rPr>
          <w:t>96</w:t>
        </w:r>
        <w:r w:rsidR="00405DA3">
          <w:rPr>
            <w:noProof/>
            <w:webHidden/>
          </w:rPr>
          <w:fldChar w:fldCharType="end"/>
        </w:r>
      </w:hyperlink>
    </w:p>
    <w:p w14:paraId="64230350" w14:textId="6BC4C7D7" w:rsidR="00405DA3" w:rsidRDefault="00000000" w:rsidP="00A92F2A">
      <w:pPr>
        <w:pStyle w:val="TOC2"/>
        <w:rPr>
          <w:rFonts w:asciiTheme="minorHAnsi" w:eastAsiaTheme="minorEastAsia" w:hAnsiTheme="minorHAnsi" w:cstheme="minorBidi"/>
          <w:noProof/>
          <w:kern w:val="2"/>
          <w:sz w:val="22"/>
          <w:szCs w:val="22"/>
          <w:lang w:eastAsia="en-NZ"/>
          <w14:ligatures w14:val="standardContextual"/>
        </w:rPr>
      </w:pPr>
      <w:hyperlink w:anchor="_Toc158297663" w:history="1">
        <w:r w:rsidR="00405DA3" w:rsidRPr="00F46193">
          <w:rPr>
            <w:rStyle w:val="Hyperlink"/>
            <w:noProof/>
          </w:rPr>
          <w:t>Appendix F - TODO</w:t>
        </w:r>
        <w:r w:rsidR="00405DA3">
          <w:rPr>
            <w:noProof/>
            <w:webHidden/>
          </w:rPr>
          <w:tab/>
        </w:r>
        <w:r w:rsidR="00405DA3">
          <w:rPr>
            <w:noProof/>
            <w:webHidden/>
          </w:rPr>
          <w:fldChar w:fldCharType="begin"/>
        </w:r>
        <w:r w:rsidR="00405DA3">
          <w:rPr>
            <w:noProof/>
            <w:webHidden/>
          </w:rPr>
          <w:instrText xml:space="preserve"> PAGEREF _Toc158297663 \h </w:instrText>
        </w:r>
        <w:r w:rsidR="00405DA3">
          <w:rPr>
            <w:noProof/>
            <w:webHidden/>
          </w:rPr>
        </w:r>
        <w:r w:rsidR="00405DA3">
          <w:rPr>
            <w:noProof/>
            <w:webHidden/>
          </w:rPr>
          <w:fldChar w:fldCharType="separate"/>
        </w:r>
        <w:r w:rsidR="00405DA3">
          <w:rPr>
            <w:noProof/>
            <w:webHidden/>
          </w:rPr>
          <w:t>96</w:t>
        </w:r>
        <w:r w:rsidR="00405DA3">
          <w:rPr>
            <w:noProof/>
            <w:webHidden/>
          </w:rPr>
          <w:fldChar w:fldCharType="end"/>
        </w:r>
      </w:hyperlink>
    </w:p>
    <w:p w14:paraId="133427FB" w14:textId="2E42F013"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6" w:name="_Toc158297561"/>
      <w:r>
        <w:lastRenderedPageBreak/>
        <w:t>Background</w:t>
      </w:r>
      <w:bookmarkEnd w:id="6"/>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9C69A6" w:rsidR="008D790A" w:rsidRDefault="008D790A" w:rsidP="008D790A">
      <w:pPr>
        <w:pStyle w:val="Caption"/>
        <w:jc w:val="center"/>
      </w:pPr>
      <w:bookmarkStart w:id="7" w:name="_Toc157583988"/>
      <w:r>
        <w:t xml:space="preserve">Figure </w:t>
      </w:r>
      <w:fldSimple w:instr=" SEQ Figure \* ARABIC ">
        <w:r w:rsidR="00374EA8">
          <w:rPr>
            <w:noProof/>
          </w:rPr>
          <w:t>1</w:t>
        </w:r>
      </w:fldSimple>
      <w:r>
        <w:t xml:space="preserve">: IIBA's BABOK defined Requirement </w:t>
      </w:r>
      <w:proofErr w:type="gramStart"/>
      <w:r>
        <w:t>types</w:t>
      </w:r>
      <w:bookmarkEnd w:id="7"/>
      <w:proofErr w:type="gramEnd"/>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335D8E2B" w14:textId="1F9B16EF" w:rsidR="008D790A" w:rsidRDefault="00987937" w:rsidP="00B64AAB">
      <w:pPr>
        <w:pStyle w:val="BodyText"/>
      </w:pPr>
      <w:r>
        <w:t xml:space="preserve">NFRs have a notable history of </w:t>
      </w:r>
      <w:r w:rsidR="00CC1AAD">
        <w:t xml:space="preserve">unclear as to their scope, leading to being </w:t>
      </w:r>
      <w:r>
        <w:t>defined poorly, adding risk to project delivery.</w:t>
      </w:r>
      <w:r w:rsidR="00D531D4">
        <w:t xml:space="preserve"> The reasons for this </w:t>
      </w:r>
      <w:r w:rsidR="008D790A">
        <w:t>are</w:t>
      </w:r>
      <w:r w:rsidR="00D531D4">
        <w:t xml:space="preserve"> more fully </w:t>
      </w:r>
      <w:r w:rsidR="008D790A">
        <w:t>covered</w:t>
      </w:r>
      <w:r w:rsidR="00D531D4">
        <w:t xml:space="preserve"> in another document [</w:t>
      </w:r>
      <w:proofErr w:type="gramStart"/>
      <w:r w:rsidR="008D790A">
        <w:t>TODO:</w:t>
      </w:r>
      <w:r w:rsidR="00D531D4">
        <w:t>LINK</w:t>
      </w:r>
      <w:proofErr w:type="gramEnd"/>
      <w:r w:rsidR="00D531D4">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8" w:name="_Toc158297562"/>
      <w:r>
        <w:t>Methodology</w:t>
      </w:r>
      <w:bookmarkEnd w:id="8"/>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9" w:name="_Toc158297563"/>
      <w:r w:rsidRPr="008E1E52">
        <w:rPr>
          <w:i/>
          <w:iCs/>
        </w:rPr>
        <w:lastRenderedPageBreak/>
        <w:t>Orga</w:t>
      </w:r>
      <w:r>
        <w:t>nisation</w:t>
      </w:r>
      <w:bookmarkEnd w:id="9"/>
    </w:p>
    <w:p w14:paraId="78CC5378" w14:textId="4378AAA6"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then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10" w:name="_Toc158297564"/>
      <w:r>
        <w:t>Transitional Requirements</w:t>
      </w:r>
      <w:bookmarkEnd w:id="10"/>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11" w:name="_Toc158297565"/>
      <w:r>
        <w:t>Abstraction</w:t>
      </w:r>
      <w:bookmarkEnd w:id="11"/>
    </w:p>
    <w:p w14:paraId="14B719C6" w14:textId="6051FF81"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B2972">
          <w:rPr>
            <w:rStyle w:val="Hyperlink"/>
          </w:rPr>
          <w:t>SaaS</w:t>
        </w:r>
      </w:hyperlink>
      <w:r w:rsidR="008E4D17">
        <w:t>)</w:t>
      </w:r>
      <w:r>
        <w:t xml:space="preserve"> or purchased </w:t>
      </w:r>
      <w:r w:rsidR="008E4D17">
        <w:t>Software as a Product (</w:t>
      </w:r>
      <w:hyperlink w:anchor="Term_SaaP" w:history="1">
        <w:r w:rsidRPr="001B2972">
          <w:rPr>
            <w:rStyle w:val="Hyperlink"/>
          </w:rPr>
          <w:t>SaaP</w:t>
        </w:r>
      </w:hyperlink>
      <w:r w:rsidR="008E4D17">
        <w:t>), custom developed or Off the Shelf (</w:t>
      </w:r>
      <w:hyperlink w:anchor="Term_OTS" w:history="1">
        <w:r w:rsidR="008E4D17" w:rsidRPr="0067634F">
          <w:rPr>
            <w:rStyle w:val="Hyperlink"/>
          </w:rPr>
          <w:t>OTS</w:t>
        </w:r>
      </w:hyperlink>
      <w:r w:rsidR="008E4D17">
        <w:t>)</w:t>
      </w:r>
      <w:r>
        <w:t xml:space="preserve">, </w:t>
      </w:r>
      <w:r w:rsidR="008E4D17">
        <w:t xml:space="preserve">extendable </w:t>
      </w:r>
      <w:hyperlink w:anchor="Term_Platform" w:history="1">
        <w:r w:rsidR="008E4D17" w:rsidRPr="001B2972">
          <w:rPr>
            <w:rStyle w:val="Hyperlink"/>
          </w:rPr>
          <w:t>platform</w:t>
        </w:r>
      </w:hyperlink>
      <w:r w:rsidR="008E4D17">
        <w:t xml:space="preserve"> or not</w:t>
      </w:r>
      <w:r>
        <w:t xml:space="preserve">. </w:t>
      </w:r>
    </w:p>
    <w:p w14:paraId="54137E27" w14:textId="54E01AAB" w:rsidR="008E4D17" w:rsidRDefault="008E4D17" w:rsidP="008E4D17">
      <w:commentRangeStart w:id="12"/>
      <w:commentRangeStart w:id="13"/>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or local </w:t>
      </w:r>
      <w:r w:rsidR="00C12605">
        <w:t>conditions and/or internal systems</w:t>
      </w:r>
      <w:r w:rsidRPr="008E4D17">
        <w:t xml:space="preserve">. </w:t>
      </w:r>
      <w:commentRangeEnd w:id="12"/>
      <w:r w:rsidR="00225BBB">
        <w:rPr>
          <w:rStyle w:val="CommentReference"/>
        </w:rPr>
        <w:commentReference w:id="12"/>
      </w:r>
      <w:commentRangeEnd w:id="13"/>
      <w:r w:rsidR="008F3213">
        <w:rPr>
          <w:rStyle w:val="CommentReference"/>
        </w:rPr>
        <w:commentReference w:id="13"/>
      </w:r>
      <w:r w:rsidRPr="008E4D17">
        <w:t xml:space="preserve">The </w:t>
      </w:r>
      <w:r w:rsidR="00C12605">
        <w:t>objective</w:t>
      </w:r>
      <w:r w:rsidRPr="008E4D17">
        <w:t xml:space="preserve"> is to focus on achieving durable and valuable outcomes, adhering to </w:t>
      </w:r>
      <w:hyperlink w:anchor="Value_Standards" w:history="1">
        <w:r w:rsidR="00125E54" w:rsidRPr="00125E54">
          <w:rPr>
            <w:rStyle w:val="Hyperlink"/>
          </w:rPr>
          <w:t>international</w:t>
        </w:r>
      </w:hyperlink>
      <w:r w:rsidR="00125E54">
        <w:t xml:space="preserve"> and </w:t>
      </w:r>
      <w:hyperlink w:anchor="Value_Standards_Industry" w:history="1">
        <w:r w:rsidRPr="00125E54">
          <w:rPr>
            <w:rStyle w:val="Hyperlink"/>
          </w:rPr>
          <w:t xml:space="preserve">industry </w:t>
        </w:r>
        <w:r w:rsidR="001376D2" w:rsidRPr="00125E54">
          <w:rPr>
            <w:rStyle w:val="Hyperlink"/>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4" w:name="_Toc158297566"/>
      <w:commentRangeStart w:id="15"/>
      <w:commentRangeStart w:id="16"/>
      <w:r>
        <w:lastRenderedPageBreak/>
        <w:t>Tier</w:t>
      </w:r>
      <w:r w:rsidR="00504B54">
        <w:t>ing</w:t>
      </w:r>
      <w:bookmarkEnd w:id="14"/>
      <w:commentRangeEnd w:id="15"/>
      <w:r w:rsidR="009B1401">
        <w:rPr>
          <w:rStyle w:val="CommentReference"/>
          <w:rFonts w:eastAsiaTheme="minorHAnsi" w:cs="Times New Roman"/>
          <w:b w:val="0"/>
          <w:color w:val="auto"/>
        </w:rPr>
        <w:commentReference w:id="15"/>
      </w:r>
      <w:commentRangeEnd w:id="16"/>
      <w:r w:rsidR="008F3213">
        <w:rPr>
          <w:rStyle w:val="CommentReference"/>
          <w:rFonts w:eastAsiaTheme="minorHAnsi" w:cs="Times New Roman"/>
          <w:b w:val="0"/>
          <w:color w:val="auto"/>
        </w:rPr>
        <w:commentReference w:id="16"/>
      </w:r>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fldSimple w:instr=" SEQ Figure \* ARABIC ">
        <w:r>
          <w:rPr>
            <w:noProof/>
          </w:rPr>
          <w:t>2</w:t>
        </w:r>
      </w:fldSimple>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fldSimple w:instr=" SEQ Figure \* ARABIC ">
        <w:r>
          <w:rPr>
            <w:noProof/>
          </w:rPr>
          <w:t>3</w:t>
        </w:r>
      </w:fldSimple>
      <w:r>
        <w:t>: Pyramid of Requirements</w:t>
      </w:r>
    </w:p>
    <w:p w14:paraId="31049386" w14:textId="77777777" w:rsidR="00B64AAB" w:rsidRDefault="00B64AAB" w:rsidP="00B64AAB">
      <w:pPr>
        <w:pStyle w:val="Heading2"/>
      </w:pPr>
      <w:bookmarkStart w:id="17" w:name="_Toc158297567"/>
      <w:r>
        <w:t>Terms</w:t>
      </w:r>
      <w:bookmarkEnd w:id="17"/>
    </w:p>
    <w:p w14:paraId="179C463C" w14:textId="6980387C" w:rsidR="00B64AAB" w:rsidRDefault="00BD6F0D" w:rsidP="00B64AAB">
      <w:pPr>
        <w:pStyle w:val="BodyText"/>
      </w:pPr>
      <w:r>
        <w:t xml:space="preserve">The </w:t>
      </w:r>
      <w:hyperlink w:anchor="Term_Requirement" w:history="1">
        <w:r w:rsidR="005653FE">
          <w:rPr>
            <w:rStyle w:val="Hyperlink"/>
          </w:rPr>
          <w:t>R</w:t>
        </w:r>
        <w:r w:rsidR="00343D9D" w:rsidRPr="005653FE">
          <w:rPr>
            <w:rStyle w:val="Hyperlink"/>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BD6F0D">
          <w:rPr>
            <w:rStyle w:val="Hyperlink"/>
          </w:rPr>
          <w:t>first appendix</w:t>
        </w:r>
      </w:hyperlink>
      <w:r w:rsidR="001376D2">
        <w:t>.</w:t>
      </w:r>
      <w:r w:rsidR="00FA79BC">
        <w:br/>
      </w:r>
    </w:p>
    <w:p w14:paraId="654EDB00" w14:textId="048251C1" w:rsidR="00B64AAB" w:rsidRDefault="00B64AAB" w:rsidP="004D6711">
      <w:pPr>
        <w:pStyle w:val="Heading1"/>
      </w:pPr>
      <w:bookmarkStart w:id="18" w:name="Term_AAD"/>
      <w:bookmarkStart w:id="19" w:name="Quantities"/>
      <w:bookmarkStart w:id="20" w:name="Values_ALL"/>
      <w:bookmarkStart w:id="21" w:name="_Toc158297568"/>
      <w:bookmarkEnd w:id="18"/>
      <w:bookmarkEnd w:id="19"/>
      <w:bookmarkEnd w:id="20"/>
      <w:r>
        <w:lastRenderedPageBreak/>
        <w:t xml:space="preserve">Quantitative </w:t>
      </w:r>
      <w:r w:rsidR="00995563">
        <w:t>Values</w:t>
      </w:r>
      <w:bookmarkEnd w:id="21"/>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22" w:name="_Hlk156467055"/>
            <w:commentRangeStart w:id="23"/>
            <w:r>
              <w:t>Term</w:t>
            </w:r>
            <w:commentRangeEnd w:id="23"/>
            <w:r w:rsidR="00B26539">
              <w:rPr>
                <w:rStyle w:val="CommentReference"/>
                <w:b w:val="0"/>
                <w:color w:val="auto"/>
              </w:rPr>
              <w:commentReference w:id="23"/>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4" w:name="Value_SponsorOrganisation"/>
      <w:bookmarkEnd w:id="24"/>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5" w:name="Value_ExpectedServiceLifespan"/>
            <w:r>
              <w:t>Expected Service Lifespan</w:t>
            </w:r>
            <w:bookmarkEnd w:id="25"/>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r>
              <w:t>This duration starts from the date of first release.</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6" w:name="Value_OperatingJurisdictions"/>
            <w:bookmarkEnd w:id="26"/>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 xml:space="preserve">New </w:t>
            </w:r>
            <w:commentRangeStart w:id="27"/>
            <w:commentRangeStart w:id="28"/>
            <w:r>
              <w:t>Zealand</w:t>
            </w:r>
            <w:commentRangeEnd w:id="27"/>
            <w:r w:rsidR="008D66B6">
              <w:rPr>
                <w:rStyle w:val="CommentReference"/>
                <w:color w:val="auto"/>
              </w:rPr>
              <w:commentReference w:id="27"/>
            </w:r>
            <w:commentRangeEnd w:id="28"/>
            <w:r w:rsidR="008F3213">
              <w:rPr>
                <w:rStyle w:val="CommentReference"/>
                <w:color w:val="auto"/>
              </w:rPr>
              <w:commentReference w:id="28"/>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9" w:name="Value_Regulations"/>
            <w:bookmarkEnd w:id="29"/>
            <w:commentRangeStart w:id="30"/>
            <w:commentRangeStart w:id="31"/>
            <w:r>
              <w:t>Regulations</w:t>
            </w:r>
            <w:commentRangeEnd w:id="30"/>
            <w:r w:rsidR="0084780F">
              <w:rPr>
                <w:rStyle w:val="CommentReference"/>
                <w:color w:val="auto"/>
              </w:rPr>
              <w:commentReference w:id="30"/>
            </w:r>
            <w:commentRangeEnd w:id="31"/>
            <w:r w:rsidR="008F3213">
              <w:rPr>
                <w:rStyle w:val="CommentReference"/>
                <w:color w:val="auto"/>
              </w:rPr>
              <w:commentReference w:id="31"/>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5FE5E67F" w14:textId="77777777" w:rsidR="00EF6013" w:rsidRDefault="00EF6013" w:rsidP="00A73E76"/>
          <w:p w14:paraId="3E99E005" w14:textId="2B4F7EB8" w:rsidR="001A2236" w:rsidRPr="001A2236" w:rsidRDefault="001A2236" w:rsidP="001A2236"/>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77777777" w:rsidR="001A2236" w:rsidRDefault="001A2236" w:rsidP="00137F6F"/>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32" w:name="Value_DeliveryCultures"/>
            <w:bookmarkEnd w:id="32"/>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77777777" w:rsidR="00B64AAB" w:rsidRDefault="00B64AAB" w:rsidP="00A73E76">
            <w:r>
              <w:t>- en/[</w:t>
            </w:r>
            <w:proofErr w:type="gramStart"/>
            <w:r>
              <w:t>NZ,GB</w:t>
            </w:r>
            <w:proofErr w:type="gramEnd"/>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33" w:name="Value_ServiceCriticality"/>
            <w:bookmarkEnd w:id="33"/>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34" w:name="Value_ServiceCriticalityPeriod"/>
            <w:bookmarkEnd w:id="34"/>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35" w:name="Value_Availability"/>
            <w:bookmarkEnd w:id="35"/>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w:t>
            </w:r>
            <w:r w:rsidR="0089553A">
              <w:lastRenderedPageBreak/>
              <w:t>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773A84A2" w:rsidR="00D90D14" w:rsidRDefault="003A6C52" w:rsidP="00A73E76">
            <w:bookmarkStart w:id="36" w:name="Value_UpdateWindow"/>
            <w:bookmarkEnd w:id="36"/>
            <w:r>
              <w:lastRenderedPageBreak/>
              <w:t>Upgrade Window</w:t>
            </w:r>
          </w:p>
        </w:tc>
        <w:tc>
          <w:tcPr>
            <w:tcW w:w="2268" w:type="dxa"/>
          </w:tcPr>
          <w:p w14:paraId="09DD69C7" w14:textId="1620E3D1" w:rsidR="00D90D14" w:rsidRDefault="00D90D14" w:rsidP="00A73E76">
            <w:r>
              <w:t xml:space="preserve">The </w:t>
            </w:r>
            <w:r w:rsidR="00B87716">
              <w:t>maximum delay permitted</w:t>
            </w:r>
            <w:r>
              <w:t xml:space="preserve"> to </w:t>
            </w:r>
            <w:r w:rsidR="00B87716">
              <w:t xml:space="preserve">defer the </w:t>
            </w:r>
            <w:r>
              <w:t>updat</w:t>
            </w:r>
            <w:r w:rsidR="00B87716">
              <w:t>ing</w:t>
            </w:r>
            <w:r>
              <w:t xml:space="preserve"> system, components,</w:t>
            </w:r>
            <w:r w:rsidR="00B87716">
              <w:t xml:space="preserve"> and</w:t>
            </w:r>
            <w:r>
              <w:t xml:space="preserve"> cryptographic algorithms to required target</w:t>
            </w:r>
            <w:r w:rsidR="003A6C52">
              <w:t>s</w:t>
            </w:r>
            <w:r>
              <w:t>.</w:t>
            </w:r>
          </w:p>
        </w:tc>
        <w:tc>
          <w:tcPr>
            <w:tcW w:w="2410" w:type="dxa"/>
          </w:tcPr>
          <w:p w14:paraId="0E2FAC7F" w14:textId="7AB20E7F" w:rsidR="00D90D14" w:rsidRDefault="00D90D14" w:rsidP="00A73E76">
            <w:r>
              <w:t>6 months</w:t>
            </w:r>
          </w:p>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37" w:name="Value_MaxUsers"/>
            <w:bookmarkEnd w:id="22"/>
            <w:bookmarkEnd w:id="37"/>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38" w:name="Value_ConcurrentUserSessions"/>
            <w:bookmarkEnd w:id="38"/>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60292A50" w:rsidR="00B64AAB" w:rsidRPr="00424DEF" w:rsidRDefault="001A2236" w:rsidP="00A73E76">
            <w:r>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39" w:name="Term_ConcurrentRequests"/>
            <w:bookmarkEnd w:id="39"/>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69C12F50" w:rsidR="001A2236" w:rsidRPr="00424DEF" w:rsidRDefault="001A2236" w:rsidP="00A73E76"/>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40" w:name="Value_RPO"/>
      <w:bookmarkEnd w:id="40"/>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00000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00000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41" w:name="Value_MTD"/>
      <w:bookmarkEnd w:id="41"/>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42" w:name="Value_Standards"/>
            <w:bookmarkEnd w:id="42"/>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43" w:name="Value_Standards_Industry"/>
            <w:bookmarkEnd w:id="43"/>
            <w:r>
              <w:t>Industry Domain Standards &amp; Patterns</w:t>
            </w:r>
          </w:p>
        </w:tc>
        <w:tc>
          <w:tcPr>
            <w:tcW w:w="2268" w:type="dxa"/>
          </w:tcPr>
          <w:p w14:paraId="0E878935" w14:textId="77777777" w:rsidR="001A1E44" w:rsidRDefault="001A1E44" w:rsidP="001A1E44"/>
        </w:tc>
        <w:tc>
          <w:tcPr>
            <w:tcW w:w="2410" w:type="dxa"/>
          </w:tcPr>
          <w:p w14:paraId="00A76816" w14:textId="72FBE346" w:rsidR="001A1E44" w:rsidRDefault="001A1E44" w:rsidP="001A1E44">
            <w:r>
              <w:t>OIDC</w:t>
            </w:r>
            <w:r>
              <w:br/>
              <w:t>API-First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44" w:name="Value_Standards_Industry_Custom"/>
            <w:bookmarkEnd w:id="44"/>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434B2535"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Pr>
                  <w:rStyle w:val="Hyperlink"/>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FE43F0"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FE43F0" w:rsidRDefault="00FE43F0" w:rsidP="001A1E44">
            <w:bookmarkStart w:id="45" w:name="Value_ErrorSeverityAcceptance"/>
            <w:bookmarkEnd w:id="45"/>
            <w:r>
              <w:t>Error Severity Acceptance</w:t>
            </w:r>
          </w:p>
        </w:tc>
        <w:tc>
          <w:tcPr>
            <w:tcW w:w="2268" w:type="dxa"/>
          </w:tcPr>
          <w:p w14:paraId="7926D608" w14:textId="7C8CDAB7" w:rsidR="00FE43F0" w:rsidRDefault="00FE43F0" w:rsidP="001A1E44">
            <w:r>
              <w:t>0 Critical</w:t>
            </w:r>
            <w:r>
              <w:br/>
              <w:t>0 High</w:t>
            </w:r>
          </w:p>
        </w:tc>
        <w:tc>
          <w:tcPr>
            <w:tcW w:w="2410" w:type="dxa"/>
          </w:tcPr>
          <w:p w14:paraId="61EDE172" w14:textId="77777777" w:rsidR="00FE43F0" w:rsidRDefault="00FE43F0" w:rsidP="001A1E44"/>
        </w:tc>
        <w:tc>
          <w:tcPr>
            <w:tcW w:w="2835" w:type="dxa"/>
          </w:tcPr>
          <w:p w14:paraId="7DEECC05" w14:textId="77777777" w:rsidR="00FE43F0" w:rsidRDefault="00FE43F0" w:rsidP="001A1E44"/>
        </w:tc>
      </w:tr>
      <w:tr w:rsidR="00366AAA"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366AAA" w:rsidRDefault="00366AAA" w:rsidP="001A1E44">
            <w:bookmarkStart w:id="46" w:name="Value_SponsorGuidance"/>
            <w:bookmarkEnd w:id="46"/>
            <w:r>
              <w:t>Sponsor Guidance</w:t>
            </w:r>
          </w:p>
        </w:tc>
        <w:tc>
          <w:tcPr>
            <w:tcW w:w="2268" w:type="dxa"/>
          </w:tcPr>
          <w:p w14:paraId="16C50BB7" w14:textId="77777777" w:rsidR="00366AAA" w:rsidRDefault="00366AAA" w:rsidP="001A1E44"/>
        </w:tc>
        <w:tc>
          <w:tcPr>
            <w:tcW w:w="2410" w:type="dxa"/>
          </w:tcPr>
          <w:p w14:paraId="205F20AF" w14:textId="2092DD1B" w:rsidR="00366AAA" w:rsidRDefault="00366AAA" w:rsidP="001A1E44">
            <w:r>
              <w:t>- Domain Naming Guidelines</w:t>
            </w:r>
            <w:r w:rsidR="00C569F7">
              <w:br/>
            </w:r>
            <w:r w:rsidR="00C569F7">
              <w:lastRenderedPageBreak/>
              <w:t>- Accessibility Guidelines</w:t>
            </w:r>
            <w:r w:rsidR="00C569F7">
              <w:br/>
              <w:t>- Usability Guidelines</w:t>
            </w:r>
            <w:r>
              <w:br/>
              <w:t>- Interface Design Guidelines</w:t>
            </w:r>
            <w:r w:rsidR="00C569F7">
              <w:br/>
              <w:t>- Monitoring Guidelines</w:t>
            </w:r>
          </w:p>
        </w:tc>
        <w:tc>
          <w:tcPr>
            <w:tcW w:w="2835" w:type="dxa"/>
          </w:tcPr>
          <w:p w14:paraId="7C758BB3" w14:textId="77777777" w:rsidR="00366AAA" w:rsidRDefault="00366AAA" w:rsidP="001A1E44"/>
        </w:tc>
      </w:tr>
      <w:tr w:rsidR="000B6666"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B6666" w:rsidRDefault="002639B0" w:rsidP="001A1E44">
            <w:r>
              <w:t>Supplier and</w:t>
            </w:r>
            <w:r w:rsidR="000D069D">
              <w:t>/or</w:t>
            </w:r>
            <w:r>
              <w:t xml:space="preserve"> Vendor</w:t>
            </w:r>
            <w:r w:rsidR="000B6666">
              <w:t xml:space="preserve"> Qualifications</w:t>
            </w:r>
          </w:p>
        </w:tc>
        <w:tc>
          <w:tcPr>
            <w:tcW w:w="2268" w:type="dxa"/>
          </w:tcPr>
          <w:p w14:paraId="013D803C" w14:textId="77777777" w:rsidR="000B6666" w:rsidRDefault="000B6666" w:rsidP="001A1E44"/>
        </w:tc>
        <w:tc>
          <w:tcPr>
            <w:tcW w:w="2410" w:type="dxa"/>
          </w:tcPr>
          <w:p w14:paraId="2F6D2789" w14:textId="266FCB85" w:rsidR="000B6666" w:rsidRDefault="00000000" w:rsidP="001A1E44">
            <w:hyperlink w:anchor="Term_ISO_27001" w:history="1">
              <w:r w:rsidR="000B6666" w:rsidRPr="000B6666">
                <w:rPr>
                  <w:rStyle w:val="Hyperlink"/>
                </w:rPr>
                <w:t>ISO-27001</w:t>
              </w:r>
            </w:hyperlink>
            <w:r w:rsidR="000B6666">
              <w:t xml:space="preserve"> Level 2</w:t>
            </w:r>
          </w:p>
        </w:tc>
        <w:tc>
          <w:tcPr>
            <w:tcW w:w="2835" w:type="dxa"/>
          </w:tcPr>
          <w:p w14:paraId="09926CEB" w14:textId="77777777" w:rsidR="000B6666" w:rsidRDefault="000B6666" w:rsidP="001A1E44"/>
        </w:tc>
      </w:tr>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7" w:name="Requirements"/>
      <w:bookmarkStart w:id="48" w:name="Header_SystemQualityRequirements"/>
      <w:bookmarkStart w:id="49" w:name="_Toc158297569"/>
      <w:bookmarkEnd w:id="47"/>
      <w:bookmarkEnd w:id="48"/>
      <w:r>
        <w:lastRenderedPageBreak/>
        <w:t>System Qualit</w:t>
      </w:r>
      <w:r w:rsidR="00867765">
        <w:t>y Requirements</w:t>
      </w:r>
      <w:bookmarkEnd w:id="49"/>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230A0B7E" w:rsidR="00294740" w:rsidRDefault="00294740" w:rsidP="008A5424">
      <w:pPr>
        <w:pStyle w:val="Heading3"/>
      </w:pPr>
      <w:bookmarkStart w:id="50" w:name="_Toc158297570"/>
      <w:r>
        <w:t>Functional Suitability</w:t>
      </w:r>
      <w:r w:rsidR="00113DB2">
        <w:rPr>
          <w:rStyle w:val="FootnoteReference"/>
        </w:rPr>
        <w:footnoteReference w:id="6"/>
      </w:r>
      <w:bookmarkEnd w:id="50"/>
    </w:p>
    <w:p w14:paraId="45801016" w14:textId="2A0B8878" w:rsidR="00294740" w:rsidRDefault="00294740" w:rsidP="00C829F4">
      <w:pPr>
        <w:pStyle w:val="BodyTextDefinition"/>
      </w:pPr>
      <w:r w:rsidRPr="00294740">
        <w:t>The degree to which a product or system provides functions that meet stated and implied needs when used under specified conditions. This characteristic is composed of the qualities listed below.</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51" w:name="_Toc158297571"/>
      <w:r>
        <w:t>Functional Completeness</w:t>
      </w:r>
      <w:bookmarkEnd w:id="51"/>
    </w:p>
    <w:p w14:paraId="07843B94" w14:textId="6D5F0C76" w:rsidR="00294740" w:rsidRDefault="00294740" w:rsidP="00C829F4">
      <w:pPr>
        <w:pStyle w:val="BodyTextDefinition"/>
      </w:pPr>
      <w:r>
        <w:t>T</w:t>
      </w:r>
      <w:r w:rsidRPr="00EF5E84">
        <w:t>he degree to which the set of functions covers all the specified tasks and user objectives.</w:t>
      </w:r>
    </w:p>
    <w:p w14:paraId="7F3BEADB" w14:textId="77777777" w:rsidR="009A34A4" w:rsidRDefault="009A34A4" w:rsidP="00294740">
      <w:pPr>
        <w:pStyle w:val="BodyText"/>
      </w:pPr>
    </w:p>
    <w:p w14:paraId="3A10FE7F" w14:textId="6F22F86C" w:rsidR="004E43EA" w:rsidRDefault="00113DB2" w:rsidP="004E43EA">
      <w:pPr>
        <w:pStyle w:val="Heading5"/>
      </w:pPr>
      <w:commentRangeStart w:id="52"/>
      <w:r>
        <w:t>QR-DEF-</w:t>
      </w:r>
      <w:r w:rsidR="004E43EA">
        <w:t xml:space="preserve">FUNC-COMP-00: </w:t>
      </w:r>
      <w:commentRangeEnd w:id="52"/>
      <w:r w:rsidR="006D746C">
        <w:rPr>
          <w:rStyle w:val="CommentReference"/>
          <w:rFonts w:eastAsiaTheme="minorHAnsi" w:cs="Times New Roman"/>
          <w:color w:val="auto"/>
        </w:rPr>
        <w:commentReference w:id="52"/>
      </w:r>
      <w:r w:rsidR="004E43EA">
        <w:rPr>
          <w:b/>
          <w:bCs/>
        </w:rPr>
        <w:t xml:space="preserve">Comprehensive </w:t>
      </w:r>
      <w:commentRangeStart w:id="53"/>
      <w:r w:rsidR="006B3C97">
        <w:rPr>
          <w:b/>
          <w:bCs/>
        </w:rPr>
        <w:t>Functionality</w:t>
      </w:r>
      <w:commentRangeEnd w:id="53"/>
      <w:r w:rsidR="006D746C">
        <w:rPr>
          <w:rStyle w:val="CommentReference"/>
          <w:rFonts w:eastAsiaTheme="minorHAnsi" w:cs="Times New Roman"/>
          <w:color w:val="auto"/>
        </w:rPr>
        <w:commentReference w:id="53"/>
      </w:r>
    </w:p>
    <w:p w14:paraId="39001E03" w14:textId="0B36917E" w:rsidR="004E43EA" w:rsidRPr="001F0BD9" w:rsidRDefault="004E43EA" w:rsidP="004E43EA">
      <w:pPr>
        <w:pStyle w:val="ASomething"/>
      </w:pPr>
      <w:r w:rsidRPr="009D493F">
        <w:rPr>
          <w:b/>
          <w:bCs/>
        </w:rPr>
        <w:t>Category</w:t>
      </w:r>
      <w:r w:rsidRPr="009D493F">
        <w:t>:</w:t>
      </w:r>
      <w:r>
        <w:t xml:space="preserve"> </w:t>
      </w:r>
      <w:r>
        <w:tab/>
        <w:t>ISO-25010/Functionality Suitability/Functional Completeness</w:t>
      </w:r>
    </w:p>
    <w:p w14:paraId="548C24B1" w14:textId="3A82F0E7" w:rsidR="004E43EA" w:rsidRPr="001F0BD9" w:rsidRDefault="004E43EA" w:rsidP="004E43EA">
      <w:pPr>
        <w:pStyle w:val="ASomething"/>
      </w:pPr>
      <w:r w:rsidRPr="009D493F">
        <w:rPr>
          <w:b/>
          <w:bCs/>
        </w:rPr>
        <w:t>Statement</w:t>
      </w:r>
      <w:r w:rsidRPr="009D493F">
        <w:t>:</w:t>
      </w:r>
      <w:r>
        <w:t xml:space="preserve"> </w:t>
      </w:r>
      <w:r>
        <w:tab/>
        <w:t xml:space="preserve">The solution’s system(s) MUST provide a comprehensive set of features to address the diverse needs of </w:t>
      </w:r>
      <w:r w:rsidR="006B3C97">
        <w:t xml:space="preserve">default </w:t>
      </w:r>
      <w:r w:rsidR="00A056AC">
        <w:t xml:space="preserve">conceptual </w:t>
      </w:r>
      <w:hyperlink w:anchor="Term_SystemUser" w:history="1">
        <w:r w:rsidRPr="006E4A4D">
          <w:rPr>
            <w:rStyle w:val="Hyperlink"/>
          </w:rPr>
          <w:t>user</w:t>
        </w:r>
      </w:hyperlink>
      <w:r w:rsidR="006B3C97">
        <w:t xml:space="preserve"> </w:t>
      </w:r>
      <w:hyperlink w:anchor="Term_Role" w:history="1">
        <w:r w:rsidR="009F6745">
          <w:rPr>
            <w:rStyle w:val="Hyperlink"/>
          </w:rPr>
          <w:t>r</w:t>
        </w:r>
        <w:r w:rsidR="009F6745" w:rsidRPr="009F6745">
          <w:rPr>
            <w:rStyle w:val="Hyperlink"/>
          </w:rPr>
          <w:t>ole</w:t>
        </w:r>
      </w:hyperlink>
      <w:r w:rsidR="006B3C97">
        <w:t>s</w:t>
      </w:r>
      <w:r>
        <w:t>.</w:t>
      </w:r>
    </w:p>
    <w:p w14:paraId="1F687EB5" w14:textId="5AB0A04B" w:rsidR="004E43EA" w:rsidRPr="001F0BD9" w:rsidRDefault="004E43EA" w:rsidP="004E43EA">
      <w:pPr>
        <w:pStyle w:val="ASomething"/>
      </w:pPr>
      <w:r w:rsidRPr="009D493F">
        <w:rPr>
          <w:b/>
          <w:bCs/>
        </w:rPr>
        <w:t>Rationale</w:t>
      </w:r>
      <w:r w:rsidRPr="009D493F">
        <w:t>:</w:t>
      </w:r>
      <w:r>
        <w:tab/>
      </w:r>
      <w:r w:rsidR="006B3C97">
        <w:t>A comprehensive set of features e</w:t>
      </w:r>
      <w:r>
        <w:t xml:space="preserve">nhances </w:t>
      </w:r>
      <w:hyperlink w:anchor="Term_SystemUser" w:history="1">
        <w:r w:rsidRPr="006E4A4D">
          <w:rPr>
            <w:rStyle w:val="Hyperlink"/>
          </w:rPr>
          <w:t>user</w:t>
        </w:r>
      </w:hyperlink>
      <w:r>
        <w:t xml:space="preserve"> satisfaction and efficiency.</w:t>
      </w:r>
    </w:p>
    <w:p w14:paraId="06D1A885" w14:textId="2D145E8E" w:rsidR="004E43EA" w:rsidRPr="001F0BD9" w:rsidRDefault="004E43EA" w:rsidP="004E43EA">
      <w:pPr>
        <w:pStyle w:val="ASomething"/>
      </w:pPr>
      <w:r w:rsidRPr="009D493F">
        <w:rPr>
          <w:b/>
          <w:bCs/>
        </w:rPr>
        <w:t>Details</w:t>
      </w:r>
      <w:r w:rsidRPr="009D493F">
        <w:t>:</w:t>
      </w:r>
      <w:r>
        <w:t xml:space="preserve"> </w:t>
      </w:r>
      <w:r>
        <w:tab/>
      </w:r>
      <w:r w:rsidR="006B3C97">
        <w:t xml:space="preserve">User </w:t>
      </w:r>
      <w:hyperlink w:anchor="Term_Role" w:history="1">
        <w:r w:rsidR="009F6745" w:rsidRPr="009F6745">
          <w:rPr>
            <w:rStyle w:val="Hyperlink"/>
          </w:rPr>
          <w:t>Role</w:t>
        </w:r>
      </w:hyperlink>
      <w:r w:rsidR="006B3C97">
        <w:t xml:space="preserve">s that are common across </w:t>
      </w:r>
      <w:r w:rsidR="00A056AC">
        <w:t xml:space="preserve">most mature </w:t>
      </w:r>
      <w:r w:rsidR="006B3C97">
        <w:t xml:space="preserve">systems include: </w:t>
      </w:r>
      <w:r w:rsidR="00A056AC">
        <w:br/>
        <w:t xml:space="preserve">- </w:t>
      </w:r>
      <w:hyperlink w:anchor="Term_MaintenanceSpecialist" w:history="1">
        <w:r w:rsidR="006B3C97" w:rsidRPr="00D4632D">
          <w:rPr>
            <w:rStyle w:val="Hyperlink"/>
          </w:rPr>
          <w:t>System Maintenance Specialist</w:t>
        </w:r>
        <w:r w:rsidR="00D4632D" w:rsidRPr="00D4632D">
          <w:rPr>
            <w:rStyle w:val="Hyperlink"/>
          </w:rPr>
          <w:t>s</w:t>
        </w:r>
      </w:hyperlink>
      <w:r w:rsidR="00D4632D">
        <w:t xml:space="preserve"> </w:t>
      </w:r>
      <w:r w:rsidR="00A056AC">
        <w:t xml:space="preserve">(e.g.: </w:t>
      </w:r>
      <w:r w:rsidR="008519B7">
        <w:t xml:space="preserve">Deployment, </w:t>
      </w:r>
      <w:r w:rsidR="00A056AC">
        <w:t>viewing Diagnostics, Errors)</w:t>
      </w:r>
      <w:r w:rsidR="006B3C97">
        <w:t xml:space="preserve">, </w:t>
      </w:r>
      <w:r w:rsidR="00A056AC">
        <w:br/>
        <w:t xml:space="preserve">- </w:t>
      </w:r>
      <w:hyperlink w:anchor="Term_OperationsSpecialist" w:history="1">
        <w:r w:rsidR="006B3C97" w:rsidRPr="00D4632D">
          <w:rPr>
            <w:rStyle w:val="Hyperlink"/>
          </w:rPr>
          <w:t>System Operation Specialist</w:t>
        </w:r>
        <w:r w:rsidR="00D4632D" w:rsidRPr="00D4632D">
          <w:rPr>
            <w:rStyle w:val="Hyperlink"/>
          </w:rPr>
          <w:t>s</w:t>
        </w:r>
      </w:hyperlink>
      <w:r w:rsidR="00D4632D">
        <w:t xml:space="preserve"> </w:t>
      </w:r>
      <w:r w:rsidR="00A056AC">
        <w:t xml:space="preserve">(e.g.: system &amp; tenancy </w:t>
      </w:r>
      <w:hyperlink w:anchor="Term_SystemSettings" w:history="1">
        <w:r w:rsidR="008519B7" w:rsidRPr="008519B7">
          <w:rPr>
            <w:rStyle w:val="Hyperlink"/>
          </w:rPr>
          <w:t>settings</w:t>
        </w:r>
      </w:hyperlink>
      <w:r w:rsidR="00A056AC">
        <w:t xml:space="preserve">, shared </w:t>
      </w:r>
      <w:hyperlink w:anchor="Term_REferenceData" w:history="1">
        <w:r w:rsidR="00A056AC" w:rsidRPr="008519B7">
          <w:rPr>
            <w:rStyle w:val="Hyperlink"/>
          </w:rPr>
          <w:t>reference data</w:t>
        </w:r>
      </w:hyperlink>
      <w:r w:rsidR="00A056AC">
        <w:t>, etc.)</w:t>
      </w:r>
      <w:r w:rsidR="006B3C97">
        <w:t xml:space="preserve">, </w:t>
      </w:r>
      <w:r w:rsidR="00A056AC">
        <w:br/>
        <w:t xml:space="preserve">- </w:t>
      </w:r>
      <w:hyperlink w:anchor="Term_SupportSpecialist" w:history="1">
        <w:r w:rsidR="006B3C97" w:rsidRPr="00D4632D">
          <w:rPr>
            <w:rStyle w:val="Hyperlink"/>
          </w:rPr>
          <w:t>System User Support Specialist</w:t>
        </w:r>
        <w:r w:rsidR="00D4632D" w:rsidRPr="00D4632D">
          <w:rPr>
            <w:rStyle w:val="Hyperlink"/>
          </w:rPr>
          <w:t>s</w:t>
        </w:r>
      </w:hyperlink>
      <w:r w:rsidR="00D4632D">
        <w:t xml:space="preserve"> </w:t>
      </w:r>
      <w:r w:rsidR="00A056AC">
        <w:t xml:space="preserve">(e.g.: </w:t>
      </w:r>
      <w:r w:rsidR="008519B7">
        <w:t>s</w:t>
      </w:r>
      <w:r w:rsidR="00A056AC">
        <w:t xml:space="preserve">etting or resetting associations to tenancies, </w:t>
      </w:r>
      <w:hyperlink w:anchor="Term_Role" w:history="1">
        <w:r w:rsidR="009F6745">
          <w:rPr>
            <w:rStyle w:val="Hyperlink"/>
          </w:rPr>
          <w:t>r</w:t>
        </w:r>
        <w:r w:rsidR="009F6745" w:rsidRPr="009F6745">
          <w:rPr>
            <w:rStyle w:val="Hyperlink"/>
          </w:rPr>
          <w:t>ole</w:t>
        </w:r>
      </w:hyperlink>
      <w:r w:rsidR="00A056AC">
        <w:t>s, password credentials, etc.)</w:t>
      </w:r>
      <w:r w:rsidR="00A056AC">
        <w:br/>
        <w:t xml:space="preserve">- </w:t>
      </w:r>
      <w:hyperlink w:anchor="Term_BusinessSupportSpecialist" w:history="1">
        <w:r w:rsidR="006B3C97" w:rsidRPr="00D4632D">
          <w:rPr>
            <w:rStyle w:val="Hyperlink"/>
          </w:rPr>
          <w:t>Business Service Support Specialist</w:t>
        </w:r>
        <w:r w:rsidR="00D4632D" w:rsidRPr="00D4632D">
          <w:rPr>
            <w:rStyle w:val="Hyperlink"/>
          </w:rPr>
          <w:t>s</w:t>
        </w:r>
      </w:hyperlink>
      <w:r w:rsidR="006B3C97">
        <w:t xml:space="preserve"> </w:t>
      </w:r>
      <w:r w:rsidR="00A056AC">
        <w:t xml:space="preserve">(e.g.: assisting with setting up </w:t>
      </w:r>
      <w:hyperlink w:anchor="Term_Workflow" w:history="1">
        <w:r w:rsidR="00A056AC" w:rsidRPr="00272A1C">
          <w:rPr>
            <w:rStyle w:val="Hyperlink"/>
          </w:rPr>
          <w:t>workflow</w:t>
        </w:r>
      </w:hyperlink>
      <w:r w:rsidR="00A056AC">
        <w:t>s, etc.)</w:t>
      </w:r>
      <w:r w:rsidR="006B3C97">
        <w:t xml:space="preserve">, </w:t>
      </w:r>
      <w:r w:rsidR="00A056AC">
        <w:br/>
        <w:t xml:space="preserve">- </w:t>
      </w:r>
      <w:hyperlink w:anchor="Term_BusinessServiceConsumer" w:history="1">
        <w:r w:rsidR="006B3C97" w:rsidRPr="008519B7">
          <w:rPr>
            <w:rStyle w:val="Hyperlink"/>
          </w:rPr>
          <w:t>Business Service Consumer</w:t>
        </w:r>
        <w:r w:rsidR="008519B7" w:rsidRPr="008519B7">
          <w:rPr>
            <w:rStyle w:val="Hyperlink"/>
          </w:rPr>
          <w:t>s</w:t>
        </w:r>
      </w:hyperlink>
      <w:r w:rsidR="00A056AC">
        <w:t xml:space="preserve"> (system purpose dependent) </w:t>
      </w:r>
      <w:r w:rsidR="006B3C97">
        <w:br/>
      </w:r>
      <w:r w:rsidR="00A056AC">
        <w:t xml:space="preserve">- </w:t>
      </w:r>
      <w:r w:rsidR="006B3C97">
        <w:t xml:space="preserve">All users </w:t>
      </w:r>
      <w:r w:rsidR="00A056AC">
        <w:t xml:space="preserve">(e.g., </w:t>
      </w:r>
      <w:r w:rsidR="006B3C97">
        <w:t>sign in</w:t>
      </w:r>
      <w:r w:rsidR="00A056AC">
        <w:t xml:space="preserve"> &amp;</w:t>
      </w:r>
      <w:r w:rsidR="006B3C97">
        <w:t xml:space="preserve"> out, view and configure their personal setting profile, their security profile, view disclosures and agreements they have agreed to</w:t>
      </w:r>
      <w:r w:rsidR="00A056AC">
        <w:t>, search for system resources)</w:t>
      </w:r>
      <w:r w:rsidR="006B3C97">
        <w:t>.</w:t>
      </w:r>
    </w:p>
    <w:p w14:paraId="34E87605" w14:textId="3371DDD9" w:rsidR="004E43EA" w:rsidRDefault="00617A85" w:rsidP="005E414A">
      <w:pPr>
        <w:pStyle w:val="ASomething"/>
      </w:pPr>
      <w:r>
        <w:rPr>
          <w:b/>
          <w:bCs/>
        </w:rPr>
        <w:lastRenderedPageBreak/>
        <w:t>Prompts:</w:t>
      </w:r>
      <w:r w:rsidR="004E43EA">
        <w:tab/>
        <w:t xml:space="preserve">Which of the </w:t>
      </w:r>
      <w:r w:rsidR="006B3C97">
        <w:t xml:space="preserve">above listed standard </w:t>
      </w:r>
      <w:r w:rsidR="00A056AC">
        <w:t xml:space="preserve">conceptual </w:t>
      </w:r>
      <w:r w:rsidR="006B3C97">
        <w:t xml:space="preserve">user </w:t>
      </w:r>
      <w:hyperlink w:anchor="Term_Role" w:history="1">
        <w:r w:rsidR="009F6745">
          <w:rPr>
            <w:rStyle w:val="Hyperlink"/>
          </w:rPr>
          <w:t>r</w:t>
        </w:r>
        <w:r w:rsidR="009F6745" w:rsidRPr="009F6745">
          <w:rPr>
            <w:rStyle w:val="Hyperlink"/>
          </w:rPr>
          <w:t>ole</w:t>
        </w:r>
      </w:hyperlink>
      <w:r w:rsidR="004E43EA">
        <w:t>s does the system provide functionality for?</w:t>
      </w:r>
    </w:p>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p w14:paraId="5E4C6E3B" w14:textId="008C9276" w:rsidR="00294740" w:rsidRPr="001F0BD9" w:rsidRDefault="00294740" w:rsidP="00294740">
      <w:pPr>
        <w:pStyle w:val="ASomething"/>
      </w:pPr>
      <w:r w:rsidRPr="009D493F">
        <w:rPr>
          <w:b/>
          <w:bCs/>
        </w:rPr>
        <w:t>Category</w:t>
      </w:r>
      <w:r w:rsidRPr="009D493F">
        <w:t>:</w:t>
      </w:r>
      <w:r>
        <w:t xml:space="preserve"> </w:t>
      </w:r>
      <w:r>
        <w:tab/>
        <w:t>ISO-25010/Functional Suitability/Functional Completeness</w:t>
      </w:r>
    </w:p>
    <w:p w14:paraId="352DA301" w14:textId="69F54230" w:rsidR="00294740" w:rsidRPr="001F0BD9" w:rsidRDefault="00294740" w:rsidP="00294740">
      <w:pPr>
        <w:pStyle w:val="ASomething"/>
      </w:pPr>
      <w:r w:rsidRPr="009D493F">
        <w:rPr>
          <w:b/>
          <w:bCs/>
        </w:rPr>
        <w:t>Statement</w:t>
      </w:r>
      <w:r w:rsidRPr="009D493F">
        <w:t>:</w:t>
      </w:r>
      <w:r>
        <w:t xml:space="preserve"> </w:t>
      </w:r>
      <w:r>
        <w:tab/>
        <w:t>The solution’s system(s) MUST provide mature underlying system functionality.</w:t>
      </w:r>
    </w:p>
    <w:p w14:paraId="32D32179" w14:textId="0053D9B0" w:rsidR="00294740" w:rsidRPr="001F0BD9" w:rsidRDefault="00294740" w:rsidP="00294740">
      <w:pPr>
        <w:pStyle w:val="ASomething"/>
      </w:pPr>
      <w:r w:rsidRPr="009D493F">
        <w:rPr>
          <w:b/>
          <w:bCs/>
        </w:rPr>
        <w:t>Rationale</w:t>
      </w:r>
      <w:r w:rsidRPr="009D493F">
        <w:t>:</w:t>
      </w:r>
      <w:r>
        <w:tab/>
        <w:t>A solution that concentrates too much on business requirements is at risk of not being supportable, operable, monitorable, maintainable by other stakeholders over its service lifespan.</w:t>
      </w:r>
    </w:p>
    <w:p w14:paraId="68B7FD11" w14:textId="77777777" w:rsidR="00294740" w:rsidRPr="001F0BD9" w:rsidRDefault="00294740" w:rsidP="00294740">
      <w:pPr>
        <w:pStyle w:val="ASomething"/>
      </w:pPr>
      <w:r w:rsidRPr="009D493F">
        <w:rPr>
          <w:b/>
          <w:bCs/>
        </w:rPr>
        <w:t>Details</w:t>
      </w:r>
      <w:r w:rsidRPr="009D493F">
        <w:t>:</w:t>
      </w:r>
      <w:r>
        <w:t xml:space="preserve"> </w:t>
      </w:r>
      <w:r>
        <w:tab/>
        <w:t>…</w:t>
      </w:r>
    </w:p>
    <w:p w14:paraId="0807D816" w14:textId="535BC6CF" w:rsidR="00294740" w:rsidRDefault="00617A85" w:rsidP="00294740">
      <w:pPr>
        <w:pStyle w:val="ASomething"/>
      </w:pPr>
      <w:r>
        <w:rPr>
          <w:b/>
          <w:bCs/>
        </w:rPr>
        <w:t>Prompts:</w:t>
      </w:r>
      <w:r w:rsidR="00294740">
        <w:tab/>
        <w:t xml:space="preserve">Recognising that not all services provide functionality to manage the following, it remains important for consideration </w:t>
      </w:r>
      <w:r w:rsidR="00035C76">
        <w:t xml:space="preserve">and </w:t>
      </w:r>
      <w:r w:rsidR="00C959CE">
        <w:t>evaluation</w:t>
      </w:r>
      <w:r w:rsidR="00035C76">
        <w:t xml:space="preserve"> </w:t>
      </w:r>
      <w:r w:rsidR="00294740">
        <w:t>purposes to know which of the following functionality is provided by the solution</w:t>
      </w:r>
      <w:r w:rsidR="00035C76">
        <w:t>’s services</w:t>
      </w:r>
      <w:r w:rsidR="00294740">
        <w:t>:</w:t>
      </w:r>
      <w:r w:rsidR="00294740">
        <w:br/>
        <w:t>- Integration Configuration</w:t>
      </w:r>
      <w:r w:rsidR="00294740">
        <w:br/>
        <w:t>- Diagnostics Tracing</w:t>
      </w:r>
      <w:r w:rsidR="00294740">
        <w:br/>
        <w:t>- Error Recording</w:t>
      </w:r>
      <w:r w:rsidR="00294740">
        <w:br/>
        <w:t>- System Configuration</w:t>
      </w:r>
      <w:r w:rsidR="00294740">
        <w:br/>
        <w:t xml:space="preserve">- </w:t>
      </w:r>
      <w:hyperlink w:anchor="Term_Session" w:history="1">
        <w:r w:rsidR="00C83E0E" w:rsidRPr="00C83E0E">
          <w:rPr>
            <w:rStyle w:val="Hyperlink"/>
          </w:rPr>
          <w:t>Session</w:t>
        </w:r>
      </w:hyperlink>
      <w:r w:rsidR="00294740">
        <w:t xml:space="preserve"> &amp; Session Operation Auditing</w:t>
      </w:r>
      <w:r w:rsidR="00294740">
        <w:br/>
        <w:t>- User Management</w:t>
      </w:r>
      <w:r w:rsidR="00294740">
        <w:br/>
        <w:t xml:space="preserve">- System </w:t>
      </w:r>
      <w:hyperlink w:anchor="Term_Permission" w:history="1">
        <w:r w:rsidR="009F6745" w:rsidRPr="009F6745">
          <w:rPr>
            <w:rStyle w:val="Hyperlink"/>
          </w:rPr>
          <w:t>Permission</w:t>
        </w:r>
      </w:hyperlink>
      <w:r w:rsidR="00294740">
        <w:t xml:space="preserve"> &amp; </w:t>
      </w:r>
      <w:hyperlink w:anchor="Term_Role" w:history="1">
        <w:r w:rsidR="009F6745" w:rsidRPr="009F6745">
          <w:rPr>
            <w:rStyle w:val="Hyperlink"/>
          </w:rPr>
          <w:t>Role</w:t>
        </w:r>
      </w:hyperlink>
      <w:r w:rsidR="00294740">
        <w:t xml:space="preserve"> Management</w:t>
      </w:r>
      <w:r w:rsidR="00294740">
        <w:br/>
        <w:t xml:space="preserve">- User System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Tenancy Management</w:t>
      </w:r>
      <w:r w:rsidR="00294740">
        <w:br/>
        <w:t>- Group Management</w:t>
      </w:r>
      <w:r w:rsidR="00294740">
        <w:br/>
        <w:t xml:space="preserve">- Group </w:t>
      </w:r>
      <w:hyperlink w:anchor="Term_Role" w:history="1">
        <w:r w:rsidR="009F6745" w:rsidRPr="009F6745">
          <w:rPr>
            <w:rStyle w:val="Hyperlink"/>
          </w:rPr>
          <w:t>Role</w:t>
        </w:r>
      </w:hyperlink>
      <w:r w:rsidR="00294740">
        <w:t xml:space="preserve"> Management</w:t>
      </w:r>
      <w:r w:rsidR="00294740">
        <w:br/>
        <w:t xml:space="preserve">- User Group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Resource Management</w:t>
      </w:r>
      <w:r w:rsidR="00294740">
        <w:br/>
        <w:t xml:space="preserve">- Resource </w:t>
      </w:r>
      <w:hyperlink w:anchor="Term_Role" w:history="1">
        <w:r w:rsidR="009F6745" w:rsidRPr="009F6745">
          <w:rPr>
            <w:rStyle w:val="Hyperlink"/>
          </w:rPr>
          <w:t>Role</w:t>
        </w:r>
      </w:hyperlink>
      <w:r w:rsidR="00294740">
        <w:t xml:space="preserve"> Management</w:t>
      </w:r>
      <w:r w:rsidR="00294740">
        <w:br/>
        <w:t xml:space="preserve">- User Resource </w:t>
      </w:r>
      <w:hyperlink w:anchor="Term_Role" w:history="1">
        <w:r w:rsidR="009F6745" w:rsidRPr="009F6745">
          <w:rPr>
            <w:rStyle w:val="Hyperlink"/>
          </w:rPr>
          <w:t>Role</w:t>
        </w:r>
      </w:hyperlink>
      <w:r w:rsidR="00294740">
        <w:t xml:space="preserve"> </w:t>
      </w:r>
      <w:bookmarkStart w:id="54" w:name="_Hlk156741027"/>
      <w:r w:rsidR="00035C76">
        <w:t>application/invitation</w:t>
      </w:r>
      <w:r w:rsidR="00294740">
        <w:t>/</w:t>
      </w:r>
      <w:r w:rsidR="00035C76">
        <w:t>acceptance</w:t>
      </w:r>
      <w:r w:rsidR="00294740">
        <w:t>/allocation</w:t>
      </w:r>
      <w:bookmarkEnd w:id="54"/>
      <w:r w:rsidR="00294740">
        <w:t xml:space="preserve"> Management</w:t>
      </w:r>
      <w:r w:rsidR="00294740">
        <w:br/>
        <w:t>- Resource Collection Management</w:t>
      </w:r>
      <w:r w:rsidR="00294740">
        <w:br/>
        <w:t xml:space="preserve">- Resource </w:t>
      </w:r>
      <w:r w:rsidR="00C959CE">
        <w:t>Collection</w:t>
      </w:r>
      <w:r w:rsidR="00294740">
        <w:t xml:space="preserve"> </w:t>
      </w:r>
      <w:hyperlink w:anchor="Term_Role" w:history="1">
        <w:r w:rsidR="009F6745" w:rsidRPr="009F6745">
          <w:rPr>
            <w:rStyle w:val="Hyperlink"/>
          </w:rPr>
          <w:t>Role</w:t>
        </w:r>
      </w:hyperlink>
      <w:r w:rsidR="00294740">
        <w:t xml:space="preserve"> Management</w:t>
      </w:r>
      <w:r w:rsidR="00294740">
        <w:br/>
        <w:t xml:space="preserve">- Resource Collection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r>
      <w:r w:rsidR="00035C76">
        <w:br/>
        <w:t>Note:</w:t>
      </w:r>
      <w:r w:rsidR="00035C76">
        <w:br/>
      </w:r>
      <w:r w:rsidR="00035C76">
        <w:lastRenderedPageBreak/>
        <w:t>all of the above functionality is not related to any specific business domain</w:t>
      </w:r>
      <w:r w:rsidR="00D4632D">
        <w:t xml:space="preserve"> -</w:t>
      </w:r>
      <w:r w:rsidR="00035C76">
        <w:t xml:space="preserve"> just the underlying system domain.</w:t>
      </w:r>
      <w:r w:rsidR="00294740">
        <w:br/>
      </w: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p w14:paraId="12F40A01" w14:textId="77777777" w:rsidR="005E414A" w:rsidRPr="001F0BD9" w:rsidRDefault="005E414A" w:rsidP="005E414A">
      <w:pPr>
        <w:pStyle w:val="ASomething"/>
      </w:pPr>
      <w:r w:rsidRPr="009D493F">
        <w:rPr>
          <w:b/>
          <w:bCs/>
        </w:rPr>
        <w:t>Category</w:t>
      </w:r>
      <w:r w:rsidRPr="009D493F">
        <w:t>:</w:t>
      </w:r>
      <w:r>
        <w:t xml:space="preserve"> </w:t>
      </w:r>
      <w:r>
        <w:tab/>
        <w:t>ISO-25010/Compatibility/Usability</w:t>
      </w:r>
    </w:p>
    <w:p w14:paraId="373079E4" w14:textId="374ABF4E" w:rsidR="005E414A" w:rsidRPr="001F0BD9" w:rsidRDefault="005E414A" w:rsidP="005E414A">
      <w:pPr>
        <w:pStyle w:val="ASomething"/>
      </w:pPr>
      <w:r w:rsidRPr="009D493F">
        <w:rPr>
          <w:b/>
          <w:bCs/>
        </w:rPr>
        <w:t>Statement</w:t>
      </w:r>
      <w:r w:rsidRPr="009D493F">
        <w:t>:</w:t>
      </w:r>
      <w:r>
        <w:t xml:space="preserve"> </w:t>
      </w:r>
      <w:r>
        <w:tab/>
        <w:t>Solution service(s) MUST NOT require integration with a 3</w:t>
      </w:r>
      <w:r w:rsidRPr="00A15CCF">
        <w:rPr>
          <w:vertAlign w:val="superscript"/>
        </w:rPr>
        <w:t>rd</w:t>
      </w:r>
      <w:r>
        <w:t xml:space="preserve"> party service to provide </w:t>
      </w:r>
      <w:r w:rsidR="007C181A">
        <w:t>end-user accessible functionality</w:t>
      </w:r>
      <w:r>
        <w:t xml:space="preserve"> missing from the service itself.</w:t>
      </w:r>
    </w:p>
    <w:p w14:paraId="59C0FC23" w14:textId="25BD5FDF" w:rsidR="005E414A" w:rsidRPr="001F0BD9" w:rsidRDefault="005E414A" w:rsidP="005E414A">
      <w:pPr>
        <w:pStyle w:val="ASomething"/>
      </w:pPr>
      <w:r w:rsidRPr="009D493F">
        <w:rPr>
          <w:b/>
          <w:bCs/>
        </w:rPr>
        <w:t>Rationale</w:t>
      </w:r>
      <w:r w:rsidRPr="009D493F">
        <w:t>:</w:t>
      </w:r>
      <w:r>
        <w:tab/>
        <w:t>Using an external service to provide core services is poor practice.</w:t>
      </w:r>
    </w:p>
    <w:p w14:paraId="5B95C286" w14:textId="55BF3BE3" w:rsidR="005E414A" w:rsidRPr="001F0BD9" w:rsidRDefault="005E414A" w:rsidP="005E414A">
      <w:pPr>
        <w:pStyle w:val="ASomething"/>
      </w:pPr>
      <w:r w:rsidRPr="009D493F">
        <w:rPr>
          <w:b/>
          <w:bCs/>
        </w:rPr>
        <w:t>Details</w:t>
      </w:r>
      <w:r w:rsidRPr="009D493F">
        <w:t>:</w:t>
      </w:r>
      <w:r>
        <w:t xml:space="preserve"> </w:t>
      </w:r>
      <w:r>
        <w:tab/>
        <w:t xml:space="preserve">An example of this is requiring an external service (e.g., an </w:t>
      </w:r>
      <w:hyperlink w:anchor="Term_IdP" w:history="1">
        <w:r w:rsidRPr="003E3AC0">
          <w:rPr>
            <w:rStyle w:val="Hyperlink"/>
          </w:rPr>
          <w:t>IdP</w:t>
        </w:r>
      </w:hyperlink>
      <w:r>
        <w:t xml:space="preserve">) to provide missing </w:t>
      </w:r>
      <w:hyperlink w:anchor="Term_Role" w:history="1">
        <w:r w:rsidR="009F6745" w:rsidRPr="009F6745">
          <w:rPr>
            <w:rStyle w:val="Hyperlink"/>
          </w:rPr>
          <w:t>Role</w:t>
        </w:r>
      </w:hyperlink>
      <w:r>
        <w:t xml:space="preserve"> Management and assignment capabilities.</w:t>
      </w:r>
    </w:p>
    <w:p w14:paraId="1B547988" w14:textId="1A4666BC" w:rsidR="005E414A" w:rsidRDefault="00617A85" w:rsidP="005E414A">
      <w:pPr>
        <w:pStyle w:val="ASomething"/>
      </w:pPr>
      <w:r>
        <w:rPr>
          <w:b/>
          <w:bCs/>
        </w:rPr>
        <w:t>Prompts:</w:t>
      </w:r>
      <w:r w:rsidR="005E414A">
        <w:tab/>
        <w:t>Does the service rely on 3</w:t>
      </w:r>
      <w:r w:rsidR="005E414A" w:rsidRPr="005E414A">
        <w:rPr>
          <w:vertAlign w:val="superscript"/>
        </w:rPr>
        <w:t>rd</w:t>
      </w:r>
      <w:r w:rsidR="005E414A">
        <w:t xml:space="preserve"> party services for user interaction to manage </w:t>
      </w:r>
      <w:hyperlink w:anchor="Term_Role" w:history="1">
        <w:r w:rsidR="009F6745">
          <w:rPr>
            <w:rStyle w:val="Hyperlink"/>
          </w:rPr>
          <w:t>r</w:t>
        </w:r>
        <w:r w:rsidR="009F6745" w:rsidRPr="009F6745">
          <w:rPr>
            <w:rStyle w:val="Hyperlink"/>
          </w:rPr>
          <w:t>ole</w:t>
        </w:r>
      </w:hyperlink>
      <w:r w:rsidR="005E414A">
        <w:t xml:space="preserve">s, rules, </w:t>
      </w:r>
      <w:hyperlink w:anchor="Term_Workflow" w:history="1">
        <w:r w:rsidR="005E414A" w:rsidRPr="00272A1C">
          <w:rPr>
            <w:rStyle w:val="Hyperlink"/>
          </w:rPr>
          <w:t>workflow</w:t>
        </w:r>
      </w:hyperlink>
      <w:r w:rsidR="005E414A">
        <w:t>s, or other?</w:t>
      </w:r>
    </w:p>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55" w:name="_Toc158297572"/>
      <w:r>
        <w:t>Functional Correctness</w:t>
      </w:r>
      <w:bookmarkEnd w:id="55"/>
    </w:p>
    <w:p w14:paraId="4E5345B3" w14:textId="618C4C58" w:rsidR="004378E2" w:rsidRPr="004378E2" w:rsidRDefault="004378E2" w:rsidP="00C829F4">
      <w:pPr>
        <w:pStyle w:val="BodyTextDefinition"/>
      </w:pPr>
      <w:r>
        <w:t>T</w:t>
      </w:r>
      <w:r w:rsidRPr="004378E2">
        <w:t>he degree to which a product or system provides the correct results with the needed degree of precision.</w:t>
      </w:r>
      <w:r w:rsidRPr="004378E2">
        <w:tab/>
      </w:r>
    </w:p>
    <w:p w14:paraId="071191A0" w14:textId="15B67DEC" w:rsidR="00AA2BEB" w:rsidRDefault="00AA2BEB" w:rsidP="004378E2">
      <w:pPr>
        <w:pStyle w:val="BodyText"/>
      </w:pPr>
      <w:r>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1BEFE364" w:rsidR="00F37101" w:rsidRDefault="00113DB2" w:rsidP="00F37101">
      <w:pPr>
        <w:pStyle w:val="Heading5"/>
      </w:pPr>
      <w:r>
        <w:t>QR-DEF-</w:t>
      </w:r>
      <w:r w:rsidR="00F37101">
        <w:t>FUNC-</w:t>
      </w:r>
      <w:r w:rsidR="00B541DE">
        <w:t>COR</w:t>
      </w:r>
      <w:r w:rsidR="00F37101">
        <w:t xml:space="preserve">-00: </w:t>
      </w:r>
      <w:del w:id="56" w:author="Sky Sigal" w:date="2024-02-16T08:58:00Z">
        <w:r w:rsidDel="008A5543">
          <w:rPr>
            <w:b/>
            <w:bCs/>
          </w:rPr>
          <w:delText>Universality</w:delText>
        </w:r>
      </w:del>
      <w:ins w:id="57" w:author="Sky Sigal" w:date="2024-02-16T08:58:00Z">
        <w:r w:rsidR="008A5543">
          <w:rPr>
            <w:b/>
            <w:bCs/>
          </w:rPr>
          <w:t>Faithful Reproduction</w:t>
        </w:r>
      </w:ins>
    </w:p>
    <w:p w14:paraId="6D9103F2" w14:textId="6400F656" w:rsidR="00F37101" w:rsidRPr="001F0BD9" w:rsidRDefault="00F37101" w:rsidP="00F37101">
      <w:pPr>
        <w:pStyle w:val="ASomething"/>
      </w:pPr>
      <w:r w:rsidRPr="009D493F">
        <w:rPr>
          <w:b/>
          <w:bCs/>
        </w:rPr>
        <w:t>Category</w:t>
      </w:r>
      <w:r w:rsidRPr="009D493F">
        <w:t>:</w:t>
      </w:r>
      <w:r>
        <w:t xml:space="preserve"> </w:t>
      </w:r>
      <w:r>
        <w:tab/>
        <w:t>ISO-25010/Functionality Suitability/Functional Correctness</w:t>
      </w:r>
    </w:p>
    <w:p w14:paraId="6F5147A2" w14:textId="24DB8487" w:rsidR="00F37101" w:rsidRPr="001F0BD9" w:rsidRDefault="00F37101" w:rsidP="00F37101">
      <w:pPr>
        <w:pStyle w:val="ASomething"/>
      </w:pPr>
      <w:r w:rsidRPr="009D493F">
        <w:rPr>
          <w:b/>
          <w:bCs/>
        </w:rPr>
        <w:t>Statement</w:t>
      </w:r>
      <w:r w:rsidRPr="009D493F">
        <w:t>:</w:t>
      </w:r>
      <w:r>
        <w:t xml:space="preserve"> </w:t>
      </w:r>
      <w:r>
        <w:tab/>
        <w:t xml:space="preserve">The solution MUST </w:t>
      </w:r>
      <w:del w:id="58" w:author="Sky Sigal" w:date="2024-02-16T08:59:00Z">
        <w:r w:rsidDel="008A5543">
          <w:delText>use</w:delText>
        </w:r>
      </w:del>
      <w:ins w:id="59" w:author="Sky Sigal" w:date="2024-02-16T08:58:00Z">
        <w:r w:rsidR="008A5543">
          <w:t>faithfully persist, transmit and represent inform</w:t>
        </w:r>
      </w:ins>
      <w:ins w:id="60" w:author="Sky Sigal" w:date="2024-02-16T08:59:00Z">
        <w:r w:rsidR="008A5543">
          <w:t>ation appropriate to the location in which it is made available</w:t>
        </w:r>
      </w:ins>
      <w:ins w:id="61" w:author="Sky Sigal" w:date="2024-02-16T09:00:00Z">
        <w:r w:rsidR="008A5543">
          <w:t xml:space="preserve"> </w:t>
        </w:r>
        <w:proofErr w:type="gramStart"/>
        <w:r w:rsidR="008A5543">
          <w:t xml:space="preserve">using </w:t>
        </w:r>
      </w:ins>
      <w:r>
        <w:t xml:space="preserve"> Universal</w:t>
      </w:r>
      <w:proofErr w:type="gramEnd"/>
      <w:r>
        <w:t xml:space="preserve"> Types</w:t>
      </w:r>
      <w:r w:rsidR="00113DB2">
        <w:t>, Codes and E</w:t>
      </w:r>
      <w:r w:rsidR="001727B6">
        <w:t>ncoding.</w:t>
      </w:r>
    </w:p>
    <w:p w14:paraId="1C360146" w14:textId="66D59C49" w:rsidR="00F37101" w:rsidRPr="001F0BD9" w:rsidRDefault="00F37101" w:rsidP="00F37101">
      <w:pPr>
        <w:pStyle w:val="ASomething"/>
      </w:pPr>
      <w:r w:rsidRPr="009D493F">
        <w:rPr>
          <w:b/>
          <w:bCs/>
        </w:rPr>
        <w:t>Rationale</w:t>
      </w:r>
      <w:r w:rsidRPr="009D493F">
        <w:t>:</w:t>
      </w:r>
      <w:r>
        <w:tab/>
        <w:t xml:space="preserve">Solution </w:t>
      </w:r>
      <w:r w:rsidR="00BA5B16">
        <w:t>system</w:t>
      </w:r>
      <w:r>
        <w:t xml:space="preserve">(s) will </w:t>
      </w:r>
      <w:r w:rsidR="00C959CE">
        <w:t>be located within</w:t>
      </w:r>
      <w:r>
        <w:t xml:space="preserve"> different time zones</w:t>
      </w:r>
      <w:r w:rsidR="000C29CC">
        <w:t xml:space="preserve"> </w:t>
      </w:r>
      <w:r>
        <w:t>than the locations where the solution’s service(s) will be used</w:t>
      </w:r>
      <w:r w:rsidR="00154316">
        <w:t xml:space="preserve"> in multiple languages.</w:t>
      </w:r>
    </w:p>
    <w:p w14:paraId="5EDB91CD" w14:textId="018986AC" w:rsidR="00F37101" w:rsidRPr="001F0BD9" w:rsidRDefault="00F37101" w:rsidP="00F37101">
      <w:pPr>
        <w:pStyle w:val="ASomething"/>
      </w:pPr>
      <w:r w:rsidRPr="009D493F">
        <w:rPr>
          <w:b/>
          <w:bCs/>
        </w:rPr>
        <w:t>Details</w:t>
      </w:r>
      <w:r w:rsidRPr="009D493F">
        <w:t>:</w:t>
      </w:r>
      <w:r>
        <w:t xml:space="preserve"> </w:t>
      </w:r>
      <w:r>
        <w:tab/>
      </w:r>
      <w:r w:rsidR="001727B6">
        <w:t xml:space="preserve">Use </w:t>
      </w:r>
      <w:hyperlink w:anchor="Term_UTC" w:history="1">
        <w:r w:rsidR="001727B6" w:rsidRPr="00F35359">
          <w:rPr>
            <w:rStyle w:val="Hyperlink"/>
          </w:rPr>
          <w:t>UTC</w:t>
        </w:r>
      </w:hyperlink>
      <w:r w:rsidR="001727B6">
        <w:t xml:space="preserve"> based </w:t>
      </w:r>
      <w:r w:rsidR="00AF1082">
        <w:t>date and time types</w:t>
      </w:r>
      <w:r w:rsidR="001727B6">
        <w:t xml:space="preserve">. </w:t>
      </w:r>
      <w:r w:rsidR="00BA5B16">
        <w:t xml:space="preserve">Do not use </w:t>
      </w:r>
      <w:r w:rsidR="009B4FCA">
        <w:t xml:space="preserve">Epoch (1970) or similar </w:t>
      </w:r>
      <w:ins w:id="62" w:author="Sky Sigal" w:date="2024-02-16T09:00:00Z">
        <w:r w:rsidR="008A5543">
          <w:t xml:space="preserve">space saving </w:t>
        </w:r>
      </w:ins>
      <w:r w:rsidR="009B4FCA">
        <w:t xml:space="preserve">legacy solutions </w:t>
      </w:r>
      <w:del w:id="63" w:author="Sky Sigal" w:date="2024-02-16T09:00:00Z">
        <w:r w:rsidR="009B4FCA" w:rsidDel="008A5543">
          <w:delText xml:space="preserve">to use less data when saving </w:delText>
        </w:r>
        <w:r w:rsidR="00587A71" w:rsidDel="008A5543">
          <w:delText>information but</w:delText>
        </w:r>
        <w:r w:rsidR="00BA5B16" w:rsidDel="008A5543">
          <w:delText xml:space="preserve"> </w:delText>
        </w:r>
        <w:r w:rsidR="00AF1082" w:rsidDel="008A5543">
          <w:delText xml:space="preserve">have </w:delText>
        </w:r>
        <w:r w:rsidR="00BA5B16" w:rsidDel="008A5543">
          <w:delText>prove</w:delText>
        </w:r>
        <w:r w:rsidR="00AF1082" w:rsidDel="008A5543">
          <w:delText>n</w:delText>
        </w:r>
        <w:r w:rsidR="00BA5B16" w:rsidDel="008A5543">
          <w:delText xml:space="preserve"> to be unreliable even when wrapped with further instruction</w:delText>
        </w:r>
      </w:del>
      <w:r w:rsidR="00BA5B16">
        <w:t>.</w:t>
      </w:r>
      <w:r w:rsidR="001727B6">
        <w:br/>
        <w:t xml:space="preserve">Use </w:t>
      </w:r>
      <w:hyperlink w:anchor="Term_UCS" w:history="1">
        <w:r w:rsidR="001727B6" w:rsidRPr="00F35359">
          <w:rPr>
            <w:rStyle w:val="Hyperlink"/>
          </w:rPr>
          <w:t>UNICODE</w:t>
        </w:r>
      </w:hyperlink>
      <w:r w:rsidR="001727B6">
        <w:t xml:space="preserve"> based </w:t>
      </w:r>
      <w:r w:rsidR="00F35359">
        <w:t>character displays</w:t>
      </w:r>
      <w:r w:rsidR="001727B6">
        <w:t xml:space="preserve"> for storage</w:t>
      </w:r>
      <w:r w:rsidR="00F35359">
        <w:t xml:space="preserve"> and display </w:t>
      </w:r>
      <w:r w:rsidR="00C87EB0">
        <w:t xml:space="preserve">and UTF for transmission </w:t>
      </w:r>
      <w:r w:rsidR="00F35359">
        <w:t>(UTF-8)</w:t>
      </w:r>
      <w:r w:rsidR="00C87EB0">
        <w:t xml:space="preserve">. Umlauts, macrons, and all language specific characters </w:t>
      </w:r>
      <w:r w:rsidR="00F52C96">
        <w:t>must be</w:t>
      </w:r>
      <w:r w:rsidR="00C87EB0">
        <w:t xml:space="preserve"> preserved, </w:t>
      </w:r>
      <w:proofErr w:type="gramStart"/>
      <w:r w:rsidR="00C87EB0">
        <w:t>transmitted</w:t>
      </w:r>
      <w:proofErr w:type="gramEnd"/>
      <w:r w:rsidR="00C87EB0">
        <w:t xml:space="preserve"> and validated correctly.</w:t>
      </w:r>
      <w:r w:rsidR="00113DB2">
        <w:br/>
        <w:t>Use universal code</w:t>
      </w:r>
      <w:r w:rsidR="003778EA">
        <w:t xml:space="preserve"> sets</w:t>
      </w:r>
      <w:r w:rsidR="00113DB2">
        <w:t xml:space="preserve"> where they exist</w:t>
      </w:r>
      <w:r w:rsidR="003778EA">
        <w:t xml:space="preserve">. </w:t>
      </w:r>
      <w:r w:rsidR="00113DB2">
        <w:t xml:space="preserve">For example, </w:t>
      </w:r>
      <w:hyperlink w:anchor="Term_MIME" w:history="1">
        <w:r w:rsidR="003778EA" w:rsidRPr="003778EA">
          <w:rPr>
            <w:rStyle w:val="Hyperlink"/>
          </w:rPr>
          <w:t>MIME</w:t>
        </w:r>
      </w:hyperlink>
      <w:r w:rsidR="003778EA">
        <w:t xml:space="preserve">, </w:t>
      </w:r>
      <w:hyperlink w:anchor="Term_UPC" w:history="1">
        <w:r w:rsidR="00113DB2" w:rsidRPr="003778EA">
          <w:rPr>
            <w:rStyle w:val="Hyperlink"/>
          </w:rPr>
          <w:t>UPC</w:t>
        </w:r>
      </w:hyperlink>
      <w:r w:rsidR="003778EA">
        <w:t>, etc.</w:t>
      </w:r>
      <w:r w:rsidR="00113DB2">
        <w:t>.</w:t>
      </w:r>
      <w:r w:rsidR="00F35359">
        <w:br/>
      </w:r>
      <w:r w:rsidR="00F35359">
        <w:lastRenderedPageBreak/>
        <w:t xml:space="preserve">Use </w:t>
      </w:r>
      <w:hyperlink w:anchor="Term_UTF" w:history="1">
        <w:r w:rsidR="00F35359" w:rsidRPr="00F35359">
          <w:rPr>
            <w:rStyle w:val="Hyperlink"/>
          </w:rPr>
          <w:t>UT</w:t>
        </w:r>
        <w:r w:rsidR="00113DB2">
          <w:rPr>
            <w:rStyle w:val="Hyperlink"/>
          </w:rPr>
          <w:t>F</w:t>
        </w:r>
      </w:hyperlink>
      <w:r w:rsidR="00F35359">
        <w:t xml:space="preserve"> for </w:t>
      </w:r>
      <w:r w:rsidR="001727B6">
        <w:t>transmission.</w:t>
      </w:r>
      <w:r w:rsidR="00AF1082">
        <w:t xml:space="preserve"> If not available on a service, suggest an equivalent for approval.</w:t>
      </w:r>
      <w:r w:rsidR="009B4FCA">
        <w:br/>
      </w:r>
      <w:hyperlink w:anchor="Term_UUID" w:history="1">
        <w:r w:rsidR="00BA5B16" w:rsidRPr="00F35359">
          <w:rPr>
            <w:rStyle w:val="Hyperlink"/>
          </w:rPr>
          <w:t>UUID</w:t>
        </w:r>
      </w:hyperlink>
      <w:r w:rsidR="00BA5B16">
        <w:t xml:space="preserve">s </w:t>
      </w:r>
      <w:proofErr w:type="gramStart"/>
      <w:r w:rsidR="00BA5B16">
        <w:t>are</w:t>
      </w:r>
      <w:proofErr w:type="gramEnd"/>
      <w:r w:rsidR="00BA5B16">
        <w:t xml:space="preserve"> the recommended design approach for the development of datastore index keys on different servers. Database incremented Numbers are not.</w:t>
      </w:r>
      <w:r w:rsidR="001727B6">
        <w:t xml:space="preserve"> </w:t>
      </w:r>
      <w:r w:rsidR="00E27EA6">
        <w:br/>
        <w:t xml:space="preserve">Use </w:t>
      </w:r>
      <w:hyperlink w:anchor="Term_UniversalResourceLocator" w:history="1">
        <w:r w:rsidR="00E27EA6" w:rsidRPr="00E27EA6">
          <w:rPr>
            <w:rStyle w:val="Hyperlink"/>
          </w:rPr>
          <w:t>URL</w:t>
        </w:r>
      </w:hyperlink>
      <w:r w:rsidR="00E27EA6">
        <w:t>s to reference resources.</w:t>
      </w:r>
      <w:r w:rsidR="001727B6">
        <w:br/>
      </w:r>
      <w:r w:rsidR="00083127">
        <w:t>If</w:t>
      </w:r>
      <w:r w:rsidR="001727B6">
        <w:t xml:space="preserve"> </w:t>
      </w:r>
      <w:hyperlink w:anchor="Term_CustomSystem" w:history="1">
        <w:r w:rsidR="00083127" w:rsidRPr="001727B6">
          <w:rPr>
            <w:rStyle w:val="Hyperlink"/>
          </w:rPr>
          <w:t>custom system</w:t>
        </w:r>
      </w:hyperlink>
      <w:r w:rsidR="00083127">
        <w:t xml:space="preserve">, </w:t>
      </w:r>
      <w:r w:rsidR="00BA5B16">
        <w:t xml:space="preserve">the recommended approach for </w:t>
      </w:r>
      <w:r w:rsidR="00083127">
        <w:t xml:space="preserve">the </w:t>
      </w:r>
      <w:r>
        <w:t xml:space="preserve">creation of </w:t>
      </w:r>
      <w:r w:rsidR="00083127">
        <w:t xml:space="preserve">database clustered key indexes is the use of </w:t>
      </w:r>
      <w:hyperlink w:anchor="Term_UUID" w:history="1">
        <w:r w:rsidR="00083127" w:rsidRPr="00F35359">
          <w:rPr>
            <w:rStyle w:val="Hyperlink"/>
          </w:rPr>
          <w:t>UUID</w:t>
        </w:r>
      </w:hyperlink>
      <w:r w:rsidR="00083127">
        <w:t xml:space="preserve">s that are </w:t>
      </w:r>
      <w:r>
        <w:t>time</w:t>
      </w:r>
      <w:r w:rsidR="00C959CE">
        <w:t xml:space="preserve"> </w:t>
      </w:r>
      <w:r>
        <w:t>+</w:t>
      </w:r>
      <w:r w:rsidR="00C959CE">
        <w:t xml:space="preserve"> </w:t>
      </w:r>
      <w:r>
        <w:t xml:space="preserve">random based </w:t>
      </w:r>
      <w:hyperlink w:anchor="Term_UUID" w:history="1">
        <w:r w:rsidR="00083127" w:rsidRPr="00F35359">
          <w:rPr>
            <w:rStyle w:val="Hyperlink"/>
          </w:rPr>
          <w:t>UUID</w:t>
        </w:r>
      </w:hyperlink>
      <w:r w:rsidR="00083127">
        <w:t xml:space="preserve">s (see </w:t>
      </w:r>
      <w:hyperlink w:anchor="Term_UUID" w:history="1">
        <w:r w:rsidR="00083127" w:rsidRPr="00F35359">
          <w:rPr>
            <w:rStyle w:val="Hyperlink"/>
          </w:rPr>
          <w:t>UUID</w:t>
        </w:r>
      </w:hyperlink>
      <w:r w:rsidR="00083127">
        <w:t>v6</w:t>
      </w:r>
      <w:r w:rsidR="00083127">
        <w:rPr>
          <w:rStyle w:val="FootnoteReference"/>
        </w:rPr>
        <w:footnoteReference w:id="7"/>
      </w:r>
      <w:r w:rsidR="00083127">
        <w:t>)</w:t>
      </w:r>
      <w:r>
        <w:t xml:space="preserve">, generated on the </w:t>
      </w:r>
      <w:r w:rsidR="001727B6">
        <w:t xml:space="preserve">application </w:t>
      </w:r>
      <w:r>
        <w:t xml:space="preserve">server </w:t>
      </w:r>
      <w:r w:rsidR="001727B6">
        <w:t>tier</w:t>
      </w:r>
      <w:r w:rsidR="00083127">
        <w:t xml:space="preserve"> </w:t>
      </w:r>
      <w:r w:rsidR="001727B6">
        <w:t>–</w:t>
      </w:r>
      <w:r>
        <w:t xml:space="preserve"> </w:t>
      </w:r>
      <w:r w:rsidR="001727B6">
        <w:t xml:space="preserve">not </w:t>
      </w:r>
      <w:r>
        <w:t xml:space="preserve">the database </w:t>
      </w:r>
      <w:r w:rsidR="001727B6">
        <w:t>tier</w:t>
      </w:r>
      <w:r>
        <w:t>.</w:t>
      </w:r>
      <w:r w:rsidR="00083127">
        <w:t xml:space="preserve"> </w:t>
      </w:r>
    </w:p>
    <w:p w14:paraId="2875483B" w14:textId="3D1C4021" w:rsidR="00F37101" w:rsidRDefault="00617A85" w:rsidP="00F37101">
      <w:pPr>
        <w:pStyle w:val="ASomething"/>
      </w:pPr>
      <w:r>
        <w:rPr>
          <w:b/>
          <w:bCs/>
        </w:rPr>
        <w:t>Prompts:</w:t>
      </w:r>
      <w:r w:rsidR="00F37101">
        <w:tab/>
      </w:r>
      <w:r w:rsidR="00B541DE">
        <w:t xml:space="preserve">To support flexibility of installation and scalability supporting availability, do </w:t>
      </w:r>
      <w:r w:rsidR="00083127">
        <w:t>the solution’s system</w:t>
      </w:r>
      <w:r w:rsidR="00B541DE">
        <w:t>(</w:t>
      </w:r>
      <w:r w:rsidR="00083127">
        <w:t>s</w:t>
      </w:r>
      <w:r w:rsidR="00B541DE">
        <w:t>)</w:t>
      </w:r>
      <w:r w:rsidR="00083127">
        <w:t xml:space="preserve"> </w:t>
      </w:r>
      <w:r w:rsidR="00B541DE">
        <w:t>use</w:t>
      </w:r>
      <w:r w:rsidR="00083127">
        <w:t xml:space="preserve"> universal types for </w:t>
      </w:r>
      <w:r w:rsidR="00B541DE">
        <w:t xml:space="preserve">record </w:t>
      </w:r>
      <w:r w:rsidR="00083127">
        <w:t>identity and time?</w:t>
      </w:r>
      <w:r w:rsidR="003778EA">
        <w:br/>
      </w:r>
      <w:r w:rsidR="009B4FCA">
        <w:br/>
      </w:r>
    </w:p>
    <w:p w14:paraId="3A270C64" w14:textId="353E0E89" w:rsidR="00083127" w:rsidRDefault="00113DB2" w:rsidP="008363AF">
      <w:pPr>
        <w:pStyle w:val="Heading5"/>
      </w:pPr>
      <w:r>
        <w:t>QR-DEF-</w:t>
      </w:r>
      <w:r w:rsidR="008363AF">
        <w:t xml:space="preserve">FUNC-COR-00: </w:t>
      </w:r>
      <w:r w:rsidR="008363AF">
        <w:rPr>
          <w:b/>
          <w:bCs/>
        </w:rPr>
        <w:t>Role as Permission Sets</w:t>
      </w:r>
    </w:p>
    <w:p w14:paraId="25380AA3" w14:textId="19C16E6B" w:rsidR="00B1633A" w:rsidRPr="001F0BD9" w:rsidRDefault="00B1633A" w:rsidP="00B1633A">
      <w:pPr>
        <w:pStyle w:val="ASomething"/>
      </w:pPr>
      <w:r w:rsidRPr="009D493F">
        <w:rPr>
          <w:b/>
          <w:bCs/>
        </w:rPr>
        <w:t>Category</w:t>
      </w:r>
      <w:r w:rsidRPr="009D493F">
        <w:t>:</w:t>
      </w:r>
      <w:r>
        <w:t xml:space="preserve"> </w:t>
      </w:r>
      <w:r>
        <w:tab/>
        <w:t>ISO-25010/Functional Suitability/Functional Correctness</w:t>
      </w:r>
    </w:p>
    <w:p w14:paraId="71FCC4DC" w14:textId="3D05658C" w:rsidR="00B1633A" w:rsidRPr="001F0BD9" w:rsidRDefault="00B1633A" w:rsidP="00B1633A">
      <w:pPr>
        <w:pStyle w:val="ASomething"/>
      </w:pPr>
      <w:r w:rsidRPr="009D493F">
        <w:rPr>
          <w:b/>
          <w:bCs/>
        </w:rPr>
        <w:t>Statement</w:t>
      </w:r>
      <w:r w:rsidRPr="009D493F">
        <w:t>:</w:t>
      </w:r>
      <w:r>
        <w:t xml:space="preserve"> </w:t>
      </w:r>
      <w:r>
        <w:tab/>
        <w:t xml:space="preserve">The solution system(s) </w:t>
      </w:r>
      <w:hyperlink w:anchor="Term_Role" w:history="1">
        <w:r w:rsidR="009F6745" w:rsidRPr="009F6745">
          <w:rPr>
            <w:rStyle w:val="Hyperlink"/>
          </w:rPr>
          <w:t>Role</w:t>
        </w:r>
      </w:hyperlink>
      <w:r w:rsidR="008363AF">
        <w:t>s</w:t>
      </w:r>
      <w:r>
        <w:t xml:space="preserve"> MUST be </w:t>
      </w:r>
      <w:hyperlink w:anchor="Term_Permission" w:history="1">
        <w:r w:rsidR="009F6745" w:rsidRPr="009F6745">
          <w:rPr>
            <w:rStyle w:val="Hyperlink"/>
          </w:rPr>
          <w:t>Permission</w:t>
        </w:r>
      </w:hyperlink>
      <w:r>
        <w:t xml:space="preserve"> based.</w:t>
      </w:r>
    </w:p>
    <w:p w14:paraId="09192E3A" w14:textId="3C1B912C" w:rsidR="00B1633A" w:rsidRPr="001F0BD9" w:rsidRDefault="00B1633A" w:rsidP="00B1633A">
      <w:pPr>
        <w:pStyle w:val="ASomething"/>
      </w:pPr>
      <w:r w:rsidRPr="009D493F">
        <w:rPr>
          <w:b/>
          <w:bCs/>
        </w:rPr>
        <w:t>Rationale</w:t>
      </w:r>
      <w:r w:rsidRPr="009D493F">
        <w:t>:</w:t>
      </w:r>
      <w:r>
        <w:tab/>
        <w:t xml:space="preserve">It is our experience that a key indicator of the appropriateness and evolvability of a system over time is the correct modelling of </w:t>
      </w:r>
      <w:hyperlink w:anchor="Term_SystemUser" w:history="1">
        <w:r w:rsidR="006E4A4D" w:rsidRPr="006E4A4D">
          <w:rPr>
            <w:rStyle w:val="Hyperlink"/>
          </w:rPr>
          <w:t>Users</w:t>
        </w:r>
      </w:hyperlink>
      <w:r>
        <w:t xml:space="preserve"> and </w:t>
      </w:r>
      <w:hyperlink w:anchor="Term_Role" w:history="1">
        <w:r w:rsidR="009F6745" w:rsidRPr="009F6745">
          <w:rPr>
            <w:rStyle w:val="Hyperlink"/>
          </w:rPr>
          <w:t>Role</w:t>
        </w:r>
      </w:hyperlink>
      <w:r>
        <w:t>s both within and outside of an enterprise context, where service consumers and partners exist.</w:t>
      </w:r>
    </w:p>
    <w:p w14:paraId="260F15C1" w14:textId="75883173" w:rsidR="00B1633A" w:rsidRPr="001F0BD9" w:rsidRDefault="00B1633A" w:rsidP="00B1633A">
      <w:pPr>
        <w:pStyle w:val="ASomething"/>
      </w:pPr>
      <w:r w:rsidRPr="009D493F">
        <w:rPr>
          <w:b/>
          <w:bCs/>
        </w:rPr>
        <w:t>Details</w:t>
      </w:r>
      <w:r w:rsidRPr="009D493F">
        <w:t>:</w:t>
      </w:r>
      <w:r>
        <w:t xml:space="preserve"> </w:t>
      </w:r>
      <w:r>
        <w:tab/>
      </w:r>
      <w:hyperlink w:anchor="Term_Role" w:history="1">
        <w:r w:rsidR="009F6745" w:rsidRPr="009F6745">
          <w:rPr>
            <w:rStyle w:val="Hyperlink"/>
          </w:rPr>
          <w:t>Role</w:t>
        </w:r>
      </w:hyperlink>
      <w:r>
        <w:t>s are simply not granular enough to model real world conditions.</w:t>
      </w:r>
      <w:r>
        <w:br/>
      </w:r>
      <w:r w:rsidR="008363AF">
        <w:t xml:space="preserve">Instead, it is important to recognise that </w:t>
      </w:r>
      <w:hyperlink w:anchor="Term_Role" w:history="1">
        <w:r w:rsidR="009F6745" w:rsidRPr="009F6745">
          <w:rPr>
            <w:rStyle w:val="Hyperlink"/>
          </w:rPr>
          <w:t>Role</w:t>
        </w:r>
      </w:hyperlink>
      <w:r>
        <w:t xml:space="preserve">s </w:t>
      </w:r>
      <w:r w:rsidR="008363AF">
        <w:t xml:space="preserve">as </w:t>
      </w:r>
      <w:r>
        <w:t xml:space="preserve">logical </w:t>
      </w:r>
      <w:r w:rsidR="008363AF">
        <w:t>sets</w:t>
      </w:r>
      <w:r>
        <w:t xml:space="preserve"> of </w:t>
      </w:r>
      <w:r w:rsidR="008363AF">
        <w:t xml:space="preserve">one or more </w:t>
      </w:r>
      <w:hyperlink w:anchor="Term_Permission" w:history="1">
        <w:r w:rsidR="009F6745" w:rsidRPr="009F6745">
          <w:rPr>
            <w:rStyle w:val="Hyperlink"/>
          </w:rPr>
          <w:t>Permission</w:t>
        </w:r>
      </w:hyperlink>
      <w:r>
        <w:t>s</w:t>
      </w:r>
      <w:r w:rsidR="008363AF">
        <w:t xml:space="preserve">, granted in exchange for </w:t>
      </w:r>
      <w:hyperlink w:anchor="Term_SystemUser" w:history="1">
        <w:r w:rsidR="006E4A4D" w:rsidRPr="006E4A4D">
          <w:rPr>
            <w:rStyle w:val="Hyperlink"/>
          </w:rPr>
          <w:t>Users</w:t>
        </w:r>
      </w:hyperlink>
      <w:r w:rsidR="008363AF">
        <w:t xml:space="preserve"> accepting the </w:t>
      </w:r>
      <w:hyperlink w:anchor="Term_Responsibility" w:history="1">
        <w:r w:rsidR="008363AF" w:rsidRPr="009F6745">
          <w:rPr>
            <w:rStyle w:val="Hyperlink"/>
          </w:rPr>
          <w:t>Responsibilities</w:t>
        </w:r>
      </w:hyperlink>
      <w:r w:rsidR="008363AF">
        <w:t xml:space="preserve"> associated to them.</w:t>
      </w:r>
    </w:p>
    <w:p w14:paraId="078EB0FE" w14:textId="00356D88" w:rsidR="008363AF" w:rsidRDefault="00B1633A" w:rsidP="00B1633A">
      <w:pPr>
        <w:pStyle w:val="ASomething"/>
      </w:pPr>
      <w:r>
        <w:rPr>
          <w:b/>
          <w:bCs/>
        </w:rPr>
        <w:t>Prompts:</w:t>
      </w:r>
      <w:r>
        <w:tab/>
      </w:r>
      <w:r w:rsidR="008363AF">
        <w:t xml:space="preserve">Are the solution’s system(s) capable of developing </w:t>
      </w:r>
      <w:hyperlink w:anchor="Term_Role" w:history="1">
        <w:r w:rsidR="009F6745" w:rsidRPr="009F6745">
          <w:rPr>
            <w:rStyle w:val="Hyperlink"/>
          </w:rPr>
          <w:t>Role</w:t>
        </w:r>
      </w:hyperlink>
      <w:r w:rsidR="008363AF">
        <w:t xml:space="preserve">s from </w:t>
      </w:r>
      <w:hyperlink w:anchor="Term_Permission" w:history="1">
        <w:r w:rsidR="009F6745" w:rsidRPr="009F6745">
          <w:rPr>
            <w:rStyle w:val="Hyperlink"/>
          </w:rPr>
          <w:t>Permission</w:t>
        </w:r>
      </w:hyperlink>
      <w:r w:rsidR="008363AF">
        <w:t xml:space="preserve">s? </w:t>
      </w:r>
      <w:r w:rsidR="008363AF">
        <w:br/>
        <w:t xml:space="preserve">Can custom variations be developed by adding or removing specific </w:t>
      </w:r>
      <w:hyperlink w:anchor="Term_Permission" w:history="1">
        <w:r w:rsidR="009F6745" w:rsidRPr="009F6745">
          <w:rPr>
            <w:rStyle w:val="Hyperlink"/>
          </w:rPr>
          <w:t>Permission</w:t>
        </w:r>
      </w:hyperlink>
      <w:r w:rsidR="008363AF">
        <w:t xml:space="preserve">s while assigning </w:t>
      </w:r>
      <w:hyperlink w:anchor="Term_Role" w:history="1">
        <w:r w:rsidR="009F6745" w:rsidRPr="009F6745">
          <w:rPr>
            <w:rStyle w:val="Hyperlink"/>
          </w:rPr>
          <w:t>Role</w:t>
        </w:r>
      </w:hyperlink>
      <w:r w:rsidR="008363AF">
        <w:t xml:space="preserve">s to Persons (e.g., both the Accountant and Assistant Accountant have the same </w:t>
      </w:r>
      <w:hyperlink w:anchor="Term_Role" w:history="1">
        <w:r w:rsidR="009F6745" w:rsidRPr="009F6745">
          <w:rPr>
            <w:rStyle w:val="Hyperlink"/>
          </w:rPr>
          <w:t>Role</w:t>
        </w:r>
      </w:hyperlink>
      <w:r w:rsidR="008363AF">
        <w:t xml:space="preserve">, but the Assistant Account has an </w:t>
      </w:r>
      <w:proofErr w:type="spellStart"/>
      <w:r w:rsidR="008363AF">
        <w:t>overrider</w:t>
      </w:r>
      <w:proofErr w:type="spellEnd"/>
      <w:r w:rsidR="008363AF">
        <w:t xml:space="preserve"> that the </w:t>
      </w:r>
      <w:hyperlink w:anchor="Term_Permission" w:history="1">
        <w:r w:rsidR="009F6745" w:rsidRPr="009F6745">
          <w:rPr>
            <w:rStyle w:val="Hyperlink"/>
          </w:rPr>
          <w:t>Permission</w:t>
        </w:r>
      </w:hyperlink>
      <w:r w:rsidR="008363AF">
        <w:t xml:space="preserve"> to sign cheques above $5000 is removed).</w:t>
      </w:r>
    </w:p>
    <w:p w14:paraId="51F2C67C" w14:textId="77777777" w:rsidR="00F37101" w:rsidRPr="004378E2" w:rsidRDefault="00F37101" w:rsidP="004378E2">
      <w:pPr>
        <w:pStyle w:val="BodyText"/>
      </w:pPr>
    </w:p>
    <w:p w14:paraId="6A0ADE81" w14:textId="7A8B6F69" w:rsidR="007C181A" w:rsidRDefault="00113DB2" w:rsidP="007C181A">
      <w:pPr>
        <w:pStyle w:val="Heading5"/>
      </w:pPr>
      <w:r>
        <w:lastRenderedPageBreak/>
        <w:t>QR-DEF-</w:t>
      </w:r>
      <w:r w:rsidR="007C181A">
        <w:t xml:space="preserve">FUNC-COR-00: </w:t>
      </w:r>
      <w:r w:rsidR="007C181A">
        <w:rPr>
          <w:b/>
          <w:bCs/>
        </w:rPr>
        <w:t>Information Deletion</w:t>
      </w:r>
    </w:p>
    <w:p w14:paraId="3E06DFF1"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8C9FBAA" w14:textId="77777777" w:rsidR="007C181A" w:rsidRPr="001F0BD9" w:rsidRDefault="007C181A" w:rsidP="007C181A">
      <w:pPr>
        <w:pStyle w:val="ASomething"/>
      </w:pPr>
      <w:r w:rsidRPr="009D493F">
        <w:rPr>
          <w:b/>
          <w:bCs/>
        </w:rPr>
        <w:t>Statement</w:t>
      </w:r>
      <w:r w:rsidRPr="009D493F">
        <w:t>:</w:t>
      </w:r>
      <w:r>
        <w:t xml:space="preserve"> </w:t>
      </w:r>
      <w:r>
        <w:tab/>
        <w:t>The Solution’s Service(s) MUST not physically delete information.</w:t>
      </w:r>
    </w:p>
    <w:p w14:paraId="67C87DCD" w14:textId="77777777" w:rsidR="007C181A" w:rsidRPr="001F0BD9" w:rsidRDefault="007C181A" w:rsidP="007C181A">
      <w:pPr>
        <w:pStyle w:val="ASomething"/>
      </w:pPr>
      <w:r w:rsidRPr="009D493F">
        <w:rPr>
          <w:b/>
          <w:bCs/>
        </w:rPr>
        <w:t>Rationale</w:t>
      </w:r>
      <w:r w:rsidRPr="009D493F">
        <w:t>:</w:t>
      </w:r>
      <w:r>
        <w:tab/>
        <w:t xml:space="preserve">Correct handling of data is based on logical state-based versioning of records, not deletion.  </w:t>
      </w:r>
    </w:p>
    <w:p w14:paraId="118F0189" w14:textId="77777777" w:rsidR="007C181A" w:rsidRPr="001F0BD9" w:rsidRDefault="007C181A" w:rsidP="007C181A">
      <w:pPr>
        <w:pStyle w:val="ASomething"/>
      </w:pPr>
      <w:r w:rsidRPr="009D493F">
        <w:rPr>
          <w:b/>
          <w:bCs/>
        </w:rPr>
        <w:t>Details</w:t>
      </w:r>
      <w:r w:rsidRPr="009D493F">
        <w:t>:</w:t>
      </w:r>
      <w:r>
        <w:t xml:space="preserve"> </w:t>
      </w:r>
      <w:r>
        <w:tab/>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Personal Data (e.g.: see Right to be Forgotten) is done by anonymising data, by deleting Identifying attributes of the System </w:t>
      </w:r>
      <w:hyperlink w:anchor="Term_SystemUser" w:history="1">
        <w:r w:rsidRPr="006E4A4D">
          <w:rPr>
            <w:rStyle w:val="Hyperlink"/>
          </w:rPr>
          <w:t>User</w:t>
        </w:r>
      </w:hyperlink>
      <w:r>
        <w:t>, and any data within records associated to the User.</w:t>
      </w:r>
    </w:p>
    <w:p w14:paraId="363A9300" w14:textId="77777777" w:rsidR="007C181A" w:rsidRDefault="007C181A" w:rsidP="007C181A">
      <w:pPr>
        <w:pStyle w:val="ASomething"/>
      </w:pPr>
      <w:r>
        <w:rPr>
          <w:b/>
          <w:bCs/>
        </w:rPr>
        <w:t>Prompts:</w:t>
      </w:r>
      <w:r>
        <w:tab/>
        <w:t>Does the solution’s services physically delete or logically delete records?</w:t>
      </w:r>
      <w:r>
        <w:br/>
        <w:t>Can changes be undone?</w:t>
      </w:r>
    </w:p>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p w14:paraId="440C9DDC"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3310CACD" w14:textId="178AECA1" w:rsidR="007C181A" w:rsidRPr="001F0BD9" w:rsidRDefault="007C181A" w:rsidP="007C181A">
      <w:pPr>
        <w:pStyle w:val="ASomething"/>
      </w:pPr>
      <w:r w:rsidRPr="009D493F">
        <w:rPr>
          <w:b/>
          <w:bCs/>
        </w:rPr>
        <w:t>Statement</w:t>
      </w:r>
      <w:r w:rsidRPr="009D493F">
        <w:t>:</w:t>
      </w:r>
      <w:r>
        <w:t xml:space="preserve"> </w:t>
      </w:r>
      <w:r>
        <w:tab/>
        <w:t xml:space="preserve">The solution’s system(s) </w:t>
      </w:r>
      <w:hyperlink w:anchor="Term_REferenceData" w:history="1">
        <w:r w:rsidRPr="00CD6221">
          <w:rPr>
            <w:rStyle w:val="Hyperlink"/>
          </w:rPr>
          <w:t>Reference Data</w:t>
        </w:r>
      </w:hyperlink>
      <w:r>
        <w:t>, Resources and Relationships MUST be time bound with start and end dates.</w:t>
      </w:r>
    </w:p>
    <w:p w14:paraId="2640F80F" w14:textId="77777777" w:rsidR="007C181A" w:rsidRPr="001F0BD9" w:rsidRDefault="007C181A" w:rsidP="007C181A">
      <w:pPr>
        <w:pStyle w:val="ASomething"/>
      </w:pPr>
      <w:r w:rsidRPr="009D493F">
        <w:rPr>
          <w:b/>
          <w:bCs/>
        </w:rPr>
        <w:t>Rationale</w:t>
      </w:r>
      <w:r w:rsidRPr="009D493F">
        <w:t>:</w:t>
      </w:r>
      <w:r>
        <w:tab/>
        <w:t xml:space="preserve">In many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sidRPr="009F6745">
          <w:rPr>
            <w:rStyle w:val="Hyperlink"/>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6E4A4D">
          <w:rPr>
            <w:rStyle w:val="Hyperlink"/>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sidRPr="009F6745">
          <w:rPr>
            <w:rStyle w:val="Hyperlink"/>
          </w:rPr>
          <w:t>Role</w:t>
        </w:r>
      </w:hyperlink>
      <w:r>
        <w:t xml:space="preserve"> associations could have undefined end dates for permanent staff, it is not a recommended approach. Instead, always setting an end date and raising reminders to appropriate </w:t>
      </w:r>
      <w:hyperlink w:anchor="Term_Role" w:history="1">
        <w:r w:rsidRPr="009F6745">
          <w:rPr>
            <w:rStyle w:val="Hyperlink"/>
          </w:rPr>
          <w:t>Role</w:t>
        </w:r>
      </w:hyperlink>
      <w:r>
        <w:t xml:space="preserve">s that the association is soon coming to an end, permits extending them easily while not leaving risks associated to forgotten ex-employees still having </w:t>
      </w:r>
      <w:hyperlink w:anchor="Term_Role" w:history="1">
        <w:r w:rsidRPr="009F6745">
          <w:rPr>
            <w:rStyle w:val="Hyperlink"/>
          </w:rPr>
          <w:t>Role</w:t>
        </w:r>
      </w:hyperlink>
      <w:r>
        <w:t>s.</w:t>
      </w:r>
    </w:p>
    <w:p w14:paraId="25792C45" w14:textId="77777777" w:rsidR="007C181A" w:rsidRPr="001F0BD9" w:rsidRDefault="007C181A" w:rsidP="007C181A">
      <w:pPr>
        <w:pStyle w:val="ASomething"/>
      </w:pPr>
      <w:r w:rsidRPr="009D493F">
        <w:rPr>
          <w:b/>
          <w:bCs/>
        </w:rPr>
        <w:lastRenderedPageBreak/>
        <w:t>Details</w:t>
      </w:r>
      <w:r w:rsidRPr="009D493F">
        <w:t>:</w:t>
      </w:r>
      <w:r>
        <w:t xml:space="preserve"> </w:t>
      </w:r>
      <w:r>
        <w:tab/>
        <w:t>Reference data will require Start and End dates to control their availability for rendering and selection by UIs.</w:t>
      </w:r>
      <w:r>
        <w:br/>
      </w:r>
    </w:p>
    <w:p w14:paraId="34A41E38" w14:textId="1316A9DC" w:rsidR="007C181A" w:rsidRPr="0075069B" w:rsidRDefault="007C181A" w:rsidP="007C181A">
      <w:pPr>
        <w:pStyle w:val="ASomething"/>
      </w:pPr>
      <w:r>
        <w:rPr>
          <w:b/>
          <w:bCs/>
        </w:rPr>
        <w:t>Prompts:</w:t>
      </w:r>
      <w:r>
        <w:tab/>
        <w:t xml:space="preserve">What </w:t>
      </w:r>
      <w:hyperlink w:anchor="Term_REferenceData" w:history="1">
        <w:r w:rsidRPr="00CD6221">
          <w:rPr>
            <w:rStyle w:val="Hyperlink"/>
          </w:rPr>
          <w:t>Reference Data</w:t>
        </w:r>
      </w:hyperlink>
      <w:r>
        <w:t xml:space="preserve"> is offered by systems that has time constraints?</w:t>
      </w:r>
      <w:r>
        <w:br/>
        <w:t xml:space="preserve">What </w:t>
      </w:r>
      <w:hyperlink w:anchor="Term_REferenceData" w:history="1">
        <w:r w:rsidR="00CD6221" w:rsidRPr="00CD6221">
          <w:rPr>
            <w:rStyle w:val="Hyperlink"/>
          </w:rPr>
          <w:t>Reference Data</w:t>
        </w:r>
      </w:hyperlink>
      <w:r>
        <w:t xml:space="preserve"> is offered without the option to preset them?</w:t>
      </w:r>
    </w:p>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p w14:paraId="20798D40" w14:textId="5FE648F6" w:rsidR="00391864" w:rsidRPr="001F0BD9" w:rsidRDefault="00391864" w:rsidP="00391864">
      <w:pPr>
        <w:pStyle w:val="ASomething"/>
      </w:pPr>
      <w:r w:rsidRPr="009D493F">
        <w:rPr>
          <w:b/>
          <w:bCs/>
        </w:rPr>
        <w:t>Category</w:t>
      </w:r>
      <w:r w:rsidRPr="009D493F">
        <w:t>:</w:t>
      </w:r>
      <w:r>
        <w:t xml:space="preserve"> </w:t>
      </w:r>
      <w:r>
        <w:tab/>
        <w:t>ISO-25010/Functional Correctness</w:t>
      </w:r>
    </w:p>
    <w:p w14:paraId="722C9C26" w14:textId="526DB78E" w:rsidR="00391864" w:rsidRPr="001F0BD9" w:rsidRDefault="00391864" w:rsidP="00391864">
      <w:pPr>
        <w:pStyle w:val="ASomething"/>
      </w:pPr>
      <w:r w:rsidRPr="009D493F">
        <w:rPr>
          <w:b/>
          <w:bCs/>
        </w:rPr>
        <w:t>Statement</w:t>
      </w:r>
      <w:r w:rsidRPr="009D493F">
        <w:t>:</w:t>
      </w:r>
      <w:r>
        <w:t xml:space="preserve"> </w:t>
      </w:r>
      <w:r>
        <w:tab/>
        <w:t xml:space="preserve">Records and Resources are </w:t>
      </w:r>
      <w:proofErr w:type="spellStart"/>
      <w:r>
        <w:t>categorisable</w:t>
      </w:r>
      <w:proofErr w:type="spellEnd"/>
      <w:r>
        <w:t xml:space="preserve"> and discoverable by </w:t>
      </w:r>
      <w:hyperlink w:anchor="Term_Metadata" w:history="1">
        <w:r w:rsidRPr="00391864">
          <w:rPr>
            <w:rStyle w:val="Hyperlink"/>
          </w:rPr>
          <w:t>Metadata</w:t>
        </w:r>
      </w:hyperlink>
      <w:r>
        <w:t>.</w:t>
      </w:r>
    </w:p>
    <w:p w14:paraId="346F5E15" w14:textId="4D78BC1F" w:rsidR="00391864" w:rsidRPr="001F0BD9" w:rsidRDefault="00391864" w:rsidP="00391864">
      <w:pPr>
        <w:pStyle w:val="ASomething"/>
      </w:pPr>
      <w:r w:rsidRPr="009D493F">
        <w:rPr>
          <w:b/>
          <w:bCs/>
        </w:rPr>
        <w:t>Rationale</w:t>
      </w:r>
      <w:r w:rsidRPr="009D493F">
        <w:t>:</w:t>
      </w:r>
      <w:r>
        <w:tab/>
        <w:t>Discovery is improved, improving operability and efficiency.</w:t>
      </w:r>
    </w:p>
    <w:p w14:paraId="2F792445" w14:textId="6A32A2B6" w:rsidR="00391864" w:rsidRPr="001F0BD9" w:rsidRDefault="00391864" w:rsidP="00391864">
      <w:pPr>
        <w:pStyle w:val="ASomething"/>
      </w:pPr>
      <w:r w:rsidRPr="009D493F">
        <w:rPr>
          <w:b/>
          <w:bCs/>
        </w:rPr>
        <w:t>Details</w:t>
      </w:r>
      <w:r w:rsidRPr="009D493F">
        <w:t>:</w:t>
      </w:r>
      <w:r>
        <w:t xml:space="preserve"> </w:t>
      </w:r>
      <w:r>
        <w:tab/>
        <w:t xml:space="preserve">The </w:t>
      </w:r>
      <w:hyperlink w:anchor="Term_Metadata" w:history="1">
        <w:r w:rsidRPr="00391864">
          <w:rPr>
            <w:rStyle w:val="Hyperlink"/>
          </w:rPr>
          <w:t>term</w:t>
        </w:r>
      </w:hyperlink>
      <w:r>
        <w:t xml:space="preserve"> lists common metadata fields to consider.</w:t>
      </w:r>
    </w:p>
    <w:p w14:paraId="55714055" w14:textId="1B516791" w:rsidR="00391864" w:rsidRDefault="00391864" w:rsidP="00391864">
      <w:pPr>
        <w:pStyle w:val="ASomething"/>
      </w:pPr>
      <w:r>
        <w:rPr>
          <w:b/>
          <w:bCs/>
        </w:rPr>
        <w:t>Prompts:</w:t>
      </w:r>
      <w:r>
        <w:tab/>
        <w:t xml:space="preserve">What records &amp; resources are organisable by </w:t>
      </w:r>
      <w:hyperlink w:anchor="Term_Metadata" w:history="1">
        <w:r w:rsidRPr="00391864">
          <w:rPr>
            <w:rStyle w:val="Hyperlink"/>
          </w:rPr>
          <w:t>metadata</w:t>
        </w:r>
      </w:hyperlink>
      <w:r>
        <w:t>?</w:t>
      </w:r>
      <w:r>
        <w:br/>
        <w:t>What records &amp; resources are not?</w:t>
      </w:r>
    </w:p>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Multiple Names</w:t>
      </w:r>
    </w:p>
    <w:p w14:paraId="4E81428D" w14:textId="1B409B59" w:rsidR="004A1A3C" w:rsidRPr="001F0BD9" w:rsidRDefault="004A1A3C" w:rsidP="004A1A3C">
      <w:pPr>
        <w:pStyle w:val="ASomething"/>
      </w:pPr>
      <w:r w:rsidRPr="009D493F">
        <w:rPr>
          <w:b/>
          <w:bCs/>
        </w:rPr>
        <w:t>Category</w:t>
      </w:r>
      <w:r w:rsidRPr="009D493F">
        <w:t>:</w:t>
      </w:r>
      <w:r>
        <w:t xml:space="preserve"> </w:t>
      </w:r>
      <w:r>
        <w:tab/>
        <w:t>ISO-25010/Functional Suitability/Functional Correctness</w:t>
      </w:r>
    </w:p>
    <w:p w14:paraId="4FE2F55C" w14:textId="7897681B" w:rsidR="004A1A3C" w:rsidRPr="001F0BD9" w:rsidRDefault="004A1A3C" w:rsidP="004A1A3C">
      <w:pPr>
        <w:pStyle w:val="ASomething"/>
      </w:pPr>
      <w:r w:rsidRPr="009D493F">
        <w:rPr>
          <w:b/>
          <w:bCs/>
        </w:rPr>
        <w:t>Statement</w:t>
      </w:r>
      <w:r w:rsidRPr="009D493F">
        <w:t>:</w:t>
      </w:r>
      <w:r>
        <w:t xml:space="preserve"> </w:t>
      </w:r>
      <w:r>
        <w:tab/>
        <w:t>Entities MUST permit having multiple Names</w:t>
      </w:r>
    </w:p>
    <w:p w14:paraId="50EBB7F7" w14:textId="77777777" w:rsidR="004A1A3C" w:rsidRPr="001F0BD9" w:rsidRDefault="004A1A3C" w:rsidP="004A1A3C">
      <w:pPr>
        <w:pStyle w:val="ASomething"/>
      </w:pPr>
      <w:r w:rsidRPr="009D493F">
        <w:rPr>
          <w:b/>
          <w:bCs/>
        </w:rPr>
        <w:t>Rationale</w:t>
      </w:r>
      <w:r w:rsidRPr="009D493F">
        <w:t>:</w:t>
      </w:r>
      <w:r>
        <w:tab/>
        <w:t>…</w:t>
      </w:r>
    </w:p>
    <w:p w14:paraId="248EB97D" w14:textId="16E9CC59" w:rsidR="007478BD" w:rsidRPr="001F0BD9" w:rsidRDefault="004A1A3C" w:rsidP="007478BD">
      <w:pPr>
        <w:pStyle w:val="ASomething"/>
      </w:pPr>
      <w:r w:rsidRPr="009D493F">
        <w:rPr>
          <w:b/>
          <w:bCs/>
        </w:rPr>
        <w:t>Details</w:t>
      </w:r>
      <w:r w:rsidRPr="009D493F">
        <w:t>:</w:t>
      </w:r>
      <w:r>
        <w:t xml:space="preserve"> </w:t>
      </w:r>
      <w:r>
        <w:tab/>
        <w:t>It is our experience that a key indicator of the appropriateness and evolvability of a system over time is a correct modelling of Entities and Resources, understanding that they have different Names.</w:t>
      </w:r>
      <w:r w:rsidR="007478BD">
        <w:br/>
      </w:r>
      <w:r>
        <w:br/>
        <w:t xml:space="preserve">For example, Chinese people from Hong Kong may have a Mandarin Name, a </w:t>
      </w:r>
      <w:proofErr w:type="spellStart"/>
      <w:r>
        <w:t>cantonese</w:t>
      </w:r>
      <w:proofErr w:type="spellEnd"/>
      <w:r>
        <w:t xml:space="preserve"> name, a </w:t>
      </w:r>
      <w:proofErr w:type="spellStart"/>
      <w:r>
        <w:t>latin</w:t>
      </w:r>
      <w:proofErr w:type="spellEnd"/>
      <w:r>
        <w:t xml:space="preserve"> character representation of their Mandarin Name, a </w:t>
      </w:r>
      <w:proofErr w:type="spellStart"/>
      <w:r>
        <w:t>latin</w:t>
      </w:r>
      <w:proofErr w:type="spellEnd"/>
      <w:r>
        <w:t xml:space="preserve"> character representation of their Mandarin name, </w:t>
      </w:r>
      <w:r w:rsidR="007478BD">
        <w:t>a unofficial, yet given English name used by all who do not speak Chinese.</w:t>
      </w:r>
      <w:r w:rsidR="007478BD">
        <w:br/>
      </w:r>
      <w:r w:rsidR="007478BD">
        <w:br/>
        <w:t xml:space="preserve">Media resources may have multiple names, in different languages. For example, the same picture may be described with an en/NZ name, and a name in mi/NZ. </w:t>
      </w:r>
    </w:p>
    <w:p w14:paraId="7E71C5B8" w14:textId="77777777" w:rsidR="004A1A3C" w:rsidRPr="0075069B" w:rsidRDefault="004A1A3C" w:rsidP="004A1A3C">
      <w:pPr>
        <w:pStyle w:val="ASomething"/>
      </w:pPr>
      <w:r>
        <w:rPr>
          <w:b/>
          <w:bCs/>
        </w:rPr>
        <w:t>Prompts:</w:t>
      </w:r>
      <w:r>
        <w:tab/>
        <w:t>…</w:t>
      </w:r>
    </w:p>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p w14:paraId="4E19B130" w14:textId="77777777" w:rsidR="007478BD" w:rsidRPr="001F0BD9" w:rsidRDefault="007478BD" w:rsidP="007478BD">
      <w:pPr>
        <w:pStyle w:val="ASomething"/>
      </w:pPr>
      <w:r w:rsidRPr="009D493F">
        <w:rPr>
          <w:b/>
          <w:bCs/>
        </w:rPr>
        <w:t>Category</w:t>
      </w:r>
      <w:r w:rsidRPr="009D493F">
        <w:t>:</w:t>
      </w:r>
      <w:r>
        <w:t xml:space="preserve"> </w:t>
      </w:r>
      <w:r>
        <w:tab/>
        <w:t>…</w:t>
      </w:r>
    </w:p>
    <w:p w14:paraId="4AAF6191" w14:textId="61E780A8" w:rsidR="007478BD" w:rsidRPr="001F0BD9" w:rsidRDefault="007478BD" w:rsidP="007478BD">
      <w:pPr>
        <w:pStyle w:val="ASomething"/>
      </w:pPr>
      <w:r w:rsidRPr="009D493F">
        <w:rPr>
          <w:b/>
          <w:bCs/>
        </w:rPr>
        <w:t>Statement</w:t>
      </w:r>
      <w:r w:rsidRPr="009D493F">
        <w:t>:</w:t>
      </w:r>
      <w:r>
        <w:t xml:space="preserve"> </w:t>
      </w:r>
      <w:r>
        <w:tab/>
        <w:t>A resource MUST be reachable by multiple Routes.</w:t>
      </w:r>
    </w:p>
    <w:p w14:paraId="453EDD6E" w14:textId="3A7DA8CA" w:rsidR="007478BD" w:rsidRPr="001F0BD9" w:rsidRDefault="007478BD" w:rsidP="007478BD">
      <w:pPr>
        <w:pStyle w:val="ASomething"/>
      </w:pPr>
      <w:r w:rsidRPr="009D493F">
        <w:rPr>
          <w:b/>
          <w:bCs/>
        </w:rPr>
        <w:lastRenderedPageBreak/>
        <w:t>Rationale</w:t>
      </w:r>
      <w:r w:rsidRPr="009D493F">
        <w:t>:</w:t>
      </w:r>
      <w:r>
        <w:tab/>
        <w:t>A resource MUST be addressable using its unique key, as well as its many names if they are sufficiently unique.</w:t>
      </w:r>
    </w:p>
    <w:p w14:paraId="17C19211" w14:textId="2953ADFF" w:rsidR="007478BD" w:rsidRPr="001F0BD9" w:rsidRDefault="007478BD" w:rsidP="007478BD">
      <w:pPr>
        <w:pStyle w:val="ASomething"/>
      </w:pPr>
      <w:r w:rsidRPr="009D493F">
        <w:rPr>
          <w:b/>
          <w:bCs/>
        </w:rPr>
        <w:t>Details</w:t>
      </w:r>
      <w:r w:rsidRPr="009D493F">
        <w:t>:</w:t>
      </w:r>
      <w:r>
        <w:t xml:space="preserve"> </w:t>
      </w:r>
      <w:r>
        <w:tab/>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00AC5DB2" w:rsidRPr="00AC5DB2">
          <w:rPr>
            <w:rStyle w:val="Hyperlink"/>
          </w:rPr>
          <w:t>URL</w:t>
        </w:r>
      </w:hyperlink>
      <w:r>
        <w:t>s, and in only one language.</w:t>
      </w:r>
      <w:r>
        <w:br/>
        <w:t xml:space="preserve">Examples of multiple valid </w:t>
      </w:r>
      <w:r w:rsidR="00AC5DB2">
        <w:t xml:space="preserve">related </w:t>
      </w:r>
      <w:hyperlink w:anchor="Term_UniversalResourceLocator" w:history="1">
        <w:r w:rsidR="00AC5DB2" w:rsidRPr="00AC5DB2">
          <w:rPr>
            <w:rStyle w:val="Hyperlink"/>
          </w:rPr>
          <w:t>URL</w:t>
        </w:r>
      </w:hyperlink>
      <w:r>
        <w:t xml:space="preserve">s for </w:t>
      </w:r>
      <w:r w:rsidR="00AC5DB2">
        <w:t xml:space="preserve">different versions of the same </w:t>
      </w:r>
      <w:r>
        <w:t>entity:</w:t>
      </w:r>
      <w:r>
        <w:br/>
      </w:r>
      <w:hyperlink r:id="rId19" w:history="1">
        <w:r w:rsidRPr="00E35128">
          <w:rPr>
            <w:rStyle w:val="Hyperlink"/>
          </w:rPr>
          <w:t>https://ourservice.ourorg.tld/resourceXYZ/6B29FC40-CA47-1067-B31D-00DD010662DA</w:t>
        </w:r>
      </w:hyperlink>
      <w:r>
        <w:t xml:space="preserve">   (by </w:t>
      </w:r>
      <w:proofErr w:type="spellStart"/>
      <w:r>
        <w:t>it’s</w:t>
      </w:r>
      <w:proofErr w:type="spellEnd"/>
      <w:r>
        <w:t xml:space="preserve"> unique ID)</w:t>
      </w:r>
      <w:r>
        <w:br/>
      </w:r>
      <w:hyperlink r:id="rId20" w:history="1">
        <w:r w:rsidR="00AC5DB2" w:rsidRPr="00E35128">
          <w:rPr>
            <w:rStyle w:val="Hyperlink"/>
          </w:rPr>
          <w:t>https://ourservice.ourorg.tld/resourceXYZ/6B29FC40-CA47-1067-B31D-00DD010662DA?v=3</w:t>
        </w:r>
      </w:hyperlink>
      <w:r w:rsidR="00AC5DB2">
        <w:t xml:space="preserve"> (by its unique original ID, offset by version)</w:t>
      </w:r>
      <w:r w:rsidR="00AC5DB2">
        <w:br/>
      </w:r>
      <w:hyperlink r:id="rId21" w:history="1">
        <w:r w:rsidR="00AC5DB2" w:rsidRPr="00E35128">
          <w:rPr>
            <w:rStyle w:val="Hyperlink"/>
          </w:rPr>
          <w:t>https://ourservice.ourorg.tld/resourceXYZ/7C29FC40-CA47-2048-C27F-00DD010662DA</w:t>
        </w:r>
      </w:hyperlink>
      <w:r w:rsidR="00AC5DB2">
        <w:t xml:space="preserve"> (by its the 3rd version’s unique ID)</w:t>
      </w:r>
      <w:r w:rsidR="00AC5DB2">
        <w:br/>
      </w:r>
      <w:r>
        <w:br/>
      </w:r>
    </w:p>
    <w:p w14:paraId="780D4620" w14:textId="77777777" w:rsidR="007478BD" w:rsidRPr="0075069B" w:rsidRDefault="007478BD" w:rsidP="007478BD">
      <w:pPr>
        <w:pStyle w:val="ASomething"/>
      </w:pPr>
      <w:r>
        <w:rPr>
          <w:b/>
          <w:bCs/>
        </w:rPr>
        <w:t>Prompts:</w:t>
      </w:r>
      <w:r>
        <w:tab/>
        <w:t>…</w:t>
      </w:r>
    </w:p>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64" w:name="_Toc158297573"/>
      <w:r>
        <w:t>Functional Appropriateness</w:t>
      </w:r>
      <w:bookmarkEnd w:id="64"/>
    </w:p>
    <w:p w14:paraId="7F00828D" w14:textId="43C9A77E" w:rsidR="000A2967" w:rsidRDefault="00902999" w:rsidP="00C829F4">
      <w:pPr>
        <w:pStyle w:val="BodyTextDefinition"/>
      </w:pPr>
      <w:r>
        <w:t>T</w:t>
      </w:r>
      <w:r w:rsidRPr="00EF5E84">
        <w:t>he degree to which the functions facilitate the accomplishment of specified tasks and objectives.</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p w14:paraId="0F946100" w14:textId="77777777" w:rsidR="007C181A" w:rsidRPr="001F0BD9" w:rsidRDefault="007C181A" w:rsidP="007C181A">
      <w:pPr>
        <w:pStyle w:val="ASomething"/>
      </w:pPr>
      <w:r w:rsidRPr="009D493F">
        <w:rPr>
          <w:b/>
          <w:bCs/>
        </w:rPr>
        <w:t>Category</w:t>
      </w:r>
      <w:r w:rsidRPr="009D493F">
        <w:t>:</w:t>
      </w:r>
      <w:r>
        <w:t xml:space="preserve"> </w:t>
      </w:r>
      <w:r>
        <w:tab/>
        <w:t>ISO-25010/Functionality Suitability/Functional Correctness</w:t>
      </w:r>
    </w:p>
    <w:p w14:paraId="4A59F33F" w14:textId="77777777" w:rsidR="007C181A" w:rsidRPr="001F0BD9" w:rsidRDefault="007C181A" w:rsidP="007C181A">
      <w:pPr>
        <w:pStyle w:val="ASomething"/>
      </w:pPr>
      <w:r w:rsidRPr="009D493F">
        <w:rPr>
          <w:b/>
          <w:bCs/>
        </w:rPr>
        <w:t>Statement</w:t>
      </w:r>
      <w:r w:rsidRPr="009D493F">
        <w:t>:</w:t>
      </w:r>
      <w:r>
        <w:t xml:space="preserve"> </w:t>
      </w:r>
      <w:r>
        <w:tab/>
        <w:t xml:space="preserve">The solution system(s) MUST permit </w:t>
      </w:r>
      <w:hyperlink w:anchor="Term_SystemUser" w:history="1">
        <w:r w:rsidRPr="006E4A4D">
          <w:rPr>
            <w:rStyle w:val="Hyperlink"/>
          </w:rPr>
          <w:t>Users</w:t>
        </w:r>
      </w:hyperlink>
      <w:r>
        <w:t xml:space="preserve"> to apply for being invited to </w:t>
      </w:r>
      <w:hyperlink w:anchor="Term_Role" w:history="1">
        <w:r w:rsidRPr="009F6745">
          <w:rPr>
            <w:rStyle w:val="Hyperlink"/>
          </w:rPr>
          <w:t>Role</w:t>
        </w:r>
      </w:hyperlink>
      <w:r>
        <w:t xml:space="preserve">s rather than be unilaterally allocated </w:t>
      </w:r>
      <w:hyperlink w:anchor="Term_Role" w:history="1">
        <w:r w:rsidRPr="009F6745">
          <w:rPr>
            <w:rStyle w:val="Hyperlink"/>
          </w:rPr>
          <w:t>Role</w:t>
        </w:r>
      </w:hyperlink>
      <w:r>
        <w:t>s.</w:t>
      </w:r>
    </w:p>
    <w:p w14:paraId="77D5A534" w14:textId="77777777" w:rsidR="007C181A" w:rsidRPr="001F0BD9" w:rsidRDefault="007C181A" w:rsidP="007C181A">
      <w:pPr>
        <w:pStyle w:val="ASomething"/>
      </w:pPr>
      <w:r w:rsidRPr="009D493F">
        <w:rPr>
          <w:b/>
          <w:bCs/>
        </w:rPr>
        <w:t>Rationale</w:t>
      </w:r>
      <w:r w:rsidRPr="009D493F">
        <w:t>:</w:t>
      </w:r>
      <w:r>
        <w:tab/>
        <w:t xml:space="preserve">It is our experience that a key indicator of the appropriateness and evolvability of a system over time is a correct modelling of </w:t>
      </w:r>
      <w:hyperlink w:anchor="Term_SystemUser" w:history="1">
        <w:r w:rsidRPr="006E4A4D">
          <w:rPr>
            <w:rStyle w:val="Hyperlink"/>
          </w:rPr>
          <w:t>Users</w:t>
        </w:r>
      </w:hyperlink>
      <w:r>
        <w:t xml:space="preserve"> and </w:t>
      </w:r>
      <w:hyperlink w:anchor="Term_Role" w:history="1">
        <w:r w:rsidRPr="009F6745">
          <w:rPr>
            <w:rStyle w:val="Hyperlink"/>
          </w:rPr>
          <w:t>Role</w:t>
        </w:r>
      </w:hyperlink>
      <w:r>
        <w:t>s both within and outside of enterprise contexts, where service consumers, suppliers and partners exist.</w:t>
      </w:r>
      <w:r>
        <w:br/>
      </w:r>
      <w:r>
        <w:br/>
        <w:t xml:space="preserve">Such that </w:t>
      </w:r>
      <w:hyperlink w:anchor="Term_SystemUser" w:history="1">
        <w:r w:rsidRPr="006E4A4D">
          <w:rPr>
            <w:rStyle w:val="Hyperlink"/>
          </w:rPr>
          <w:t>Users</w:t>
        </w:r>
      </w:hyperlink>
      <w:r>
        <w:t xml:space="preserve"> are not allocated </w:t>
      </w:r>
      <w:hyperlink w:anchor="Term_Role" w:history="1">
        <w:r w:rsidRPr="009F6745">
          <w:rPr>
            <w:rStyle w:val="Hyperlink"/>
          </w:rPr>
          <w:t>Role</w:t>
        </w:r>
      </w:hyperlink>
      <w:r>
        <w:t xml:space="preserve">s, but that </w:t>
      </w:r>
      <w:hyperlink w:anchor="Term_SystemUser" w:history="1">
        <w:r w:rsidRPr="006E4A4D">
          <w:rPr>
            <w:rStyle w:val="Hyperlink"/>
          </w:rPr>
          <w:t>Users</w:t>
        </w:r>
      </w:hyperlink>
      <w:r>
        <w:t xml:space="preserve"> may Apply for them, and other </w:t>
      </w:r>
      <w:hyperlink w:anchor="Term_SystemUser" w:history="1">
        <w:r w:rsidRPr="006E4A4D">
          <w:rPr>
            <w:rStyle w:val="Hyperlink"/>
          </w:rPr>
          <w:t>Users</w:t>
        </w:r>
      </w:hyperlink>
      <w:r>
        <w:t xml:space="preserve"> Accept to Invite them or not, and Invitations are Accepted or Not.</w:t>
      </w:r>
      <w:r>
        <w:br/>
        <w:t xml:space="preserve">Correct modelling provides better solutions to classic user and </w:t>
      </w:r>
      <w:hyperlink w:anchor="Term_Role" w:history="1">
        <w:r>
          <w:rPr>
            <w:rStyle w:val="Hyperlink"/>
          </w:rPr>
          <w:t>r</w:t>
        </w:r>
        <w:r w:rsidRPr="009F6745">
          <w:rPr>
            <w:rStyle w:val="Hyperlink"/>
          </w:rPr>
          <w:t>ole</w:t>
        </w:r>
      </w:hyperlink>
      <w:r>
        <w:t xml:space="preserve"> allocation provisioning issues.</w:t>
      </w:r>
    </w:p>
    <w:p w14:paraId="5A2FBC9E" w14:textId="77777777" w:rsidR="007C181A" w:rsidRPr="001F0BD9" w:rsidRDefault="007C181A" w:rsidP="007C181A">
      <w:pPr>
        <w:pStyle w:val="ASomething"/>
      </w:pPr>
      <w:r w:rsidRPr="009D493F">
        <w:rPr>
          <w:b/>
          <w:bCs/>
        </w:rPr>
        <w:t>Details</w:t>
      </w:r>
      <w:r w:rsidRPr="009D493F">
        <w:t>:</w:t>
      </w:r>
      <w:r>
        <w:t xml:space="preserve"> </w:t>
      </w:r>
      <w:r>
        <w:tab/>
        <w:t xml:space="preserve">The full </w:t>
      </w:r>
      <w:hyperlink w:anchor="Term_Workflow" w:history="1">
        <w:r w:rsidRPr="00272A1C">
          <w:rPr>
            <w:rStyle w:val="Hyperlink"/>
          </w:rPr>
          <w:t>workflow</w:t>
        </w:r>
      </w:hyperlink>
      <w:r>
        <w:t xml:space="preserve"> allows for a person to make an Application to a </w:t>
      </w:r>
      <w:hyperlink w:anchor="Term_Role" w:history="1">
        <w:r w:rsidRPr="009F6745">
          <w:rPr>
            <w:rStyle w:val="Hyperlink"/>
          </w:rPr>
          <w:t>Role</w:t>
        </w:r>
      </w:hyperlink>
      <w:r>
        <w:t xml:space="preserve">, which when received may lead to the issuance of an expiring Invitation to a </w:t>
      </w:r>
      <w:hyperlink w:anchor="Term_Role" w:history="1">
        <w:r w:rsidRPr="009F6745">
          <w:rPr>
            <w:rStyle w:val="Hyperlink"/>
          </w:rPr>
          <w:t>Role</w:t>
        </w:r>
      </w:hyperlink>
      <w:r>
        <w:t xml:space="preserve">, explaining </w:t>
      </w:r>
      <w:hyperlink w:anchor="Term_Responsibility" w:history="1">
        <w:r w:rsidRPr="009F6745">
          <w:rPr>
            <w:rStyle w:val="Hyperlink"/>
          </w:rPr>
          <w:t>Responsibilities</w:t>
        </w:r>
      </w:hyperlink>
      <w:r>
        <w:t xml:space="preserve"> associated to the </w:t>
      </w:r>
      <w:hyperlink w:anchor="Term_Permission" w:history="1">
        <w:r w:rsidRPr="009F6745">
          <w:rPr>
            <w:rStyle w:val="Hyperlink"/>
          </w:rPr>
          <w:t>Permission</w:t>
        </w:r>
      </w:hyperlink>
      <w:r>
        <w:t xml:space="preserve">s of the </w:t>
      </w:r>
      <w:hyperlink w:anchor="Term_Role" w:history="1">
        <w:r w:rsidRPr="009F6745">
          <w:rPr>
            <w:rStyle w:val="Hyperlink"/>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9F6745">
          <w:rPr>
            <w:rStyle w:val="Hyperlink"/>
          </w:rPr>
          <w:t>Role</w:t>
        </w:r>
      </w:hyperlink>
      <w:r>
        <w:t>s associations should have an end date which can trigger a reminder to extend.</w:t>
      </w:r>
    </w:p>
    <w:p w14:paraId="7463D5A2" w14:textId="77777777" w:rsidR="007C181A" w:rsidRDefault="007C181A" w:rsidP="007C181A">
      <w:pPr>
        <w:pStyle w:val="ASomething"/>
      </w:pPr>
      <w:r>
        <w:rPr>
          <w:b/>
          <w:bCs/>
        </w:rPr>
        <w:t>Prompts:</w:t>
      </w:r>
      <w:r>
        <w:tab/>
        <w:t xml:space="preserve">Are </w:t>
      </w:r>
      <w:hyperlink w:anchor="Term_Role" w:history="1">
        <w:r w:rsidRPr="009F6745">
          <w:rPr>
            <w:rStyle w:val="Hyperlink"/>
          </w:rPr>
          <w:t>Role</w:t>
        </w:r>
      </w:hyperlink>
      <w:r>
        <w:t xml:space="preserve">s unilaterally Allocated to </w:t>
      </w:r>
      <w:hyperlink w:anchor="Term_SystemUser" w:history="1">
        <w:r w:rsidRPr="006E4A4D">
          <w:rPr>
            <w:rStyle w:val="Hyperlink"/>
          </w:rPr>
          <w:t>Users</w:t>
        </w:r>
      </w:hyperlink>
      <w:r>
        <w:t xml:space="preserve"> by permitted </w:t>
      </w:r>
      <w:hyperlink w:anchor="Term_SystemUser" w:history="1">
        <w:r w:rsidRPr="006E4A4D">
          <w:rPr>
            <w:rStyle w:val="Hyperlink"/>
          </w:rPr>
          <w:t>Users</w:t>
        </w:r>
      </w:hyperlink>
      <w:r>
        <w:t>, or is a more correct modelling used?</w:t>
      </w:r>
      <w:r>
        <w:br/>
        <w:t xml:space="preserve">Are </w:t>
      </w:r>
      <w:hyperlink w:anchor="Term_Role" w:history="1">
        <w:r w:rsidRPr="009F6745">
          <w:rPr>
            <w:rStyle w:val="Hyperlink"/>
          </w:rPr>
          <w:t>Role</w:t>
        </w:r>
      </w:hyperlink>
      <w:r>
        <w:t xml:space="preserve">s issued open ended? Is there any control used to close </w:t>
      </w:r>
      <w:hyperlink w:anchor="Term_Role" w:history="1">
        <w:r w:rsidRPr="009F6745">
          <w:rPr>
            <w:rStyle w:val="Hyperlink"/>
          </w:rPr>
          <w:t>Role</w:t>
        </w:r>
      </w:hyperlink>
      <w:r>
        <w:t>s after an amount of time?</w:t>
      </w:r>
    </w:p>
    <w:p w14:paraId="350798B2" w14:textId="77777777" w:rsidR="007C181A" w:rsidRDefault="007C181A" w:rsidP="007C181A">
      <w:pPr>
        <w:pStyle w:val="ASomething"/>
      </w:pPr>
    </w:p>
    <w:p w14:paraId="7F79AD6A" w14:textId="77777777" w:rsidR="007C181A" w:rsidRPr="0075069B" w:rsidRDefault="007C181A" w:rsidP="007C181A">
      <w:pPr>
        <w:pStyle w:val="ASomething"/>
      </w:pPr>
    </w:p>
    <w:p w14:paraId="715EB0F9" w14:textId="6BDD9E37" w:rsidR="007C181A" w:rsidRDefault="00113DB2" w:rsidP="007C181A">
      <w:pPr>
        <w:pStyle w:val="Heading5"/>
      </w:pPr>
      <w:r>
        <w:t>QR-DEF-</w:t>
      </w:r>
      <w:r w:rsidR="007C181A">
        <w:t xml:space="preserve">FUNC-COR-00: </w:t>
      </w:r>
      <w:r w:rsidR="007C181A">
        <w:rPr>
          <w:b/>
          <w:bCs/>
        </w:rPr>
        <w:t>Workflows</w:t>
      </w:r>
    </w:p>
    <w:p w14:paraId="58B83E56"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F3C4914" w14:textId="77777777" w:rsidR="007C181A" w:rsidRPr="001F0BD9" w:rsidRDefault="007C181A" w:rsidP="007C181A">
      <w:pPr>
        <w:pStyle w:val="ASomething"/>
      </w:pPr>
      <w:r w:rsidRPr="009D493F">
        <w:rPr>
          <w:b/>
          <w:bCs/>
        </w:rPr>
        <w:t>Statement</w:t>
      </w:r>
      <w:r w:rsidRPr="009D493F">
        <w:t>:</w:t>
      </w:r>
      <w:r>
        <w:t xml:space="preserve"> </w:t>
      </w:r>
      <w:r>
        <w:tab/>
        <w:t>The solution’s service(s) MUST be capable of managing records via workflows and roles.</w:t>
      </w:r>
    </w:p>
    <w:p w14:paraId="36CC43F5" w14:textId="77777777" w:rsidR="007C181A" w:rsidRPr="001F0BD9" w:rsidRDefault="007C181A" w:rsidP="007C181A">
      <w:pPr>
        <w:pStyle w:val="ASomething"/>
      </w:pPr>
      <w:r w:rsidRPr="009D493F">
        <w:rPr>
          <w:b/>
          <w:bCs/>
        </w:rPr>
        <w:t>Rationale</w:t>
      </w:r>
      <w:r w:rsidRPr="009D493F">
        <w:t>:</w:t>
      </w:r>
      <w:r>
        <w:tab/>
        <w:t>Systems appropriate to servicing large organisations and national and/or international require a correct modelling of processes, dependent on being able to manage records through several stages by different roles working together towards high quality outcomes.</w:t>
      </w:r>
    </w:p>
    <w:p w14:paraId="5557D09D" w14:textId="77777777" w:rsidR="007C181A" w:rsidRPr="001F0BD9" w:rsidRDefault="007C181A" w:rsidP="007C181A">
      <w:pPr>
        <w:pStyle w:val="ASomething"/>
      </w:pPr>
      <w:r w:rsidRPr="009D493F">
        <w:rPr>
          <w:b/>
          <w:bCs/>
        </w:rPr>
        <w:t>Details</w:t>
      </w:r>
      <w:r w:rsidRPr="009D493F">
        <w:t>:</w:t>
      </w:r>
      <w:r>
        <w:t xml:space="preserve"> </w:t>
      </w:r>
      <w:r>
        <w:tab/>
        <w:t>Logical states for records and/or resources often include but are not limited to classical states of Draft, For Review, Reject, Approve, Published, Replaced, Retracted, with permissions to move from one state to another reserved for specific Roles (Creator, Collaborators, Reviewers, Approvers, Managers, Consumers, etc.)</w:t>
      </w:r>
      <w:r>
        <w:br/>
      </w:r>
    </w:p>
    <w:p w14:paraId="24EB033C" w14:textId="77777777" w:rsidR="007C181A" w:rsidRDefault="007C181A" w:rsidP="007C181A">
      <w:pPr>
        <w:pStyle w:val="ASomething"/>
      </w:pPr>
      <w:r>
        <w:rPr>
          <w:b/>
          <w:bCs/>
        </w:rPr>
        <w:t>Prompts:</w:t>
      </w:r>
      <w:r>
        <w:tab/>
        <w:t>What records or resource are processed through multiple states?</w:t>
      </w:r>
      <w:r>
        <w:br/>
        <w:t>Limited to what roles?</w:t>
      </w:r>
    </w:p>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“Undoable”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65" w:name="_Toc158297574"/>
      <w:r>
        <w:lastRenderedPageBreak/>
        <w:t xml:space="preserve">Performance </w:t>
      </w:r>
      <w:commentRangeStart w:id="66"/>
      <w:r>
        <w:t>Efficiency</w:t>
      </w:r>
      <w:bookmarkEnd w:id="65"/>
      <w:commentRangeEnd w:id="66"/>
      <w:r w:rsidR="00400DE8">
        <w:rPr>
          <w:rStyle w:val="CommentReference"/>
          <w:rFonts w:eastAsiaTheme="minorHAnsi" w:cs="Times New Roman"/>
          <w:b w:val="0"/>
          <w:i w:val="0"/>
          <w:color w:val="auto"/>
        </w:rPr>
        <w:commentReference w:id="66"/>
      </w:r>
    </w:p>
    <w:p w14:paraId="4AF18A26" w14:textId="30B6D8F1" w:rsidR="008A5424" w:rsidRDefault="008A5424" w:rsidP="00C829F4">
      <w:pPr>
        <w:pStyle w:val="BodyTextDefinition"/>
      </w:pPr>
      <w:r>
        <w:t>Th</w:t>
      </w:r>
      <w:r w:rsidRPr="008A5424">
        <w:t xml:space="preserve">e degree of performance relative to the </w:t>
      </w:r>
      <w:proofErr w:type="gramStart"/>
      <w:r w:rsidRPr="008A5424">
        <w:t>amount</w:t>
      </w:r>
      <w:proofErr w:type="gramEnd"/>
      <w:r w:rsidRPr="008A5424">
        <w:t xml:space="preserve"> of resources used under stated conditions. This characteristic is composed of the sub-qualities listed below.</w:t>
      </w:r>
    </w:p>
    <w:p w14:paraId="2138F34F" w14:textId="77777777" w:rsidR="008A5424" w:rsidRPr="00290EF6" w:rsidRDefault="008A5424" w:rsidP="00290EF6"/>
    <w:p w14:paraId="38ED4415" w14:textId="71AD523D" w:rsidR="008A5424" w:rsidRDefault="008A5424" w:rsidP="008A5424">
      <w:pPr>
        <w:pStyle w:val="Heading4"/>
      </w:pPr>
      <w:bookmarkStart w:id="67" w:name="_Toc158297575"/>
      <w:r>
        <w:t>Time Behaviour</w:t>
      </w:r>
      <w:bookmarkEnd w:id="67"/>
    </w:p>
    <w:p w14:paraId="088B520E" w14:textId="2AF4084D" w:rsidR="008A5424" w:rsidRDefault="008A5424" w:rsidP="00C829F4">
      <w:pPr>
        <w:pStyle w:val="BodyTextDefinition"/>
      </w:pPr>
      <w:r>
        <w:t>T</w:t>
      </w:r>
      <w:r w:rsidRPr="00074108">
        <w:t>he degree to which the response and processing times and throughput rates of a solution, when performing its functions, meets requirements.</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p w14:paraId="26F327D6" w14:textId="45B6C5CC" w:rsidR="008A5424" w:rsidRPr="001F0BD9" w:rsidRDefault="008A5424" w:rsidP="008A5424">
      <w:pPr>
        <w:pStyle w:val="ASomething"/>
      </w:pPr>
      <w:r w:rsidRPr="009D493F">
        <w:rPr>
          <w:b/>
          <w:bCs/>
        </w:rPr>
        <w:t>Category</w:t>
      </w:r>
      <w:r w:rsidRPr="009D493F">
        <w:t>:</w:t>
      </w:r>
      <w:r>
        <w:t xml:space="preserve"> </w:t>
      </w:r>
      <w:r>
        <w:tab/>
        <w:t>ISO-25010/Performance Efficiency/Time Behaviour</w:t>
      </w:r>
    </w:p>
    <w:p w14:paraId="594C11C9" w14:textId="52481EDF" w:rsidR="008A5424" w:rsidRPr="001F0BD9" w:rsidRDefault="008A5424" w:rsidP="008A5424">
      <w:pPr>
        <w:pStyle w:val="ASomething"/>
      </w:pPr>
      <w:r w:rsidRPr="009D493F">
        <w:rPr>
          <w:b/>
          <w:bCs/>
        </w:rPr>
        <w:t>Statement</w:t>
      </w:r>
      <w:r w:rsidRPr="009D493F">
        <w:t>:</w:t>
      </w:r>
      <w:r>
        <w:t xml:space="preserve"> </w:t>
      </w:r>
      <w:r>
        <w:tab/>
      </w:r>
      <w:r w:rsidR="00AB6801">
        <w:t xml:space="preserve">The solution’s system(s) MUST return control to </w:t>
      </w:r>
      <w:hyperlink w:anchor="Term_SystemUser" w:history="1">
        <w:r w:rsidR="006E4A4D" w:rsidRPr="006E4A4D">
          <w:rPr>
            <w:rStyle w:val="Hyperlink"/>
          </w:rPr>
          <w:t>Users</w:t>
        </w:r>
      </w:hyperlink>
      <w:r w:rsidR="00AB6801">
        <w:t xml:space="preserve"> within </w:t>
      </w:r>
      <w:commentRangeStart w:id="68"/>
      <w:r>
        <w:fldChar w:fldCharType="begin"/>
      </w:r>
      <w:r>
        <w:instrText>HYPERLINK \l "Values_ALL"</w:instrText>
      </w:r>
      <w:r>
        <w:fldChar w:fldCharType="separate"/>
      </w:r>
      <w:r w:rsidR="003F448A" w:rsidRPr="003F448A">
        <w:rPr>
          <w:rStyle w:val="Hyperlink"/>
        </w:rPr>
        <w:t>quantified</w:t>
      </w:r>
      <w:r>
        <w:rPr>
          <w:rStyle w:val="Hyperlink"/>
        </w:rPr>
        <w:fldChar w:fldCharType="end"/>
      </w:r>
      <w:r w:rsidR="003F448A">
        <w:t xml:space="preserve"> </w:t>
      </w:r>
      <w:commentRangeEnd w:id="68"/>
      <w:r w:rsidR="002C5EFB">
        <w:rPr>
          <w:rStyle w:val="CommentReference"/>
          <w:rFonts w:eastAsiaTheme="minorHAnsi"/>
        </w:rPr>
        <w:commentReference w:id="68"/>
      </w:r>
      <w:r w:rsidR="00AB6801">
        <w:t>response times.</w:t>
      </w:r>
    </w:p>
    <w:p w14:paraId="56532C14" w14:textId="6ED36618" w:rsidR="008A5424" w:rsidRPr="001F0BD9" w:rsidRDefault="008A5424" w:rsidP="008A5424">
      <w:pPr>
        <w:pStyle w:val="ASomething"/>
      </w:pPr>
      <w:r w:rsidRPr="009D493F">
        <w:rPr>
          <w:b/>
          <w:bCs/>
        </w:rPr>
        <w:t>Rationale</w:t>
      </w:r>
      <w:r w:rsidRPr="009D493F">
        <w:t>:</w:t>
      </w:r>
      <w:r>
        <w:tab/>
      </w:r>
      <w:r w:rsidR="00AB6801">
        <w:t xml:space="preserve">Responsiveness contributes to User Efficiency, a key ISO-25022 quality. </w:t>
      </w:r>
    </w:p>
    <w:p w14:paraId="4FCECFDC" w14:textId="176CED8A" w:rsidR="008A5424" w:rsidRPr="001F0BD9" w:rsidRDefault="008A5424" w:rsidP="008A5424">
      <w:pPr>
        <w:pStyle w:val="ASomething"/>
      </w:pPr>
      <w:r w:rsidRPr="009D493F">
        <w:rPr>
          <w:b/>
          <w:bCs/>
        </w:rPr>
        <w:t>Details</w:t>
      </w:r>
      <w:r w:rsidRPr="009D493F">
        <w:t>:</w:t>
      </w:r>
      <w:r>
        <w:t xml:space="preserve"> </w:t>
      </w:r>
      <w:r>
        <w:tab/>
      </w:r>
      <w:r w:rsidR="00AB6801">
        <w:t>Control means the ability to accept subsequent commands. Additional rendering may occur after the maximum control acceptance time.</w:t>
      </w:r>
    </w:p>
    <w:p w14:paraId="4C090788" w14:textId="3E04B18C" w:rsidR="008A5424" w:rsidRDefault="00617A85" w:rsidP="008A5424">
      <w:pPr>
        <w:pStyle w:val="ASomething"/>
      </w:pPr>
      <w:r>
        <w:rPr>
          <w:b/>
          <w:bCs/>
        </w:rPr>
        <w:t>Prompts:</w:t>
      </w:r>
      <w:r w:rsidR="008A5424">
        <w:tab/>
      </w:r>
      <w:r w:rsidR="00AB6801">
        <w:t>Respecting other constraints (e.g.: resource consumption) can the solution’s system(s) meet the stated requirement?</w:t>
      </w:r>
    </w:p>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commentRangeStart w:id="69"/>
      <w:commentRangeStart w:id="70"/>
      <w:r w:rsidR="0070292E">
        <w:rPr>
          <w:b/>
          <w:bCs/>
        </w:rPr>
        <w:t>Archiving</w:t>
      </w:r>
      <w:commentRangeEnd w:id="69"/>
      <w:r w:rsidR="00DA6C53">
        <w:rPr>
          <w:rStyle w:val="CommentReference"/>
          <w:rFonts w:eastAsiaTheme="minorHAnsi" w:cs="Times New Roman"/>
          <w:color w:val="auto"/>
        </w:rPr>
        <w:commentReference w:id="69"/>
      </w:r>
      <w:commentRangeEnd w:id="70"/>
      <w:r w:rsidR="008F3213">
        <w:rPr>
          <w:rStyle w:val="CommentReference"/>
          <w:rFonts w:eastAsiaTheme="minorHAnsi" w:cs="Times New Roman"/>
          <w:color w:val="auto"/>
        </w:rPr>
        <w:commentReference w:id="70"/>
      </w:r>
    </w:p>
    <w:p w14:paraId="6DD92520" w14:textId="77777777" w:rsidR="0070292E" w:rsidRPr="001F0BD9" w:rsidRDefault="0070292E" w:rsidP="0070292E">
      <w:pPr>
        <w:pStyle w:val="ASomething"/>
      </w:pPr>
      <w:r w:rsidRPr="009D493F">
        <w:rPr>
          <w:b/>
          <w:bCs/>
        </w:rPr>
        <w:t>Category</w:t>
      </w:r>
      <w:r w:rsidRPr="009D493F">
        <w:t>:</w:t>
      </w:r>
      <w:r>
        <w:t xml:space="preserve"> </w:t>
      </w:r>
      <w:r>
        <w:tab/>
        <w:t>ISO-25010/Performance Efficiency/Time Behaviour</w:t>
      </w:r>
    </w:p>
    <w:p w14:paraId="3E721EC8" w14:textId="77777777" w:rsidR="0070292E" w:rsidRPr="001F0BD9" w:rsidRDefault="0070292E" w:rsidP="0070292E">
      <w:pPr>
        <w:pStyle w:val="ASomething"/>
      </w:pPr>
      <w:r w:rsidRPr="009D493F">
        <w:rPr>
          <w:b/>
          <w:bCs/>
        </w:rPr>
        <w:t>Statement</w:t>
      </w:r>
      <w:r w:rsidRPr="009D493F">
        <w:t>:</w:t>
      </w:r>
      <w:r>
        <w:t xml:space="preserve"> </w:t>
      </w:r>
      <w:r>
        <w:tab/>
        <w:t>Solution system(s) MUST incorporate archiving capabilities, preferably Logical.</w:t>
      </w:r>
    </w:p>
    <w:p w14:paraId="3B13B6B3" w14:textId="57CF9AC2" w:rsidR="0070292E" w:rsidRPr="001F0BD9" w:rsidRDefault="0070292E" w:rsidP="0070292E">
      <w:pPr>
        <w:pStyle w:val="ASomething"/>
      </w:pPr>
      <w:r w:rsidRPr="009D493F">
        <w:rPr>
          <w:b/>
          <w:bCs/>
        </w:rPr>
        <w:t>Rationale</w:t>
      </w:r>
      <w:r w:rsidRPr="009D493F">
        <w:t>:</w:t>
      </w:r>
      <w:r>
        <w:tab/>
      </w:r>
      <w:r w:rsidR="00430B89">
        <w:t xml:space="preserve">System </w:t>
      </w:r>
      <w:r>
        <w:t xml:space="preserve">Performance </w:t>
      </w:r>
      <w:r w:rsidR="00430B89">
        <w:t xml:space="preserve">is inverse to </w:t>
      </w:r>
      <w:r>
        <w:t xml:space="preserve">the count of records </w:t>
      </w:r>
      <w:r w:rsidR="00430B89">
        <w:t>that need to be scanned</w:t>
      </w:r>
      <w:r>
        <w:t>.</w:t>
      </w:r>
    </w:p>
    <w:p w14:paraId="7E54B4E9" w14:textId="7F41AB38" w:rsidR="0070292E" w:rsidRPr="001F0BD9" w:rsidRDefault="0070292E" w:rsidP="00430B89">
      <w:pPr>
        <w:pStyle w:val="ASomething"/>
      </w:pPr>
      <w:r w:rsidRPr="009D493F">
        <w:rPr>
          <w:b/>
          <w:bCs/>
        </w:rPr>
        <w:t>Details</w:t>
      </w:r>
      <w:r w:rsidRPr="009D493F">
        <w:t>:</w:t>
      </w:r>
      <w:r>
        <w:t xml:space="preserve"> </w:t>
      </w:r>
      <w:r>
        <w:tab/>
        <w:t xml:space="preserve">Physically removing records from systems </w:t>
      </w:r>
      <w:r w:rsidR="00430B89">
        <w:t>to</w:t>
      </w:r>
      <w:r>
        <w:t xml:space="preserve"> secondary datastores </w:t>
      </w:r>
      <w:r w:rsidR="00430B89">
        <w:t>often</w:t>
      </w:r>
      <w:r>
        <w:t xml:space="preserve"> increase security risks (e.g., by providing archived data in an a less rigorously audited and controlled store).</w:t>
      </w:r>
      <w:r>
        <w:br/>
      </w:r>
      <w:r>
        <w:br/>
        <w:t xml:space="preserve">In </w:t>
      </w:r>
      <w:hyperlink w:anchor="Term_CustomSystem" w:history="1">
        <w:r w:rsidRPr="00430B89">
          <w:rPr>
            <w:rStyle w:val="Hyperlink"/>
          </w:rPr>
          <w:t>Custom System</w:t>
        </w:r>
      </w:hyperlink>
      <w:r>
        <w:t>’s Archiving MUST be logical versus physical, accompanied with appropriate indexing as required to decrease table scans and improve data query performance.</w:t>
      </w:r>
      <w:r w:rsidR="00430B89">
        <w:br/>
      </w:r>
      <w:r w:rsidR="00430B89">
        <w:br/>
      </w:r>
      <w:r w:rsidRPr="0070292E">
        <w:rPr>
          <w:b/>
          <w:bCs/>
        </w:rPr>
        <w:t xml:space="preserve">Important: </w:t>
      </w:r>
      <w:r w:rsidRPr="0070292E">
        <w:rPr>
          <w:b/>
          <w:bCs/>
        </w:rPr>
        <w:br/>
      </w:r>
      <w:r>
        <w:t xml:space="preserve">It is important to understand that Archiving is never either a business or regulatory requirement. It is purely a performance </w:t>
      </w:r>
      <w:r w:rsidR="00430B89">
        <w:t xml:space="preserve">and resource utilisation </w:t>
      </w:r>
      <w:r>
        <w:t>concern</w:t>
      </w:r>
      <w:r w:rsidR="00430B89">
        <w:t>, with resource utilisation being less of an impact than performance which impacts efficiency</w:t>
      </w:r>
      <w:r>
        <w:t>.</w:t>
      </w:r>
      <w:r w:rsidR="00430B89">
        <w:br/>
      </w:r>
      <w:r w:rsidR="00430B89">
        <w:lastRenderedPageBreak/>
        <w:br/>
      </w:r>
      <w:r w:rsidR="00430B89" w:rsidRPr="00430B89">
        <w:rPr>
          <w:b/>
          <w:bCs/>
        </w:rPr>
        <w:t>Note:</w:t>
      </w:r>
      <w:r w:rsidR="00430B89">
        <w:br/>
        <w:t xml:space="preserve">while removal of records does decrease the number of records than need scanning, the </w:t>
      </w:r>
      <w:r w:rsidR="00430B89" w:rsidRPr="00430B89">
        <w:rPr>
          <w:i/>
          <w:iCs/>
        </w:rPr>
        <w:t>actual</w:t>
      </w:r>
      <w:r w:rsidR="00430B89">
        <w:t xml:space="preserve"> development change required to reduce the number of records that need scanning is the introduction of an appropriate index, removing the need to physically remove records.</w:t>
      </w:r>
    </w:p>
    <w:p w14:paraId="12AD3E37" w14:textId="27BA5E46" w:rsidR="0070292E" w:rsidRDefault="0070292E" w:rsidP="0070292E">
      <w:pPr>
        <w:pStyle w:val="ASomething"/>
      </w:pPr>
      <w:r>
        <w:rPr>
          <w:b/>
          <w:bCs/>
        </w:rPr>
        <w:t>Prompts:</w:t>
      </w:r>
      <w:r>
        <w:tab/>
        <w:t>Which catalogues of data are archivable?</w:t>
      </w:r>
      <w:r w:rsidR="00430B89">
        <w:t xml:space="preserve"> </w:t>
      </w:r>
      <w:r>
        <w:t>Which are not?</w:t>
      </w:r>
      <w:r>
        <w:br/>
        <w:t>Is the archiving process logical, or physical?</w:t>
      </w:r>
    </w:p>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71" w:name="_Toc158297576"/>
      <w:r>
        <w:t>Resource Utilisation</w:t>
      </w:r>
      <w:bookmarkEnd w:id="71"/>
    </w:p>
    <w:p w14:paraId="7F933346" w14:textId="13D9C801" w:rsidR="00AB6801" w:rsidRDefault="00AB6801" w:rsidP="00C829F4">
      <w:pPr>
        <w:pStyle w:val="BodyTextDefinition"/>
      </w:pPr>
      <w:r w:rsidRPr="00902999">
        <w:t>The degree to which the amounts and types of resources used by a product or system, when performing its functions, meets requirements.</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p w14:paraId="7CC7E78A" w14:textId="4CFF4F2A" w:rsidR="0022217C" w:rsidRPr="001F0BD9" w:rsidRDefault="0022217C" w:rsidP="0022217C">
      <w:pPr>
        <w:pStyle w:val="ASomething"/>
      </w:pPr>
      <w:r w:rsidRPr="009D493F">
        <w:rPr>
          <w:b/>
          <w:bCs/>
        </w:rPr>
        <w:t>Category</w:t>
      </w:r>
      <w:r w:rsidRPr="009D493F">
        <w:t>:</w:t>
      </w:r>
      <w:r>
        <w:t xml:space="preserve"> </w:t>
      </w:r>
      <w:r>
        <w:tab/>
        <w:t>ISO-25010/</w:t>
      </w:r>
      <w:r w:rsidR="006F034D">
        <w:t>Performance Efficiency/Resource Utilisation</w:t>
      </w:r>
    </w:p>
    <w:p w14:paraId="1C0A95BE" w14:textId="310B0BD2" w:rsidR="0022217C" w:rsidRPr="001F0BD9" w:rsidRDefault="0022217C" w:rsidP="0022217C">
      <w:pPr>
        <w:pStyle w:val="ASomething"/>
      </w:pPr>
      <w:r w:rsidRPr="009D493F">
        <w:rPr>
          <w:b/>
          <w:bCs/>
        </w:rPr>
        <w:t>Statement</w:t>
      </w:r>
      <w:r w:rsidRPr="009D493F">
        <w:t>:</w:t>
      </w:r>
      <w:r>
        <w:t xml:space="preserve"> </w:t>
      </w:r>
      <w:r>
        <w:tab/>
      </w:r>
      <w:r w:rsidR="006F034D">
        <w:t xml:space="preserve">The solution’s system(s) MUST not require exotic </w:t>
      </w:r>
      <w:r w:rsidR="00263E8D">
        <w:t>infrastructure, devices,</w:t>
      </w:r>
      <w:r w:rsidR="006F034D">
        <w:t xml:space="preserve"> </w:t>
      </w:r>
      <w:r w:rsidR="00D5232F">
        <w:t xml:space="preserve">integrations, </w:t>
      </w:r>
      <w:r w:rsidR="00125E54">
        <w:t>configuration,</w:t>
      </w:r>
      <w:r w:rsidR="006F034D">
        <w:t xml:space="preserve"> </w:t>
      </w:r>
      <w:r w:rsidR="00D5232F">
        <w:t xml:space="preserve">or </w:t>
      </w:r>
      <w:r w:rsidR="006F034D">
        <w:t>software licensin</w:t>
      </w:r>
      <w:r w:rsidR="00D5232F">
        <w:t>g</w:t>
      </w:r>
      <w:r w:rsidR="00263E8D">
        <w:t>.</w:t>
      </w:r>
    </w:p>
    <w:p w14:paraId="5D1F5032" w14:textId="1E4A5A15" w:rsidR="0022217C" w:rsidRPr="001F0BD9" w:rsidRDefault="0022217C" w:rsidP="0022217C">
      <w:pPr>
        <w:pStyle w:val="ASomething"/>
      </w:pPr>
      <w:r w:rsidRPr="009D493F">
        <w:rPr>
          <w:b/>
          <w:bCs/>
        </w:rPr>
        <w:t>Rationale</w:t>
      </w:r>
      <w:r w:rsidRPr="009D493F">
        <w:t>:</w:t>
      </w:r>
      <w:r>
        <w:tab/>
      </w:r>
      <w:r w:rsidR="006F034D">
        <w:t xml:space="preserve">Supporting portability as well as accessibility, the solution must not require </w:t>
      </w:r>
      <w:r w:rsidR="00D5232F">
        <w:t xml:space="preserve">dependencies </w:t>
      </w:r>
      <w:r w:rsidR="006F034D">
        <w:t xml:space="preserve">that </w:t>
      </w:r>
      <w:r w:rsidR="00263E8D">
        <w:t>are</w:t>
      </w:r>
      <w:r w:rsidR="006F034D">
        <w:t xml:space="preserve"> difficult for service consumers or service providers to source, provision, </w:t>
      </w:r>
      <w:r w:rsidR="00D5232F">
        <w:t xml:space="preserve">integrate with, </w:t>
      </w:r>
      <w:r w:rsidR="006F034D">
        <w:t xml:space="preserve">pay for or </w:t>
      </w:r>
      <w:r w:rsidR="00D5232F">
        <w:t>provision</w:t>
      </w:r>
      <w:r w:rsidR="006F034D">
        <w:t>.</w:t>
      </w:r>
    </w:p>
    <w:p w14:paraId="15547485" w14:textId="2D79D8DD" w:rsidR="0022217C" w:rsidRPr="001F0BD9" w:rsidRDefault="0022217C" w:rsidP="0022217C">
      <w:pPr>
        <w:pStyle w:val="ASomething"/>
      </w:pPr>
      <w:r w:rsidRPr="009D493F">
        <w:rPr>
          <w:b/>
          <w:bCs/>
        </w:rPr>
        <w:t>Details</w:t>
      </w:r>
      <w:r w:rsidRPr="009D493F">
        <w:t>:</w:t>
      </w:r>
      <w:r>
        <w:t xml:space="preserve"> </w:t>
      </w:r>
      <w:r>
        <w:tab/>
      </w:r>
      <w:r w:rsidR="006F034D">
        <w:t xml:space="preserve">The solution, must not require a specific browser, specific device manufacturer, </w:t>
      </w:r>
      <w:r w:rsidR="00D5232F">
        <w:t xml:space="preserve">or </w:t>
      </w:r>
      <w:r w:rsidR="00263E8D">
        <w:t>a</w:t>
      </w:r>
      <w:r w:rsidR="006F034D">
        <w:t>typical</w:t>
      </w:r>
      <w:r w:rsidR="00D5232F">
        <w:t xml:space="preserve"> </w:t>
      </w:r>
      <w:r w:rsidR="00263E8D">
        <w:t xml:space="preserve">network capabilities </w:t>
      </w:r>
      <w:r w:rsidR="00D5232F">
        <w:t xml:space="preserve">(throughput) </w:t>
      </w:r>
      <w:r w:rsidR="00263E8D">
        <w:t xml:space="preserve">or device </w:t>
      </w:r>
      <w:r w:rsidR="00D5232F">
        <w:t>requirements (</w:t>
      </w:r>
      <w:r w:rsidR="006F034D">
        <w:t>memory</w:t>
      </w:r>
      <w:r w:rsidR="00D5232F">
        <w:t xml:space="preserve">, </w:t>
      </w:r>
      <w:r w:rsidR="006F034D">
        <w:t>CPU capabilities, graphics processor(s)</w:t>
      </w:r>
      <w:r w:rsidR="00D5232F">
        <w:t>)</w:t>
      </w:r>
      <w:r w:rsidR="006F034D">
        <w:t>.</w:t>
      </w:r>
    </w:p>
    <w:p w14:paraId="73910666" w14:textId="66A8BB80" w:rsidR="0022217C" w:rsidRDefault="00617A85" w:rsidP="008D22A4">
      <w:pPr>
        <w:pStyle w:val="ASomething"/>
      </w:pPr>
      <w:r>
        <w:rPr>
          <w:b/>
          <w:bCs/>
        </w:rPr>
        <w:t>Prompts:</w:t>
      </w:r>
      <w:r w:rsidR="0022217C">
        <w:tab/>
      </w:r>
      <w:r w:rsidR="006F034D">
        <w:t>Will the service be accessible via current browser types (Chrome, Edge), running within current OS’s (</w:t>
      </w:r>
      <w:r w:rsidR="00697652">
        <w:t>W</w:t>
      </w:r>
      <w:r w:rsidR="006F034D">
        <w:t xml:space="preserve">indows, </w:t>
      </w:r>
      <w:r w:rsidR="00697652">
        <w:t>L</w:t>
      </w:r>
      <w:r w:rsidR="006F034D">
        <w:t xml:space="preserve">inux, </w:t>
      </w:r>
      <w:r w:rsidR="00697652">
        <w:t>A</w:t>
      </w:r>
      <w:r w:rsidR="006F034D">
        <w:t xml:space="preserve">pple) on </w:t>
      </w:r>
      <w:hyperlink w:anchor="Term_CurrentDevice" w:history="1">
        <w:r w:rsidR="006F034D" w:rsidRPr="00EB2340">
          <w:rPr>
            <w:rStyle w:val="Hyperlink"/>
          </w:rPr>
          <w:t>current device</w:t>
        </w:r>
      </w:hyperlink>
      <w:r w:rsidR="006F034D">
        <w:t>s (mobiles, laptops, desktop), using Standard licenses (not Enterprise grade), using standard memory (e.g.: 8Gb, 4 Client Cores, 8 Server Cores), meeting other requirements (</w:t>
      </w:r>
      <w:r w:rsidR="00697652">
        <w:t xml:space="preserve">e.g., </w:t>
      </w:r>
      <w:r w:rsidR="006F034D">
        <w:t>Capacity, Resource Consumption, Time Behaviour)?</w:t>
      </w:r>
    </w:p>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72" w:name="_Hlk157768932"/>
      <w:r>
        <w:t>QR-DEF-</w:t>
      </w:r>
      <w:r w:rsidR="00AB6801">
        <w:t xml:space="preserve">PERF-RES-00: </w:t>
      </w:r>
      <w:r w:rsidR="00BD2677">
        <w:rPr>
          <w:b/>
          <w:bCs/>
        </w:rPr>
        <w:t xml:space="preserve">Limited </w:t>
      </w:r>
      <w:r w:rsidR="00587A71" w:rsidRPr="00587A71">
        <w:rPr>
          <w:b/>
          <w:bCs/>
        </w:rPr>
        <w:t xml:space="preserve">Device Resources </w:t>
      </w:r>
    </w:p>
    <w:bookmarkEnd w:id="72"/>
    <w:p w14:paraId="4606351F" w14:textId="2E7ACFF4" w:rsidR="00AB6801" w:rsidRPr="001F0BD9" w:rsidRDefault="00AB6801" w:rsidP="00AB6801">
      <w:pPr>
        <w:pStyle w:val="ASomething"/>
      </w:pPr>
      <w:r w:rsidRPr="009D493F">
        <w:rPr>
          <w:b/>
          <w:bCs/>
        </w:rPr>
        <w:t>Category</w:t>
      </w:r>
      <w:r w:rsidRPr="009D493F">
        <w:t>:</w:t>
      </w:r>
      <w:r>
        <w:t xml:space="preserve"> </w:t>
      </w:r>
      <w:r>
        <w:tab/>
        <w:t>ISO-25010/Performance Efficiency/Resource Utilisation</w:t>
      </w:r>
    </w:p>
    <w:p w14:paraId="7730AF93" w14:textId="09532469" w:rsidR="00AB6801" w:rsidRPr="001F0BD9" w:rsidRDefault="00AB6801" w:rsidP="00AB6801">
      <w:pPr>
        <w:pStyle w:val="ASomething"/>
      </w:pPr>
      <w:r w:rsidRPr="009D493F">
        <w:rPr>
          <w:b/>
          <w:bCs/>
        </w:rPr>
        <w:t>Statement</w:t>
      </w:r>
      <w:r w:rsidRPr="009D493F">
        <w:t>:</w:t>
      </w:r>
      <w:r>
        <w:t xml:space="preserve"> </w:t>
      </w:r>
      <w:r>
        <w:tab/>
        <w:t xml:space="preserve">If </w:t>
      </w:r>
      <w:r w:rsidR="00BB4598">
        <w:t xml:space="preserve">a </w:t>
      </w:r>
      <w:hyperlink w:anchor="Term_SaaP" w:history="1">
        <w:r w:rsidR="00BB4598" w:rsidRPr="00BB4598">
          <w:rPr>
            <w:rStyle w:val="Hyperlink"/>
          </w:rPr>
          <w:t>SaaP</w:t>
        </w:r>
      </w:hyperlink>
      <w:r>
        <w:t xml:space="preserve">, </w:t>
      </w:r>
      <w:r w:rsidR="00BB4598">
        <w:t>t</w:t>
      </w:r>
      <w:r w:rsidR="00697652">
        <w:t xml:space="preserve">he solution’s system(s) </w:t>
      </w:r>
      <w:r w:rsidRPr="00AB6801">
        <w:t xml:space="preserve">MUST </w:t>
      </w:r>
      <w:r w:rsidR="00BB4598">
        <w:t xml:space="preserve">meet </w:t>
      </w:r>
      <w:hyperlink w:anchor="Values_ALL" w:history="1">
        <w:r w:rsidR="003F448A" w:rsidRPr="003F448A">
          <w:rPr>
            <w:rStyle w:val="Hyperlink"/>
          </w:rPr>
          <w:t>quantified</w:t>
        </w:r>
      </w:hyperlink>
      <w:r w:rsidR="003F448A">
        <w:t xml:space="preserve"> </w:t>
      </w:r>
      <w:r w:rsidR="00BB4598">
        <w:t xml:space="preserve">target peak Capacity and Time Behaviour Requirements while </w:t>
      </w:r>
      <w:r w:rsidRPr="00AB6801">
        <w:t>constrain</w:t>
      </w:r>
      <w:r w:rsidR="00BB4598">
        <w:t>ed</w:t>
      </w:r>
      <w:r w:rsidRPr="00AB6801">
        <w:t xml:space="preserve"> to</w:t>
      </w:r>
      <w:r w:rsidR="00BD2677">
        <w:t xml:space="preserve"> the </w:t>
      </w:r>
      <w:hyperlink w:anchor="Value_AcceptablePercentageOfResource" w:history="1">
        <w:r w:rsidR="00BD2677" w:rsidRPr="00BD2677">
          <w:rPr>
            <w:rStyle w:val="Hyperlink"/>
          </w:rPr>
          <w:t xml:space="preserve">defined percent of </w:t>
        </w:r>
        <w:r w:rsidRPr="00BD2677">
          <w:rPr>
            <w:rStyle w:val="Hyperlink"/>
          </w:rPr>
          <w:t>available resources</w:t>
        </w:r>
      </w:hyperlink>
      <w:r w:rsidR="00BD2677">
        <w:t>,</w:t>
      </w:r>
      <w:r>
        <w:t xml:space="preserve"> under standard conditions.</w:t>
      </w:r>
    </w:p>
    <w:p w14:paraId="21CCA3AC" w14:textId="3363876B" w:rsidR="00AB6801" w:rsidRPr="001F0BD9" w:rsidRDefault="00AB6801" w:rsidP="00AB6801">
      <w:pPr>
        <w:pStyle w:val="ASomething"/>
      </w:pPr>
      <w:r w:rsidRPr="009D493F">
        <w:rPr>
          <w:b/>
          <w:bCs/>
        </w:rPr>
        <w:lastRenderedPageBreak/>
        <w:t>Rationale</w:t>
      </w:r>
      <w:r w:rsidRPr="009D493F">
        <w:t>:</w:t>
      </w:r>
      <w:r>
        <w:tab/>
        <w:t>A solution’s installed solutions must not require exotic configurations of infrastructure or licenses to meet other conditions.</w:t>
      </w:r>
    </w:p>
    <w:p w14:paraId="42AFCE55" w14:textId="1E8818F6" w:rsidR="00AB6801" w:rsidRPr="001F0BD9" w:rsidRDefault="00AB6801" w:rsidP="00AB6801">
      <w:pPr>
        <w:pStyle w:val="ASomething"/>
      </w:pPr>
      <w:r w:rsidRPr="009D493F">
        <w:rPr>
          <w:b/>
          <w:bCs/>
        </w:rPr>
        <w:t>Details</w:t>
      </w:r>
      <w:r w:rsidRPr="009D493F">
        <w:t>:</w:t>
      </w:r>
      <w:r>
        <w:t xml:space="preserve"> </w:t>
      </w:r>
      <w:r>
        <w:tab/>
        <w:t>This applies to both devices and licensing.</w:t>
      </w:r>
      <w:r>
        <w:br/>
        <w:t xml:space="preserve">For example, an installed service should not require </w:t>
      </w:r>
      <w:r w:rsidR="00BD2677">
        <w:t xml:space="preserve">an Enterprise version of </w:t>
      </w:r>
      <w:r w:rsidR="0007267A">
        <w:t>SQL</w:t>
      </w:r>
      <w:r w:rsidR="00BD2677">
        <w:t xml:space="preserve"> Server, nor </w:t>
      </w:r>
      <w:r>
        <w:t xml:space="preserve">24 cores (the maximum number of cores available using a Standard edition </w:t>
      </w:r>
      <w:r w:rsidR="00F80490">
        <w:t>SQL</w:t>
      </w:r>
      <w:r>
        <w:t xml:space="preserve"> Server).</w:t>
      </w:r>
      <w:r w:rsidR="00F80490">
        <w:t xml:space="preserve"> But nor should it require clustering of database servers (a relatively exotic and non-standard condition) to meet other requirements (availability, responsiveness, capacity)</w:t>
      </w:r>
    </w:p>
    <w:p w14:paraId="2A79A505" w14:textId="340794CD" w:rsidR="00BB4598" w:rsidRDefault="00617A85" w:rsidP="005150F5">
      <w:pPr>
        <w:pStyle w:val="ASomething"/>
      </w:pPr>
      <w:r>
        <w:rPr>
          <w:b/>
          <w:bCs/>
        </w:rPr>
        <w:t>Prompts:</w:t>
      </w:r>
      <w:r w:rsidR="00AB6801">
        <w:tab/>
      </w:r>
      <w:r w:rsidR="00F80490">
        <w:t xml:space="preserve">If </w:t>
      </w:r>
      <w:r w:rsidR="00BB4598">
        <w:t>a SaaP</w:t>
      </w:r>
      <w:r w:rsidR="00F80490">
        <w:t>, what are exotic infrastructure and/or resource and/or licensing requirements of the proposed solution?</w:t>
      </w:r>
      <w:r w:rsidR="00BB4598">
        <w:br/>
        <w:t xml:space="preserve">If a SaaP, will the installation dynamically horizontally scale up and down as required, while accepting to be limited to </w:t>
      </w:r>
      <w:r w:rsidR="00BD2677">
        <w:t xml:space="preserve">a </w:t>
      </w:r>
      <w:hyperlink w:anchor="Value_AcceptablePercentageOfResource" w:history="1">
        <w:r w:rsidR="00BD2677" w:rsidRPr="00BD2677">
          <w:rPr>
            <w:rStyle w:val="Hyperlink"/>
          </w:rPr>
          <w:t>defined subset</w:t>
        </w:r>
      </w:hyperlink>
      <w:r w:rsidR="00BD2677">
        <w:t xml:space="preserve"> of</w:t>
      </w:r>
      <w:r w:rsidR="00BB4598">
        <w:t xml:space="preserve"> CPU and Memory resources of a shared host physical or virtual device?</w:t>
      </w:r>
    </w:p>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p w14:paraId="4DB589A5" w14:textId="42A85152" w:rsidR="00507A32" w:rsidRPr="001F0BD9" w:rsidRDefault="00507A32" w:rsidP="00507A32">
      <w:pPr>
        <w:pStyle w:val="ASomething"/>
      </w:pPr>
      <w:r w:rsidRPr="009D493F">
        <w:rPr>
          <w:b/>
          <w:bCs/>
        </w:rPr>
        <w:t>Category</w:t>
      </w:r>
      <w:r w:rsidRPr="009D493F">
        <w:t>:</w:t>
      </w:r>
      <w:r>
        <w:t xml:space="preserve"> </w:t>
      </w:r>
      <w:r>
        <w:tab/>
      </w:r>
      <w:r w:rsidR="00E213A8">
        <w:t>ISO-25010/Functional Suitability/Resource Utilisation</w:t>
      </w:r>
    </w:p>
    <w:p w14:paraId="486E6764" w14:textId="206ECAEF" w:rsidR="00507A32" w:rsidRPr="001F0BD9" w:rsidRDefault="00507A32" w:rsidP="00507A32">
      <w:pPr>
        <w:pStyle w:val="ASomething"/>
      </w:pPr>
      <w:r w:rsidRPr="009D493F">
        <w:rPr>
          <w:b/>
          <w:bCs/>
        </w:rPr>
        <w:t>Statement</w:t>
      </w:r>
      <w:r w:rsidRPr="009D493F">
        <w:t>:</w:t>
      </w:r>
      <w:r>
        <w:t xml:space="preserve"> </w:t>
      </w:r>
      <w:r>
        <w:tab/>
      </w:r>
      <w:r w:rsidR="00E93575">
        <w:t>The solution’s service(s) design MUST use resources closest to the service client,</w:t>
      </w:r>
      <w:r>
        <w:t xml:space="preserve"> while </w:t>
      </w:r>
      <w:r w:rsidR="00E93575">
        <w:t>continuing to meet</w:t>
      </w:r>
      <w:r>
        <w:t xml:space="preserve"> secure practices and requirements.</w:t>
      </w:r>
    </w:p>
    <w:p w14:paraId="4E81491C" w14:textId="1EED8D2B" w:rsidR="00507A32" w:rsidRPr="001F0BD9" w:rsidRDefault="00507A32" w:rsidP="00507A32">
      <w:pPr>
        <w:pStyle w:val="ASomething"/>
      </w:pPr>
      <w:r w:rsidRPr="009D493F">
        <w:rPr>
          <w:b/>
          <w:bCs/>
        </w:rPr>
        <w:t>Rationale</w:t>
      </w:r>
      <w:r w:rsidRPr="009D493F">
        <w:t>:</w:t>
      </w:r>
      <w:r>
        <w:tab/>
        <w:t>Decrease impact on central datastores and infrastructure, improving responsiveness to self and availability to others.</w:t>
      </w:r>
    </w:p>
    <w:p w14:paraId="1892E79F" w14:textId="348E4813" w:rsidR="00507A32" w:rsidRPr="001F0BD9" w:rsidRDefault="00507A32" w:rsidP="00507A32">
      <w:pPr>
        <w:pStyle w:val="ASomething"/>
      </w:pPr>
      <w:r w:rsidRPr="009D493F">
        <w:rPr>
          <w:b/>
          <w:bCs/>
        </w:rPr>
        <w:t>Details</w:t>
      </w:r>
      <w:r w:rsidRPr="009D493F">
        <w:t>:</w:t>
      </w:r>
      <w:r>
        <w:t xml:space="preserve"> </w:t>
      </w:r>
      <w:r>
        <w:tab/>
        <w:t>Consider the following examples:</w:t>
      </w:r>
      <w:r>
        <w:br/>
        <w:t>- remembering on the device whether to keep the session when the browser is closed,</w:t>
      </w:r>
      <w:r>
        <w:br/>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p w14:paraId="05AA4F0D" w14:textId="7937FB8B" w:rsidR="00507A32" w:rsidRPr="0075069B" w:rsidRDefault="00507A32" w:rsidP="00507A32">
      <w:pPr>
        <w:pStyle w:val="ASomething"/>
      </w:pPr>
      <w:r>
        <w:rPr>
          <w:b/>
          <w:bCs/>
        </w:rPr>
        <w:t>Prompts:</w:t>
      </w:r>
      <w:r>
        <w:tab/>
        <w:t xml:space="preserve">Does the solution’s service(s) enable user to </w:t>
      </w:r>
      <w:r w:rsidR="00134C07">
        <w:t>retain their session if they close their browser?</w:t>
      </w:r>
      <w:r w:rsidR="00134C07">
        <w:br/>
        <w:t xml:space="preserve">Does the solution’s service(s) </w:t>
      </w:r>
      <w:hyperlink w:anchor="Term_UserInterface" w:history="1">
        <w:r w:rsidR="002E02EF">
          <w:rPr>
            <w:rStyle w:val="Hyperlink"/>
          </w:rPr>
          <w:t>graphical u</w:t>
        </w:r>
        <w:r w:rsidR="002E02EF" w:rsidRPr="002E02EF">
          <w:rPr>
            <w:rStyle w:val="Hyperlink"/>
          </w:rPr>
          <w:t xml:space="preserve">ser </w:t>
        </w:r>
        <w:r w:rsidR="00134C07" w:rsidRPr="002E02EF">
          <w:rPr>
            <w:rStyle w:val="Hyperlink"/>
          </w:rPr>
          <w:t>interface</w:t>
        </w:r>
      </w:hyperlink>
      <w:r w:rsidR="00134C07">
        <w:t xml:space="preserve"> follow a </w:t>
      </w:r>
      <w:hyperlink w:anchor="Term_SPA" w:history="1">
        <w:r w:rsidR="00134C07" w:rsidRPr="005150F5">
          <w:rPr>
            <w:rStyle w:val="Hyperlink"/>
          </w:rPr>
          <w:t>SPA</w:t>
        </w:r>
      </w:hyperlink>
      <w:r w:rsidR="00134C07">
        <w:t xml:space="preserve"> or </w:t>
      </w:r>
      <w:hyperlink w:anchor="Term_MPA" w:history="1">
        <w:r w:rsidR="00134C07" w:rsidRPr="005150F5">
          <w:rPr>
            <w:rStyle w:val="Hyperlink"/>
          </w:rPr>
          <w:t>MPA</w:t>
        </w:r>
      </w:hyperlink>
      <w:r w:rsidR="00134C07">
        <w:t xml:space="preserve"> design approach?</w:t>
      </w:r>
    </w:p>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p w14:paraId="7CEF7333" w14:textId="57D61D4B" w:rsidR="00587A71" w:rsidRPr="001F0BD9" w:rsidRDefault="00587A71" w:rsidP="00587A71">
      <w:pPr>
        <w:pStyle w:val="ASomething"/>
      </w:pPr>
      <w:r w:rsidRPr="009D493F">
        <w:rPr>
          <w:b/>
          <w:bCs/>
        </w:rPr>
        <w:t>Category</w:t>
      </w:r>
      <w:r w:rsidRPr="009D493F">
        <w:t>:</w:t>
      </w:r>
      <w:r>
        <w:t xml:space="preserve"> </w:t>
      </w:r>
      <w:r>
        <w:tab/>
      </w:r>
      <w:r w:rsidR="0074051B">
        <w:t>ISO-25010/</w:t>
      </w:r>
      <w:r w:rsidR="00E213A8">
        <w:t>Performance Efficiency/Resource Utilisation</w:t>
      </w:r>
    </w:p>
    <w:p w14:paraId="09235ED8" w14:textId="7ADAE961" w:rsidR="00587A71" w:rsidRPr="001F0BD9" w:rsidRDefault="00587A71" w:rsidP="00587A71">
      <w:pPr>
        <w:pStyle w:val="ASomething"/>
      </w:pPr>
      <w:r w:rsidRPr="009D493F">
        <w:rPr>
          <w:b/>
          <w:bCs/>
        </w:rPr>
        <w:lastRenderedPageBreak/>
        <w:t>Statement</w:t>
      </w:r>
      <w:r w:rsidRPr="009D493F">
        <w:t>:</w:t>
      </w:r>
      <w:r>
        <w:t xml:space="preserve"> </w:t>
      </w:r>
      <w:r>
        <w:tab/>
      </w:r>
      <w:hyperlink w:anchor="Term_CustomSystem" w:history="1">
        <w:r w:rsidRPr="00BB4598">
          <w:rPr>
            <w:rStyle w:val="Hyperlink"/>
          </w:rPr>
          <w:t>Custom Systems</w:t>
        </w:r>
      </w:hyperlink>
      <w:r>
        <w:t xml:space="preserve"> MUST be developed using </w:t>
      </w:r>
      <w:r w:rsidR="00BB4598">
        <w:t>c</w:t>
      </w:r>
      <w:r>
        <w:t>ompiled Languages</w:t>
      </w:r>
      <w:r w:rsidR="0074051B">
        <w:t xml:space="preserve"> with standard supported Code Libraries.</w:t>
      </w:r>
    </w:p>
    <w:p w14:paraId="2CFA4CED" w14:textId="3FACE526" w:rsidR="00587A71" w:rsidRPr="001F0BD9" w:rsidRDefault="00587A71" w:rsidP="00587A71">
      <w:pPr>
        <w:pStyle w:val="ASomething"/>
      </w:pPr>
      <w:r w:rsidRPr="009D493F">
        <w:rPr>
          <w:b/>
          <w:bCs/>
        </w:rPr>
        <w:t>Rationale</w:t>
      </w:r>
      <w:r w:rsidRPr="009D493F">
        <w:t>:</w:t>
      </w:r>
      <w:r>
        <w:tab/>
        <w:t xml:space="preserve">While development may be faster using </w:t>
      </w:r>
      <w:r w:rsidR="00BB4598">
        <w:t>I</w:t>
      </w:r>
      <w:r w:rsidR="002061FC">
        <w:t>nterpreted</w:t>
      </w:r>
      <w:r>
        <w:t xml:space="preserve"> languages</w:t>
      </w:r>
      <w:r w:rsidR="00BB4598">
        <w:t>,</w:t>
      </w:r>
      <w:r w:rsidR="002061FC">
        <w:t xml:space="preserve"> decreasing development costs </w:t>
      </w:r>
      <w:r w:rsidR="009C5B95">
        <w:t>for</w:t>
      </w:r>
      <w:r w:rsidR="002061FC">
        <w:t xml:space="preserve"> the </w:t>
      </w:r>
      <w:hyperlink w:anchor="Term_Supplier" w:history="1">
        <w:r w:rsidR="002639B0">
          <w:rPr>
            <w:rStyle w:val="Hyperlink"/>
          </w:rPr>
          <w:t>Supplier Organisation</w:t>
        </w:r>
      </w:hyperlink>
      <w:r>
        <w:t xml:space="preserve">, the infrastructure requirements to offset the deficiencies in </w:t>
      </w:r>
      <w:r w:rsidR="002061FC">
        <w:t>interpreted</w:t>
      </w:r>
      <w:r>
        <w:t xml:space="preserve"> languages over the </w:t>
      </w:r>
      <w:r w:rsidR="002061FC">
        <w:t>full-service</w:t>
      </w:r>
      <w:r>
        <w:t xml:space="preserve"> lifespan </w:t>
      </w:r>
      <w:r w:rsidR="002061FC">
        <w:t xml:space="preserve">are born by the </w:t>
      </w:r>
      <w:hyperlink w:anchor="Term_SponsorOrganisation" w:history="1">
        <w:r w:rsidR="002061FC" w:rsidRPr="00552B50">
          <w:rPr>
            <w:rStyle w:val="Hyperlink"/>
          </w:rPr>
          <w:t>sponsor</w:t>
        </w:r>
        <w:r w:rsidR="00552B50" w:rsidRPr="00552B50">
          <w:rPr>
            <w:rStyle w:val="Hyperlink"/>
          </w:rPr>
          <w:t xml:space="preserve"> organisation</w:t>
        </w:r>
      </w:hyperlink>
      <w:r w:rsidR="002061FC">
        <w:t>.</w:t>
      </w:r>
    </w:p>
    <w:p w14:paraId="1965EC61" w14:textId="33007847" w:rsidR="00587A71" w:rsidRPr="001F0BD9" w:rsidRDefault="00587A71" w:rsidP="00587A71">
      <w:pPr>
        <w:pStyle w:val="ASomething"/>
      </w:pPr>
      <w:r w:rsidRPr="009D493F">
        <w:rPr>
          <w:b/>
          <w:bCs/>
        </w:rPr>
        <w:t>Details</w:t>
      </w:r>
      <w:r w:rsidRPr="009D493F">
        <w:t>:</w:t>
      </w:r>
      <w:r>
        <w:t xml:space="preserve"> </w:t>
      </w:r>
      <w:r>
        <w:tab/>
      </w:r>
      <w:r w:rsidR="00552B50">
        <w:t>While interpreted</w:t>
      </w:r>
      <w:r w:rsidR="0074051B">
        <w:t xml:space="preserve"> languages remain preferred for the development of supporting code (deployment </w:t>
      </w:r>
      <w:hyperlink w:anchor="Term_Pipeline" w:history="1">
        <w:r w:rsidR="00FA79BC">
          <w:rPr>
            <w:rStyle w:val="Hyperlink"/>
          </w:rPr>
          <w:t>P</w:t>
        </w:r>
        <w:r w:rsidR="0074051B" w:rsidRPr="00FA79BC">
          <w:rPr>
            <w:rStyle w:val="Hyperlink"/>
          </w:rPr>
          <w:t>ipeline</w:t>
        </w:r>
      </w:hyperlink>
      <w:r w:rsidR="0074051B">
        <w:t>s, etc.) compiled code is preferred for the following reasons:</w:t>
      </w:r>
      <w:r w:rsidR="0074051B">
        <w:br/>
        <w:t xml:space="preserve">Speed: </w:t>
      </w:r>
      <w:r>
        <w:t>Python currently runs approximately 40 times</w:t>
      </w:r>
      <w:r w:rsidR="002061FC">
        <w:rPr>
          <w:rStyle w:val="FootnoteReference"/>
        </w:rPr>
        <w:footnoteReference w:id="8"/>
      </w:r>
      <w:r>
        <w:t xml:space="preserve"> slower than .NET</w:t>
      </w:r>
      <w:r w:rsidR="00E213A8">
        <w:t xml:space="preserve"> Core</w:t>
      </w:r>
      <w:r>
        <w:t xml:space="preserve"> CLR</w:t>
      </w:r>
      <w:r w:rsidR="0074051B">
        <w:t>, which translates to requiring 40 more servers to do the same work that can be done with one.</w:t>
      </w:r>
      <w:r w:rsidR="0074051B">
        <w:br/>
        <w:t>Certainty: the value of a supported and potentially constrained mature supply chain outweighs the benefits of the bazaar of open development of libraries</w:t>
      </w:r>
    </w:p>
    <w:p w14:paraId="7629F544" w14:textId="185C4DE4" w:rsidR="00587A71" w:rsidRPr="0075069B" w:rsidRDefault="00617A85" w:rsidP="00587A71">
      <w:pPr>
        <w:pStyle w:val="ASomething"/>
      </w:pPr>
      <w:r>
        <w:rPr>
          <w:b/>
          <w:bCs/>
        </w:rPr>
        <w:t>Prompts:</w:t>
      </w:r>
      <w:r w:rsidR="00587A71">
        <w:tab/>
      </w:r>
      <w:r w:rsidR="0074051B">
        <w:t>What languages and frameworks are used in the development of the solution’s systems?</w:t>
      </w:r>
      <w:r w:rsidR="0074051B">
        <w:br/>
        <w:t>What steps are or will be taken to secure the supply chain of libraries, etc. that the system depends on?</w:t>
      </w:r>
    </w:p>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73" w:name="_Toc158297577"/>
      <w:r>
        <w:t>Capacity</w:t>
      </w:r>
      <w:bookmarkEnd w:id="73"/>
    </w:p>
    <w:p w14:paraId="28D6FDEF" w14:textId="5EB2C926" w:rsidR="008A5424" w:rsidRPr="008A5424" w:rsidRDefault="008A5424" w:rsidP="00C829F4">
      <w:pPr>
        <w:pStyle w:val="BodyTextDefinition"/>
      </w:pPr>
      <w:r>
        <w:t>T</w:t>
      </w:r>
      <w:r w:rsidRPr="00074108">
        <w:t>he degree to which the maximum limits of the solution meet or exceed requirements.</w:t>
      </w:r>
    </w:p>
    <w:p w14:paraId="760D9E9C" w14:textId="299EB44F" w:rsidR="008A5424" w:rsidRPr="00796D00" w:rsidRDefault="00113DB2" w:rsidP="008A5424">
      <w:pPr>
        <w:pStyle w:val="Heading5"/>
      </w:pPr>
      <w:bookmarkStart w:id="74"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bookmarkEnd w:id="74"/>
    <w:p w14:paraId="038AC4EE" w14:textId="5224E247" w:rsidR="008A5424" w:rsidRPr="001F0BD9" w:rsidRDefault="008A5424" w:rsidP="008A5424">
      <w:pPr>
        <w:pStyle w:val="ASomething"/>
      </w:pPr>
      <w:r w:rsidRPr="009D493F">
        <w:rPr>
          <w:b/>
          <w:bCs/>
        </w:rPr>
        <w:t>Category</w:t>
      </w:r>
      <w:r w:rsidRPr="009D493F">
        <w:t>:</w:t>
      </w:r>
      <w:r>
        <w:t xml:space="preserve"> </w:t>
      </w:r>
      <w:r>
        <w:tab/>
        <w:t>ISO-25010/Performance Efficiency/Capacity</w:t>
      </w:r>
    </w:p>
    <w:p w14:paraId="7DB1947B" w14:textId="32209B4F" w:rsidR="008A5424" w:rsidRPr="001F0BD9" w:rsidRDefault="008A5424" w:rsidP="008A5424">
      <w:pPr>
        <w:pStyle w:val="ASomething"/>
      </w:pPr>
      <w:r w:rsidRPr="009D493F">
        <w:rPr>
          <w:b/>
          <w:bCs/>
        </w:rPr>
        <w:t>Statement</w:t>
      </w:r>
      <w:r w:rsidRPr="009D493F">
        <w:t>:</w:t>
      </w:r>
      <w:r>
        <w:t xml:space="preserve"> </w:t>
      </w:r>
      <w:r>
        <w:tab/>
        <w:t xml:space="preserve">While meeting </w:t>
      </w:r>
      <w:hyperlink w:anchor="Values_ALL" w:history="1">
        <w:r w:rsidR="00C07F4E" w:rsidRPr="006409AC">
          <w:rPr>
            <w:rStyle w:val="Hyperlink"/>
          </w:rPr>
          <w:t>quantified</w:t>
        </w:r>
      </w:hyperlink>
      <w:r w:rsidR="00C07F4E">
        <w:t xml:space="preserve"> availability and </w:t>
      </w:r>
      <w:r w:rsidR="006409AC">
        <w:t>resource requirements</w:t>
      </w:r>
      <w:r>
        <w:t xml:space="preserve">, the solution’s service(s) MUST meet defined </w:t>
      </w:r>
      <w:hyperlink w:anchor="Values_ALL" w:history="1">
        <w:r w:rsidR="006409AC" w:rsidRPr="006409AC">
          <w:rPr>
            <w:rStyle w:val="Hyperlink"/>
          </w:rPr>
          <w:t>quantified</w:t>
        </w:r>
      </w:hyperlink>
      <w:r>
        <w:t xml:space="preserve"> peak </w:t>
      </w:r>
      <w:r w:rsidR="006409AC">
        <w:t xml:space="preserve">concurrent </w:t>
      </w:r>
      <w:r>
        <w:t>demand.</w:t>
      </w:r>
    </w:p>
    <w:p w14:paraId="209A3177" w14:textId="15918D84" w:rsidR="008A5424" w:rsidRPr="001F0BD9" w:rsidRDefault="008A5424" w:rsidP="008A5424">
      <w:pPr>
        <w:pStyle w:val="ASomething"/>
      </w:pPr>
      <w:r w:rsidRPr="009D493F">
        <w:rPr>
          <w:b/>
          <w:bCs/>
        </w:rPr>
        <w:t>Rationale</w:t>
      </w:r>
      <w:r w:rsidRPr="009D493F">
        <w:t>:</w:t>
      </w:r>
      <w:r>
        <w:tab/>
        <w:t xml:space="preserve">Remaining </w:t>
      </w:r>
      <w:r w:rsidR="006409AC">
        <w:t>a</w:t>
      </w:r>
      <w:r>
        <w:t>vailable at capacity is a key expectation.</w:t>
      </w:r>
    </w:p>
    <w:p w14:paraId="56686298" w14:textId="1CF6166B" w:rsidR="008A5424" w:rsidRPr="001F0BD9" w:rsidRDefault="008A5424" w:rsidP="008A5424">
      <w:pPr>
        <w:pStyle w:val="ASomething"/>
      </w:pPr>
      <w:r w:rsidRPr="009D493F">
        <w:rPr>
          <w:b/>
          <w:bCs/>
        </w:rPr>
        <w:t>Details</w:t>
      </w:r>
      <w:r w:rsidRPr="009D493F">
        <w:t>:</w:t>
      </w:r>
      <w:r>
        <w:t xml:space="preserve"> </w:t>
      </w:r>
      <w:r>
        <w:tab/>
        <w:t>I</w:t>
      </w:r>
      <w:r w:rsidR="008D22A4">
        <w:t>f</w:t>
      </w:r>
      <w:r>
        <w:t xml:space="preserve"> </w:t>
      </w:r>
      <w:r w:rsidR="008D22A4">
        <w:t xml:space="preserve">a </w:t>
      </w:r>
      <w:hyperlink w:anchor="Term_SaaP" w:history="1">
        <w:r w:rsidR="008D22A4" w:rsidRPr="008D22A4">
          <w:rPr>
            <w:rStyle w:val="Hyperlink"/>
          </w:rPr>
          <w:t>SaaP</w:t>
        </w:r>
      </w:hyperlink>
      <w:r>
        <w:t>, the service must be horizontally scalable to expand and contract resources available to meet temporary peak demand.</w:t>
      </w:r>
    </w:p>
    <w:p w14:paraId="78E3E166" w14:textId="3C433362" w:rsidR="00761FC9" w:rsidRDefault="00617A85" w:rsidP="006409AC">
      <w:pPr>
        <w:pStyle w:val="ASomething"/>
      </w:pPr>
      <w:r>
        <w:rPr>
          <w:b/>
          <w:bCs/>
        </w:rPr>
        <w:t>Prompts:</w:t>
      </w:r>
      <w:r w:rsidR="008A5424">
        <w:tab/>
        <w:t xml:space="preserve">If </w:t>
      </w:r>
      <w:r w:rsidR="006409AC">
        <w:t>PaaS</w:t>
      </w:r>
      <w:r w:rsidR="008A5424">
        <w:t>, are they horizontally scalable</w:t>
      </w:r>
      <w:r w:rsidR="006409AC">
        <w:t>?</w:t>
      </w:r>
    </w:p>
    <w:p w14:paraId="721269DB" w14:textId="77777777" w:rsidR="0070292E" w:rsidRDefault="0070292E" w:rsidP="008A5424">
      <w:pPr>
        <w:pStyle w:val="ASomething"/>
      </w:pPr>
    </w:p>
    <w:p w14:paraId="763A1EC9" w14:textId="7F9E6C61" w:rsidR="0070292E" w:rsidRDefault="00113DB2" w:rsidP="0070292E">
      <w:pPr>
        <w:pStyle w:val="Heading5"/>
      </w:pPr>
      <w:r>
        <w:lastRenderedPageBreak/>
        <w:t>QR-DEF-</w:t>
      </w:r>
      <w:r w:rsidR="0070292E">
        <w:t>PER</w:t>
      </w:r>
      <w:r w:rsidR="00693292">
        <w:t>F</w:t>
      </w:r>
      <w:r w:rsidR="0070292E">
        <w:t xml:space="preserve">-CAP: </w:t>
      </w:r>
      <w:r w:rsidR="0070292E">
        <w:rPr>
          <w:b/>
          <w:bCs/>
        </w:rPr>
        <w:t>Storage Capacity</w:t>
      </w:r>
    </w:p>
    <w:p w14:paraId="2EBBEB5F" w14:textId="0BCB2489" w:rsidR="0070292E" w:rsidRPr="001F0BD9" w:rsidRDefault="0070292E" w:rsidP="0070292E">
      <w:pPr>
        <w:pStyle w:val="ASomething"/>
      </w:pPr>
      <w:r w:rsidRPr="009D493F">
        <w:rPr>
          <w:b/>
          <w:bCs/>
        </w:rPr>
        <w:t>Category</w:t>
      </w:r>
      <w:r w:rsidRPr="009D493F">
        <w:t>:</w:t>
      </w:r>
      <w:r>
        <w:t xml:space="preserve"> </w:t>
      </w:r>
      <w:r>
        <w:tab/>
        <w:t>ISO-25010/Resource Utilisation/Capacity</w:t>
      </w:r>
    </w:p>
    <w:p w14:paraId="7A417A25" w14:textId="698502DF" w:rsidR="0070292E" w:rsidRPr="001F0BD9" w:rsidRDefault="0070292E" w:rsidP="0070292E">
      <w:pPr>
        <w:pStyle w:val="ASomething"/>
      </w:pPr>
      <w:r w:rsidRPr="009D493F">
        <w:rPr>
          <w:b/>
          <w:bCs/>
        </w:rPr>
        <w:t>Statement</w:t>
      </w:r>
      <w:r w:rsidRPr="009D493F">
        <w:t>:</w:t>
      </w:r>
      <w:r>
        <w:t xml:space="preserve"> </w:t>
      </w:r>
      <w:r>
        <w:tab/>
        <w:t xml:space="preserve">The solution’s system(s) MUST be capable of persisting </w:t>
      </w:r>
      <w:r w:rsidR="006409AC">
        <w:t xml:space="preserve">double the records expected over its </w:t>
      </w:r>
      <w:hyperlink w:anchor="Value_ExpectedServiceLifespan" w:history="1">
        <w:r w:rsidRPr="0070292E">
          <w:rPr>
            <w:rStyle w:val="Hyperlink"/>
          </w:rPr>
          <w:t>expected service lifespan</w:t>
        </w:r>
      </w:hyperlink>
      <w:r>
        <w:t xml:space="preserve">. </w:t>
      </w:r>
    </w:p>
    <w:p w14:paraId="3CF7C717" w14:textId="75A846BF" w:rsidR="0070292E" w:rsidRPr="001F0BD9" w:rsidRDefault="0070292E" w:rsidP="0070292E">
      <w:pPr>
        <w:pStyle w:val="ASomething"/>
      </w:pPr>
      <w:r w:rsidRPr="009D493F">
        <w:rPr>
          <w:b/>
          <w:bCs/>
        </w:rPr>
        <w:t>Rationale</w:t>
      </w:r>
      <w:r w:rsidRPr="009D493F">
        <w:t>:</w:t>
      </w:r>
      <w:r>
        <w:tab/>
        <w:t>Software is expensive to procure or rent and may be kept running longer than originally expected to recuperate initial costs.</w:t>
      </w:r>
      <w:r w:rsidR="006409AC">
        <w:t xml:space="preserve"> </w:t>
      </w:r>
    </w:p>
    <w:p w14:paraId="089D9BB2" w14:textId="79DD9750" w:rsidR="0070292E" w:rsidRPr="001F0BD9" w:rsidRDefault="0070292E" w:rsidP="0070292E">
      <w:pPr>
        <w:pStyle w:val="ASomething"/>
      </w:pPr>
      <w:r w:rsidRPr="009D493F">
        <w:rPr>
          <w:b/>
          <w:bCs/>
        </w:rPr>
        <w:t>Details</w:t>
      </w:r>
      <w:r w:rsidRPr="009D493F">
        <w:t>:</w:t>
      </w:r>
      <w:r>
        <w:t xml:space="preserve"> </w:t>
      </w:r>
      <w:r>
        <w:tab/>
      </w:r>
      <w:r w:rsidR="006409AC">
        <w:t>Used services get feedback, feedback leads to adding functionality over time, often requiring more storage than originally anticipated</w:t>
      </w:r>
    </w:p>
    <w:p w14:paraId="216AA314" w14:textId="5B3CC439" w:rsidR="0070292E" w:rsidRDefault="0070292E" w:rsidP="0070292E">
      <w:pPr>
        <w:pStyle w:val="ASomething"/>
      </w:pPr>
      <w:r>
        <w:rPr>
          <w:b/>
          <w:bCs/>
        </w:rPr>
        <w:t>Prompts:</w:t>
      </w:r>
      <w:r>
        <w:tab/>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70292E">
          <w:rPr>
            <w:rStyle w:val="Hyperlink"/>
          </w:rPr>
          <w:t>expected service lifespan</w:t>
        </w:r>
      </w:hyperlink>
      <w:r>
        <w:t>?</w:t>
      </w:r>
    </w:p>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75" w:name="_Toc158297578"/>
      <w:r>
        <w:t>Compatibility</w:t>
      </w:r>
      <w:bookmarkEnd w:id="75"/>
    </w:p>
    <w:p w14:paraId="1BB45624" w14:textId="0B0C9F08" w:rsidR="00700B82" w:rsidRDefault="00700B82" w:rsidP="00C829F4">
      <w:pPr>
        <w:pStyle w:val="BodyTextDefinition"/>
      </w:pPr>
      <w:r w:rsidRPr="00700B82">
        <w:t xml:space="preserve">The degree to which a product, system or component can exchange information with other products, </w:t>
      </w:r>
      <w:r w:rsidR="00125E54" w:rsidRPr="00700B82">
        <w:t>systems,</w:t>
      </w:r>
      <w:r w:rsidRPr="00700B82">
        <w:t xml:space="preserve"> or components, and/or perform its required functions while sharing the same hardware or software environment. This characteristic is composed of the sub-qualities listed below</w:t>
      </w:r>
      <w:r>
        <w:t>.</w:t>
      </w:r>
    </w:p>
    <w:p w14:paraId="25DD9D35" w14:textId="77777777" w:rsidR="00BB4598" w:rsidRDefault="00BB4598" w:rsidP="00BB4598">
      <w:pPr>
        <w:pStyle w:val="Heading4"/>
      </w:pPr>
      <w:bookmarkStart w:id="76" w:name="_Toc158297579"/>
      <w:r>
        <w:t>Co-Existence</w:t>
      </w:r>
      <w:bookmarkEnd w:id="76"/>
    </w:p>
    <w:p w14:paraId="41E4B320" w14:textId="77777777" w:rsidR="00BB4598" w:rsidRDefault="00BB4598" w:rsidP="00C829F4">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03617EAB"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Data specific to organisations MUST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7604284D"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proofErr w:type="gramStart"/>
      <w:r w:rsidR="0036302E">
        <w:rPr>
          <w:strike/>
        </w:rPr>
        <w:t>don’t)Persons</w:t>
      </w:r>
      <w:proofErr w:type="gramEnd"/>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77" w:name="_Toc158297580"/>
      <w:r w:rsidRPr="0057411C">
        <w:lastRenderedPageBreak/>
        <w:t>Inter</w:t>
      </w:r>
      <w:r>
        <w:t>operability</w:t>
      </w:r>
      <w:bookmarkEnd w:id="77"/>
    </w:p>
    <w:p w14:paraId="3DCBE35A" w14:textId="0A46E7B8" w:rsidR="0057411C" w:rsidRDefault="0057411C" w:rsidP="00C829F4">
      <w:pPr>
        <w:pStyle w:val="BodyTextDefinition"/>
      </w:pPr>
      <w:r>
        <w:t>T</w:t>
      </w:r>
      <w:r w:rsidRPr="00C80A85">
        <w:t>he degree to which two or more systems, products or components can exchange information and use the information that has been exchanged.</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9FF33ED" w:rsidR="0057411C" w:rsidRDefault="00113DB2" w:rsidP="0057411C">
      <w:pPr>
        <w:pStyle w:val="Heading5"/>
      </w:pPr>
      <w:r>
        <w:t>QR-DEF-</w:t>
      </w:r>
      <w:r w:rsidR="0057411C">
        <w:t xml:space="preserve">COMP-INT-00: </w:t>
      </w:r>
      <w:r w:rsidR="0057411C" w:rsidRPr="0057411C">
        <w:rPr>
          <w:b/>
          <w:bCs/>
        </w:rPr>
        <w:t>Functionality</w:t>
      </w:r>
      <w:r w:rsidR="0057411C">
        <w:t xml:space="preserve"> </w:t>
      </w:r>
      <w:commentRangeStart w:id="78"/>
      <w:commentRangeStart w:id="79"/>
      <w:r w:rsidR="0057411C">
        <w:rPr>
          <w:b/>
          <w:bCs/>
        </w:rPr>
        <w:t>APIs</w:t>
      </w:r>
      <w:commentRangeEnd w:id="78"/>
      <w:r w:rsidR="002A1129">
        <w:rPr>
          <w:rStyle w:val="CommentReference"/>
          <w:rFonts w:eastAsiaTheme="minorHAnsi" w:cs="Times New Roman"/>
          <w:color w:val="auto"/>
        </w:rPr>
        <w:commentReference w:id="78"/>
      </w:r>
      <w:commentRangeEnd w:id="79"/>
      <w:r w:rsidR="008F3213">
        <w:rPr>
          <w:rStyle w:val="CommentReference"/>
          <w:rFonts w:eastAsiaTheme="minorHAnsi" w:cs="Times New Roman"/>
          <w:color w:val="auto"/>
        </w:rPr>
        <w:commentReference w:id="79"/>
      </w:r>
    </w:p>
    <w:p w14:paraId="5D336AD8" w14:textId="5F5FEAC1" w:rsidR="0057411C" w:rsidRPr="001F0BD9" w:rsidRDefault="0057411C" w:rsidP="0057411C">
      <w:pPr>
        <w:pStyle w:val="ASomething"/>
      </w:pPr>
      <w:r w:rsidRPr="009D493F">
        <w:rPr>
          <w:b/>
          <w:bCs/>
        </w:rPr>
        <w:t>Category</w:t>
      </w:r>
      <w:r w:rsidRPr="009D493F">
        <w:t>:</w:t>
      </w:r>
      <w:r>
        <w:t xml:space="preserve"> </w:t>
      </w:r>
      <w:r>
        <w:tab/>
        <w:t>ISO-25010/Compatibility/Interoperability</w:t>
      </w:r>
    </w:p>
    <w:p w14:paraId="1896B85D" w14:textId="4F7F937A" w:rsidR="0057411C" w:rsidRPr="001F0BD9" w:rsidRDefault="0057411C" w:rsidP="0057411C">
      <w:pPr>
        <w:pStyle w:val="ASomething"/>
      </w:pPr>
      <w:r w:rsidRPr="009D493F">
        <w:rPr>
          <w:b/>
          <w:bCs/>
        </w:rPr>
        <w:t>Statement</w:t>
      </w:r>
      <w:r w:rsidRPr="009D493F">
        <w:t>:</w:t>
      </w:r>
      <w:r>
        <w:t xml:space="preserve"> </w:t>
      </w:r>
      <w:r>
        <w:tab/>
        <w:t>All of the solution’s service</w:t>
      </w:r>
      <w:r w:rsidR="00C07F4E">
        <w:t>(</w:t>
      </w:r>
      <w:r>
        <w:t>s</w:t>
      </w:r>
      <w:r w:rsidR="00C07F4E">
        <w:t>)</w:t>
      </w:r>
      <w:r>
        <w:t xml:space="preserve"> functionality MUST be exposed via </w:t>
      </w:r>
      <w:hyperlink w:anchor="Term_API" w:history="1">
        <w:r w:rsidRPr="000F39EE">
          <w:rPr>
            <w:rStyle w:val="Hyperlink"/>
          </w:rPr>
          <w:t>API</w:t>
        </w:r>
      </w:hyperlink>
      <w:r>
        <w:t>s</w:t>
      </w:r>
      <w:r w:rsidR="00882F43">
        <w:t>.</w:t>
      </w:r>
    </w:p>
    <w:p w14:paraId="692B7DBB" w14:textId="4A0F529F" w:rsidR="0057411C" w:rsidRPr="001F0BD9" w:rsidRDefault="0057411C" w:rsidP="0057411C">
      <w:pPr>
        <w:pStyle w:val="ASomething"/>
      </w:pPr>
      <w:r w:rsidRPr="009D493F">
        <w:rPr>
          <w:b/>
          <w:bCs/>
        </w:rPr>
        <w:t>Rationale</w:t>
      </w:r>
      <w:r w:rsidRPr="009D493F">
        <w:t>:</w:t>
      </w:r>
      <w:r>
        <w:tab/>
      </w:r>
      <w:hyperlink w:anchor="Term_API" w:history="1">
        <w:r w:rsidRPr="000F39EE">
          <w:rPr>
            <w:rStyle w:val="Hyperlink"/>
          </w:rPr>
          <w:t>API</w:t>
        </w:r>
      </w:hyperlink>
      <w:r>
        <w:t xml:space="preserve">s </w:t>
      </w:r>
      <w:proofErr w:type="gramStart"/>
      <w:r>
        <w:t>are</w:t>
      </w:r>
      <w:proofErr w:type="gramEnd"/>
      <w:r>
        <w:t xml:space="preserve"> required to manage System and Business Domain functionality</w:t>
      </w:r>
      <w:r w:rsidR="00882F43">
        <w:t xml:space="preserve"> from 3</w:t>
      </w:r>
      <w:r w:rsidR="00882F43" w:rsidRPr="00882F43">
        <w:rPr>
          <w:vertAlign w:val="superscript"/>
        </w:rPr>
        <w:t>rd</w:t>
      </w:r>
      <w:r w:rsidR="00882F43">
        <w:t xml:space="preserve"> party systems</w:t>
      </w:r>
      <w:r w:rsidR="00C07F4E">
        <w:t>.</w:t>
      </w:r>
    </w:p>
    <w:p w14:paraId="448366BE" w14:textId="01D028E8" w:rsidR="0057411C" w:rsidRPr="001F0BD9" w:rsidRDefault="0057411C" w:rsidP="0057411C">
      <w:pPr>
        <w:pStyle w:val="ASomething"/>
      </w:pPr>
      <w:r w:rsidRPr="009D493F">
        <w:rPr>
          <w:b/>
          <w:bCs/>
        </w:rPr>
        <w:t>Details</w:t>
      </w:r>
      <w:r w:rsidRPr="009D493F">
        <w:t>:</w:t>
      </w:r>
      <w:r>
        <w:t xml:space="preserve"> </w:t>
      </w:r>
      <w:r>
        <w:tab/>
      </w:r>
      <w:r w:rsidR="00C07F4E">
        <w:t xml:space="preserve">For example, deployment and/or provisioning </w:t>
      </w:r>
      <w:hyperlink w:anchor="Term_Pipeline" w:history="1">
        <w:r w:rsidR="00C07F4E">
          <w:rPr>
            <w:rStyle w:val="Hyperlink"/>
          </w:rPr>
          <w:t>P</w:t>
        </w:r>
        <w:r w:rsidR="00C07F4E" w:rsidRPr="00FA79BC">
          <w:rPr>
            <w:rStyle w:val="Hyperlink"/>
          </w:rPr>
          <w:t>ipeline</w:t>
        </w:r>
      </w:hyperlink>
      <w:r w:rsidR="00C07F4E">
        <w:t xml:space="preserve">s use System </w:t>
      </w:r>
      <w:hyperlink w:anchor="Term_API" w:history="1">
        <w:r w:rsidR="00C07F4E" w:rsidRPr="000F39EE">
          <w:rPr>
            <w:rStyle w:val="Hyperlink"/>
          </w:rPr>
          <w:t>API</w:t>
        </w:r>
      </w:hyperlink>
      <w:r w:rsidR="00C07F4E">
        <w:t xml:space="preserve">s to manage post-deployment system settings including identity and branding, </w:t>
      </w:r>
      <w:hyperlink w:anchor="Term_SystemUser" w:history="1">
        <w:r w:rsidR="00C07F4E" w:rsidRPr="006E4A4D">
          <w:rPr>
            <w:rStyle w:val="Hyperlink"/>
          </w:rPr>
          <w:t>Users</w:t>
        </w:r>
      </w:hyperlink>
      <w:r w:rsidR="00C07F4E">
        <w:t xml:space="preserve">, groups and </w:t>
      </w:r>
      <w:hyperlink w:anchor="Term_Role" w:history="1">
        <w:r w:rsidR="00C07F4E">
          <w:rPr>
            <w:rStyle w:val="Hyperlink"/>
          </w:rPr>
          <w:t>r</w:t>
        </w:r>
        <w:r w:rsidR="00C07F4E" w:rsidRPr="009F6745">
          <w:rPr>
            <w:rStyle w:val="Hyperlink"/>
          </w:rPr>
          <w:t>ole</w:t>
        </w:r>
      </w:hyperlink>
      <w:r w:rsidR="00C07F4E">
        <w:t xml:space="preserve"> provisioning, before progressing to using business domain functionality </w:t>
      </w:r>
      <w:hyperlink w:anchor="Term_API" w:history="1">
        <w:r w:rsidR="00C07F4E" w:rsidRPr="000F39EE">
          <w:rPr>
            <w:rStyle w:val="Hyperlink"/>
          </w:rPr>
          <w:t>API</w:t>
        </w:r>
      </w:hyperlink>
      <w:r w:rsidR="00C07F4E">
        <w:t xml:space="preserve">s to provision </w:t>
      </w:r>
      <w:hyperlink w:anchor="Term_SystemData" w:history="1">
        <w:r w:rsidR="00C07F4E" w:rsidRPr="00465682">
          <w:rPr>
            <w:rStyle w:val="Hyperlink"/>
          </w:rPr>
          <w:t>system data</w:t>
        </w:r>
      </w:hyperlink>
      <w:r w:rsidR="00C07F4E">
        <w:t xml:space="preserve">. Monitoring services use other </w:t>
      </w:r>
      <w:hyperlink w:anchor="Term_API" w:history="1">
        <w:r w:rsidR="00C07F4E" w:rsidRPr="000F39EE">
          <w:rPr>
            <w:rStyle w:val="Hyperlink"/>
          </w:rPr>
          <w:t>API</w:t>
        </w:r>
      </w:hyperlink>
      <w:r w:rsidR="00C07F4E">
        <w:t xml:space="preserve">s to query information on </w:t>
      </w:r>
      <w:hyperlink w:anchor="Term_Session" w:history="1">
        <w:r w:rsidR="00C07F4E" w:rsidRPr="00C83E0E">
          <w:rPr>
            <w:rStyle w:val="Hyperlink"/>
          </w:rPr>
          <w:t>Session</w:t>
        </w:r>
      </w:hyperlink>
      <w:r w:rsidR="00C07F4E">
        <w:t xml:space="preserve">s and operations, etc. </w:t>
      </w:r>
      <w:r w:rsidR="00C07F4E">
        <w:br/>
        <w:t xml:space="preserve">Where possible, in the interest of both security and flexibility, provisioning </w:t>
      </w:r>
      <w:hyperlink w:anchor="Term_SystemUser" w:history="1">
        <w:r w:rsidR="00C07F4E">
          <w:rPr>
            <w:rStyle w:val="Hyperlink"/>
          </w:rPr>
          <w:t>s</w:t>
        </w:r>
        <w:r w:rsidR="00C07F4E" w:rsidRPr="00C07F4E">
          <w:rPr>
            <w:rStyle w:val="Hyperlink"/>
          </w:rPr>
          <w:t xml:space="preserve">ystem </w:t>
        </w:r>
        <w:r w:rsidR="00C07F4E">
          <w:rPr>
            <w:rStyle w:val="Hyperlink"/>
          </w:rPr>
          <w:t>u</w:t>
        </w:r>
        <w:r w:rsidR="00C07F4E" w:rsidRPr="00C07F4E">
          <w:rPr>
            <w:rStyle w:val="Hyperlink"/>
          </w:rPr>
          <w:t>sers</w:t>
        </w:r>
      </w:hyperlink>
      <w:r w:rsidR="00C07F4E">
        <w:t xml:space="preserve"> should not be done directly, but be done by Invitation </w:t>
      </w:r>
      <w:hyperlink w:anchor="Term_API" w:history="1">
        <w:r w:rsidR="00C07F4E" w:rsidRPr="000F39EE">
          <w:rPr>
            <w:rStyle w:val="Hyperlink"/>
          </w:rPr>
          <w:t>API</w:t>
        </w:r>
      </w:hyperlink>
      <w:r w:rsidR="00C07F4E">
        <w:t xml:space="preserve">s. </w:t>
      </w:r>
    </w:p>
    <w:p w14:paraId="41F615BD" w14:textId="647220DB" w:rsidR="00700B82" w:rsidRDefault="00617A85" w:rsidP="00882F43">
      <w:pPr>
        <w:pStyle w:val="ASomething"/>
      </w:pPr>
      <w:r>
        <w:rPr>
          <w:b/>
          <w:bCs/>
        </w:rPr>
        <w:t>Prompts:</w:t>
      </w:r>
      <w:r w:rsidR="0057411C">
        <w:tab/>
      </w:r>
      <w:r w:rsidR="00882F43">
        <w:t xml:space="preserve">Noting that very few systems do provide </w:t>
      </w:r>
      <w:hyperlink w:anchor="Term_API" w:history="1">
        <w:r w:rsidR="00882F43" w:rsidRPr="000F39EE">
          <w:rPr>
            <w:rStyle w:val="Hyperlink"/>
          </w:rPr>
          <w:t>API</w:t>
        </w:r>
      </w:hyperlink>
      <w:r w:rsidR="00882F43">
        <w:t xml:space="preserve">s for all of the functionality, it is important for consideration and comparison tasks to know what service </w:t>
      </w:r>
      <w:hyperlink w:anchor="Term_API" w:history="1">
        <w:r w:rsidR="00882F43" w:rsidRPr="000F39EE">
          <w:rPr>
            <w:rStyle w:val="Hyperlink"/>
          </w:rPr>
          <w:t>API</w:t>
        </w:r>
      </w:hyperlink>
      <w:r w:rsidR="00882F43">
        <w:t xml:space="preserve">s </w:t>
      </w:r>
      <w:r w:rsidR="00882F43" w:rsidRPr="00882F43">
        <w:rPr>
          <w:i/>
          <w:iCs/>
          <w:u w:val="single"/>
        </w:rPr>
        <w:t>are</w:t>
      </w:r>
      <w:r w:rsidR="00882F43">
        <w:t xml:space="preserve"> available from this solution’s systems:</w:t>
      </w:r>
      <w:r w:rsidR="0057411C">
        <w:br/>
        <w:t>- system settings</w:t>
      </w:r>
      <w:r w:rsidR="0057411C">
        <w:br/>
        <w:t>- tenancies</w:t>
      </w:r>
      <w:r w:rsidR="0057411C">
        <w:br/>
        <w:t xml:space="preserve">- </w:t>
      </w:r>
      <w:hyperlink w:anchor="Term_Session" w:history="1">
        <w:r w:rsidR="00C83E0E" w:rsidRPr="00C83E0E">
          <w:rPr>
            <w:rStyle w:val="Hyperlink"/>
          </w:rPr>
          <w:t>Session</w:t>
        </w:r>
      </w:hyperlink>
      <w:r w:rsidR="0057411C">
        <w:t>s</w:t>
      </w:r>
      <w:r w:rsidR="0057411C">
        <w:br/>
        <w:t>- session operations</w:t>
      </w:r>
      <w:r w:rsidR="0057411C">
        <w:br/>
        <w:t xml:space="preserve">- system </w:t>
      </w:r>
      <w:hyperlink w:anchor="Term_Permission" w:history="1">
        <w:r w:rsidR="009F6745" w:rsidRPr="009F6745">
          <w:rPr>
            <w:rStyle w:val="Hyperlink"/>
          </w:rPr>
          <w:t>Permission</w:t>
        </w:r>
      </w:hyperlink>
      <w:r w:rsidR="0057411C">
        <w:t>s</w:t>
      </w:r>
      <w:r w:rsidR="0057411C">
        <w:br/>
        <w:t xml:space="preserve">- system </w:t>
      </w:r>
      <w:hyperlink w:anchor="Term_Role" w:history="1">
        <w:r w:rsidR="009F6745">
          <w:rPr>
            <w:rStyle w:val="Hyperlink"/>
          </w:rPr>
          <w:t>r</w:t>
        </w:r>
        <w:r w:rsidR="009F6745" w:rsidRPr="009F6745">
          <w:rPr>
            <w:rStyle w:val="Hyperlink"/>
          </w:rPr>
          <w:t>ole</w:t>
        </w:r>
      </w:hyperlink>
      <w:r w:rsidR="0057411C">
        <w:t xml:space="preserve">s </w:t>
      </w:r>
      <w:r w:rsidR="0057411C">
        <w:br/>
        <w:t>- users</w:t>
      </w:r>
      <w:r w:rsidR="0057411C">
        <w:br/>
        <w:t>- user identities</w:t>
      </w:r>
      <w:r w:rsidR="0057411C">
        <w:br/>
        <w:t xml:space="preserve">- user system </w:t>
      </w:r>
      <w:hyperlink w:anchor="Term_Role" w:history="1">
        <w:r w:rsidR="009F6745">
          <w:rPr>
            <w:rStyle w:val="Hyperlink"/>
          </w:rPr>
          <w:t>r</w:t>
        </w:r>
        <w:r w:rsidR="009F6745" w:rsidRPr="009F6745">
          <w:rPr>
            <w:rStyle w:val="Hyperlink"/>
          </w:rPr>
          <w:t>ole</w:t>
        </w:r>
      </w:hyperlink>
      <w:r w:rsidR="0057411C">
        <w:t xml:space="preserve"> allocations</w:t>
      </w:r>
      <w:r w:rsidR="0057411C">
        <w:br/>
        <w:t>- groups</w:t>
      </w:r>
      <w:r w:rsidR="0057411C">
        <w:br/>
        <w:t xml:space="preserve">- group </w:t>
      </w:r>
      <w:hyperlink w:anchor="Term_Role" w:history="1">
        <w:r w:rsidR="009F6745">
          <w:rPr>
            <w:rStyle w:val="Hyperlink"/>
          </w:rPr>
          <w:t>r</w:t>
        </w:r>
        <w:r w:rsidR="009F6745" w:rsidRPr="009F6745">
          <w:rPr>
            <w:rStyle w:val="Hyperlink"/>
          </w:rPr>
          <w:t>ole</w:t>
        </w:r>
      </w:hyperlink>
      <w:r w:rsidR="0057411C">
        <w:t>s</w:t>
      </w:r>
      <w:r w:rsidR="0057411C">
        <w:br/>
        <w:t xml:space="preserve">- user group </w:t>
      </w:r>
      <w:hyperlink w:anchor="Term_Role" w:history="1">
        <w:r w:rsidR="009F6745">
          <w:rPr>
            <w:rStyle w:val="Hyperlink"/>
          </w:rPr>
          <w:t>r</w:t>
        </w:r>
        <w:r w:rsidR="009F6745" w:rsidRPr="009F6745">
          <w:rPr>
            <w:rStyle w:val="Hyperlink"/>
          </w:rPr>
          <w:t>ole</w:t>
        </w:r>
      </w:hyperlink>
      <w:r w:rsidR="0057411C">
        <w:t xml:space="preserve"> allocations</w:t>
      </w:r>
      <w:r w:rsidR="00882F43">
        <w:br/>
        <w:t>- resources</w:t>
      </w:r>
      <w:r w:rsidR="006B4EB1">
        <w:t xml:space="preserve"> (e.g. media, documents, that users work on)</w:t>
      </w:r>
      <w:r w:rsidR="00882F43">
        <w:br/>
        <w:t>- resource groups</w:t>
      </w:r>
      <w:r w:rsidR="00882F43">
        <w:br/>
        <w:t>- resource states</w:t>
      </w:r>
      <w:r w:rsidR="0057411C">
        <w:br/>
        <w:t xml:space="preserve">- </w:t>
      </w:r>
      <w:r w:rsidR="00882F43">
        <w:t xml:space="preserve">resource </w:t>
      </w:r>
      <w:hyperlink w:anchor="Term_Workflow" w:history="1">
        <w:r w:rsidR="0057411C" w:rsidRPr="00272A1C">
          <w:rPr>
            <w:rStyle w:val="Hyperlink"/>
          </w:rPr>
          <w:t>workflow</w:t>
        </w:r>
      </w:hyperlink>
      <w:r w:rsidR="0057411C">
        <w:t>s</w:t>
      </w:r>
      <w:r w:rsidR="0057411C">
        <w:br/>
        <w:t>-</w:t>
      </w:r>
      <w:r w:rsidR="00882F43">
        <w:t xml:space="preserve"> resource versions</w:t>
      </w:r>
      <w:r w:rsidR="0057411C">
        <w:t xml:space="preserve"> </w:t>
      </w:r>
    </w:p>
    <w:p w14:paraId="104D8781" w14:textId="77777777" w:rsidR="006B4EB1" w:rsidRDefault="006B4EB1" w:rsidP="00882F43">
      <w:pPr>
        <w:pStyle w:val="ASomething"/>
      </w:pPr>
    </w:p>
    <w:p w14:paraId="267DDD89" w14:textId="2A21380C"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6B4EB1">
        <w:rPr>
          <w:b/>
          <w:bCs/>
        </w:rPr>
        <w:t>APIs</w:t>
      </w:r>
    </w:p>
    <w:p w14:paraId="45A89C86" w14:textId="77777777" w:rsidR="006B4EB1" w:rsidRPr="001F0BD9" w:rsidRDefault="006B4EB1" w:rsidP="006B4EB1">
      <w:pPr>
        <w:pStyle w:val="ASomething"/>
      </w:pPr>
      <w:r w:rsidRPr="009D493F">
        <w:rPr>
          <w:b/>
          <w:bCs/>
        </w:rPr>
        <w:t>Category</w:t>
      </w:r>
      <w:r w:rsidRPr="009D493F">
        <w:t>:</w:t>
      </w:r>
      <w:r>
        <w:t xml:space="preserve"> </w:t>
      </w:r>
      <w:r>
        <w:tab/>
        <w:t>ISO-25010/Compatibility/Interoperability</w:t>
      </w:r>
    </w:p>
    <w:p w14:paraId="70898CA8" w14:textId="55B09E75" w:rsidR="006B4EB1" w:rsidRPr="001F0BD9" w:rsidRDefault="006B4EB1" w:rsidP="006B4EB1">
      <w:pPr>
        <w:pStyle w:val="ASomething"/>
      </w:pPr>
      <w:r w:rsidRPr="009D493F">
        <w:rPr>
          <w:b/>
          <w:bCs/>
        </w:rPr>
        <w:t>Statement</w:t>
      </w:r>
      <w:r w:rsidRPr="009D493F">
        <w:t>:</w:t>
      </w:r>
      <w:r>
        <w:t xml:space="preserve"> </w:t>
      </w:r>
      <w:r>
        <w:tab/>
        <w:t xml:space="preserve">The solution’s services MUST offer </w:t>
      </w:r>
      <w:hyperlink w:anchor="Term_API" w:history="1">
        <w:r w:rsidRPr="000F39EE">
          <w:rPr>
            <w:rStyle w:val="Hyperlink"/>
          </w:rPr>
          <w:t>API</w:t>
        </w:r>
      </w:hyperlink>
      <w:r>
        <w:t xml:space="preserve">s using current </w:t>
      </w:r>
      <w:r w:rsidR="00E6225A">
        <w:t xml:space="preserve">best practice standards based secure </w:t>
      </w:r>
      <w:r>
        <w:t>integration patterns.</w:t>
      </w:r>
    </w:p>
    <w:p w14:paraId="67E5E9E9" w14:textId="699BBDD5" w:rsidR="006B4EB1" w:rsidRPr="001F0BD9" w:rsidRDefault="006B4EB1" w:rsidP="006B4EB1">
      <w:pPr>
        <w:pStyle w:val="ASomething"/>
      </w:pPr>
      <w:r w:rsidRPr="009D493F">
        <w:rPr>
          <w:b/>
          <w:bCs/>
        </w:rPr>
        <w:t>Rationale</w:t>
      </w:r>
      <w:r w:rsidRPr="009D493F">
        <w:t>:</w:t>
      </w:r>
      <w:r>
        <w:tab/>
      </w:r>
      <w:r w:rsidR="006409AC">
        <w:t xml:space="preserve">Technologies, patterns and </w:t>
      </w:r>
      <w:r w:rsidR="00E6225A">
        <w:t xml:space="preserve">single channel standards based </w:t>
      </w:r>
      <w:r w:rsidR="006409AC">
        <w:t>protocols currently used by the majority of developers decreases development</w:t>
      </w:r>
      <w:r w:rsidR="00E6225A">
        <w:t>, testing and management cost, compared to older, more complex, multi-channel protocols.</w:t>
      </w:r>
      <w:r w:rsidR="00E6225A">
        <w:br/>
      </w:r>
      <w:hyperlink w:anchor="Value_Standards" w:history="1">
        <w:r w:rsidR="00E6225A">
          <w:rPr>
            <w:rStyle w:val="Hyperlink"/>
          </w:rPr>
          <w:t>S</w:t>
        </w:r>
        <w:r w:rsidR="00E6225A" w:rsidRPr="004B6EC0">
          <w:rPr>
            <w:rStyle w:val="Hyperlink"/>
          </w:rPr>
          <w:t>tandard</w:t>
        </w:r>
      </w:hyperlink>
      <w:r w:rsidR="00E6225A">
        <w:t xml:space="preserve">s based solutions decreases </w:t>
      </w:r>
      <w:hyperlink w:anchor="Term_Project" w:history="1">
        <w:r w:rsidR="00E6225A" w:rsidRPr="00E23A97">
          <w:rPr>
            <w:rStyle w:val="Hyperlink"/>
          </w:rPr>
          <w:t>project</w:t>
        </w:r>
      </w:hyperlink>
      <w:r w:rsidR="00E6225A">
        <w:t xml:space="preserve"> risk and testing costs by avoiding novel solutions to solved problems.</w:t>
      </w:r>
      <w:r w:rsidR="00E6225A">
        <w:br/>
      </w:r>
      <w:hyperlink w:anchor="Value_Standards" w:history="1">
        <w:r w:rsidR="00E6225A">
          <w:rPr>
            <w:rStyle w:val="Hyperlink"/>
          </w:rPr>
          <w:t>S</w:t>
        </w:r>
        <w:r w:rsidR="00E6225A" w:rsidRPr="004B6EC0">
          <w:rPr>
            <w:rStyle w:val="Hyperlink"/>
          </w:rPr>
          <w:t>tandard</w:t>
        </w:r>
      </w:hyperlink>
      <w:r w:rsidR="00E6225A">
        <w:t>s based solutions increase the number libraries available to decrease development skills requirements and thereby cost.</w:t>
      </w:r>
      <w:r w:rsidR="00E6225A">
        <w:br/>
        <w:t xml:space="preserve">ODATA is an OASIS based standard for REST </w:t>
      </w:r>
      <w:hyperlink w:anchor="Term_API" w:history="1">
        <w:r w:rsidR="00E6225A" w:rsidRPr="000F39EE">
          <w:rPr>
            <w:rStyle w:val="Hyperlink"/>
          </w:rPr>
          <w:t>API</w:t>
        </w:r>
      </w:hyperlink>
      <w:r w:rsidR="00E6225A">
        <w:t>s.</w:t>
      </w:r>
    </w:p>
    <w:p w14:paraId="7A4B8A99" w14:textId="29734807" w:rsidR="006B4EB1" w:rsidRPr="001F0BD9" w:rsidRDefault="006B4EB1" w:rsidP="006B4EB1">
      <w:pPr>
        <w:pStyle w:val="ASomething"/>
      </w:pPr>
      <w:r w:rsidRPr="009D493F">
        <w:rPr>
          <w:b/>
          <w:bCs/>
        </w:rPr>
        <w:t>Details</w:t>
      </w:r>
      <w:r w:rsidRPr="009D493F">
        <w:t>:</w:t>
      </w:r>
      <w:r>
        <w:t xml:space="preserve"> </w:t>
      </w:r>
      <w:r>
        <w:tab/>
        <w:t xml:space="preserve">REST </w:t>
      </w:r>
      <w:r w:rsidR="00E6225A">
        <w:t xml:space="preserve">over HTTP/S </w:t>
      </w:r>
      <w:r>
        <w:t xml:space="preserve">is the expected integration pattern. </w:t>
      </w:r>
      <w:r>
        <w:br/>
        <w:t xml:space="preserve">If </w:t>
      </w:r>
      <w:r w:rsidR="00E6225A">
        <w:t>unavailable</w:t>
      </w:r>
      <w:r>
        <w:t xml:space="preserve">, other approaches </w:t>
      </w:r>
      <w:r w:rsidR="00E6225A">
        <w:t xml:space="preserve">MAY be </w:t>
      </w:r>
      <w:r>
        <w:t>accepted (e.g., SOAP).</w:t>
      </w:r>
      <w:r w:rsidR="00E6225A">
        <w:br/>
      </w:r>
      <w:hyperlink w:anchor="Term_API" w:history="1">
        <w:r w:rsidR="00E6225A" w:rsidRPr="000F39EE">
          <w:rPr>
            <w:rStyle w:val="Hyperlink"/>
          </w:rPr>
          <w:t>API</w:t>
        </w:r>
      </w:hyperlink>
      <w:r w:rsidR="00E6225A">
        <w:t xml:space="preserve">s may </w:t>
      </w:r>
      <w:r w:rsidR="00E6225A" w:rsidRPr="004B6EC0">
        <w:rPr>
          <w:b/>
          <w:bCs/>
          <w:i/>
          <w:iCs/>
          <w:u w:val="single"/>
        </w:rPr>
        <w:t>also</w:t>
      </w:r>
      <w:r w:rsidR="00E6225A">
        <w:t xml:space="preserve"> be delivered using non-</w:t>
      </w:r>
      <w:hyperlink w:anchor="Value_Standards" w:history="1">
        <w:r w:rsidR="00E6225A" w:rsidRPr="004B6EC0">
          <w:rPr>
            <w:rStyle w:val="Hyperlink"/>
          </w:rPr>
          <w:t>standard</w:t>
        </w:r>
      </w:hyperlink>
      <w:r w:rsidR="00E6225A">
        <w:t xml:space="preserve">s based interfaces (e.g. </w:t>
      </w:r>
      <w:hyperlink w:anchor="Term_GraphQL" w:history="1">
        <w:r w:rsidR="00E6225A" w:rsidRPr="002E02EF">
          <w:rPr>
            <w:rStyle w:val="Hyperlink"/>
          </w:rPr>
          <w:t>GraphQL</w:t>
        </w:r>
      </w:hyperlink>
      <w:r w:rsidR="00E6225A">
        <w:t xml:space="preserve"> is a widely used, but non </w:t>
      </w:r>
      <w:hyperlink w:anchor="Value_Standards" w:history="1">
        <w:r w:rsidR="00E6225A" w:rsidRPr="004B6EC0">
          <w:rPr>
            <w:rStyle w:val="Hyperlink"/>
          </w:rPr>
          <w:t>standard</w:t>
        </w:r>
      </w:hyperlink>
      <w:r w:rsidR="00E6225A">
        <w:t>s based, non-</w:t>
      </w:r>
      <w:hyperlink w:anchor="Term_REST" w:history="1">
        <w:r w:rsidR="00E6225A" w:rsidRPr="002E02EF">
          <w:rPr>
            <w:rStyle w:val="Hyperlink"/>
          </w:rPr>
          <w:t>REST</w:t>
        </w:r>
      </w:hyperlink>
      <w:r w:rsidR="00E6225A">
        <w:t xml:space="preserve"> based </w:t>
      </w:r>
      <w:hyperlink w:anchor="Term_API" w:history="1">
        <w:r w:rsidR="00E6225A" w:rsidRPr="000F39EE">
          <w:rPr>
            <w:rStyle w:val="Hyperlink"/>
          </w:rPr>
          <w:t>API</w:t>
        </w:r>
      </w:hyperlink>
      <w:r w:rsidR="00E6225A">
        <w:t xml:space="preserve"> pattern).</w:t>
      </w:r>
    </w:p>
    <w:p w14:paraId="762B5B3A" w14:textId="47B6B50E" w:rsidR="00D772B4" w:rsidRPr="006B4EB1" w:rsidRDefault="00617A85" w:rsidP="00E6225A">
      <w:pPr>
        <w:pStyle w:val="ASomething"/>
      </w:pPr>
      <w:r>
        <w:rPr>
          <w:b/>
          <w:bCs/>
        </w:rPr>
        <w:t>Prompts:</w:t>
      </w:r>
      <w:r w:rsidR="006B4EB1">
        <w:tab/>
        <w:t xml:space="preserve">Are </w:t>
      </w:r>
      <w:hyperlink w:anchor="Term_API" w:history="1">
        <w:r w:rsidR="000F39EE" w:rsidRPr="000F39EE">
          <w:rPr>
            <w:rStyle w:val="Hyperlink"/>
          </w:rPr>
          <w:t>API</w:t>
        </w:r>
      </w:hyperlink>
      <w:r w:rsidR="006B4EB1">
        <w:t>s developed in REST?</w:t>
      </w:r>
      <w:r w:rsidR="006B4EB1">
        <w:br/>
        <w:t xml:space="preserve">Is there any functionality offered </w:t>
      </w:r>
      <w:r w:rsidR="00E6225A">
        <w:t>via other protocols</w:t>
      </w:r>
      <w:r w:rsidR="006B4EB1">
        <w:t xml:space="preserve"> that are </w:t>
      </w:r>
      <w:r w:rsidR="006B4EB1" w:rsidRPr="00E6225A">
        <w:rPr>
          <w:i/>
          <w:iCs/>
        </w:rPr>
        <w:t>not</w:t>
      </w:r>
      <w:r w:rsidR="006B4EB1">
        <w:t xml:space="preserve"> offered via REST </w:t>
      </w:r>
      <w:hyperlink w:anchor="Term_API" w:history="1">
        <w:r w:rsidR="000F39EE" w:rsidRPr="000F39EE">
          <w:rPr>
            <w:rStyle w:val="Hyperlink"/>
          </w:rPr>
          <w:t>API</w:t>
        </w:r>
      </w:hyperlink>
      <w:r w:rsidR="006B4EB1">
        <w:t>s?</w:t>
      </w:r>
      <w:r w:rsidR="00E6225A">
        <w:rPr>
          <w:rFonts w:eastAsiaTheme="majorEastAsia" w:cstheme="majorBidi"/>
          <w:color w:val="2F5496" w:themeColor="accent1" w:themeShade="BF"/>
          <w:szCs w:val="32"/>
        </w:rPr>
        <w:br/>
      </w:r>
      <w:r w:rsidR="00E6225A">
        <w:t xml:space="preserve">Are the solution’s services’ REST </w:t>
      </w:r>
      <w:hyperlink w:anchor="Term_API" w:history="1">
        <w:r w:rsidR="00E6225A" w:rsidRPr="000F39EE">
          <w:rPr>
            <w:rStyle w:val="Hyperlink"/>
          </w:rPr>
          <w:t>API</w:t>
        </w:r>
      </w:hyperlink>
      <w:r w:rsidR="00E6225A">
        <w:t xml:space="preserve">s available as </w:t>
      </w:r>
      <w:hyperlink w:anchor="Term_ODATA" w:history="1">
        <w:r w:rsidR="00E6225A" w:rsidRPr="002E02EF">
          <w:rPr>
            <w:rStyle w:val="Hyperlink"/>
          </w:rPr>
          <w:t>ODATA</w:t>
        </w:r>
      </w:hyperlink>
      <w:r w:rsidR="00E6225A">
        <w:t xml:space="preserve"> compliant solutions?</w:t>
      </w:r>
      <w:r w:rsidR="00E6225A">
        <w:br/>
        <w:t>What other patterns are used? Homebrew? GraphQL?</w:t>
      </w:r>
    </w:p>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p w14:paraId="5B967293" w14:textId="7C72A533" w:rsidR="0041330D" w:rsidRPr="001F0BD9" w:rsidRDefault="0041330D" w:rsidP="0041330D">
      <w:pPr>
        <w:pStyle w:val="ASomething"/>
      </w:pPr>
      <w:r w:rsidRPr="009D493F">
        <w:rPr>
          <w:b/>
          <w:bCs/>
        </w:rPr>
        <w:t>Category</w:t>
      </w:r>
      <w:r w:rsidRPr="009D493F">
        <w:t>:</w:t>
      </w:r>
      <w:r>
        <w:t xml:space="preserve"> </w:t>
      </w:r>
      <w:r>
        <w:tab/>
      </w:r>
      <w:r w:rsidR="00693292">
        <w:t>ISO-25010/Performance Efficiency/Interoperability</w:t>
      </w:r>
    </w:p>
    <w:p w14:paraId="35B66791" w14:textId="168CE75F" w:rsidR="0041330D" w:rsidRPr="001F0BD9" w:rsidRDefault="0041330D" w:rsidP="0041330D">
      <w:pPr>
        <w:pStyle w:val="ASomething"/>
      </w:pPr>
      <w:r w:rsidRPr="009D493F">
        <w:rPr>
          <w:b/>
          <w:bCs/>
        </w:rPr>
        <w:t>Statement</w:t>
      </w:r>
      <w:r w:rsidRPr="009D493F">
        <w:t>:</w:t>
      </w:r>
      <w:r>
        <w:t xml:space="preserve"> </w:t>
      </w:r>
      <w:r>
        <w:tab/>
      </w:r>
      <w:bookmarkStart w:id="80" w:name="_Hlk158275987"/>
      <w:r w:rsidR="003C7F2B">
        <w:fldChar w:fldCharType="begin"/>
      </w:r>
      <w:r w:rsidR="003C7F2B">
        <w:instrText>HYPERLINK  \l "Term_IF_THEN"</w:instrText>
      </w:r>
      <w:r w:rsidR="003C7F2B">
        <w:fldChar w:fldCharType="separate"/>
      </w:r>
      <w:r w:rsidR="006B2C7F" w:rsidRPr="003C7F2B">
        <w:rPr>
          <w:rStyle w:val="Hyperlink"/>
        </w:rPr>
        <w:t>IF</w:t>
      </w:r>
      <w:r w:rsidR="003C7F2B">
        <w:fldChar w:fldCharType="end"/>
      </w:r>
      <w:bookmarkEnd w:id="80"/>
      <w:r w:rsidR="006B2C7F">
        <w:t xml:space="preserve"> a custom system </w:t>
      </w:r>
      <w:r w:rsidR="003C7F2B">
        <w:br/>
      </w:r>
      <w:hyperlink w:anchor="Term_IF_THEN" w:history="1">
        <w:r w:rsidR="003C7F2B">
          <w:rPr>
            <w:rStyle w:val="Hyperlink"/>
          </w:rPr>
          <w:t>THEN</w:t>
        </w:r>
      </w:hyperlink>
      <w:r w:rsidR="003C7F2B">
        <w:t xml:space="preserve"> </w:t>
      </w:r>
      <w:r w:rsidR="006B2C7F">
        <w:t xml:space="preserve">the system MUST offer APIs endpoints that align to </w:t>
      </w:r>
      <w:r w:rsidR="006B2C7F" w:rsidRPr="00E6225A">
        <w:rPr>
          <w:i/>
          <w:iCs/>
          <w:u w:val="single"/>
        </w:rPr>
        <w:t>integration</w:t>
      </w:r>
      <w:r w:rsidR="006B2C7F">
        <w:t xml:space="preserve"> data </w:t>
      </w:r>
      <w:hyperlink w:anchor="Value_Standards" w:history="1">
        <w:r w:rsidR="00100AB9" w:rsidRPr="004B6EC0">
          <w:rPr>
            <w:rStyle w:val="Hyperlink"/>
          </w:rPr>
          <w:t>standard</w:t>
        </w:r>
      </w:hyperlink>
      <w:r w:rsidR="006B2C7F">
        <w:t>s.</w:t>
      </w:r>
    </w:p>
    <w:p w14:paraId="31AFEA50" w14:textId="0DB7D274" w:rsidR="0041330D" w:rsidRPr="001F0BD9" w:rsidRDefault="0041330D" w:rsidP="0041330D">
      <w:pPr>
        <w:pStyle w:val="ASomething"/>
      </w:pPr>
      <w:r w:rsidRPr="009D493F">
        <w:rPr>
          <w:b/>
          <w:bCs/>
        </w:rPr>
        <w:t>Rationale</w:t>
      </w:r>
      <w:r w:rsidRPr="009D493F">
        <w:t>:</w:t>
      </w:r>
      <w:r>
        <w:tab/>
      </w:r>
      <w:r w:rsidR="006B2C7F">
        <w:t xml:space="preserve">Integrations – whether for importing or exporting data -- are only permitted via authenticated, authorised, audited validated APIs. </w:t>
      </w:r>
      <w:r w:rsidR="006B2C7F">
        <w:br/>
        <w:t>For security reasons, a system’s internal components</w:t>
      </w:r>
      <w:r w:rsidR="00E6225A">
        <w:t xml:space="preserve">, </w:t>
      </w:r>
      <w:r w:rsidR="006B2C7F">
        <w:t xml:space="preserve">resources </w:t>
      </w:r>
      <w:r w:rsidR="00E6225A">
        <w:t xml:space="preserve">and data schemas </w:t>
      </w:r>
      <w:r w:rsidR="006B2C7F">
        <w:t>MUST remain opaque to external systems.</w:t>
      </w:r>
    </w:p>
    <w:p w14:paraId="44BCC139" w14:textId="792AF944" w:rsidR="0041330D" w:rsidRPr="001F0BD9" w:rsidRDefault="0041330D" w:rsidP="0041330D">
      <w:pPr>
        <w:pStyle w:val="ASomething"/>
      </w:pPr>
      <w:r w:rsidRPr="009D493F">
        <w:rPr>
          <w:b/>
          <w:bCs/>
        </w:rPr>
        <w:lastRenderedPageBreak/>
        <w:t>Details</w:t>
      </w:r>
      <w:r w:rsidRPr="009D493F">
        <w:t>:</w:t>
      </w:r>
      <w:r>
        <w:t xml:space="preserve"> </w:t>
      </w:r>
      <w:r>
        <w:tab/>
      </w:r>
      <w:r w:rsidR="006B2C7F">
        <w:t>ETL from the system’s datastores MUST not be a permitted integration strategy.</w:t>
      </w:r>
      <w:r w:rsidR="006B2C7F">
        <w:br/>
        <w:t xml:space="preserve">Therefore Data </w:t>
      </w:r>
      <w:hyperlink w:anchor="Value_Standards" w:history="1">
        <w:r w:rsidR="00100AB9" w:rsidRPr="004B6EC0">
          <w:rPr>
            <w:rStyle w:val="Hyperlink"/>
          </w:rPr>
          <w:t>standard</w:t>
        </w:r>
      </w:hyperlink>
      <w:r w:rsidR="006B2C7F">
        <w:t>s are to be applied to the APIs only, not the internal Datastore schemas.</w:t>
      </w:r>
      <w:r w:rsidR="006B2C7F">
        <w:br/>
        <w:t xml:space="preserve">If the solution’s system(s) are not custom systems and their </w:t>
      </w:r>
      <w:hyperlink w:anchor="Term_API" w:history="1">
        <w:r w:rsidR="006B2C7F" w:rsidRPr="006B2C7F">
          <w:rPr>
            <w:rStyle w:val="Hyperlink"/>
          </w:rPr>
          <w:t>API</w:t>
        </w:r>
      </w:hyperlink>
      <w:r w:rsidR="006B2C7F">
        <w:t xml:space="preserve">s cannot be changed the integration work is to be achieved as a </w:t>
      </w:r>
      <w:hyperlink w:anchor="Term_TransitionalTasks" w:history="1">
        <w:r w:rsidR="006B2C7F" w:rsidRPr="00697A17">
          <w:rPr>
            <w:rStyle w:val="Hyperlink"/>
          </w:rPr>
          <w:t>Transitional Task</w:t>
        </w:r>
      </w:hyperlink>
      <w:r w:rsidR="006B2C7F">
        <w:t xml:space="preserve">. </w:t>
      </w:r>
    </w:p>
    <w:p w14:paraId="184D9076" w14:textId="77777777" w:rsidR="0041330D" w:rsidRPr="0075069B" w:rsidRDefault="0041330D" w:rsidP="0041330D">
      <w:pPr>
        <w:pStyle w:val="ASomething"/>
      </w:pPr>
      <w:r>
        <w:rPr>
          <w:b/>
          <w:bCs/>
        </w:rPr>
        <w:t>Prompts:</w:t>
      </w:r>
      <w:r>
        <w:tab/>
        <w:t>…</w:t>
      </w:r>
    </w:p>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81" w:name="_Toc158297581"/>
      <w:r>
        <w:t>Integrat</w:t>
      </w:r>
      <w:r w:rsidR="0041330D">
        <w:t>ions</w:t>
      </w:r>
      <w:bookmarkEnd w:id="81"/>
    </w:p>
    <w:p w14:paraId="464BE5A6" w14:textId="77777777" w:rsidR="0041330D" w:rsidRDefault="0041330D" w:rsidP="0041330D">
      <w:pPr>
        <w:pStyle w:val="BodyTextDefinition"/>
      </w:pPr>
      <w:r>
        <w:t>Integration is not the same thing and interoperability: integration is about a system connects to 3</w:t>
      </w:r>
      <w:r w:rsidRPr="009D28D8">
        <w:rPr>
          <w:vertAlign w:val="superscript"/>
        </w:rPr>
        <w:t>rd</w:t>
      </w:r>
      <w:r>
        <w:t xml:space="preserve"> party services (e.g.: an </w:t>
      </w:r>
      <w:hyperlink w:anchor="Term_IdP" w:history="1">
        <w:r w:rsidRPr="003E3AC0">
          <w:rPr>
            <w:rStyle w:val="Hyperlink"/>
          </w:rPr>
          <w:t>IdP</w:t>
        </w:r>
      </w:hyperlink>
      <w:r>
        <w:t>) whereas Interoperability is about providing access to 3</w:t>
      </w:r>
      <w:r w:rsidRPr="009D28D8">
        <w:rPr>
          <w:vertAlign w:val="superscript"/>
        </w:rPr>
        <w:t>rd</w:t>
      </w:r>
      <w:r>
        <w:t xml:space="preserve"> parties.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p w14:paraId="4B99B2D7" w14:textId="62038820" w:rsidR="006B4EB1" w:rsidRPr="001F0BD9" w:rsidRDefault="006B4EB1" w:rsidP="006B4EB1">
      <w:pPr>
        <w:pStyle w:val="ASomething"/>
      </w:pPr>
      <w:r w:rsidRPr="009D493F">
        <w:rPr>
          <w:b/>
          <w:bCs/>
        </w:rPr>
        <w:t>Category</w:t>
      </w:r>
      <w:r w:rsidRPr="009D493F">
        <w:t>:</w:t>
      </w:r>
      <w:r>
        <w:t xml:space="preserve"> </w:t>
      </w:r>
      <w:r>
        <w:tab/>
        <w:t>ISO-25010/Compatibility/Integration</w:t>
      </w:r>
    </w:p>
    <w:p w14:paraId="626EB965" w14:textId="4503D33B" w:rsidR="006B4EB1" w:rsidRPr="001F0BD9" w:rsidRDefault="006B4EB1" w:rsidP="006B4EB1">
      <w:pPr>
        <w:pStyle w:val="ASomething"/>
      </w:pPr>
      <w:r w:rsidRPr="009D493F">
        <w:rPr>
          <w:b/>
          <w:bCs/>
        </w:rPr>
        <w:t>Statement</w:t>
      </w:r>
      <w:r w:rsidRPr="009D493F">
        <w:t>:</w:t>
      </w:r>
      <w:r>
        <w:t xml:space="preserve"> </w:t>
      </w:r>
      <w:r>
        <w:tab/>
        <w:t xml:space="preserve">The </w:t>
      </w:r>
      <w:r w:rsidR="00606460">
        <w:t xml:space="preserve">solution’s </w:t>
      </w:r>
      <w:r>
        <w:t>system</w:t>
      </w:r>
      <w:r w:rsidR="00606460">
        <w:t>(s)</w:t>
      </w:r>
      <w:r>
        <w:t xml:space="preserve"> MUST be </w:t>
      </w:r>
      <w:r w:rsidR="00606460">
        <w:t>integrated with agreed mail services.</w:t>
      </w:r>
    </w:p>
    <w:p w14:paraId="4CCB48FC" w14:textId="36392D2C" w:rsidR="006B4EB1" w:rsidRPr="001F0BD9" w:rsidRDefault="006B4EB1" w:rsidP="006B4EB1">
      <w:pPr>
        <w:pStyle w:val="ASomething"/>
      </w:pPr>
      <w:r w:rsidRPr="009D493F">
        <w:rPr>
          <w:b/>
          <w:bCs/>
        </w:rPr>
        <w:t>Rationale</w:t>
      </w:r>
      <w:r w:rsidRPr="009D493F">
        <w:t>:</w:t>
      </w:r>
      <w:r>
        <w:tab/>
      </w:r>
      <w:r w:rsidR="00606460">
        <w:t xml:space="preserve">Timely messages are required to be sent to </w:t>
      </w:r>
      <w:hyperlink w:anchor="Term_SystemUser" w:history="1">
        <w:r w:rsidR="006E4A4D" w:rsidRPr="006E4A4D">
          <w:rPr>
            <w:rStyle w:val="Hyperlink"/>
          </w:rPr>
          <w:t>Users</w:t>
        </w:r>
      </w:hyperlink>
      <w:r w:rsidR="00606460">
        <w:t xml:space="preserve"> who do not have an active </w:t>
      </w:r>
      <w:hyperlink w:anchor="Term_Session" w:history="1">
        <w:r w:rsidR="00C83E0E" w:rsidRPr="00C83E0E">
          <w:rPr>
            <w:rStyle w:val="Hyperlink"/>
          </w:rPr>
          <w:t>Session</w:t>
        </w:r>
      </w:hyperlink>
      <w:r w:rsidR="00606460">
        <w:t>.</w:t>
      </w:r>
    </w:p>
    <w:p w14:paraId="2DBBB79A" w14:textId="2C3FFA8C" w:rsidR="006B4EB1" w:rsidRPr="001F0BD9" w:rsidRDefault="006B4EB1" w:rsidP="006B4EB1">
      <w:pPr>
        <w:pStyle w:val="ASomething"/>
      </w:pPr>
      <w:r w:rsidRPr="009D493F">
        <w:rPr>
          <w:b/>
          <w:bCs/>
        </w:rPr>
        <w:t>Details</w:t>
      </w:r>
      <w:r w:rsidRPr="009D493F">
        <w:t>:</w:t>
      </w:r>
      <w:r>
        <w:t xml:space="preserve"> </w:t>
      </w:r>
      <w:r>
        <w:tab/>
      </w:r>
      <w:r w:rsidR="00606460">
        <w:t xml:space="preserve">The solution must use SMTP to send messages. </w:t>
      </w:r>
      <w:r w:rsidR="00606460">
        <w:br/>
        <w:t>To trust the message, receivers must be able to recognise the organisation that manages the mail server used to send the message.</w:t>
      </w:r>
      <w:r w:rsidR="00606460">
        <w:br/>
        <w:t>The use of a password</w:t>
      </w:r>
      <w:r w:rsidR="008A5424">
        <w:t>-</w:t>
      </w:r>
      <w:r w:rsidR="00606460">
        <w:t>less service account is preferred. If not possible, the credentials required to access the remote mail system must be secured using secure credential storage.</w:t>
      </w:r>
    </w:p>
    <w:p w14:paraId="31FE3FC1" w14:textId="009884CD" w:rsidR="006B4EB1" w:rsidRDefault="00617A85" w:rsidP="00606460">
      <w:pPr>
        <w:pStyle w:val="ASomething"/>
      </w:pPr>
      <w:r>
        <w:rPr>
          <w:b/>
          <w:bCs/>
        </w:rPr>
        <w:t>Prompts:</w:t>
      </w:r>
      <w:r w:rsidR="006B4EB1">
        <w:tab/>
      </w:r>
      <w:r w:rsidR="00606460">
        <w:t>Does the service send messages?</w:t>
      </w:r>
      <w:r w:rsidR="00606460">
        <w:br/>
        <w:t>Can the service be configured to use an agreed mail service?</w:t>
      </w:r>
      <w:r w:rsidR="00606460">
        <w:br/>
        <w:t xml:space="preserve">If </w:t>
      </w:r>
      <w:r w:rsidR="00D772B4">
        <w:t>installed</w:t>
      </w:r>
      <w:r w:rsidR="00606460">
        <w:t>, how are the credential persisted (system config file, else)?</w:t>
      </w:r>
    </w:p>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p w14:paraId="6CA1046B" w14:textId="078FFED2" w:rsidR="00606460" w:rsidRPr="001F0BD9" w:rsidRDefault="00606460" w:rsidP="00606460">
      <w:pPr>
        <w:pStyle w:val="ASomething"/>
      </w:pPr>
      <w:r w:rsidRPr="009D493F">
        <w:rPr>
          <w:b/>
          <w:bCs/>
        </w:rPr>
        <w:t>Category</w:t>
      </w:r>
      <w:r w:rsidRPr="009D493F">
        <w:t>:</w:t>
      </w:r>
      <w:r>
        <w:t xml:space="preserve"> </w:t>
      </w:r>
      <w:r>
        <w:tab/>
        <w:t>ISO-25010/Compatibility/Integration</w:t>
      </w:r>
    </w:p>
    <w:p w14:paraId="78335F06" w14:textId="07DF23E4" w:rsidR="00606460" w:rsidRPr="001F0BD9" w:rsidRDefault="00606460" w:rsidP="00606460">
      <w:pPr>
        <w:pStyle w:val="ASomething"/>
      </w:pPr>
      <w:r w:rsidRPr="009D493F">
        <w:rPr>
          <w:b/>
          <w:bCs/>
        </w:rPr>
        <w:t>Statement</w:t>
      </w:r>
      <w:r w:rsidRPr="009D493F">
        <w:t>:</w:t>
      </w:r>
      <w:r>
        <w:t xml:space="preserve"> </w:t>
      </w:r>
      <w:r>
        <w:tab/>
        <w:t xml:space="preserve">The solution’s system(s) MUST authenticate </w:t>
      </w:r>
      <w:hyperlink w:anchor="Term_SystemUser" w:history="1">
        <w:r w:rsidR="006E4A4D" w:rsidRPr="006E4A4D">
          <w:rPr>
            <w:rStyle w:val="Hyperlink"/>
          </w:rPr>
          <w:t>Users</w:t>
        </w:r>
      </w:hyperlink>
      <w:r>
        <w:t xml:space="preserve"> via an OIDC compliant </w:t>
      </w:r>
      <w:hyperlink w:anchor="Term_SponsorOrganisation" w:history="1">
        <w:r w:rsidR="00A82238" w:rsidRPr="00A82238">
          <w:rPr>
            <w:rStyle w:val="Hyperlink"/>
          </w:rPr>
          <w:t>sponsor organisation</w:t>
        </w:r>
      </w:hyperlink>
      <w:r w:rsidR="00A82238">
        <w:t xml:space="preserve"> </w:t>
      </w:r>
      <w:r>
        <w:t xml:space="preserve">endorsed </w:t>
      </w:r>
      <w:hyperlink w:anchor="Term_IdP" w:history="1">
        <w:r w:rsidRPr="003E3AC0">
          <w:rPr>
            <w:rStyle w:val="Hyperlink"/>
          </w:rPr>
          <w:t>IdP</w:t>
        </w:r>
      </w:hyperlink>
      <w:r>
        <w:t xml:space="preserve"> service.</w:t>
      </w:r>
    </w:p>
    <w:p w14:paraId="65D16795" w14:textId="48086B7F" w:rsidR="00606460" w:rsidRPr="001F0BD9" w:rsidRDefault="00606460" w:rsidP="00606460">
      <w:pPr>
        <w:pStyle w:val="ASomething"/>
      </w:pPr>
      <w:r w:rsidRPr="009D493F">
        <w:rPr>
          <w:b/>
          <w:bCs/>
        </w:rPr>
        <w:lastRenderedPageBreak/>
        <w:t>Rationale</w:t>
      </w:r>
      <w:r w:rsidRPr="009D493F">
        <w:t>:</w:t>
      </w:r>
      <w:r>
        <w:tab/>
      </w:r>
      <w:hyperlink w:anchor="Term_OIDC" w:history="1">
        <w:r w:rsidRPr="00A82238">
          <w:rPr>
            <w:rStyle w:val="Hyperlink"/>
          </w:rPr>
          <w:t>OIDC</w:t>
        </w:r>
      </w:hyperlink>
      <w:r>
        <w:t xml:space="preserve"> is a current best practice approach to integrating </w:t>
      </w:r>
      <w:hyperlink w:anchor="Term_IdP" w:history="1">
        <w:r w:rsidRPr="003E3AC0">
          <w:rPr>
            <w:rStyle w:val="Hyperlink"/>
          </w:rPr>
          <w:t>IdP</w:t>
        </w:r>
      </w:hyperlink>
      <w:r>
        <w:t>s over HTTP/S that is secure while being less complex, specialised and costly to develop than SAML based identity solution integrations.</w:t>
      </w:r>
    </w:p>
    <w:p w14:paraId="2D7FA974" w14:textId="2970FA11" w:rsidR="00606460" w:rsidRPr="001F0BD9" w:rsidRDefault="00606460" w:rsidP="00606460">
      <w:pPr>
        <w:pStyle w:val="ASomething"/>
      </w:pPr>
      <w:r w:rsidRPr="009D493F">
        <w:rPr>
          <w:b/>
          <w:bCs/>
        </w:rPr>
        <w:t>Details</w:t>
      </w:r>
      <w:r w:rsidRPr="009D493F">
        <w:t>:</w:t>
      </w:r>
      <w:r>
        <w:t xml:space="preserve"> </w:t>
      </w:r>
      <w:r>
        <w:tab/>
        <w:t xml:space="preserve">Using an external IdP is preferred, while recognising there remain use cases where in-system authentication of </w:t>
      </w:r>
      <w:hyperlink w:anchor="Term_SystemUser" w:history="1">
        <w:r w:rsidR="006E4A4D" w:rsidRPr="006E4A4D">
          <w:rPr>
            <w:rStyle w:val="Hyperlink"/>
          </w:rPr>
          <w:t>Users</w:t>
        </w:r>
      </w:hyperlink>
      <w:r>
        <w:t xml:space="preserve"> is required (e.g.: very young learners who are not legally permitted to use most commercial </w:t>
      </w:r>
      <w:hyperlink w:anchor="Term_IdP" w:history="1">
        <w:r w:rsidRPr="003E3AC0">
          <w:rPr>
            <w:rStyle w:val="Hyperlink"/>
          </w:rPr>
          <w:t>IdP</w:t>
        </w:r>
      </w:hyperlink>
      <w:r>
        <w:t xml:space="preserve"> services).</w:t>
      </w:r>
      <w:r w:rsidR="00A82238">
        <w:br/>
        <w:t xml:space="preserve">The IdP MAY </w:t>
      </w:r>
      <w:r w:rsidR="00E14996">
        <w:t xml:space="preserve">be an </w:t>
      </w:r>
      <w:hyperlink w:anchor="Term_SponsorOrganisation" w:history="1">
        <w:r w:rsidR="00E14996" w:rsidRPr="00A82238">
          <w:rPr>
            <w:rStyle w:val="Hyperlink"/>
          </w:rPr>
          <w:t>sponsor organisation</w:t>
        </w:r>
      </w:hyperlink>
      <w:r w:rsidR="00E14996">
        <w:t xml:space="preserve"> provided </w:t>
      </w:r>
      <w:hyperlink w:anchor="Term_IdP" w:history="1">
        <w:r w:rsidR="00E14996" w:rsidRPr="003E3AC0">
          <w:rPr>
            <w:rStyle w:val="Hyperlink"/>
          </w:rPr>
          <w:t>IdP</w:t>
        </w:r>
      </w:hyperlink>
      <w:r w:rsidR="00E14996">
        <w:t xml:space="preserve"> federating </w:t>
      </w:r>
      <w:r w:rsidR="00A82238">
        <w:t xml:space="preserve">broker </w:t>
      </w:r>
      <w:r w:rsidR="00E14996">
        <w:t xml:space="preserve">that in turn connects to trusted federated IdP providers, including </w:t>
      </w:r>
      <w:r w:rsidR="00A82238">
        <w:t xml:space="preserve">the </w:t>
      </w:r>
      <w:hyperlink w:anchor="Term_SponsorOrganisation" w:history="1">
        <w:r w:rsidR="00A82238" w:rsidRPr="00A82238">
          <w:rPr>
            <w:rStyle w:val="Hyperlink"/>
          </w:rPr>
          <w:t>sponsor organisation</w:t>
        </w:r>
      </w:hyperlink>
      <w:r w:rsidR="00A82238">
        <w:t xml:space="preserve">’s </w:t>
      </w:r>
      <w:hyperlink w:anchor="Term_AAD" w:history="1">
        <w:r w:rsidR="00A82238" w:rsidRPr="00A82238">
          <w:rPr>
            <w:rStyle w:val="Hyperlink"/>
          </w:rPr>
          <w:t>AAD</w:t>
        </w:r>
      </w:hyperlink>
      <w:r w:rsidR="00A82238">
        <w:t>.</w:t>
      </w:r>
    </w:p>
    <w:p w14:paraId="15949751" w14:textId="1BD9098C" w:rsidR="00606460" w:rsidRDefault="00617A85" w:rsidP="00606460">
      <w:pPr>
        <w:pStyle w:val="ASomething"/>
      </w:pPr>
      <w:r>
        <w:rPr>
          <w:b/>
          <w:bCs/>
        </w:rPr>
        <w:t>Prompts:</w:t>
      </w:r>
      <w:r w:rsidR="00606460">
        <w:tab/>
        <w:t xml:space="preserve">Can the solution’s services be integrated to external </w:t>
      </w:r>
      <w:hyperlink w:anchor="Term_IdP" w:history="1">
        <w:r w:rsidR="00606460" w:rsidRPr="003E3AC0">
          <w:rPr>
            <w:rStyle w:val="Hyperlink"/>
          </w:rPr>
          <w:t>IdP</w:t>
        </w:r>
      </w:hyperlink>
      <w:r w:rsidR="00606460">
        <w:t>s?</w:t>
      </w:r>
      <w:r w:rsidR="00606460">
        <w:br/>
        <w:t>Is the integration protocol used OIDC or another (e.g.: SAML)?</w:t>
      </w:r>
      <w:r w:rsidR="00606460">
        <w:br/>
        <w:t>Does the service also provide in-system user authentication?</w:t>
      </w:r>
      <w:r w:rsidR="00606460">
        <w:br/>
        <w:t xml:space="preserve">Can it be turned off to force the use of external </w:t>
      </w:r>
      <w:hyperlink w:anchor="Term_IdP" w:history="1">
        <w:r w:rsidR="00606460" w:rsidRPr="003E3AC0">
          <w:rPr>
            <w:rStyle w:val="Hyperlink"/>
          </w:rPr>
          <w:t>IdP</w:t>
        </w:r>
      </w:hyperlink>
      <w:r w:rsidR="00606460">
        <w:t>?</w:t>
      </w:r>
    </w:p>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p w14:paraId="74D03D64" w14:textId="77777777" w:rsidR="00606460" w:rsidRPr="001F0BD9" w:rsidRDefault="00606460" w:rsidP="00606460">
      <w:pPr>
        <w:pStyle w:val="ASomething"/>
      </w:pPr>
      <w:r w:rsidRPr="009D493F">
        <w:rPr>
          <w:b/>
          <w:bCs/>
        </w:rPr>
        <w:t>Category</w:t>
      </w:r>
      <w:r w:rsidRPr="009D493F">
        <w:t>:</w:t>
      </w:r>
      <w:r>
        <w:t xml:space="preserve"> </w:t>
      </w:r>
      <w:r>
        <w:tab/>
        <w:t>ISO-25010/Compatibility/Integration</w:t>
      </w:r>
    </w:p>
    <w:p w14:paraId="73D01737" w14:textId="529188DF" w:rsidR="00606460" w:rsidRPr="001F0BD9" w:rsidRDefault="00606460" w:rsidP="00606460">
      <w:pPr>
        <w:pStyle w:val="ASomething"/>
      </w:pPr>
      <w:r w:rsidRPr="009D493F">
        <w:rPr>
          <w:b/>
          <w:bCs/>
        </w:rPr>
        <w:t>Statement</w:t>
      </w:r>
      <w:r w:rsidRPr="009D493F">
        <w:t>:</w:t>
      </w:r>
      <w:r>
        <w:t xml:space="preserve"> </w:t>
      </w:r>
      <w:r>
        <w:tab/>
        <w:t>The solution’s system(s) MUST authorising other services using OAuth.</w:t>
      </w:r>
    </w:p>
    <w:p w14:paraId="11179CC8" w14:textId="74D84A79" w:rsidR="00606460" w:rsidRPr="001F0BD9" w:rsidRDefault="00606460" w:rsidP="00606460">
      <w:pPr>
        <w:pStyle w:val="ASomething"/>
      </w:pPr>
      <w:r w:rsidRPr="009D493F">
        <w:rPr>
          <w:b/>
          <w:bCs/>
        </w:rPr>
        <w:t>Rationale</w:t>
      </w:r>
      <w:r w:rsidRPr="009D493F">
        <w:t>:</w:t>
      </w:r>
      <w:r>
        <w:tab/>
        <w:t xml:space="preserve">While OIDC is used for authenticating </w:t>
      </w:r>
      <w:hyperlink w:anchor="Term_SystemUser" w:history="1">
        <w:r w:rsidR="006E4A4D" w:rsidRPr="006E4A4D">
          <w:rPr>
            <w:rStyle w:val="Hyperlink"/>
          </w:rPr>
          <w:t>Users</w:t>
        </w:r>
      </w:hyperlink>
      <w:r>
        <w:t>, OAuth is the best practice integration approach for authorising trusted 3</w:t>
      </w:r>
      <w:r w:rsidRPr="00606460">
        <w:rPr>
          <w:vertAlign w:val="superscript"/>
        </w:rPr>
        <w:t>rd</w:t>
      </w:r>
      <w:r>
        <w:t xml:space="preserve"> party services to use a service’s </w:t>
      </w:r>
      <w:hyperlink w:anchor="Term_API" w:history="1">
        <w:r w:rsidR="000F39EE" w:rsidRPr="000F39EE">
          <w:rPr>
            <w:rStyle w:val="Hyperlink"/>
          </w:rPr>
          <w:t>API</w:t>
        </w:r>
      </w:hyperlink>
      <w:r>
        <w:t>s</w:t>
      </w:r>
      <w:r w:rsidR="008A5424">
        <w:t xml:space="preserve"> over HTTP/S</w:t>
      </w:r>
      <w:r>
        <w:t>.</w:t>
      </w:r>
    </w:p>
    <w:p w14:paraId="51E66B9D" w14:textId="346AC171" w:rsidR="00606460" w:rsidRPr="001F0BD9" w:rsidRDefault="00606460" w:rsidP="00606460">
      <w:pPr>
        <w:pStyle w:val="ASomething"/>
      </w:pPr>
      <w:r w:rsidRPr="009D493F">
        <w:rPr>
          <w:b/>
          <w:bCs/>
        </w:rPr>
        <w:t>Details</w:t>
      </w:r>
      <w:r w:rsidRPr="009D493F">
        <w:t>:</w:t>
      </w:r>
      <w:r>
        <w:t xml:space="preserve"> </w:t>
      </w:r>
      <w:r>
        <w:tab/>
        <w:t>.</w:t>
      </w:r>
    </w:p>
    <w:p w14:paraId="1DA26525" w14:textId="3439295E" w:rsidR="00606460" w:rsidRDefault="00617A85" w:rsidP="008A5424">
      <w:pPr>
        <w:pStyle w:val="ASomething"/>
      </w:pPr>
      <w:r>
        <w:rPr>
          <w:b/>
          <w:bCs/>
        </w:rPr>
        <w:t>Prompts:</w:t>
      </w:r>
      <w:r w:rsidR="00606460">
        <w:tab/>
        <w:t xml:space="preserve">Can the solution’s </w:t>
      </w:r>
      <w:hyperlink w:anchor="Term_API" w:history="1">
        <w:r w:rsidR="000F39EE" w:rsidRPr="000F39EE">
          <w:rPr>
            <w:rStyle w:val="Hyperlink"/>
          </w:rPr>
          <w:t>API</w:t>
        </w:r>
      </w:hyperlink>
      <w:r w:rsidR="008A5424">
        <w:t>s be invoked by a 3</w:t>
      </w:r>
      <w:r w:rsidR="008A5424" w:rsidRPr="008A5424">
        <w:rPr>
          <w:vertAlign w:val="superscript"/>
        </w:rPr>
        <w:t>rd</w:t>
      </w:r>
      <w:r w:rsidR="008A5424">
        <w:t xml:space="preserve"> party</w:t>
      </w:r>
      <w:r w:rsidR="00606460">
        <w:t>?</w:t>
      </w:r>
      <w:r w:rsidR="008A5424">
        <w:br/>
        <w:t>Do they authorise using OAuth?</w:t>
      </w:r>
      <w:r w:rsidR="008A5424">
        <w:br/>
        <w:t>Does – and if so, how – do 3</w:t>
      </w:r>
      <w:r w:rsidR="008A5424" w:rsidRPr="008A5424">
        <w:rPr>
          <w:vertAlign w:val="superscript"/>
        </w:rPr>
        <w:t>rd</w:t>
      </w:r>
      <w:r w:rsidR="008A5424">
        <w:t xml:space="preserve"> parties identify to this solution’s service(s) the end user of 3</w:t>
      </w:r>
      <w:r w:rsidR="008A5424" w:rsidRPr="008A5424">
        <w:rPr>
          <w:vertAlign w:val="superscript"/>
        </w:rPr>
        <w:t>rd</w:t>
      </w:r>
      <w:r w:rsidR="008A5424">
        <w:t xml:space="preserve"> party Users?</w:t>
      </w:r>
    </w:p>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p w14:paraId="1ABEA3AC" w14:textId="11F633CB" w:rsidR="00E14996" w:rsidRPr="001F0BD9" w:rsidRDefault="00E14996" w:rsidP="00E14996">
      <w:pPr>
        <w:pStyle w:val="ASomething"/>
      </w:pPr>
      <w:r w:rsidRPr="009D493F">
        <w:rPr>
          <w:b/>
          <w:bCs/>
        </w:rPr>
        <w:t>Category</w:t>
      </w:r>
      <w:r w:rsidRPr="009D493F">
        <w:t>:</w:t>
      </w:r>
      <w:r>
        <w:t xml:space="preserve"> </w:t>
      </w:r>
      <w:r>
        <w:tab/>
        <w:t>QR-DEF-COMP-INTG-00</w:t>
      </w:r>
    </w:p>
    <w:p w14:paraId="1E99AC8B" w14:textId="44128BE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w:t>
      </w:r>
      <w:hyperlink w:anchor="Term_CustomSystem" w:history="1">
        <w:r w:rsidRPr="00E14996">
          <w:rPr>
            <w:rStyle w:val="Hyperlink"/>
          </w:rPr>
          <w:t>custom systems</w:t>
        </w:r>
      </w:hyperlink>
      <w:r>
        <w:t xml:space="preserve">, </w:t>
      </w:r>
      <w:r w:rsidR="003C7F2B">
        <w:br/>
      </w:r>
      <w:hyperlink w:anchor="Term_IF_THEN" w:history="1">
        <w:r w:rsidR="003C7F2B">
          <w:rPr>
            <w:rStyle w:val="Hyperlink"/>
          </w:rPr>
          <w:t>THEN</w:t>
        </w:r>
      </w:hyperlink>
      <w:r w:rsidR="003C7F2B">
        <w:t xml:space="preserve"> </w:t>
      </w:r>
      <w:r>
        <w:t>the solution MUST integrate with a 3</w:t>
      </w:r>
      <w:r w:rsidRPr="00E14996">
        <w:rPr>
          <w:vertAlign w:val="superscript"/>
        </w:rPr>
        <w:t>rd</w:t>
      </w:r>
      <w:r>
        <w:t xml:space="preserve"> party search engine.</w:t>
      </w:r>
    </w:p>
    <w:p w14:paraId="087D06AC" w14:textId="42D67F5D" w:rsidR="00E14996" w:rsidRPr="001F0BD9" w:rsidRDefault="00E14996" w:rsidP="00E14996">
      <w:pPr>
        <w:pStyle w:val="ASomething"/>
      </w:pPr>
      <w:r w:rsidRPr="009D493F">
        <w:rPr>
          <w:b/>
          <w:bCs/>
        </w:rPr>
        <w:t>Rationale</w:t>
      </w:r>
      <w:r w:rsidRPr="009D493F">
        <w:t>:</w:t>
      </w:r>
      <w:r>
        <w:tab/>
        <w:t>Search is the preferred means to support improved discovery and user navigation.</w:t>
      </w:r>
    </w:p>
    <w:p w14:paraId="3F75B479" w14:textId="68DFD0CB" w:rsidR="00E14996" w:rsidRPr="001F0BD9" w:rsidRDefault="00E14996" w:rsidP="00E14996">
      <w:pPr>
        <w:pStyle w:val="ASomething"/>
      </w:pPr>
      <w:r w:rsidRPr="009D493F">
        <w:rPr>
          <w:b/>
          <w:bCs/>
        </w:rPr>
        <w:t>Details</w:t>
      </w:r>
      <w:r w:rsidRPr="009D493F">
        <w:t>:</w:t>
      </w:r>
      <w:r>
        <w:t xml:space="preserve"> </w:t>
      </w:r>
      <w:r>
        <w:tab/>
        <w:t>Search must be capable of phonetic matching, based on user’s preferred culture-language (e.g., in mi/NZ ‘</w:t>
      </w:r>
      <w:proofErr w:type="spellStart"/>
      <w:r w:rsidRPr="00E14996">
        <w:rPr>
          <w:i/>
          <w:iCs/>
        </w:rPr>
        <w:t>wh</w:t>
      </w:r>
      <w:proofErr w:type="spellEnd"/>
      <w:r>
        <w:t>’ is phonetically similar to en/NZ ‘</w:t>
      </w:r>
      <w:r w:rsidRPr="00E14996">
        <w:rPr>
          <w:i/>
          <w:iCs/>
        </w:rPr>
        <w:t>f</w:t>
      </w:r>
      <w:r>
        <w:t>’).</w:t>
      </w:r>
    </w:p>
    <w:p w14:paraId="21996472" w14:textId="2CAB32EA" w:rsidR="00E14996" w:rsidRPr="0075069B" w:rsidRDefault="00E14996" w:rsidP="00E14996">
      <w:pPr>
        <w:pStyle w:val="ASomething"/>
      </w:pPr>
      <w:r>
        <w:rPr>
          <w:b/>
          <w:bCs/>
        </w:rPr>
        <w:lastRenderedPageBreak/>
        <w:t>Prompts:</w:t>
      </w:r>
      <w:r>
        <w:tab/>
        <w:t>Is the solution a custom system?</w:t>
      </w:r>
      <w:r>
        <w:br/>
        <w:t>Is search phonetically adapted?</w:t>
      </w:r>
    </w:p>
    <w:p w14:paraId="229AF64A" w14:textId="77777777" w:rsidR="00E14996" w:rsidRDefault="00E14996" w:rsidP="00606460">
      <w:pPr>
        <w:pStyle w:val="ASomething"/>
      </w:pPr>
    </w:p>
    <w:p w14:paraId="19164F8A" w14:textId="28180FD1" w:rsidR="00E14996" w:rsidRDefault="00F33BF2" w:rsidP="00E14996">
      <w:pPr>
        <w:pStyle w:val="Heading5"/>
      </w:pPr>
      <w:r>
        <w:t>QR-DEF-COMP-INTG-00</w:t>
      </w:r>
      <w:r w:rsidR="00E14996">
        <w:t xml:space="preserve">: </w:t>
      </w:r>
      <w:r>
        <w:rPr>
          <w:b/>
          <w:bCs/>
        </w:rPr>
        <w:t>Malware Detection</w:t>
      </w:r>
    </w:p>
    <w:p w14:paraId="07F62F70" w14:textId="6F4A84C7" w:rsidR="00E14996" w:rsidRPr="001F0BD9" w:rsidRDefault="00E14996" w:rsidP="00E14996">
      <w:pPr>
        <w:pStyle w:val="ASomething"/>
      </w:pPr>
      <w:r w:rsidRPr="009D493F">
        <w:rPr>
          <w:b/>
          <w:bCs/>
        </w:rPr>
        <w:t>Category</w:t>
      </w:r>
      <w:r w:rsidRPr="009D493F">
        <w:t>:</w:t>
      </w:r>
      <w:r>
        <w:t xml:space="preserve"> </w:t>
      </w:r>
      <w:r>
        <w:tab/>
      </w:r>
      <w:r w:rsidR="003C7F2B">
        <w:t>ISO-25010/Compatibility/Integrations</w:t>
      </w:r>
    </w:p>
    <w:p w14:paraId="0A86880C" w14:textId="6CF0A06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custom systems</w:t>
      </w:r>
      <w:r w:rsidR="003C7F2B">
        <w:t xml:space="preserve"> </w:t>
      </w:r>
      <w:r w:rsidR="003C7F2B">
        <w:br/>
      </w:r>
      <w:hyperlink w:anchor="Term_IF_THEN" w:history="1">
        <w:r w:rsidR="003C7F2B">
          <w:rPr>
            <w:rStyle w:val="Hyperlink"/>
          </w:rPr>
          <w:t>THEN</w:t>
        </w:r>
      </w:hyperlink>
      <w:r w:rsidR="003C7F2B">
        <w:t xml:space="preserve"> </w:t>
      </w:r>
      <w:r>
        <w:t xml:space="preserve">they MUST be </w:t>
      </w:r>
      <w:r w:rsidR="003C7F2B">
        <w:t xml:space="preserve">capable of integrating with </w:t>
      </w:r>
      <w:r>
        <w:t>a Malware Detection Service.</w:t>
      </w:r>
    </w:p>
    <w:p w14:paraId="661DFC37" w14:textId="0F1AA8A6" w:rsidR="00E14996" w:rsidRPr="001F0BD9" w:rsidRDefault="00E14996" w:rsidP="00E14996">
      <w:pPr>
        <w:pStyle w:val="ASomething"/>
      </w:pPr>
      <w:r w:rsidRPr="009D493F">
        <w:rPr>
          <w:b/>
          <w:bCs/>
        </w:rPr>
        <w:t>Rationale</w:t>
      </w:r>
      <w:r w:rsidRPr="009D493F">
        <w:t>:</w:t>
      </w:r>
      <w:r>
        <w:tab/>
        <w:t xml:space="preserve">Supporting </w:t>
      </w:r>
      <w:r w:rsidR="00F33BF2">
        <w:t>validation</w:t>
      </w:r>
      <w:r>
        <w:t>, uploaded media must be validated to not contain malware known at that time.</w:t>
      </w:r>
    </w:p>
    <w:p w14:paraId="2761AB3D" w14:textId="4FE427AF" w:rsidR="00E14996" w:rsidRPr="001F0BD9" w:rsidRDefault="00E14996" w:rsidP="00E14996">
      <w:pPr>
        <w:pStyle w:val="ASomething"/>
      </w:pPr>
      <w:r w:rsidRPr="009D493F">
        <w:rPr>
          <w:b/>
          <w:bCs/>
        </w:rPr>
        <w:t>Details</w:t>
      </w:r>
      <w:r w:rsidRPr="009D493F">
        <w:t>:</w:t>
      </w:r>
      <w:r>
        <w:t xml:space="preserve"> </w:t>
      </w:r>
      <w:r>
        <w:tab/>
      </w:r>
      <w:r w:rsidR="00F33BF2">
        <w:t>Best practice is to use a program to re-validate previously uploaded media (e.g., when new signatures are loaded into the malware detection service).</w:t>
      </w:r>
    </w:p>
    <w:p w14:paraId="68F31428" w14:textId="77777777" w:rsidR="00E14996" w:rsidRPr="0075069B" w:rsidRDefault="00E14996" w:rsidP="00E14996">
      <w:pPr>
        <w:pStyle w:val="ASomething"/>
      </w:pPr>
      <w:r>
        <w:rPr>
          <w:b/>
          <w:bCs/>
        </w:rPr>
        <w:t>Prompts:</w:t>
      </w:r>
      <w:r>
        <w:tab/>
        <w:t>…</w:t>
      </w:r>
    </w:p>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82" w:name="_Toc158297582"/>
      <w:commentRangeStart w:id="83"/>
      <w:commentRangeStart w:id="84"/>
      <w:r>
        <w:t>Usability</w:t>
      </w:r>
      <w:bookmarkEnd w:id="82"/>
      <w:commentRangeEnd w:id="83"/>
      <w:r w:rsidR="008D008A">
        <w:rPr>
          <w:rStyle w:val="CommentReference"/>
          <w:rFonts w:eastAsiaTheme="minorHAnsi" w:cs="Times New Roman"/>
          <w:b w:val="0"/>
          <w:i w:val="0"/>
          <w:color w:val="auto"/>
        </w:rPr>
        <w:commentReference w:id="83"/>
      </w:r>
      <w:commentRangeEnd w:id="84"/>
      <w:r w:rsidR="008F3213">
        <w:rPr>
          <w:rStyle w:val="CommentReference"/>
          <w:rFonts w:eastAsiaTheme="minorHAnsi" w:cs="Times New Roman"/>
          <w:b w:val="0"/>
          <w:i w:val="0"/>
          <w:color w:val="auto"/>
        </w:rPr>
        <w:commentReference w:id="84"/>
      </w:r>
    </w:p>
    <w:p w14:paraId="21388E97" w14:textId="32E7B5A5" w:rsidR="00346430" w:rsidRDefault="009B104A" w:rsidP="00700B82">
      <w:pPr>
        <w:pStyle w:val="Heading4"/>
      </w:pPr>
      <w:bookmarkStart w:id="85" w:name="_Toc158297583"/>
      <w:r>
        <w:t>Appropriateness Recognisability</w:t>
      </w:r>
      <w:bookmarkEnd w:id="85"/>
    </w:p>
    <w:p w14:paraId="2064E07E" w14:textId="49FBA6CC" w:rsidR="009B104A" w:rsidRDefault="009B104A" w:rsidP="00C829F4">
      <w:pPr>
        <w:pStyle w:val="BodyTextDefinition"/>
        <w:rPr>
          <w:lang w:eastAsia="en-NZ"/>
        </w:rPr>
      </w:pPr>
      <w:r>
        <w:rPr>
          <w:lang w:eastAsia="en-NZ"/>
        </w:rPr>
        <w:t>T</w:t>
      </w:r>
      <w:r w:rsidRPr="00780F08">
        <w:rPr>
          <w:lang w:eastAsia="en-NZ"/>
        </w:rPr>
        <w:t>he degree to which users can recognize whether a solution is appropriate for their needs.</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p w14:paraId="5FE58983" w14:textId="5B1A3B09" w:rsidR="009B104A" w:rsidRPr="001F0BD9" w:rsidRDefault="009B104A" w:rsidP="009B104A">
      <w:pPr>
        <w:pStyle w:val="ASomething"/>
      </w:pPr>
      <w:r w:rsidRPr="009D493F">
        <w:rPr>
          <w:b/>
          <w:bCs/>
        </w:rPr>
        <w:t>Category</w:t>
      </w:r>
      <w:r w:rsidRPr="009D493F">
        <w:t>:</w:t>
      </w:r>
      <w:r>
        <w:t xml:space="preserve"> </w:t>
      </w:r>
      <w:r>
        <w:tab/>
        <w:t>ISO-25010/Usability/Appropriateness Recognisability</w:t>
      </w:r>
    </w:p>
    <w:p w14:paraId="03D93EDC" w14:textId="0D10ED26" w:rsidR="009B104A" w:rsidRPr="001F0BD9" w:rsidRDefault="009B104A" w:rsidP="009B104A">
      <w:pPr>
        <w:pStyle w:val="ASomething"/>
      </w:pPr>
      <w:r w:rsidRPr="009D493F">
        <w:rPr>
          <w:b/>
          <w:bCs/>
        </w:rPr>
        <w:t>Statement</w:t>
      </w:r>
      <w:r w:rsidRPr="009D493F">
        <w:t>:</w:t>
      </w:r>
      <w:r>
        <w:t xml:space="preserve"> </w:t>
      </w:r>
      <w:r>
        <w:tab/>
        <w:t xml:space="preserve">Services MUST be </w:t>
      </w:r>
      <w:r w:rsidR="00C569F7">
        <w:t xml:space="preserve">sufficiently </w:t>
      </w:r>
      <w:r>
        <w:t xml:space="preserve">configurable to identify the </w:t>
      </w:r>
      <w:hyperlink w:anchor="Term_SponsorOrganisation" w:history="1">
        <w:r w:rsidR="009C5B95" w:rsidRPr="009C5B95">
          <w:rPr>
            <w:rStyle w:val="Hyperlink"/>
          </w:rPr>
          <w:t>Sponsor Organisation</w:t>
        </w:r>
      </w:hyperlink>
      <w:r>
        <w:t xml:space="preserve">, and </w:t>
      </w:r>
      <w:r w:rsidR="00C569F7">
        <w:t xml:space="preserve">purpose of </w:t>
      </w:r>
      <w:r>
        <w:t>service.</w:t>
      </w:r>
    </w:p>
    <w:p w14:paraId="404D3059" w14:textId="7E431CF7" w:rsidR="009B104A" w:rsidRPr="001F0BD9" w:rsidRDefault="009B104A" w:rsidP="009B104A">
      <w:pPr>
        <w:pStyle w:val="ASomething"/>
      </w:pPr>
      <w:r w:rsidRPr="009D493F">
        <w:rPr>
          <w:b/>
          <w:bCs/>
        </w:rPr>
        <w:t>Rationale</w:t>
      </w:r>
      <w:r w:rsidRPr="009D493F">
        <w:t>:</w:t>
      </w:r>
      <w:r>
        <w:tab/>
      </w:r>
      <w:r w:rsidR="00C569F7">
        <w:t xml:space="preserve">The trust of </w:t>
      </w:r>
      <w:hyperlink w:anchor="Term_SystemUser" w:history="1">
        <w:r w:rsidR="006E4A4D" w:rsidRPr="006E4A4D">
          <w:rPr>
            <w:rStyle w:val="Hyperlink"/>
          </w:rPr>
          <w:t>Users</w:t>
        </w:r>
      </w:hyperlink>
      <w:r w:rsidR="00C569F7">
        <w:rPr>
          <w:rStyle w:val="Hyperlink"/>
        </w:rPr>
        <w:t>’</w:t>
      </w:r>
      <w:r>
        <w:t xml:space="preserve"> in services is </w:t>
      </w:r>
      <w:r w:rsidR="00C569F7">
        <w:t>dependent on their identification and trust of the service provider</w:t>
      </w:r>
      <w:r>
        <w:t>.</w:t>
      </w:r>
    </w:p>
    <w:p w14:paraId="6C44A989" w14:textId="53B677C2" w:rsidR="009B104A" w:rsidRPr="001F0BD9" w:rsidRDefault="009B104A" w:rsidP="009B104A">
      <w:pPr>
        <w:pStyle w:val="ASomething"/>
      </w:pPr>
      <w:r w:rsidRPr="009D493F">
        <w:rPr>
          <w:b/>
          <w:bCs/>
        </w:rPr>
        <w:t>Details</w:t>
      </w:r>
      <w:r w:rsidRPr="009D493F">
        <w:t>:</w:t>
      </w:r>
      <w:r>
        <w:t xml:space="preserve"> </w:t>
      </w:r>
      <w:r>
        <w:tab/>
        <w:t xml:space="preserve">Systems are expected to be configurable to follow </w:t>
      </w:r>
      <w:r w:rsidR="00C569F7">
        <w:t xml:space="preserve">sponsor organisation </w:t>
      </w:r>
      <w:r>
        <w:t>guid</w:t>
      </w:r>
      <w:r w:rsidR="00C569F7">
        <w:t>ance</w:t>
      </w:r>
      <w:r>
        <w:t xml:space="preserve"> for </w:t>
      </w:r>
      <w:r w:rsidR="00C569F7">
        <w:t xml:space="preserve">appearance, </w:t>
      </w:r>
      <w:r>
        <w:t>branding, contact, etc.</w:t>
      </w:r>
    </w:p>
    <w:p w14:paraId="2128D97E" w14:textId="5E8B7B09" w:rsidR="009B104A" w:rsidRDefault="00617A85" w:rsidP="009B104A">
      <w:pPr>
        <w:pStyle w:val="ASomething"/>
      </w:pPr>
      <w:r>
        <w:rPr>
          <w:b/>
          <w:bCs/>
        </w:rPr>
        <w:t>Prompts:</w:t>
      </w:r>
      <w:r w:rsidR="009B104A">
        <w:tab/>
        <w:t>Can service systems be discoverable using organisation defined DNS records?</w:t>
      </w:r>
      <w:r w:rsidR="009B104A">
        <w:br/>
        <w:t>Can service systems appearance be modified to present the organisation’s logo, name, etc.</w:t>
      </w:r>
    </w:p>
    <w:p w14:paraId="199BF434" w14:textId="77777777" w:rsidR="008743C8" w:rsidRDefault="008743C8" w:rsidP="009B104A">
      <w:pPr>
        <w:pStyle w:val="ASomething"/>
      </w:pPr>
    </w:p>
    <w:p w14:paraId="782CC3BF" w14:textId="6EA89F27" w:rsidR="008743C8" w:rsidRDefault="008743C8" w:rsidP="008743C8">
      <w:pPr>
        <w:pStyle w:val="Heading5"/>
      </w:pPr>
      <w:r>
        <w:lastRenderedPageBreak/>
        <w:t xml:space="preserve">QR-DEF-USA-APP-00: </w:t>
      </w:r>
      <w:r>
        <w:rPr>
          <w:b/>
          <w:bCs/>
        </w:rPr>
        <w:t xml:space="preserve">Home </w:t>
      </w:r>
      <w:commentRangeStart w:id="86"/>
      <w:commentRangeStart w:id="87"/>
      <w:commentRangeStart w:id="88"/>
      <w:r>
        <w:rPr>
          <w:b/>
          <w:bCs/>
        </w:rPr>
        <w:t>Page</w:t>
      </w:r>
      <w:commentRangeEnd w:id="86"/>
      <w:r w:rsidR="009C5A07">
        <w:rPr>
          <w:rStyle w:val="CommentReference"/>
          <w:rFonts w:eastAsiaTheme="minorHAnsi" w:cs="Times New Roman"/>
          <w:color w:val="auto"/>
        </w:rPr>
        <w:commentReference w:id="86"/>
      </w:r>
      <w:commentRangeEnd w:id="87"/>
      <w:r w:rsidR="008F3213">
        <w:rPr>
          <w:rStyle w:val="CommentReference"/>
          <w:rFonts w:eastAsiaTheme="minorHAnsi" w:cs="Times New Roman"/>
          <w:color w:val="auto"/>
        </w:rPr>
        <w:commentReference w:id="87"/>
      </w:r>
      <w:commentRangeEnd w:id="88"/>
      <w:r w:rsidR="008F3213">
        <w:rPr>
          <w:rStyle w:val="CommentReference"/>
          <w:rFonts w:eastAsiaTheme="minorHAnsi" w:cs="Times New Roman"/>
          <w:color w:val="auto"/>
        </w:rPr>
        <w:commentReference w:id="88"/>
      </w:r>
    </w:p>
    <w:p w14:paraId="685E7D08" w14:textId="70135E78" w:rsidR="008743C8" w:rsidRPr="001F0BD9" w:rsidRDefault="008743C8" w:rsidP="008743C8">
      <w:pPr>
        <w:pStyle w:val="ASomething"/>
      </w:pPr>
      <w:r w:rsidRPr="009D493F">
        <w:rPr>
          <w:b/>
          <w:bCs/>
        </w:rPr>
        <w:t>Category</w:t>
      </w:r>
      <w:r w:rsidRPr="009D493F">
        <w:t>:</w:t>
      </w:r>
      <w:r>
        <w:t xml:space="preserve"> </w:t>
      </w:r>
      <w:r>
        <w:tab/>
        <w:t>ISO-25010/Usability/Appropriateness Recognisability</w:t>
      </w:r>
    </w:p>
    <w:p w14:paraId="0BEF857C" w14:textId="074638BD" w:rsidR="008743C8" w:rsidRPr="001F0BD9" w:rsidRDefault="008743C8" w:rsidP="008743C8">
      <w:pPr>
        <w:pStyle w:val="ASomething"/>
      </w:pPr>
      <w:r w:rsidRPr="009D493F">
        <w:rPr>
          <w:b/>
          <w:bCs/>
        </w:rPr>
        <w:t>Statement</w:t>
      </w:r>
      <w:r w:rsidRPr="009D493F">
        <w:t>:</w:t>
      </w:r>
      <w:r>
        <w:t xml:space="preserve"> </w:t>
      </w:r>
      <w:r>
        <w:tab/>
        <w:t xml:space="preserve">The solution’s system(s) MUST have </w:t>
      </w:r>
      <w:hyperlink w:anchor="Term_HomePage" w:history="1">
        <w:r w:rsidRPr="0054280A">
          <w:rPr>
            <w:rStyle w:val="Hyperlink"/>
          </w:rPr>
          <w:t>Home Page</w:t>
        </w:r>
      </w:hyperlink>
      <w:r>
        <w:t xml:space="preserve">(s) that </w:t>
      </w:r>
      <w:r w:rsidR="0054280A">
        <w:t xml:space="preserve">displays information about the sponsor organisation, the system, it’s purpose, as well as </w:t>
      </w:r>
      <w:r>
        <w:t xml:space="preserve">provide links to a </w:t>
      </w:r>
      <w:hyperlink w:anchor="Term_PrivacyStatement" w:history="1">
        <w:r w:rsidRPr="001168DF">
          <w:rPr>
            <w:rStyle w:val="Hyperlink"/>
          </w:rPr>
          <w:t>Privacy Statement</w:t>
        </w:r>
      </w:hyperlink>
      <w:r>
        <w:t xml:space="preserve">, </w:t>
      </w:r>
      <w:hyperlink w:anchor="Term_TrackingOptions" w:history="1">
        <w:r w:rsidRPr="001168DF">
          <w:rPr>
            <w:rStyle w:val="Hyperlink"/>
          </w:rPr>
          <w:t>Tracking Options</w:t>
        </w:r>
      </w:hyperlink>
      <w:r>
        <w:t xml:space="preserve">, </w:t>
      </w:r>
      <w:hyperlink w:anchor="Term_CopyrightStatement" w:history="1">
        <w:r w:rsidRPr="001168DF">
          <w:rPr>
            <w:rStyle w:val="Hyperlink"/>
          </w:rPr>
          <w:t xml:space="preserve">Copyright </w:t>
        </w:r>
        <w:r w:rsidR="001168DF" w:rsidRPr="001168DF">
          <w:rPr>
            <w:rStyle w:val="Hyperlink"/>
          </w:rPr>
          <w:t>statement</w:t>
        </w:r>
      </w:hyperlink>
      <w:r>
        <w:t>,</w:t>
      </w:r>
      <w:r w:rsidRPr="008743C8">
        <w:t xml:space="preserve"> </w:t>
      </w:r>
      <w:r>
        <w:t>a</w:t>
      </w:r>
      <w:r w:rsidR="001168DF">
        <w:t xml:space="preserve">nd </w:t>
      </w:r>
      <w:hyperlink w:anchor="Term_ContactSupportOptions" w:history="1">
        <w:r w:rsidRPr="00A95648">
          <w:rPr>
            <w:rStyle w:val="Hyperlink"/>
          </w:rPr>
          <w:t>Contact Support</w:t>
        </w:r>
        <w:r w:rsidR="001168DF" w:rsidRPr="00A95648">
          <w:rPr>
            <w:rStyle w:val="Hyperlink"/>
          </w:rPr>
          <w:t xml:space="preserve"> Options</w:t>
        </w:r>
      </w:hyperlink>
      <w:r w:rsidR="00A95648">
        <w:t xml:space="preserve"> views</w:t>
      </w:r>
      <w:r>
        <w:t>.</w:t>
      </w:r>
    </w:p>
    <w:p w14:paraId="7EE096E6" w14:textId="7B25F970" w:rsidR="008743C8" w:rsidRPr="001F0BD9" w:rsidRDefault="008743C8" w:rsidP="008743C8">
      <w:pPr>
        <w:pStyle w:val="ASomething"/>
      </w:pPr>
      <w:r w:rsidRPr="009D493F">
        <w:rPr>
          <w:b/>
          <w:bCs/>
        </w:rPr>
        <w:t>Rationale</w:t>
      </w:r>
      <w:r w:rsidRPr="009D493F">
        <w:t>:</w:t>
      </w:r>
      <w:r>
        <w:tab/>
      </w:r>
      <w:r w:rsidR="0054280A">
        <w:t>System Users deserve the right to know the privacy and advertising cost of using a system, how to get support, how to correct incorrect information.</w:t>
      </w:r>
    </w:p>
    <w:p w14:paraId="0909DFE2" w14:textId="3249E407" w:rsidR="008743C8" w:rsidRPr="001F0BD9" w:rsidRDefault="008743C8" w:rsidP="008743C8">
      <w:pPr>
        <w:pStyle w:val="ASomething"/>
      </w:pPr>
      <w:r w:rsidRPr="009D493F">
        <w:rPr>
          <w:b/>
          <w:bCs/>
        </w:rPr>
        <w:t>Details</w:t>
      </w:r>
      <w:r w:rsidRPr="009D493F">
        <w:t>:</w:t>
      </w:r>
      <w:r>
        <w:t xml:space="preserve"> </w:t>
      </w:r>
      <w:r>
        <w:tab/>
      </w:r>
      <w:r w:rsidR="0054280A">
        <w:t xml:space="preserve">Check first whether the </w:t>
      </w:r>
      <w:hyperlink w:anchor="Term_SponsorOrganisation" w:history="1">
        <w:r w:rsidR="0054280A" w:rsidRPr="0054280A">
          <w:rPr>
            <w:rStyle w:val="Hyperlink"/>
          </w:rPr>
          <w:t>sponsor organisation</w:t>
        </w:r>
      </w:hyperlink>
      <w:r w:rsidR="0054280A">
        <w:t xml:space="preserve"> provides templates for the development of Statements (noting that Statements must explicitly define scope down to the system name and organisation so are unique for each system).</w:t>
      </w:r>
    </w:p>
    <w:p w14:paraId="6C9F52E7" w14:textId="6D387BB1" w:rsidR="00C569F7" w:rsidRDefault="008743C8" w:rsidP="0054280A">
      <w:pPr>
        <w:pStyle w:val="ASomething"/>
      </w:pPr>
      <w:r>
        <w:rPr>
          <w:b/>
          <w:bCs/>
        </w:rPr>
        <w:t>Prompts:</w:t>
      </w:r>
      <w:r>
        <w:tab/>
      </w:r>
      <w:r w:rsidR="0054280A">
        <w:t>Does the system have a publicly accessible Home Page?</w:t>
      </w:r>
      <w:r w:rsidR="0054280A">
        <w:br/>
        <w:t xml:space="preserve">Does it link to the following Views: </w:t>
      </w:r>
      <w:hyperlink w:anchor="Term_PrivacyStatement" w:history="1">
        <w:r w:rsidR="0054280A" w:rsidRPr="001168DF">
          <w:rPr>
            <w:rStyle w:val="Hyperlink"/>
          </w:rPr>
          <w:t>Privacy Statement</w:t>
        </w:r>
      </w:hyperlink>
      <w:r w:rsidR="0054280A">
        <w:t xml:space="preserve">, </w:t>
      </w:r>
      <w:hyperlink w:anchor="Term_TrackingOptions" w:history="1">
        <w:r w:rsidR="0054280A" w:rsidRPr="001168DF">
          <w:rPr>
            <w:rStyle w:val="Hyperlink"/>
          </w:rPr>
          <w:t>Tracking Options</w:t>
        </w:r>
      </w:hyperlink>
      <w:r w:rsidR="0054280A">
        <w:t xml:space="preserve">, </w:t>
      </w:r>
      <w:hyperlink w:anchor="Term_CopyrightStatement" w:history="1">
        <w:r w:rsidR="0054280A" w:rsidRPr="001168DF">
          <w:rPr>
            <w:rStyle w:val="Hyperlink"/>
          </w:rPr>
          <w:t>Copyright statement</w:t>
        </w:r>
      </w:hyperlink>
      <w:r w:rsidR="0054280A">
        <w:t>,</w:t>
      </w:r>
      <w:r w:rsidR="0054280A" w:rsidRPr="008743C8">
        <w:t xml:space="preserve"> </w:t>
      </w:r>
      <w:r w:rsidR="0054280A">
        <w:t xml:space="preserve">and </w:t>
      </w:r>
      <w:hyperlink w:anchor="Term_ContactSupportOptions" w:history="1">
        <w:r w:rsidR="0054280A" w:rsidRPr="00A95648">
          <w:rPr>
            <w:rStyle w:val="Hyperlink"/>
          </w:rPr>
          <w:t>Contact Support Options</w:t>
        </w:r>
      </w:hyperlink>
      <w:r w:rsidR="0054280A">
        <w:t xml:space="preserve"> views?</w:t>
      </w:r>
    </w:p>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p w14:paraId="0C98B853" w14:textId="4AE4A963" w:rsidR="00575288" w:rsidRPr="001F0BD9" w:rsidRDefault="00575288" w:rsidP="00575288">
      <w:pPr>
        <w:pStyle w:val="ASomething"/>
      </w:pPr>
      <w:r w:rsidRPr="009D493F">
        <w:rPr>
          <w:b/>
          <w:bCs/>
        </w:rPr>
        <w:t>Category</w:t>
      </w:r>
      <w:r w:rsidRPr="009D493F">
        <w:t>:</w:t>
      </w:r>
      <w:r>
        <w:t xml:space="preserve"> </w:t>
      </w:r>
      <w:r>
        <w:tab/>
        <w:t>ISO-25010/</w:t>
      </w:r>
      <w:r w:rsidR="00FE0ADF">
        <w:t>Usability/</w:t>
      </w:r>
      <w:r>
        <w:t>Appropriateness Recognisability</w:t>
      </w:r>
    </w:p>
    <w:p w14:paraId="59E3F003" w14:textId="784BE2A1" w:rsidR="00575288" w:rsidRPr="001F0BD9" w:rsidRDefault="00575288" w:rsidP="00575288">
      <w:pPr>
        <w:pStyle w:val="ASomething"/>
      </w:pPr>
      <w:r w:rsidRPr="009D493F">
        <w:rPr>
          <w:b/>
          <w:bCs/>
        </w:rPr>
        <w:t>Statement</w:t>
      </w:r>
      <w:r w:rsidRPr="009D493F">
        <w:t>:</w:t>
      </w:r>
      <w:r>
        <w:t xml:space="preserve"> </w:t>
      </w:r>
      <w:r>
        <w:tab/>
        <w:t xml:space="preserve">The solution’s system(s) MUST </w:t>
      </w:r>
      <w:r w:rsidR="00FE0ADF">
        <w:t xml:space="preserve">include or link to a </w:t>
      </w:r>
      <w:r>
        <w:t xml:space="preserve">customisable versioned </w:t>
      </w:r>
      <w:bookmarkStart w:id="89" w:name="_Hlk158274241"/>
      <w:r w:rsidR="0054280A">
        <w:t xml:space="preserve">sponsor organisation and system specific </w:t>
      </w:r>
      <w:bookmarkEnd w:id="89"/>
      <w:r w:rsidR="001168DF">
        <w:fldChar w:fldCharType="begin"/>
      </w:r>
      <w:r w:rsidR="001168DF">
        <w:instrText>HYPERLINK  \l "Term_PrivacyStatement"</w:instrText>
      </w:r>
      <w:r w:rsidR="001168DF">
        <w:fldChar w:fldCharType="separate"/>
      </w:r>
      <w:r w:rsidR="001168DF" w:rsidRPr="001168DF">
        <w:rPr>
          <w:rStyle w:val="Hyperlink"/>
        </w:rPr>
        <w:t>Privacy Statement</w:t>
      </w:r>
      <w:r w:rsidR="001168DF">
        <w:fldChar w:fldCharType="end"/>
      </w:r>
      <w:r>
        <w:t>.</w:t>
      </w:r>
    </w:p>
    <w:p w14:paraId="187B9535" w14:textId="21BC1404" w:rsidR="00575288" w:rsidRPr="001F0BD9" w:rsidRDefault="00575288" w:rsidP="00575288">
      <w:pPr>
        <w:pStyle w:val="ASomething"/>
      </w:pPr>
      <w:r w:rsidRPr="009D493F">
        <w:rPr>
          <w:b/>
          <w:bCs/>
        </w:rPr>
        <w:t>Rationale</w:t>
      </w:r>
      <w:r w:rsidRPr="009D493F">
        <w:t>:</w:t>
      </w:r>
      <w:r>
        <w:tab/>
      </w:r>
      <w:r w:rsidR="00FE0ADF">
        <w:t>System Users deserve to understand the personal cost to using a service.</w:t>
      </w:r>
    </w:p>
    <w:p w14:paraId="5817DE3B" w14:textId="0E96041D" w:rsidR="00575288" w:rsidRPr="001F0BD9" w:rsidRDefault="00575288" w:rsidP="00575288">
      <w:pPr>
        <w:pStyle w:val="ASomething"/>
      </w:pPr>
      <w:r w:rsidRPr="009D493F">
        <w:rPr>
          <w:b/>
          <w:bCs/>
        </w:rPr>
        <w:t>Details</w:t>
      </w:r>
      <w:r w:rsidRPr="009D493F">
        <w:t>:</w:t>
      </w:r>
      <w:r>
        <w:t xml:space="preserve"> </w:t>
      </w:r>
      <w:r>
        <w:tab/>
        <w:t xml:space="preserve">The </w:t>
      </w:r>
      <w:hyperlink w:anchor="Term_PrivacyStatement" w:history="1">
        <w:r w:rsidR="001168DF" w:rsidRPr="001168DF">
          <w:rPr>
            <w:rStyle w:val="Hyperlink"/>
          </w:rPr>
          <w:t>P</w:t>
        </w:r>
        <w:r w:rsidRPr="001168DF">
          <w:rPr>
            <w:rStyle w:val="Hyperlink"/>
          </w:rPr>
          <w:t xml:space="preserve">rivacy </w:t>
        </w:r>
        <w:r w:rsidR="001168DF" w:rsidRPr="001168DF">
          <w:rPr>
            <w:rStyle w:val="Hyperlink"/>
          </w:rPr>
          <w:t>S</w:t>
        </w:r>
        <w:r w:rsidRPr="001168DF">
          <w:rPr>
            <w:rStyle w:val="Hyperlink"/>
          </w:rPr>
          <w:t>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575288">
          <w:rPr>
            <w:rStyle w:val="Hyperlink"/>
          </w:rPr>
          <w:t>PI</w:t>
        </w:r>
      </w:hyperlink>
      <w:r>
        <w:t xml:space="preserve"> or statistical information (e.g., IP address, date and time) is collected, by whom, for what reason, and with whom it may be shared.</w:t>
      </w:r>
      <w:r>
        <w:br/>
        <w:t xml:space="preserve">- </w:t>
      </w:r>
      <w:r w:rsidR="00FE0ADF">
        <w:t xml:space="preserve">Summarise then link </w:t>
      </w:r>
      <w:r>
        <w:t xml:space="preserve">to </w:t>
      </w:r>
      <w:r w:rsidR="00FE0ADF">
        <w:t>“</w:t>
      </w:r>
      <w:hyperlink w:anchor="Term_TrackingOptions" w:history="1">
        <w:r w:rsidRPr="001168DF">
          <w:rPr>
            <w:rStyle w:val="Hyperlink"/>
            <w:i/>
            <w:iCs/>
          </w:rPr>
          <w:t xml:space="preserve">Tracking </w:t>
        </w:r>
        <w:r w:rsidR="00FE0ADF" w:rsidRPr="001168DF">
          <w:rPr>
            <w:rStyle w:val="Hyperlink"/>
            <w:i/>
            <w:iCs/>
          </w:rPr>
          <w:t>Options</w:t>
        </w:r>
      </w:hyperlink>
      <w:r w:rsidR="00FE0ADF">
        <w:rPr>
          <w:i/>
          <w:iCs/>
        </w:rPr>
        <w:t>”</w:t>
      </w:r>
      <w:r>
        <w:t>.</w:t>
      </w:r>
      <w:r>
        <w:br/>
        <w:t xml:space="preserve">- Provide contact information and instruction on how users may correct collected </w:t>
      </w:r>
      <w:hyperlink w:anchor="Term_PersonalData" w:history="1">
        <w:r w:rsidRPr="00575288">
          <w:rPr>
            <w:rStyle w:val="Hyperlink"/>
          </w:rPr>
          <w:t>PI</w:t>
        </w:r>
      </w:hyperlink>
      <w:r>
        <w:t>.</w:t>
      </w:r>
    </w:p>
    <w:p w14:paraId="4259A0E2" w14:textId="0261D99C" w:rsidR="00575288" w:rsidRDefault="00575288" w:rsidP="0054280A">
      <w:pPr>
        <w:pStyle w:val="ASomething"/>
      </w:pPr>
      <w:r>
        <w:rPr>
          <w:b/>
          <w:bCs/>
        </w:rPr>
        <w:t>Prompts:</w:t>
      </w:r>
      <w:r>
        <w:tab/>
      </w:r>
      <w:r w:rsidR="0054280A">
        <w:t>TODO</w:t>
      </w:r>
    </w:p>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p w14:paraId="3411BE39" w14:textId="44425F56" w:rsidR="00575288" w:rsidRPr="001F0BD9" w:rsidRDefault="00575288" w:rsidP="00575288">
      <w:pPr>
        <w:pStyle w:val="ASomething"/>
      </w:pPr>
      <w:r w:rsidRPr="009D493F">
        <w:rPr>
          <w:b/>
          <w:bCs/>
        </w:rPr>
        <w:t>Category</w:t>
      </w:r>
      <w:r w:rsidRPr="009D493F">
        <w:t>:</w:t>
      </w:r>
      <w:r>
        <w:t xml:space="preserve"> </w:t>
      </w:r>
      <w:r>
        <w:tab/>
        <w:t>ISO-25010/</w:t>
      </w:r>
      <w:r w:rsidR="00FE0ADF">
        <w:t>Usability/</w:t>
      </w:r>
      <w:r>
        <w:t>App</w:t>
      </w:r>
      <w:r w:rsidR="00FE0ADF">
        <w:t>ropriateness Recognisability</w:t>
      </w:r>
    </w:p>
    <w:p w14:paraId="27BB5DA9" w14:textId="3F737292" w:rsidR="00575288" w:rsidRPr="001F0BD9" w:rsidRDefault="00575288" w:rsidP="00575288">
      <w:pPr>
        <w:pStyle w:val="ASomething"/>
      </w:pPr>
      <w:r w:rsidRPr="009D493F">
        <w:rPr>
          <w:b/>
          <w:bCs/>
        </w:rPr>
        <w:lastRenderedPageBreak/>
        <w:t>Statement</w:t>
      </w:r>
      <w:r w:rsidRPr="009D493F">
        <w:t>:</w:t>
      </w:r>
      <w:r>
        <w:t xml:space="preserve"> </w:t>
      </w:r>
      <w:r>
        <w:tab/>
        <w:t xml:space="preserve">The solution’s system(s) MUST provide a description of the purpose and option to opt out of </w:t>
      </w:r>
      <w:r w:rsidR="00FE0ADF">
        <w:t>all cookies bar those essential to the functioning of the system</w:t>
      </w:r>
      <w:r>
        <w:t>.</w:t>
      </w:r>
    </w:p>
    <w:p w14:paraId="5A04E4C6" w14:textId="366FB451" w:rsidR="00575288" w:rsidRPr="001F0BD9" w:rsidRDefault="00575288" w:rsidP="00575288">
      <w:pPr>
        <w:pStyle w:val="ASomething"/>
      </w:pPr>
      <w:r w:rsidRPr="009D493F">
        <w:rPr>
          <w:b/>
          <w:bCs/>
        </w:rPr>
        <w:t>Rationale</w:t>
      </w:r>
      <w:r w:rsidRPr="009D493F">
        <w:t>:</w:t>
      </w:r>
      <w:r>
        <w:tab/>
      </w:r>
      <w:r w:rsidR="00FE0ADF">
        <w:t>System Users should not be tracked system to system.</w:t>
      </w:r>
    </w:p>
    <w:p w14:paraId="08C96B9B" w14:textId="2AEE2AB7" w:rsidR="00575288" w:rsidRPr="001F0BD9" w:rsidRDefault="00575288" w:rsidP="00575288">
      <w:pPr>
        <w:pStyle w:val="ASomething"/>
      </w:pPr>
      <w:r w:rsidRPr="009D493F">
        <w:rPr>
          <w:b/>
          <w:bCs/>
        </w:rPr>
        <w:t>Details</w:t>
      </w:r>
      <w:r w:rsidRPr="009D493F">
        <w:t>:</w:t>
      </w:r>
      <w:r>
        <w:t xml:space="preserve"> </w:t>
      </w:r>
      <w:r>
        <w:tab/>
      </w:r>
      <w:r w:rsidR="00FE0ADF">
        <w:t>The screen should describe the purpose of the cookie and must provide a means to select or deselect all cookie types.</w:t>
      </w:r>
    </w:p>
    <w:p w14:paraId="3231CD76" w14:textId="7C8973C5" w:rsidR="00575288" w:rsidRPr="0075069B" w:rsidRDefault="00575288" w:rsidP="00575288">
      <w:pPr>
        <w:pStyle w:val="ASomething"/>
      </w:pPr>
      <w:r>
        <w:rPr>
          <w:b/>
          <w:bCs/>
        </w:rPr>
        <w:t>Prompts:</w:t>
      </w:r>
      <w:r>
        <w:tab/>
      </w:r>
      <w:r w:rsidR="00FE0ADF">
        <w:t>Does the solution’s system(s) provide a means to opt out of one or more types of non-essential cookies?</w:t>
      </w:r>
    </w:p>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p w14:paraId="7C5744F3" w14:textId="292BEA14" w:rsidR="00FE0ADF" w:rsidRPr="001F0BD9" w:rsidRDefault="00FE0ADF" w:rsidP="00FE0ADF">
      <w:pPr>
        <w:pStyle w:val="ASomething"/>
      </w:pPr>
      <w:r w:rsidRPr="009D493F">
        <w:rPr>
          <w:b/>
          <w:bCs/>
        </w:rPr>
        <w:t>Category</w:t>
      </w:r>
      <w:r w:rsidRPr="009D493F">
        <w:t>:</w:t>
      </w:r>
      <w:r>
        <w:t xml:space="preserve"> </w:t>
      </w:r>
      <w:r>
        <w:tab/>
      </w:r>
      <w:r w:rsidR="0054280A">
        <w:t>ISO-25010/Usability/Appropriate Recognisability</w:t>
      </w:r>
    </w:p>
    <w:p w14:paraId="3AFD1BA2" w14:textId="7D237B15" w:rsidR="00FE0ADF" w:rsidRPr="0054280A" w:rsidRDefault="00FE0ADF" w:rsidP="00FE0ADF">
      <w:pPr>
        <w:pStyle w:val="ASomething"/>
      </w:pPr>
      <w:r w:rsidRPr="009D493F">
        <w:rPr>
          <w:b/>
          <w:bCs/>
        </w:rPr>
        <w:t>Statement</w:t>
      </w:r>
      <w:r w:rsidRPr="009D493F">
        <w:t>:</w:t>
      </w:r>
      <w:r>
        <w:t xml:space="preserve"> </w:t>
      </w:r>
      <w:r>
        <w:tab/>
      </w:r>
      <w:r w:rsidR="0054280A">
        <w:t>The solution’s system(s) MUST link to or display a customisable sponsor organisation and system specific copyright statement.</w:t>
      </w:r>
    </w:p>
    <w:p w14:paraId="1B19EB59" w14:textId="6B77209E" w:rsidR="00FE0ADF" w:rsidRPr="001F0BD9" w:rsidRDefault="00FE0ADF" w:rsidP="00FE0ADF">
      <w:pPr>
        <w:pStyle w:val="ASomething"/>
      </w:pPr>
      <w:r w:rsidRPr="009D493F">
        <w:rPr>
          <w:b/>
          <w:bCs/>
        </w:rPr>
        <w:t>Rationale</w:t>
      </w:r>
      <w:r w:rsidRPr="009D493F">
        <w:t>:</w:t>
      </w:r>
      <w:r>
        <w:tab/>
      </w:r>
      <w:r w:rsidR="0054280A">
        <w:rPr>
          <w:rFonts w:eastAsiaTheme="majorEastAsia"/>
        </w:rPr>
        <w:t>A</w:t>
      </w:r>
      <w:r w:rsidR="0054280A" w:rsidRPr="0054280A">
        <w:rPr>
          <w:rFonts w:eastAsiaTheme="majorEastAsia"/>
        </w:rPr>
        <w:t>lerts people to the fact that the work is subject to copyright and therefore, there may be</w:t>
      </w:r>
      <w:r w:rsidR="0054280A" w:rsidRPr="0054280A">
        <w:t> restrictions in how to reuse the material.</w:t>
      </w:r>
    </w:p>
    <w:p w14:paraId="4C667279" w14:textId="47CC5942" w:rsidR="00FE0ADF" w:rsidRPr="001F0BD9" w:rsidRDefault="00FE0ADF" w:rsidP="00FE0ADF">
      <w:pPr>
        <w:pStyle w:val="ASomething"/>
      </w:pPr>
      <w:r w:rsidRPr="009D493F">
        <w:rPr>
          <w:b/>
          <w:bCs/>
        </w:rPr>
        <w:t>Details</w:t>
      </w:r>
      <w:r w:rsidRPr="009D493F">
        <w:t>:</w:t>
      </w:r>
      <w:r>
        <w:t xml:space="preserve"> </w:t>
      </w:r>
      <w:r>
        <w:tab/>
        <w:t>The statement must clearly indicate the scope (“data on the XYZ service provided by the ABC organisation”).</w:t>
      </w:r>
    </w:p>
    <w:p w14:paraId="11426E31" w14:textId="77777777" w:rsidR="00FE0ADF" w:rsidRPr="0075069B" w:rsidRDefault="00FE0ADF" w:rsidP="00FE0ADF">
      <w:pPr>
        <w:pStyle w:val="ASomething"/>
      </w:pPr>
      <w:r>
        <w:rPr>
          <w:b/>
          <w:bCs/>
        </w:rPr>
        <w:t>Prompts:</w:t>
      </w:r>
      <w:r>
        <w:tab/>
        <w:t>…</w:t>
      </w: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1B2039BF" w:rsidR="008D29F9" w:rsidRPr="001F0BD9" w:rsidRDefault="008D29F9" w:rsidP="008D29F9">
      <w:pPr>
        <w:pStyle w:val="ASomething"/>
      </w:pPr>
      <w:r w:rsidRPr="009D493F">
        <w:rPr>
          <w:b/>
          <w:bCs/>
        </w:rPr>
        <w:t>Statement</w:t>
      </w:r>
      <w:r w:rsidRPr="009D493F">
        <w:t>:</w:t>
      </w:r>
      <w:r>
        <w:t xml:space="preserve"> </w:t>
      </w:r>
      <w:r>
        <w:tab/>
        <w:t>The solution’s system(s) MUST link to or display customisable support information to request assistance</w:t>
      </w:r>
      <w:r w:rsidR="0054280A">
        <w:t xml:space="preserve"> via multiple channels</w:t>
      </w:r>
      <w:r>
        <w:t>.</w:t>
      </w:r>
    </w:p>
    <w:p w14:paraId="04E55C78" w14:textId="28C27F4C" w:rsidR="008D29F9" w:rsidRPr="001F0BD9" w:rsidRDefault="008D29F9" w:rsidP="008D29F9">
      <w:pPr>
        <w:pStyle w:val="ASomething"/>
      </w:pPr>
      <w:r w:rsidRPr="009D493F">
        <w:rPr>
          <w:b/>
          <w:bCs/>
        </w:rPr>
        <w:t>Rationale</w:t>
      </w:r>
      <w:r w:rsidRPr="009D493F">
        <w:t>:</w:t>
      </w:r>
      <w:r>
        <w:tab/>
        <w:t>System Users may need help.</w:t>
      </w:r>
    </w:p>
    <w:p w14:paraId="6E192CE6" w14:textId="0939726B" w:rsidR="008D29F9" w:rsidRPr="001F0BD9" w:rsidRDefault="008D29F9" w:rsidP="008D29F9">
      <w:pPr>
        <w:pStyle w:val="ASomething"/>
      </w:pPr>
      <w:r w:rsidRPr="009D493F">
        <w:rPr>
          <w:b/>
          <w:bCs/>
        </w:rPr>
        <w:t>Details</w:t>
      </w:r>
      <w:r w:rsidRPr="009D493F">
        <w:t>:</w:t>
      </w:r>
      <w:r>
        <w:t xml:space="preserve"> </w:t>
      </w:r>
      <w:r>
        <w:tab/>
      </w:r>
      <w:r w:rsidR="0054280A">
        <w:t xml:space="preserve">Provide information to use the following channels: </w:t>
      </w:r>
      <w:r>
        <w:t>Email address, phone number, mail address</w:t>
      </w:r>
    </w:p>
    <w:p w14:paraId="56DC746E" w14:textId="77777777" w:rsidR="008D29F9" w:rsidRPr="0075069B" w:rsidRDefault="008D29F9" w:rsidP="008D29F9">
      <w:pPr>
        <w:pStyle w:val="ASomething"/>
      </w:pPr>
      <w:r>
        <w:rPr>
          <w:b/>
          <w:bCs/>
        </w:rPr>
        <w:t>Prompts:</w:t>
      </w:r>
      <w:r>
        <w:tab/>
        <w:t>…</w:t>
      </w:r>
    </w:p>
    <w:p w14:paraId="6F0F651F" w14:textId="77777777" w:rsidR="00FE0ADF" w:rsidRDefault="00FE0ADF" w:rsidP="00346430">
      <w:pPr>
        <w:pStyle w:val="BodyText"/>
      </w:pPr>
    </w:p>
    <w:p w14:paraId="01FA1EA3" w14:textId="306CAD93" w:rsidR="00346430" w:rsidRDefault="00B922E6" w:rsidP="008A5424">
      <w:pPr>
        <w:pStyle w:val="Heading4"/>
      </w:pPr>
      <w:bookmarkStart w:id="90" w:name="_Toc158297584"/>
      <w:r>
        <w:t>Learnability</w:t>
      </w:r>
      <w:bookmarkEnd w:id="90"/>
    </w:p>
    <w:p w14:paraId="22625A3B" w14:textId="74B3D141" w:rsidR="00B922E6" w:rsidRDefault="00B922E6" w:rsidP="00B922E6">
      <w:pPr>
        <w:pStyle w:val="BodyTextStatement"/>
        <w:rPr>
          <w:lang w:eastAsia="en-NZ"/>
        </w:rPr>
      </w:pPr>
      <w:r>
        <w:rPr>
          <w:lang w:eastAsia="en-NZ"/>
        </w:rPr>
        <w:t>T</w:t>
      </w:r>
      <w:r w:rsidRPr="00780F08">
        <w:rPr>
          <w:lang w:eastAsia="en-NZ"/>
        </w:rPr>
        <w:t>he degree to which a solution enables the user to learn how to use it with effectiveness, efficiency and in the case of an emergency.</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lastRenderedPageBreak/>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p w14:paraId="6191BFA7" w14:textId="7AF4D386" w:rsidR="00B922E6" w:rsidRPr="001F0BD9" w:rsidRDefault="00B922E6" w:rsidP="00B922E6">
      <w:pPr>
        <w:pStyle w:val="ASomething"/>
      </w:pPr>
      <w:r w:rsidRPr="009D493F">
        <w:rPr>
          <w:b/>
          <w:bCs/>
        </w:rPr>
        <w:t>Category</w:t>
      </w:r>
      <w:r w:rsidRPr="009D493F">
        <w:t>:</w:t>
      </w:r>
      <w:r>
        <w:t xml:space="preserve"> </w:t>
      </w:r>
      <w:r>
        <w:tab/>
        <w:t>ISO-25010/Usability/Learnability</w:t>
      </w:r>
    </w:p>
    <w:p w14:paraId="2F725065" w14:textId="775C862E" w:rsidR="00B922E6" w:rsidRPr="001F0BD9" w:rsidRDefault="00B922E6" w:rsidP="00B922E6">
      <w:pPr>
        <w:pStyle w:val="ASomething"/>
      </w:pPr>
      <w:r w:rsidRPr="009D493F">
        <w:rPr>
          <w:b/>
          <w:bCs/>
        </w:rPr>
        <w:t>Statement</w:t>
      </w:r>
      <w:r w:rsidRPr="009D493F">
        <w:t>:</w:t>
      </w:r>
      <w:r>
        <w:t xml:space="preserve"> </w:t>
      </w:r>
      <w:r>
        <w:tab/>
      </w:r>
      <w:r w:rsidR="002B32E2">
        <w:t>The s</w:t>
      </w:r>
      <w:r>
        <w:t xml:space="preserve">olution </w:t>
      </w:r>
      <w:r w:rsidR="002B32E2">
        <w:t>s</w:t>
      </w:r>
      <w:r>
        <w:t>ervice</w:t>
      </w:r>
      <w:r w:rsidR="002B32E2">
        <w:t>(</w:t>
      </w:r>
      <w:r>
        <w:t>s</w:t>
      </w:r>
      <w:r w:rsidR="002B32E2">
        <w:t>)</w:t>
      </w:r>
      <w:r>
        <w:t xml:space="preserve"> MUST be discoverable via predictable paths following DNS naming guidance.</w:t>
      </w:r>
    </w:p>
    <w:p w14:paraId="4F830DA7" w14:textId="040B9C9C" w:rsidR="00B922E6" w:rsidRPr="001F0BD9" w:rsidRDefault="00B922E6" w:rsidP="00B922E6">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should be able to find services using predictable </w:t>
      </w:r>
      <w:hyperlink w:anchor="Term_UniversalResourceLocator" w:history="1">
        <w:r w:rsidRPr="00E27EA6">
          <w:rPr>
            <w:rStyle w:val="Hyperlink"/>
          </w:rPr>
          <w:t>URL</w:t>
        </w:r>
      </w:hyperlink>
      <w:r>
        <w:t>s.</w:t>
      </w:r>
    </w:p>
    <w:p w14:paraId="1DB8AB38" w14:textId="7DC85824" w:rsidR="00B922E6" w:rsidRDefault="00B922E6" w:rsidP="00B922E6">
      <w:pPr>
        <w:pStyle w:val="ASomething"/>
      </w:pPr>
      <w:r w:rsidRPr="009D493F">
        <w:rPr>
          <w:b/>
          <w:bCs/>
        </w:rPr>
        <w:t>Details</w:t>
      </w:r>
      <w:r w:rsidRPr="009D493F">
        <w:t>:</w:t>
      </w:r>
      <w:r>
        <w:t xml:space="preserve"> </w:t>
      </w:r>
      <w:r>
        <w:tab/>
      </w:r>
      <w:r w:rsidR="009B104A">
        <w:t xml:space="preserve">Accepting that DNS registration is a concern outside of a system, systems </w:t>
      </w:r>
      <w:r>
        <w:t xml:space="preserve">are expected to </w:t>
      </w:r>
      <w:r w:rsidR="009B104A">
        <w:t xml:space="preserve">accept being </w:t>
      </w:r>
      <w:r>
        <w:t>discover</w:t>
      </w:r>
      <w:r w:rsidR="009B104A">
        <w:t>able</w:t>
      </w:r>
      <w:r>
        <w:t xml:space="preserve"> at </w:t>
      </w:r>
      <w:r w:rsidR="009B104A">
        <w:t xml:space="preserve">an </w:t>
      </w:r>
      <w:hyperlink w:anchor="Term_UniversalResourceLocator" w:history="1">
        <w:r w:rsidR="00E27EA6" w:rsidRPr="00E27EA6">
          <w:rPr>
            <w:rStyle w:val="Hyperlink"/>
          </w:rPr>
          <w:t>URL</w:t>
        </w:r>
      </w:hyperlink>
      <w:r w:rsidR="009B104A">
        <w:t xml:space="preserve"> similar to:</w:t>
      </w:r>
      <w:r>
        <w:br/>
      </w:r>
      <w:hyperlink r:id="rId22" w:history="1">
        <w:r w:rsidR="009B104A" w:rsidRPr="006720C5">
          <w:rPr>
            <w:rStyle w:val="Hyperlink"/>
          </w:rPr>
          <w:t>https://[channel.][subservice.][env.]service.organisation.tld</w:t>
        </w:r>
      </w:hyperlink>
      <w:r w:rsidR="009B104A">
        <w:br/>
        <w:t>providing for default values (e.g., when channel is provided, it defaults to ‘www.’, etc.)</w:t>
      </w:r>
    </w:p>
    <w:p w14:paraId="7B920003" w14:textId="05C7B638" w:rsidR="00B922E6" w:rsidRDefault="00617A85" w:rsidP="00B922E6">
      <w:pPr>
        <w:pStyle w:val="ASomething"/>
      </w:pPr>
      <w:r>
        <w:rPr>
          <w:b/>
          <w:bCs/>
        </w:rPr>
        <w:t>Prompts:</w:t>
      </w:r>
      <w:r w:rsidR="00B922E6">
        <w:tab/>
        <w:t>…</w:t>
      </w: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p w14:paraId="41E52E51" w14:textId="1B1A2E25" w:rsidR="002B32E2" w:rsidRPr="001F0BD9" w:rsidRDefault="002B32E2" w:rsidP="002B32E2">
      <w:pPr>
        <w:pStyle w:val="ASomething"/>
      </w:pPr>
      <w:r w:rsidRPr="009D493F">
        <w:rPr>
          <w:b/>
          <w:bCs/>
        </w:rPr>
        <w:t>Category</w:t>
      </w:r>
      <w:r w:rsidRPr="009D493F">
        <w:t>:</w:t>
      </w:r>
      <w:r>
        <w:t xml:space="preserve"> </w:t>
      </w:r>
      <w:r>
        <w:tab/>
        <w:t>ISO-25010/Usability/Learnability</w:t>
      </w:r>
    </w:p>
    <w:p w14:paraId="102EB990" w14:textId="03A938BE" w:rsidR="002B32E2" w:rsidRPr="001F0BD9" w:rsidRDefault="002B32E2" w:rsidP="002B32E2">
      <w:pPr>
        <w:pStyle w:val="ASomething"/>
      </w:pPr>
      <w:r w:rsidRPr="009D493F">
        <w:rPr>
          <w:b/>
          <w:bCs/>
        </w:rPr>
        <w:t>Statement</w:t>
      </w:r>
      <w:r w:rsidRPr="009D493F">
        <w:t>:</w:t>
      </w:r>
      <w:r>
        <w:t xml:space="preserve"> </w:t>
      </w:r>
      <w:r>
        <w:tab/>
        <w:t xml:space="preserve">The </w:t>
      </w:r>
      <w:r w:rsidR="0010270B">
        <w:t xml:space="preserve">solution MUST </w:t>
      </w:r>
      <w:r w:rsidR="00C569F7">
        <w:t xml:space="preserve">be </w:t>
      </w:r>
      <w:r w:rsidR="0010270B">
        <w:t xml:space="preserve">kept aligned with </w:t>
      </w:r>
      <w:hyperlink w:anchor="Term_SponsorOrganisation" w:history="1">
        <w:r w:rsidR="009C5B95" w:rsidRPr="009C5B95">
          <w:rPr>
            <w:rStyle w:val="Hyperlink"/>
          </w:rPr>
          <w:t>Sponsor Organisation</w:t>
        </w:r>
      </w:hyperlink>
      <w:r w:rsidR="0010270B">
        <w:t>’s</w:t>
      </w:r>
      <w:r w:rsidR="00C569F7">
        <w:t xml:space="preserve"> guidance</w:t>
      </w:r>
      <w:r w:rsidR="0010270B">
        <w:t>.</w:t>
      </w:r>
    </w:p>
    <w:p w14:paraId="6B917E82" w14:textId="2BC5CDD1" w:rsidR="002B32E2" w:rsidRPr="001F0BD9" w:rsidRDefault="002B32E2" w:rsidP="002B32E2">
      <w:pPr>
        <w:pStyle w:val="ASomething"/>
      </w:pPr>
      <w:r w:rsidRPr="009D493F">
        <w:rPr>
          <w:b/>
          <w:bCs/>
        </w:rPr>
        <w:t>Rationale</w:t>
      </w:r>
      <w:r w:rsidRPr="009D493F">
        <w:t>:</w:t>
      </w:r>
      <w:r>
        <w:tab/>
      </w:r>
      <w:r w:rsidR="0010270B">
        <w:t xml:space="preserve">Using a standard approach for contacting the </w:t>
      </w:r>
      <w:hyperlink w:anchor="Term_SponsorOrganisation" w:history="1">
        <w:r w:rsidR="009C5B95" w:rsidRPr="009C5B95">
          <w:rPr>
            <w:rStyle w:val="Hyperlink"/>
          </w:rPr>
          <w:t>Sponsor Organisation</w:t>
        </w:r>
      </w:hyperlink>
      <w:r w:rsidR="0010270B">
        <w:t xml:space="preserve">, terms and conditions and disclosures makes </w:t>
      </w:r>
      <w:r w:rsidR="00F52C96">
        <w:t>the</w:t>
      </w:r>
      <w:r w:rsidR="00697652">
        <w:t xml:space="preserve"> solution’s system(s) </w:t>
      </w:r>
      <w:r w:rsidR="0010270B">
        <w:t>more trustable and learnable.</w:t>
      </w:r>
    </w:p>
    <w:p w14:paraId="47AF4014" w14:textId="7E365DFA" w:rsidR="002B32E2" w:rsidRPr="001F0BD9" w:rsidRDefault="002B32E2" w:rsidP="002B32E2">
      <w:pPr>
        <w:pStyle w:val="ASomething"/>
      </w:pPr>
      <w:r w:rsidRPr="009D493F">
        <w:rPr>
          <w:b/>
          <w:bCs/>
        </w:rPr>
        <w:t>Details</w:t>
      </w:r>
      <w:r w:rsidRPr="009D493F">
        <w:t>:</w:t>
      </w:r>
      <w:r>
        <w:t xml:space="preserve"> </w:t>
      </w:r>
      <w:r>
        <w:tab/>
      </w:r>
      <w:r w:rsidR="0010270B">
        <w:t xml:space="preserve">Guidelines commonly describe logos, links, and link text to use for references to the </w:t>
      </w:r>
      <w:hyperlink w:anchor="Term_SponsorOrganisation" w:history="1">
        <w:r w:rsidR="009C5B95" w:rsidRPr="009C5B95">
          <w:rPr>
            <w:rStyle w:val="Hyperlink"/>
          </w:rPr>
          <w:t>Sponsor Organisation</w:t>
        </w:r>
      </w:hyperlink>
      <w:r w:rsidR="0010270B">
        <w:t>, tracking &amp; data use disclosures, etc.</w:t>
      </w:r>
    </w:p>
    <w:p w14:paraId="293A2D0A" w14:textId="5669021C" w:rsidR="002B32E2" w:rsidRPr="0075069B" w:rsidRDefault="00617A85" w:rsidP="002B32E2">
      <w:pPr>
        <w:pStyle w:val="ASomething"/>
      </w:pPr>
      <w:r>
        <w:rPr>
          <w:b/>
          <w:bCs/>
        </w:rPr>
        <w:t>Prompts:</w:t>
      </w:r>
      <w:r w:rsidR="002B32E2">
        <w:tab/>
        <w:t>…</w:t>
      </w:r>
    </w:p>
    <w:p w14:paraId="46D50B2A" w14:textId="77777777" w:rsidR="00B922E6" w:rsidRDefault="00B922E6" w:rsidP="00346430">
      <w:pPr>
        <w:pStyle w:val="BodyText"/>
      </w:pPr>
    </w:p>
    <w:p w14:paraId="05F2695C" w14:textId="5F6CF4DE" w:rsidR="00B87716" w:rsidRDefault="00113DB2" w:rsidP="00B87716">
      <w:pPr>
        <w:pStyle w:val="Heading5"/>
      </w:pPr>
      <w:bookmarkStart w:id="91" w:name="_Hlk157693637"/>
      <w:r>
        <w:t>QR-DEF-</w:t>
      </w:r>
      <w:r w:rsidR="00B87716">
        <w:t xml:space="preserve">USA-LRN-00: </w:t>
      </w:r>
      <w:r w:rsidR="00B87716">
        <w:rPr>
          <w:b/>
          <w:bCs/>
        </w:rPr>
        <w:t>Use Documentation</w:t>
      </w:r>
    </w:p>
    <w:bookmarkEnd w:id="91"/>
    <w:p w14:paraId="3FC0A5CB" w14:textId="17246C5B" w:rsidR="00B87716" w:rsidRPr="001F0BD9" w:rsidRDefault="00B87716" w:rsidP="00B87716">
      <w:pPr>
        <w:pStyle w:val="ASomething"/>
      </w:pPr>
      <w:r w:rsidRPr="009D493F">
        <w:rPr>
          <w:b/>
          <w:bCs/>
        </w:rPr>
        <w:t>Category</w:t>
      </w:r>
      <w:r w:rsidRPr="009D493F">
        <w:t>:</w:t>
      </w:r>
      <w:r>
        <w:t xml:space="preserve"> </w:t>
      </w:r>
      <w:r>
        <w:tab/>
        <w:t>ISO-25010/Usability/Learnability</w:t>
      </w:r>
    </w:p>
    <w:p w14:paraId="5CA53F80" w14:textId="57C777D3" w:rsidR="00B87716" w:rsidRPr="001F0BD9" w:rsidRDefault="00B87716" w:rsidP="00B87716">
      <w:pPr>
        <w:pStyle w:val="ASomething"/>
      </w:pPr>
      <w:r w:rsidRPr="009D493F">
        <w:rPr>
          <w:b/>
          <w:bCs/>
        </w:rPr>
        <w:t>Statement</w:t>
      </w:r>
      <w:r w:rsidRPr="009D493F">
        <w:t>:</w:t>
      </w:r>
      <w:r>
        <w:t xml:space="preserve"> </w:t>
      </w:r>
      <w:r>
        <w:tab/>
        <w:t>The solution’s service(s) MUST have accessible electronic documentation sufficient for different roles of users to learn how to use the system for their needs.</w:t>
      </w:r>
    </w:p>
    <w:p w14:paraId="4A81FAC6" w14:textId="65820FD3" w:rsidR="00B87716" w:rsidRPr="001F0BD9" w:rsidRDefault="00B87716" w:rsidP="00B87716">
      <w:pPr>
        <w:pStyle w:val="ASomething"/>
      </w:pPr>
      <w:r w:rsidRPr="009D493F">
        <w:rPr>
          <w:b/>
          <w:bCs/>
        </w:rPr>
        <w:t>Rationale</w:t>
      </w:r>
      <w:r w:rsidRPr="009D493F">
        <w:t>:</w:t>
      </w:r>
      <w:r>
        <w:tab/>
        <w:t>Users that can self-help themselves to learning how to use a system reduce the cost of supporting them.</w:t>
      </w:r>
    </w:p>
    <w:p w14:paraId="777E5FA2" w14:textId="3D11B462" w:rsidR="00B87716" w:rsidRPr="001F0BD9" w:rsidRDefault="00B87716" w:rsidP="00B87716">
      <w:pPr>
        <w:pStyle w:val="ASomething"/>
      </w:pPr>
      <w:r w:rsidRPr="009D493F">
        <w:rPr>
          <w:b/>
          <w:bCs/>
        </w:rPr>
        <w:t>Details</w:t>
      </w:r>
      <w:r w:rsidRPr="009D493F">
        <w:t>:</w:t>
      </w:r>
      <w:r>
        <w:t xml:space="preserve"> </w:t>
      </w:r>
      <w:r>
        <w:tab/>
        <w:t>Electronic documentation is usually hosted separate to the service itself, but using a DNS name related to the service?</w:t>
      </w:r>
    </w:p>
    <w:p w14:paraId="4627C4A9" w14:textId="0C9D5B8D" w:rsidR="00B87716" w:rsidRPr="0075069B" w:rsidRDefault="00B87716" w:rsidP="00B87716">
      <w:pPr>
        <w:pStyle w:val="ASomething"/>
      </w:pPr>
      <w:r>
        <w:rPr>
          <w:b/>
          <w:bCs/>
        </w:rPr>
        <w:t>Prompts:</w:t>
      </w:r>
      <w:r>
        <w:tab/>
        <w:t>Do the solution’s service(s) have documentation?</w:t>
      </w:r>
      <w:r>
        <w:br/>
        <w:t>Is the service publicly accessible online?</w:t>
      </w:r>
      <w:r>
        <w:br/>
        <w:t>Where can it be currently seen?</w:t>
      </w:r>
      <w:r>
        <w:br/>
      </w:r>
      <w:r>
        <w:lastRenderedPageBreak/>
        <w:t xml:space="preserve">Can the documentation </w:t>
      </w:r>
      <w:hyperlink w:anchor="Term_UniversalResourceLocator" w:history="1">
        <w:r w:rsidR="00E27EA6" w:rsidRPr="00E27EA6">
          <w:rPr>
            <w:rStyle w:val="Hyperlink"/>
          </w:rPr>
          <w:t>URL</w:t>
        </w:r>
      </w:hyperlink>
      <w:r>
        <w:t xml:space="preserve"> be customised to align to the service’s </w:t>
      </w:r>
      <w:hyperlink w:anchor="Term_UniversalResourceLocator" w:history="1">
        <w:r w:rsidR="00E27EA6" w:rsidRPr="00E27EA6">
          <w:rPr>
            <w:rStyle w:val="Hyperlink"/>
          </w:rPr>
          <w:t>URL</w:t>
        </w:r>
      </w:hyperlink>
      <w:r>
        <w:t xml:space="preserve"> while meeting project defined DNS naming schemes?</w:t>
      </w:r>
      <w:r>
        <w:br/>
        <w:t xml:space="preserve">For example: </w:t>
      </w:r>
      <w:r w:rsidRPr="00B87716">
        <w:rPr>
          <w:i/>
          <w:iCs/>
        </w:rPr>
        <w:t>https://help.env.myservice.ourcorp.tld</w:t>
      </w:r>
      <w:r>
        <w:t xml:space="preserve"> </w:t>
      </w: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92" w:name="_Toc158297585"/>
      <w:r>
        <w:t>Operability</w:t>
      </w:r>
      <w:bookmarkEnd w:id="92"/>
    </w:p>
    <w:p w14:paraId="04B689E5" w14:textId="243358CD" w:rsidR="00346430" w:rsidRDefault="00992003" w:rsidP="00C829F4">
      <w:pPr>
        <w:pStyle w:val="BodyTextDefinition"/>
        <w:rPr>
          <w:lang w:eastAsia="en-NZ"/>
        </w:rPr>
      </w:pPr>
      <w:r>
        <w:t>T</w:t>
      </w:r>
      <w:r w:rsidRPr="00780F08">
        <w:t>he degree</w:t>
      </w:r>
      <w:r w:rsidRPr="00780F08">
        <w:rPr>
          <w:lang w:eastAsia="en-NZ"/>
        </w:rPr>
        <w:t xml:space="preserve"> to which a product is easy to operate, control and appropriate to use.</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p w14:paraId="1C884038" w14:textId="77777777" w:rsidR="007F3D4B" w:rsidRPr="001F0BD9" w:rsidRDefault="007F3D4B" w:rsidP="007F3D4B">
      <w:pPr>
        <w:pStyle w:val="ASomething"/>
      </w:pPr>
      <w:r w:rsidRPr="009D493F">
        <w:rPr>
          <w:b/>
          <w:bCs/>
        </w:rPr>
        <w:t>Category</w:t>
      </w:r>
      <w:r w:rsidRPr="009D493F">
        <w:t>:</w:t>
      </w:r>
      <w:r>
        <w:t xml:space="preserve"> </w:t>
      </w:r>
      <w:r>
        <w:tab/>
        <w:t>ISO-25010/Usability/Operability</w:t>
      </w:r>
    </w:p>
    <w:p w14:paraId="32145AE5" w14:textId="5D5583E5" w:rsidR="007F3D4B" w:rsidRPr="001F0BD9" w:rsidRDefault="007F3D4B" w:rsidP="007F3D4B">
      <w:pPr>
        <w:pStyle w:val="ASomething"/>
      </w:pPr>
      <w:r w:rsidRPr="009D493F">
        <w:rPr>
          <w:b/>
          <w:bCs/>
        </w:rPr>
        <w:t>Statement</w:t>
      </w:r>
      <w:r w:rsidRPr="009D493F">
        <w:t>:</w:t>
      </w:r>
      <w:r>
        <w:t xml:space="preserve"> </w:t>
      </w:r>
      <w:r>
        <w:tab/>
        <w:t xml:space="preserve">The solution’s systems(s) MUST be designed for effective use irrespective of the commonly available </w:t>
      </w:r>
      <w:hyperlink w:anchor="Term_CurrentDevice" w:history="1">
        <w:r w:rsidRPr="00EB2340">
          <w:rPr>
            <w:rStyle w:val="Hyperlink"/>
          </w:rPr>
          <w:t>current device</w:t>
        </w:r>
      </w:hyperlink>
      <w:r>
        <w:t xml:space="preserve"> used.</w:t>
      </w:r>
    </w:p>
    <w:p w14:paraId="51EFBFA8" w14:textId="77777777" w:rsidR="007F3D4B" w:rsidRPr="001F0BD9" w:rsidRDefault="007F3D4B" w:rsidP="007F3D4B">
      <w:pPr>
        <w:pStyle w:val="ASomething"/>
      </w:pPr>
      <w:r w:rsidRPr="009D493F">
        <w:rPr>
          <w:b/>
          <w:bCs/>
        </w:rPr>
        <w:t>Rationale</w:t>
      </w:r>
      <w:r w:rsidRPr="009D493F">
        <w:t>:</w:t>
      </w:r>
      <w:r>
        <w:tab/>
        <w:t>…</w:t>
      </w:r>
    </w:p>
    <w:p w14:paraId="75988045" w14:textId="7B77F446" w:rsidR="007F3D4B" w:rsidRPr="001F0BD9" w:rsidRDefault="007F3D4B" w:rsidP="007F3D4B">
      <w:pPr>
        <w:pStyle w:val="ASomething"/>
      </w:pPr>
      <w:r w:rsidRPr="009D493F">
        <w:rPr>
          <w:b/>
          <w:bCs/>
        </w:rPr>
        <w:t>Details</w:t>
      </w:r>
      <w:r w:rsidRPr="009D493F">
        <w:t>:</w:t>
      </w:r>
      <w:r>
        <w:t xml:space="preserve"> </w:t>
      </w:r>
      <w:r>
        <w:tab/>
        <w:t xml:space="preserve">This specifically implies that the design of the </w:t>
      </w:r>
      <w:hyperlink w:anchor="Term_UserInterface" w:history="1">
        <w:r w:rsidR="002E02EF" w:rsidRPr="002E02EF">
          <w:rPr>
            <w:rStyle w:val="Hyperlink"/>
          </w:rPr>
          <w:t xml:space="preserve">graphical </w:t>
        </w:r>
        <w:r w:rsidRPr="002E02EF">
          <w:rPr>
            <w:rStyle w:val="Hyperlink"/>
          </w:rPr>
          <w:t>interface</w:t>
        </w:r>
      </w:hyperlink>
      <w:r>
        <w:t xml:space="preserve"> modifies itself to best suit available screen dimensions (i.e., applying “Responsive Web Design (RWD)” principles to web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w:t>
      </w:r>
    </w:p>
    <w:p w14:paraId="767DDB03" w14:textId="6D985A54" w:rsidR="007F3D4B" w:rsidRPr="0075069B" w:rsidRDefault="007F3D4B" w:rsidP="007F3D4B">
      <w:pPr>
        <w:pStyle w:val="ASomething"/>
      </w:pPr>
      <w:r>
        <w:rPr>
          <w:b/>
          <w:bCs/>
        </w:rPr>
        <w:t>Prompts:</w:t>
      </w:r>
      <w:r>
        <w:tab/>
        <w:t xml:space="preserve">Are all system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accessible from multiple device types (mobile, tablet, desktop)?</w:t>
      </w:r>
      <w:r>
        <w:br/>
        <w:t xml:space="preserve">If not all, which ones are not operable from other than desktop devices? </w:t>
      </w:r>
    </w:p>
    <w:p w14:paraId="5547FD59" w14:textId="77777777" w:rsidR="007F3D4B" w:rsidRPr="0022217C" w:rsidRDefault="007F3D4B" w:rsidP="007F3D4B">
      <w:pPr>
        <w:pStyle w:val="BodyText"/>
      </w:pPr>
    </w:p>
    <w:p w14:paraId="6E4B425B" w14:textId="791DF9FB" w:rsidR="00D20472" w:rsidRDefault="00113DB2" w:rsidP="00D20472">
      <w:pPr>
        <w:pStyle w:val="Heading5"/>
      </w:pPr>
      <w:bookmarkStart w:id="93" w:name="_Hlk157775581"/>
      <w:r>
        <w:t>QR-DEF-</w:t>
      </w:r>
      <w:r w:rsidR="00D20472">
        <w:t xml:space="preserve">USA-OP-00: </w:t>
      </w:r>
      <w:r w:rsidR="00F33BF2">
        <w:rPr>
          <w:b/>
          <w:bCs/>
        </w:rPr>
        <w:t>User Provisioning</w:t>
      </w:r>
    </w:p>
    <w:p w14:paraId="583D7F23" w14:textId="77777777" w:rsidR="00D20472" w:rsidRPr="001F0BD9" w:rsidRDefault="00D20472" w:rsidP="00D20472">
      <w:pPr>
        <w:pStyle w:val="ASomething"/>
      </w:pPr>
      <w:r w:rsidRPr="009D493F">
        <w:rPr>
          <w:b/>
          <w:bCs/>
        </w:rPr>
        <w:t>Category</w:t>
      </w:r>
      <w:r w:rsidRPr="009D493F">
        <w:t>:</w:t>
      </w:r>
      <w:r>
        <w:t xml:space="preserve"> </w:t>
      </w:r>
      <w:r>
        <w:tab/>
        <w:t>ISO-25010/Usability/Operability</w:t>
      </w:r>
    </w:p>
    <w:p w14:paraId="4A435913" w14:textId="77777777" w:rsidR="00D20472" w:rsidRPr="001F0BD9" w:rsidRDefault="00D20472" w:rsidP="00D20472">
      <w:pPr>
        <w:pStyle w:val="ASomething"/>
      </w:pPr>
      <w:r w:rsidRPr="009D493F">
        <w:rPr>
          <w:b/>
          <w:bCs/>
        </w:rPr>
        <w:t>Statement</w:t>
      </w:r>
      <w:r w:rsidRPr="009D493F">
        <w:t>:</w:t>
      </w:r>
      <w:r>
        <w:t xml:space="preserve"> </w:t>
      </w:r>
      <w:r>
        <w:tab/>
        <w:t>The solution can be remotely provisioned with Users, Groups, Roles.</w:t>
      </w:r>
    </w:p>
    <w:p w14:paraId="14BD154E" w14:textId="77777777" w:rsidR="00D20472" w:rsidRPr="001F0BD9" w:rsidRDefault="00D20472" w:rsidP="00D20472">
      <w:pPr>
        <w:pStyle w:val="ASomething"/>
      </w:pPr>
      <w:r w:rsidRPr="009D493F">
        <w:rPr>
          <w:b/>
          <w:bCs/>
        </w:rPr>
        <w:t>Rationale</w:t>
      </w:r>
      <w:r w:rsidRPr="009D493F">
        <w:t>:</w:t>
      </w:r>
      <w:r>
        <w:tab/>
        <w:t>Onboarding</w:t>
      </w:r>
    </w:p>
    <w:p w14:paraId="34E71E4A" w14:textId="77777777" w:rsidR="00D20472" w:rsidRPr="001F0BD9" w:rsidRDefault="00D20472" w:rsidP="00D20472">
      <w:pPr>
        <w:pStyle w:val="ASomething"/>
      </w:pPr>
      <w:r w:rsidRPr="009D493F">
        <w:rPr>
          <w:b/>
          <w:bCs/>
        </w:rPr>
        <w:t>Details</w:t>
      </w:r>
      <w:r w:rsidRPr="009D493F">
        <w:t>:</w:t>
      </w:r>
      <w:r>
        <w:t xml:space="preserve"> </w:t>
      </w:r>
      <w:r>
        <w:tab/>
        <w:t>The recommended approach is to send out time limited email invitations inviting users to accept specific roles.</w:t>
      </w:r>
      <w:r>
        <w:br/>
        <w:t xml:space="preserve">Alternatively the provision of System for Cross-domain identity management (SCIM) </w:t>
      </w:r>
      <w:hyperlink w:anchor="Term_API" w:history="1">
        <w:r w:rsidRPr="007F3D4B">
          <w:rPr>
            <w:rStyle w:val="Hyperlink"/>
          </w:rPr>
          <w:t>API</w:t>
        </w:r>
      </w:hyperlink>
      <w:r>
        <w:t xml:space="preserve"> endpoints </w:t>
      </w:r>
      <w:proofErr w:type="gramStart"/>
      <w:r>
        <w:t>is</w:t>
      </w:r>
      <w:proofErr w:type="gramEnd"/>
      <w:r>
        <w:t xml:space="preserve"> recommended.</w:t>
      </w:r>
      <w:r>
        <w:br/>
        <w:t>See “</w:t>
      </w:r>
      <w:r>
        <w:rPr>
          <w:b/>
          <w:bCs/>
        </w:rPr>
        <w:t>JIT Users”</w:t>
      </w:r>
    </w:p>
    <w:p w14:paraId="2181C544" w14:textId="77777777" w:rsidR="00D20472" w:rsidRPr="0075069B" w:rsidRDefault="00D20472" w:rsidP="00D20472">
      <w:pPr>
        <w:pStyle w:val="ASomething"/>
      </w:pPr>
      <w:r>
        <w:rPr>
          <w:b/>
          <w:bCs/>
        </w:rPr>
        <w:t>Prompts:</w:t>
      </w:r>
      <w:r>
        <w:tab/>
        <w:t>Does the solution’s service(s) permit remote provisioning of users to roles?</w:t>
      </w:r>
      <w:r>
        <w:br/>
        <w:t>How?</w:t>
      </w:r>
      <w:r>
        <w:br/>
        <w:t>Is SCIM provided?</w:t>
      </w:r>
    </w:p>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lastRenderedPageBreak/>
        <w:t>QR-DEF-</w:t>
      </w:r>
      <w:r w:rsidR="00A52DAB">
        <w:t xml:space="preserve">USA-OP-00: </w:t>
      </w:r>
      <w:r w:rsidR="00A52DAB">
        <w:rPr>
          <w:b/>
          <w:bCs/>
        </w:rPr>
        <w:t>JIT Users</w:t>
      </w:r>
    </w:p>
    <w:bookmarkEnd w:id="93"/>
    <w:p w14:paraId="7C03868F" w14:textId="77777777" w:rsidR="00A52DAB" w:rsidRPr="001F0BD9" w:rsidRDefault="00A52DAB" w:rsidP="00A52DAB">
      <w:pPr>
        <w:pStyle w:val="ASomething"/>
      </w:pPr>
      <w:r w:rsidRPr="009D493F">
        <w:rPr>
          <w:b/>
          <w:bCs/>
        </w:rPr>
        <w:t>Category</w:t>
      </w:r>
      <w:r w:rsidRPr="009D493F">
        <w:t>:</w:t>
      </w:r>
      <w:r>
        <w:t xml:space="preserve"> </w:t>
      </w:r>
      <w:r>
        <w:tab/>
        <w:t>…</w:t>
      </w:r>
    </w:p>
    <w:p w14:paraId="2E4E2512" w14:textId="4B778529" w:rsidR="00A52DAB" w:rsidRPr="001F0BD9" w:rsidRDefault="00A52DAB" w:rsidP="00A52DAB">
      <w:pPr>
        <w:pStyle w:val="ASomething"/>
      </w:pPr>
      <w:r w:rsidRPr="009D493F">
        <w:rPr>
          <w:b/>
          <w:bCs/>
        </w:rPr>
        <w:t>Statement</w:t>
      </w:r>
      <w:r w:rsidRPr="009D493F">
        <w:t>:</w:t>
      </w:r>
      <w:r>
        <w:t xml:space="preserve"> </w:t>
      </w:r>
      <w:r>
        <w:tab/>
        <w:t>Invitations MUST be developed into System Users Just In Time (JIT).</w:t>
      </w:r>
    </w:p>
    <w:p w14:paraId="06F0E69B" w14:textId="5DA898D9" w:rsidR="00A52DAB" w:rsidRPr="001F0BD9" w:rsidRDefault="00A52DAB" w:rsidP="00A52DAB">
      <w:pPr>
        <w:pStyle w:val="ASomething"/>
      </w:pPr>
      <w:r w:rsidRPr="009D493F">
        <w:rPr>
          <w:b/>
          <w:bCs/>
        </w:rPr>
        <w:t>Rationale</w:t>
      </w:r>
      <w:r w:rsidRPr="009D493F">
        <w:t>:</w:t>
      </w:r>
      <w:r>
        <w:tab/>
        <w:t>Improve</w:t>
      </w:r>
      <w:r w:rsidR="00366AAA">
        <w:t>s</w:t>
      </w:r>
      <w:r>
        <w:t xml:space="preserve"> security</w:t>
      </w:r>
      <w:r w:rsidR="00366AAA">
        <w:t xml:space="preserve"> and usability of the system.</w:t>
      </w:r>
    </w:p>
    <w:p w14:paraId="62CB6B39" w14:textId="50EC80C9" w:rsidR="00A52DAB" w:rsidRPr="001F0BD9" w:rsidRDefault="00A52DAB" w:rsidP="00A52DAB">
      <w:pPr>
        <w:pStyle w:val="ASomething"/>
      </w:pPr>
      <w:r w:rsidRPr="009D493F">
        <w:rPr>
          <w:b/>
          <w:bCs/>
        </w:rPr>
        <w:t>Details</w:t>
      </w:r>
      <w:r w:rsidRPr="009D493F">
        <w:t>:</w:t>
      </w:r>
      <w:r>
        <w:t xml:space="preserve"> </w:t>
      </w:r>
      <w:r>
        <w:tab/>
        <w:t xml:space="preserve">Avoid creating system users records ahead of time without certainty they will be used (a security risk). </w:t>
      </w:r>
      <w:r>
        <w:br/>
      </w:r>
      <w:r w:rsidR="00B12578">
        <w:t xml:space="preserve">While </w:t>
      </w:r>
      <w:r w:rsidR="00B12578">
        <w:rPr>
          <w:i/>
          <w:iCs/>
        </w:rPr>
        <w:t xml:space="preserve">Provisioning </w:t>
      </w:r>
      <w:hyperlink w:anchor="Term_SystemUser" w:history="1">
        <w:r w:rsidR="00B12578" w:rsidRPr="00B12578">
          <w:rPr>
            <w:rStyle w:val="Hyperlink"/>
          </w:rPr>
          <w:t>Users</w:t>
        </w:r>
      </w:hyperlink>
      <w:r w:rsidR="00B12578">
        <w:t xml:space="preserve"> and their </w:t>
      </w:r>
      <w:hyperlink w:anchor="Term_Role" w:history="1">
        <w:r w:rsidR="00B12578" w:rsidRPr="009F6745">
          <w:rPr>
            <w:rStyle w:val="Hyperlink"/>
          </w:rPr>
          <w:t>Role</w:t>
        </w:r>
      </w:hyperlink>
      <w:r w:rsidR="00B12578">
        <w:t xml:space="preserve">s is common practice in IT systems, </w:t>
      </w:r>
      <w:r w:rsidR="00B12578" w:rsidRPr="006E4A4D">
        <w:rPr>
          <w:i/>
          <w:iCs/>
        </w:rPr>
        <w:t>Invit</w:t>
      </w:r>
      <w:r w:rsidR="00B12578">
        <w:rPr>
          <w:i/>
          <w:iCs/>
        </w:rPr>
        <w:t>ing</w:t>
      </w:r>
      <w:r w:rsidR="00B12578" w:rsidRPr="00B12578">
        <w:t xml:space="preserve"> </w:t>
      </w:r>
      <w:r w:rsidR="00B12578">
        <w:t xml:space="preserve">Persons to become </w:t>
      </w:r>
      <w:hyperlink w:anchor="Term_SystemUser" w:history="1">
        <w:r w:rsidR="00B12578" w:rsidRPr="00B12578">
          <w:rPr>
            <w:rStyle w:val="Hyperlink"/>
          </w:rPr>
          <w:t>Users</w:t>
        </w:r>
      </w:hyperlink>
      <w:r w:rsidR="00B12578" w:rsidRPr="00B12578">
        <w:t xml:space="preserve"> </w:t>
      </w:r>
      <w:r w:rsidR="00B12578">
        <w:t>to a System is more correct as well as improvable.</w:t>
      </w:r>
      <w:r>
        <w:t xml:space="preserve"> </w:t>
      </w:r>
      <w:r w:rsidR="00B12578">
        <w:br/>
        <w:t>See “</w:t>
      </w:r>
      <w:r w:rsidR="00366AAA">
        <w:rPr>
          <w:b/>
          <w:bCs/>
        </w:rPr>
        <w:t>Provisioned Users</w:t>
      </w:r>
      <w:r w:rsidR="00B12578">
        <w:t>”</w:t>
      </w:r>
    </w:p>
    <w:p w14:paraId="30DD5C46" w14:textId="77777777" w:rsidR="00A52DAB" w:rsidRPr="0075069B" w:rsidRDefault="00A52DAB" w:rsidP="00A52DAB">
      <w:pPr>
        <w:pStyle w:val="ASomething"/>
      </w:pPr>
      <w:r>
        <w:rPr>
          <w:b/>
          <w:bCs/>
        </w:rPr>
        <w:t>Prompts:</w:t>
      </w:r>
      <w:r>
        <w:tab/>
        <w:t>…</w:t>
      </w: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 xml:space="preserve">Multiple </w:t>
      </w:r>
      <w:commentRangeStart w:id="94"/>
      <w:commentRangeStart w:id="95"/>
      <w:r w:rsidR="00C83E0E">
        <w:rPr>
          <w:b/>
          <w:bCs/>
        </w:rPr>
        <w:t>Sessions</w:t>
      </w:r>
      <w:commentRangeEnd w:id="94"/>
      <w:r w:rsidR="005F4B6D">
        <w:rPr>
          <w:rStyle w:val="CommentReference"/>
          <w:rFonts w:eastAsiaTheme="minorHAnsi" w:cs="Times New Roman"/>
          <w:color w:val="auto"/>
        </w:rPr>
        <w:commentReference w:id="94"/>
      </w:r>
      <w:commentRangeEnd w:id="95"/>
      <w:r w:rsidR="008F3213">
        <w:rPr>
          <w:rStyle w:val="CommentReference"/>
          <w:rFonts w:eastAsiaTheme="minorHAnsi" w:cs="Times New Roman"/>
          <w:color w:val="auto"/>
        </w:rPr>
        <w:commentReference w:id="95"/>
      </w:r>
    </w:p>
    <w:p w14:paraId="58967B20" w14:textId="77777777" w:rsidR="00C83E0E" w:rsidRPr="001F0BD9" w:rsidRDefault="00C83E0E" w:rsidP="00C83E0E">
      <w:pPr>
        <w:pStyle w:val="ASomething"/>
      </w:pPr>
      <w:r w:rsidRPr="009D493F">
        <w:rPr>
          <w:b/>
          <w:bCs/>
        </w:rPr>
        <w:t>Category</w:t>
      </w:r>
      <w:r w:rsidRPr="009D493F">
        <w:t>:</w:t>
      </w:r>
      <w:r>
        <w:t xml:space="preserve"> </w:t>
      </w:r>
      <w:r>
        <w:tab/>
        <w:t>…</w:t>
      </w:r>
    </w:p>
    <w:p w14:paraId="1FFE65DA" w14:textId="3D9AB5B3" w:rsidR="00C83E0E" w:rsidRPr="001F0BD9" w:rsidRDefault="00C83E0E" w:rsidP="00C83E0E">
      <w:pPr>
        <w:pStyle w:val="ASomething"/>
      </w:pPr>
      <w:r w:rsidRPr="009D493F">
        <w:rPr>
          <w:b/>
          <w:bCs/>
        </w:rPr>
        <w:t>Statement</w:t>
      </w:r>
      <w:r w:rsidRPr="009D493F">
        <w:t>:</w:t>
      </w:r>
      <w:r>
        <w:t xml:space="preserve"> </w:t>
      </w:r>
      <w:r>
        <w:tab/>
        <w:t>The solution’s system(s) MUST permit system users establish multiple parallel Sessions.</w:t>
      </w:r>
    </w:p>
    <w:p w14:paraId="7D960CE5" w14:textId="2E56B4DB" w:rsidR="00C83E0E" w:rsidRPr="001F0BD9" w:rsidRDefault="00C83E0E" w:rsidP="00C83E0E">
      <w:pPr>
        <w:pStyle w:val="ASomething"/>
      </w:pPr>
      <w:r w:rsidRPr="009D493F">
        <w:rPr>
          <w:b/>
          <w:bCs/>
        </w:rPr>
        <w:t>Rationale</w:t>
      </w:r>
      <w:r w:rsidRPr="009D493F">
        <w:t>:</w:t>
      </w:r>
      <w:r>
        <w:tab/>
      </w:r>
      <w:r w:rsidR="00C56236">
        <w:t xml:space="preserve">Users either own or have access to multiple devices to use the world wide web.  </w:t>
      </w:r>
      <w:r>
        <w:t>A person may concurrently open long duration independent Sessions from both a desktop and a mobile phone device.</w:t>
      </w:r>
    </w:p>
    <w:p w14:paraId="0079AFF2" w14:textId="2A61194B" w:rsidR="00C83E0E" w:rsidRPr="001F0BD9" w:rsidRDefault="00C83E0E" w:rsidP="00C83E0E">
      <w:pPr>
        <w:pStyle w:val="ASomething"/>
      </w:pPr>
      <w:r w:rsidRPr="009D493F">
        <w:rPr>
          <w:b/>
          <w:bCs/>
        </w:rPr>
        <w:t>Details</w:t>
      </w:r>
      <w:r w:rsidRPr="009D493F">
        <w:t>:</w:t>
      </w:r>
      <w:r>
        <w:t xml:space="preserve"> </w:t>
      </w:r>
      <w:r>
        <w:tab/>
      </w:r>
      <w:r w:rsidR="00C56236">
        <w:t>Defined elsewhere are Requirements for the permitted max length of sessions and/or features to facilitate long sessions.</w:t>
      </w:r>
    </w:p>
    <w:p w14:paraId="6CACA2D2" w14:textId="0356CA67" w:rsidR="00C83E0E" w:rsidRDefault="00C83E0E" w:rsidP="00C56236">
      <w:pPr>
        <w:pStyle w:val="ASomething"/>
      </w:pPr>
      <w:r>
        <w:rPr>
          <w:b/>
          <w:bCs/>
        </w:rPr>
        <w:t>Prompts:</w:t>
      </w:r>
      <w:r>
        <w:tab/>
      </w:r>
      <w:r w:rsidR="00C56236">
        <w:t>Does the service permit the use of concurrent sessions?</w:t>
      </w:r>
      <w:r w:rsidR="00C56236">
        <w:br/>
        <w:t>Are there any notable limitations to this desired outcome?</w:t>
      </w:r>
    </w:p>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1F42B83F" w14:textId="25FA018F" w:rsidR="008552A8" w:rsidRDefault="00113DB2" w:rsidP="008552A8">
      <w:pPr>
        <w:pStyle w:val="Heading5"/>
      </w:pPr>
      <w:r>
        <w:t>QR-DEF-</w:t>
      </w:r>
      <w:r w:rsidR="00F11DA1">
        <w:t>USA-OP-00</w:t>
      </w:r>
      <w:r w:rsidR="008552A8">
        <w:t xml:space="preserve">: </w:t>
      </w:r>
      <w:r w:rsidR="008552A8">
        <w:rPr>
          <w:b/>
          <w:bCs/>
        </w:rPr>
        <w:t>Localised System Media</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7E357A3C" w:rsidR="008552A8" w:rsidRPr="001F0BD9" w:rsidRDefault="008552A8" w:rsidP="008552A8">
      <w:pPr>
        <w:pStyle w:val="ASomething"/>
      </w:pPr>
      <w:r w:rsidRPr="009D493F">
        <w:rPr>
          <w:b/>
          <w:bCs/>
        </w:rPr>
        <w:t>Statement</w:t>
      </w:r>
      <w:r w:rsidRPr="009D493F">
        <w:t>:</w:t>
      </w:r>
      <w:r>
        <w:t xml:space="preserve"> </w:t>
      </w:r>
      <w:r>
        <w:tab/>
        <w:t xml:space="preserve">The solution’s system(s) MUST </w:t>
      </w:r>
      <w:r w:rsidR="009B4FCA">
        <w:t xml:space="preserve">enable end </w:t>
      </w:r>
      <w:hyperlink w:anchor="Term_SystemUser" w:history="1">
        <w:r w:rsidR="006E4A4D" w:rsidRPr="006E4A4D">
          <w:rPr>
            <w:rStyle w:val="Hyperlink"/>
          </w:rPr>
          <w:t>Users</w:t>
        </w:r>
      </w:hyperlink>
      <w:r w:rsidR="009B4FCA">
        <w:t xml:space="preserve"> </w:t>
      </w:r>
      <w:r>
        <w:t xml:space="preserve">to switch between the defined target country’s national </w:t>
      </w:r>
      <w:r w:rsidR="009B4FCA">
        <w:t xml:space="preserve">written </w:t>
      </w:r>
      <w:r>
        <w:t xml:space="preserve">languages. </w:t>
      </w:r>
    </w:p>
    <w:p w14:paraId="39121750" w14:textId="1F4DC4A1" w:rsidR="008552A8" w:rsidRPr="001F0BD9" w:rsidRDefault="008552A8" w:rsidP="008552A8">
      <w:pPr>
        <w:pStyle w:val="ASomething"/>
      </w:pPr>
      <w:r w:rsidRPr="009D493F">
        <w:rPr>
          <w:b/>
          <w:bCs/>
        </w:rPr>
        <w:lastRenderedPageBreak/>
        <w:t>Rationale</w:t>
      </w:r>
      <w:r w:rsidRPr="009D493F">
        <w:t>:</w:t>
      </w:r>
      <w:r>
        <w:tab/>
      </w:r>
      <w:r w:rsidR="00697652">
        <w:t xml:space="preserve">The solution’s system(s) </w:t>
      </w:r>
      <w:r w:rsidR="009B4FCA">
        <w:t xml:space="preserve">must </w:t>
      </w:r>
      <w:r>
        <w:t xml:space="preserve">render </w:t>
      </w:r>
      <w:hyperlink w:anchor="Term_SystemMedia" w:history="1">
        <w:r w:rsidR="009C5B95" w:rsidRPr="009C5B95">
          <w:rPr>
            <w:rStyle w:val="Hyperlink"/>
          </w:rPr>
          <w:t>S</w:t>
        </w:r>
        <w:r w:rsidRPr="009C5B95">
          <w:rPr>
            <w:rStyle w:val="Hyperlink"/>
          </w:rPr>
          <w:t xml:space="preserve">ystem </w:t>
        </w:r>
        <w:r w:rsidR="009C5B95" w:rsidRPr="009C5B95">
          <w:rPr>
            <w:rStyle w:val="Hyperlink"/>
          </w:rPr>
          <w:t>M</w:t>
        </w:r>
        <w:r w:rsidR="00660F9F" w:rsidRPr="009C5B95">
          <w:rPr>
            <w:rStyle w:val="Hyperlink"/>
          </w:rPr>
          <w:t>edia</w:t>
        </w:r>
      </w:hyperlink>
      <w:r w:rsidR="00660F9F">
        <w:t xml:space="preserve"> (</w:t>
      </w:r>
      <w:r>
        <w:t>text and images</w:t>
      </w:r>
      <w:r w:rsidR="00660F9F">
        <w:t>)</w:t>
      </w:r>
      <w:r>
        <w:t xml:space="preserve"> according to </w:t>
      </w:r>
      <w:hyperlink w:anchor="Term_SystemUser" w:history="1">
        <w:r w:rsidR="006E4A4D" w:rsidRPr="006E4A4D">
          <w:rPr>
            <w:rStyle w:val="Hyperlink"/>
          </w:rPr>
          <w:t>User</w:t>
        </w:r>
      </w:hyperlink>
      <w:r>
        <w:t xml:space="preserve"> preferences</w:t>
      </w:r>
      <w:r w:rsidR="009B4FCA">
        <w:t xml:space="preserve"> in applicable languages</w:t>
      </w:r>
      <w:r>
        <w:t>.</w:t>
      </w:r>
    </w:p>
    <w:p w14:paraId="06153AD2" w14:textId="4C84577E" w:rsidR="008552A8" w:rsidRPr="001F0BD9" w:rsidRDefault="008552A8" w:rsidP="008552A8">
      <w:pPr>
        <w:pStyle w:val="ASomething"/>
      </w:pPr>
      <w:r w:rsidRPr="009D493F">
        <w:rPr>
          <w:b/>
          <w:bCs/>
        </w:rPr>
        <w:t>Details</w:t>
      </w:r>
      <w:r w:rsidRPr="009D493F">
        <w:t>:</w:t>
      </w:r>
      <w:r>
        <w:t xml:space="preserve"> </w:t>
      </w:r>
      <w:r>
        <w:tab/>
      </w:r>
      <w:hyperlink w:anchor="Term_SystemMedia" w:history="1">
        <w:r w:rsidR="009C5B95" w:rsidRPr="009C5B95">
          <w:rPr>
            <w:rStyle w:val="Hyperlink"/>
          </w:rPr>
          <w:t>System Media</w:t>
        </w:r>
      </w:hyperlink>
      <w:r>
        <w:t>, as opposed to user supplied media includes labels, instructions, prompts, icons, background, etc.</w:t>
      </w:r>
      <w:r w:rsidR="009B4FCA">
        <w:br/>
        <w:t>Note: a minimum of two written language is required to be installed.</w:t>
      </w:r>
      <w:r w:rsidR="009B4FCA">
        <w:br/>
        <w:t xml:space="preserve">Functionality is required to be accessible to end </w:t>
      </w:r>
      <w:hyperlink w:anchor="Term_SystemUser" w:history="1">
        <w:r w:rsidR="006E4A4D" w:rsidRPr="006E4A4D">
          <w:rPr>
            <w:rStyle w:val="Hyperlink"/>
          </w:rPr>
          <w:t>Users</w:t>
        </w:r>
      </w:hyperlink>
      <w:r w:rsidR="009B4FCA">
        <w:t xml:space="preserve"> for them to switch between culture/language preferences.</w:t>
      </w:r>
    </w:p>
    <w:p w14:paraId="777E4D32" w14:textId="2CC2E238" w:rsidR="008552A8" w:rsidRDefault="00617A85" w:rsidP="008552A8">
      <w:pPr>
        <w:pStyle w:val="ASomething"/>
      </w:pPr>
      <w:r>
        <w:rPr>
          <w:b/>
          <w:bCs/>
        </w:rPr>
        <w:t>Prompts:</w:t>
      </w:r>
      <w:r w:rsidR="008552A8">
        <w:tab/>
        <w:t xml:space="preserve">Does the service permit rendering of </w:t>
      </w:r>
      <w:hyperlink w:anchor="Term_SystemMedia" w:history="1">
        <w:r w:rsidR="009C5B95" w:rsidRPr="009C5B95">
          <w:rPr>
            <w:rStyle w:val="Hyperlink"/>
          </w:rPr>
          <w:t>System Media</w:t>
        </w:r>
      </w:hyperlink>
      <w:r w:rsidR="008552A8">
        <w:t xml:space="preserve"> according to user culture &amp; language preferences?</w:t>
      </w:r>
      <w:r w:rsidR="009B4FCA">
        <w:br/>
        <w:t>Are all of the target countries languages included?</w:t>
      </w:r>
    </w:p>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p w14:paraId="161801CD" w14:textId="2E0A4079" w:rsidR="00B922E6" w:rsidRPr="001F0BD9" w:rsidRDefault="00B922E6" w:rsidP="00B922E6">
      <w:pPr>
        <w:pStyle w:val="ASomething"/>
      </w:pPr>
      <w:r w:rsidRPr="009D493F">
        <w:rPr>
          <w:b/>
          <w:bCs/>
        </w:rPr>
        <w:t>Category</w:t>
      </w:r>
      <w:r w:rsidRPr="009D493F">
        <w:t>:</w:t>
      </w:r>
      <w:r>
        <w:t xml:space="preserve"> </w:t>
      </w:r>
      <w:r>
        <w:tab/>
        <w:t>ISO-25010/Usability/Operability</w:t>
      </w:r>
    </w:p>
    <w:p w14:paraId="3209DF47" w14:textId="08056A9D" w:rsidR="00B922E6" w:rsidRPr="001F0BD9" w:rsidRDefault="00B922E6" w:rsidP="00B922E6">
      <w:pPr>
        <w:pStyle w:val="ASomething"/>
      </w:pPr>
      <w:r w:rsidRPr="009D493F">
        <w:rPr>
          <w:b/>
          <w:bCs/>
        </w:rPr>
        <w:t>Statement</w:t>
      </w:r>
      <w:r w:rsidRPr="009D493F">
        <w:t>:</w:t>
      </w:r>
      <w:r>
        <w:t xml:space="preserve"> </w:t>
      </w:r>
      <w:r>
        <w:tab/>
        <w:t xml:space="preserve">Where technically and achievable, </w:t>
      </w:r>
      <w:r w:rsidR="002E02EF">
        <w:t>solution system(s)</w:t>
      </w:r>
      <w:r>
        <w:t xml:space="preserve">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MUST use or align with the </w:t>
      </w:r>
      <w:hyperlink w:anchor="Term_SponsorOrganisation" w:history="1">
        <w:r w:rsidR="009C5B95" w:rsidRPr="009C5B95">
          <w:rPr>
            <w:rStyle w:val="Hyperlink"/>
          </w:rPr>
          <w:t>Sponsor Organisation</w:t>
        </w:r>
      </w:hyperlink>
      <w:r>
        <w:t>’s standards.</w:t>
      </w:r>
    </w:p>
    <w:p w14:paraId="3FC77D69" w14:textId="3BBB253C" w:rsidR="00B922E6" w:rsidRPr="001F0BD9" w:rsidRDefault="00B922E6" w:rsidP="00B922E6">
      <w:pPr>
        <w:pStyle w:val="ASomething"/>
      </w:pPr>
      <w:r w:rsidRPr="009D493F">
        <w:rPr>
          <w:b/>
          <w:bCs/>
        </w:rPr>
        <w:t>Rationale</w:t>
      </w:r>
      <w:r w:rsidRPr="009D493F">
        <w:t>:</w:t>
      </w:r>
      <w:r>
        <w:tab/>
        <w:t xml:space="preserve">Common appearance of services contributes to consumer’s confidence, </w:t>
      </w:r>
      <w:proofErr w:type="gramStart"/>
      <w:r>
        <w:t>understandability</w:t>
      </w:r>
      <w:proofErr w:type="gramEnd"/>
      <w:r>
        <w:t xml:space="preserve"> and operation.</w:t>
      </w:r>
    </w:p>
    <w:p w14:paraId="6322FE15" w14:textId="0451B9BD" w:rsidR="00B922E6" w:rsidRPr="001F0BD9" w:rsidRDefault="00B922E6" w:rsidP="00B922E6">
      <w:pPr>
        <w:pStyle w:val="ASomething"/>
      </w:pPr>
      <w:r w:rsidRPr="009D493F">
        <w:rPr>
          <w:b/>
          <w:bCs/>
        </w:rPr>
        <w:t>Details</w:t>
      </w:r>
      <w:r w:rsidRPr="009D493F">
        <w:t>:</w:t>
      </w:r>
      <w:r>
        <w:t xml:space="preserve"> </w:t>
      </w:r>
      <w:r>
        <w:tab/>
        <w:t>Organisations may require use of and alignment to Visual Styles.</w:t>
      </w:r>
    </w:p>
    <w:p w14:paraId="507A5CC5" w14:textId="68433984" w:rsidR="00B922E6" w:rsidRDefault="00617A85" w:rsidP="00B922E6">
      <w:pPr>
        <w:pStyle w:val="ASomething"/>
      </w:pPr>
      <w:r>
        <w:rPr>
          <w:b/>
          <w:bCs/>
        </w:rPr>
        <w:t>Prompts:</w:t>
      </w:r>
      <w:r w:rsidR="00B922E6">
        <w:tab/>
        <w:t xml:space="preserve">Can </w:t>
      </w:r>
      <w:r w:rsidR="002E02EF">
        <w:t xml:space="preserve">the graphical </w:t>
      </w:r>
      <w:hyperlink w:anchor="Term_UserInterface" w:history="1">
        <w:r w:rsidR="002E02EF" w:rsidRPr="002E02EF">
          <w:rPr>
            <w:rStyle w:val="Hyperlink"/>
          </w:rPr>
          <w:t xml:space="preserve">user </w:t>
        </w:r>
        <w:r w:rsidR="00B922E6" w:rsidRPr="002E02EF">
          <w:rPr>
            <w:rStyle w:val="Hyperlink"/>
          </w:rPr>
          <w:t>interfaces</w:t>
        </w:r>
      </w:hyperlink>
      <w:r w:rsidR="00B922E6">
        <w:t xml:space="preserve"> define the </w:t>
      </w:r>
      <w:hyperlink w:anchor="Term_SponsorOrganisation" w:history="1">
        <w:r w:rsidR="009C5B95" w:rsidRPr="009C5B95">
          <w:rPr>
            <w:rStyle w:val="Hyperlink"/>
          </w:rPr>
          <w:t>Sponsor Organisation</w:t>
        </w:r>
      </w:hyperlink>
      <w:r w:rsidR="00B922E6">
        <w:t>?</w:t>
      </w:r>
      <w:r w:rsidR="00B922E6">
        <w:br/>
        <w:t xml:space="preserve">Can the appearance of interfaces be aligned to </w:t>
      </w:r>
      <w:hyperlink w:anchor="Term_SponsorOrganisation" w:history="1">
        <w:r w:rsidR="009C5B95" w:rsidRPr="009C5B95">
          <w:rPr>
            <w:rStyle w:val="Hyperlink"/>
          </w:rPr>
          <w:t>Sponsor Organisation</w:t>
        </w:r>
      </w:hyperlink>
      <w:r w:rsidR="00B922E6">
        <w:t xml:space="preserve"> standards?</w:t>
      </w:r>
    </w:p>
    <w:p w14:paraId="6F315416" w14:textId="77777777" w:rsidR="00B922E6" w:rsidRPr="008A5424" w:rsidRDefault="00B922E6" w:rsidP="008A5424"/>
    <w:p w14:paraId="0334DA3A" w14:textId="21CC548D" w:rsidR="00B94472" w:rsidRDefault="00113DB2" w:rsidP="003A0A31">
      <w:pPr>
        <w:pStyle w:val="Heading5"/>
        <w:tabs>
          <w:tab w:val="center" w:pos="4762"/>
        </w:tabs>
        <w:rPr>
          <w:b/>
          <w:bCs/>
        </w:rPr>
      </w:pPr>
      <w:r>
        <w:t>QR-DEF-</w:t>
      </w:r>
      <w:r w:rsidR="00346430" w:rsidRPr="00B94472">
        <w:t>USA-OP-00</w:t>
      </w:r>
      <w:r w:rsidR="00346430">
        <w:t xml:space="preserve">: </w:t>
      </w:r>
      <w:r w:rsidR="00B94472" w:rsidRPr="00346430">
        <w:rPr>
          <w:b/>
          <w:bCs/>
        </w:rPr>
        <w:t>Role Association</w:t>
      </w:r>
      <w:r w:rsidR="00B94472">
        <w:rPr>
          <w:b/>
          <w:bCs/>
        </w:rPr>
        <w:t xml:space="preserve"> </w:t>
      </w:r>
      <w:r w:rsidR="003A0A31">
        <w:rPr>
          <w:b/>
          <w:bCs/>
        </w:rPr>
        <w:tab/>
      </w:r>
    </w:p>
    <w:p w14:paraId="532D88BE" w14:textId="77777777" w:rsidR="003A0A31" w:rsidRPr="003A0A31" w:rsidRDefault="003A0A31" w:rsidP="003A0A31">
      <w:pPr>
        <w:pStyle w:val="BodyText"/>
      </w:pPr>
    </w:p>
    <w:p w14:paraId="56F115C5" w14:textId="02949FE2" w:rsidR="00756C26" w:rsidRPr="001F0BD9" w:rsidRDefault="00756C26" w:rsidP="00756C26">
      <w:pPr>
        <w:pStyle w:val="ASomething"/>
      </w:pPr>
      <w:r w:rsidRPr="009D493F">
        <w:rPr>
          <w:b/>
          <w:bCs/>
        </w:rPr>
        <w:t>Category</w:t>
      </w:r>
      <w:r w:rsidRPr="009D493F">
        <w:t>:</w:t>
      </w:r>
      <w:r>
        <w:t xml:space="preserve"> </w:t>
      </w:r>
      <w:r>
        <w:tab/>
      </w:r>
      <w:r w:rsidR="0039149E">
        <w:t>ISO-25010/Usability/Operability</w:t>
      </w:r>
    </w:p>
    <w:p w14:paraId="31DABF9F" w14:textId="2823D65A" w:rsidR="00756C26" w:rsidRPr="001F0BD9" w:rsidRDefault="00756C26" w:rsidP="00756C26">
      <w:pPr>
        <w:pStyle w:val="ASomething"/>
      </w:pPr>
      <w:r w:rsidRPr="009D493F">
        <w:rPr>
          <w:b/>
          <w:bCs/>
        </w:rPr>
        <w:t>Statement</w:t>
      </w:r>
      <w:r w:rsidRPr="009D493F">
        <w:t>:</w:t>
      </w:r>
      <w:r>
        <w:t xml:space="preserve"> </w:t>
      </w:r>
      <w:r>
        <w:tab/>
        <w:t xml:space="preserve">Authorised </w:t>
      </w:r>
      <w:r w:rsidR="006E4A4D">
        <w:t xml:space="preserve">Authenticated </w:t>
      </w:r>
      <w:r>
        <w:t xml:space="preserve">Users MUST be able to invite other Persons to Accept proposed </w:t>
      </w:r>
      <w:hyperlink w:anchor="Term_Role" w:history="1">
        <w:r w:rsidR="009F6745" w:rsidRPr="009F6745">
          <w:rPr>
            <w:rStyle w:val="Hyperlink"/>
          </w:rPr>
          <w:t>Role</w:t>
        </w:r>
      </w:hyperlink>
      <w:r>
        <w:t>s.</w:t>
      </w:r>
      <w:r>
        <w:br/>
      </w:r>
    </w:p>
    <w:p w14:paraId="2FF60D01" w14:textId="51D9BBE9" w:rsidR="00756C26" w:rsidRPr="001F0BD9" w:rsidRDefault="00756C26" w:rsidP="00756C26">
      <w:pPr>
        <w:pStyle w:val="ASomething"/>
      </w:pPr>
      <w:r w:rsidRPr="009D493F">
        <w:rPr>
          <w:b/>
          <w:bCs/>
        </w:rPr>
        <w:t>Rationale</w:t>
      </w:r>
      <w:r w:rsidRPr="009D493F">
        <w:t>:</w:t>
      </w:r>
      <w:r>
        <w:tab/>
      </w:r>
      <w:r w:rsidR="00394F02">
        <w:t xml:space="preserve">Assigning Roles to Users in an unmonitored manner can become a security risk. </w:t>
      </w:r>
    </w:p>
    <w:p w14:paraId="0D5DBBD4" w14:textId="16709BD2" w:rsidR="00756C26" w:rsidRPr="001F0BD9" w:rsidRDefault="00756C26" w:rsidP="00756C26">
      <w:pPr>
        <w:pStyle w:val="ASomething"/>
      </w:pPr>
      <w:r w:rsidRPr="009D493F">
        <w:rPr>
          <w:b/>
          <w:bCs/>
        </w:rPr>
        <w:t>Details</w:t>
      </w:r>
      <w:r w:rsidRPr="009D493F">
        <w:t>:</w:t>
      </w:r>
      <w:r>
        <w:t xml:space="preserve"> </w:t>
      </w:r>
      <w:r>
        <w:tab/>
      </w:r>
      <w:r w:rsidR="00394F02">
        <w:t xml:space="preserve">While </w:t>
      </w:r>
      <w:r w:rsidR="00394F02" w:rsidRPr="006E4A4D">
        <w:rPr>
          <w:i/>
          <w:iCs/>
        </w:rPr>
        <w:t>Assigning</w:t>
      </w:r>
      <w:r w:rsidR="00394F02">
        <w:t xml:space="preserve"> </w:t>
      </w:r>
      <w:hyperlink w:anchor="Term_Role" w:history="1">
        <w:r w:rsidR="00394F02" w:rsidRPr="009F6745">
          <w:rPr>
            <w:rStyle w:val="Hyperlink"/>
          </w:rPr>
          <w:t>Role</w:t>
        </w:r>
      </w:hyperlink>
      <w:r w:rsidR="00394F02">
        <w:t xml:space="preserve">s is common practice in IT systems, </w:t>
      </w:r>
      <w:r w:rsidR="00394F02" w:rsidRPr="006E4A4D">
        <w:rPr>
          <w:i/>
          <w:iCs/>
        </w:rPr>
        <w:t>Applying</w:t>
      </w:r>
      <w:r w:rsidR="00394F02">
        <w:t xml:space="preserve"> for a </w:t>
      </w:r>
      <w:hyperlink w:anchor="Term_Role" w:history="1">
        <w:r w:rsidR="00394F02" w:rsidRPr="009F6745">
          <w:rPr>
            <w:rStyle w:val="Hyperlink"/>
          </w:rPr>
          <w:t>Role</w:t>
        </w:r>
      </w:hyperlink>
      <w:r w:rsidR="00394F02">
        <w:t xml:space="preserve">, or being </w:t>
      </w:r>
      <w:r w:rsidR="00394F02" w:rsidRPr="006E4A4D">
        <w:rPr>
          <w:i/>
          <w:iCs/>
        </w:rPr>
        <w:t>Invited</w:t>
      </w:r>
      <w:r w:rsidR="00394F02">
        <w:t xml:space="preserve"> to </w:t>
      </w:r>
      <w:r w:rsidR="00394F02" w:rsidRPr="006E4A4D">
        <w:rPr>
          <w:i/>
          <w:iCs/>
        </w:rPr>
        <w:t>Accept</w:t>
      </w:r>
      <w:r w:rsidR="00394F02">
        <w:t xml:space="preserve"> a </w:t>
      </w:r>
      <w:hyperlink w:anchor="Term_Role" w:history="1">
        <w:r w:rsidR="00394F02" w:rsidRPr="009F6745">
          <w:rPr>
            <w:rStyle w:val="Hyperlink"/>
          </w:rPr>
          <w:t>Role</w:t>
        </w:r>
      </w:hyperlink>
      <w:r w:rsidR="00394F02">
        <w:t xml:space="preserve"> is more correct as well as improvable.</w:t>
      </w:r>
      <w:r w:rsidR="00394F02">
        <w:br/>
        <w:t>Role Associations must not be permanent, but instead be bound by From/To Dates &amp; Times.</w:t>
      </w:r>
    </w:p>
    <w:p w14:paraId="5FFB6D09" w14:textId="4ECFF57B" w:rsidR="00756C26" w:rsidRDefault="00617A85" w:rsidP="00756C26">
      <w:pPr>
        <w:pStyle w:val="ASomething"/>
      </w:pPr>
      <w:r>
        <w:rPr>
          <w:b/>
          <w:bCs/>
        </w:rPr>
        <w:lastRenderedPageBreak/>
        <w:t>Prompts:</w:t>
      </w:r>
      <w:r w:rsidR="00756C26">
        <w:tab/>
        <w:t xml:space="preserve">How are Users associated to </w:t>
      </w:r>
      <w:hyperlink w:anchor="Term_Role" w:history="1">
        <w:r w:rsidR="009F6745" w:rsidRPr="009F6745">
          <w:rPr>
            <w:rStyle w:val="Hyperlink"/>
          </w:rPr>
          <w:t>Role</w:t>
        </w:r>
      </w:hyperlink>
      <w:r w:rsidR="00756C26">
        <w:t>s?</w:t>
      </w:r>
      <w:r w:rsidR="00756C26">
        <w:br/>
        <w:t xml:space="preserve">What kind of </w:t>
      </w:r>
      <w:hyperlink w:anchor="Term_Role" w:history="1">
        <w:r w:rsidR="009F6745" w:rsidRPr="009F6745">
          <w:rPr>
            <w:rStyle w:val="Hyperlink"/>
          </w:rPr>
          <w:t>Role</w:t>
        </w:r>
      </w:hyperlink>
      <w:r w:rsidR="00756C26">
        <w:t>s are they? System</w:t>
      </w:r>
      <w:r w:rsidR="00205BB2">
        <w:t xml:space="preserve"> based</w:t>
      </w:r>
      <w:r w:rsidR="00756C26">
        <w:t>, Tenancy</w:t>
      </w:r>
      <w:r w:rsidR="00205BB2">
        <w:t xml:space="preserve"> based</w:t>
      </w:r>
      <w:r w:rsidR="00756C26">
        <w:t xml:space="preserve">, </w:t>
      </w:r>
      <w:r w:rsidR="00205BB2">
        <w:t>per-</w:t>
      </w:r>
      <w:r w:rsidR="00756C26">
        <w:t xml:space="preserve">Group, </w:t>
      </w:r>
      <w:r w:rsidR="0039149E">
        <w:t xml:space="preserve">(e.g.: Accountable, Manager, Member, Guest, etc.) or </w:t>
      </w:r>
      <w:r w:rsidR="00205BB2">
        <w:t xml:space="preserve">per </w:t>
      </w:r>
      <w:r w:rsidR="00756C26">
        <w:t>Resource</w:t>
      </w:r>
      <w:r w:rsidR="00205BB2">
        <w:t xml:space="preserve"> (e.g.: Creator, Contributor, Approver, </w:t>
      </w:r>
      <w:r w:rsidR="0039149E">
        <w:t>etc.).</w:t>
      </w:r>
    </w:p>
    <w:p w14:paraId="7DFA42FD" w14:textId="0B221F4A" w:rsidR="002E02EF" w:rsidRDefault="00113DB2" w:rsidP="002E02EF">
      <w:pPr>
        <w:pStyle w:val="Heading5"/>
      </w:pPr>
      <w:r>
        <w:t>QR-DEF-</w:t>
      </w:r>
      <w:r w:rsidR="002E02EF">
        <w:t xml:space="preserve">USA-OP-00: </w:t>
      </w:r>
      <w:r w:rsidR="00D81726">
        <w:rPr>
          <w:b/>
          <w:bCs/>
        </w:rPr>
        <w:t xml:space="preserve">Early Availability of </w:t>
      </w:r>
      <w:r w:rsidR="002E02EF">
        <w:rPr>
          <w:b/>
          <w:bCs/>
        </w:rPr>
        <w:t>Guidance</w:t>
      </w:r>
    </w:p>
    <w:p w14:paraId="04E8D8F4" w14:textId="77777777" w:rsidR="002E02EF" w:rsidRPr="001F0BD9" w:rsidRDefault="002E02EF" w:rsidP="002E02EF">
      <w:pPr>
        <w:pStyle w:val="ASomething"/>
      </w:pPr>
      <w:r w:rsidRPr="009D493F">
        <w:rPr>
          <w:b/>
          <w:bCs/>
        </w:rPr>
        <w:t>Category</w:t>
      </w:r>
      <w:r w:rsidRPr="009D493F">
        <w:t>:</w:t>
      </w:r>
      <w:r>
        <w:t xml:space="preserve"> </w:t>
      </w:r>
      <w:r>
        <w:tab/>
        <w:t>ISO-25010/Usability/Operability</w:t>
      </w:r>
    </w:p>
    <w:p w14:paraId="73D7B1A0" w14:textId="77777777" w:rsidR="002E02EF" w:rsidRPr="001F0BD9" w:rsidRDefault="002E02EF" w:rsidP="002E02EF">
      <w:pPr>
        <w:pStyle w:val="ASomething"/>
      </w:pPr>
      <w:r w:rsidRPr="009D493F">
        <w:rPr>
          <w:b/>
          <w:bCs/>
        </w:rPr>
        <w:t>Statement</w:t>
      </w:r>
      <w:r w:rsidRPr="009D493F">
        <w:t>:</w:t>
      </w:r>
      <w:r>
        <w:t xml:space="preserve"> </w:t>
      </w:r>
      <w:r>
        <w:tab/>
        <w:t>The solution’s system(s) MUST provide guidance as early as practical.</w:t>
      </w:r>
    </w:p>
    <w:p w14:paraId="34C62EAD" w14:textId="77777777" w:rsidR="002E02EF" w:rsidRPr="001F0BD9" w:rsidRDefault="002E02EF" w:rsidP="002E02EF">
      <w:pPr>
        <w:pStyle w:val="ASomething"/>
      </w:pPr>
      <w:r w:rsidRPr="009D493F">
        <w:rPr>
          <w:b/>
          <w:bCs/>
        </w:rPr>
        <w:t>Rationale</w:t>
      </w:r>
      <w:r w:rsidRPr="009D493F">
        <w:t>:</w:t>
      </w:r>
      <w:r>
        <w:tab/>
        <w:t>The sooner a user can meet operation requirements the sooner they are able to complete their task adding to their evaluation that the service is effective.</w:t>
      </w:r>
    </w:p>
    <w:p w14:paraId="31F97DE3" w14:textId="233C17F5" w:rsidR="002E02EF" w:rsidRPr="001F0BD9" w:rsidRDefault="002E02EF" w:rsidP="002E02EF">
      <w:pPr>
        <w:pStyle w:val="ASomething"/>
      </w:pPr>
      <w:r w:rsidRPr="009D493F">
        <w:rPr>
          <w:b/>
          <w:bCs/>
        </w:rPr>
        <w:t>Details</w:t>
      </w:r>
      <w:r w:rsidRPr="009D493F">
        <w:t>:</w:t>
      </w:r>
      <w:r>
        <w:t xml:space="preserve"> </w:t>
      </w:r>
      <w:r>
        <w:tab/>
        <w:t xml:space="preserve">A specific example of this type of expected behaviour is that of user input </w:t>
      </w:r>
      <w:r w:rsidR="00D81726">
        <w:t xml:space="preserve">dynamic </w:t>
      </w:r>
      <w:r>
        <w:t>validation: provide instructions on why a field has failed validation without waiting till the user submits the whole form.</w:t>
      </w:r>
    </w:p>
    <w:p w14:paraId="4B5F3B8A" w14:textId="77777777" w:rsidR="002E02EF" w:rsidRDefault="002E02EF" w:rsidP="002E02EF">
      <w:pPr>
        <w:pStyle w:val="ASomething"/>
      </w:pPr>
      <w:r>
        <w:rPr>
          <w:b/>
          <w:bCs/>
        </w:rPr>
        <w:t>Prompts:</w:t>
      </w:r>
      <w:r>
        <w:tab/>
        <w:t>Are instructions provided on how to pass validation?</w:t>
      </w:r>
      <w:r>
        <w:br/>
        <w:t>When are they shown – after a user completes input of the field and moves on to another field, or does it wait till the user presses an Action button (e.g.: ‘Submit’).</w:t>
      </w:r>
    </w:p>
    <w:p w14:paraId="1F7C0150" w14:textId="77777777" w:rsidR="002E02EF" w:rsidRPr="0075069B" w:rsidRDefault="002E02EF" w:rsidP="002E02EF">
      <w:pPr>
        <w:pStyle w:val="ASomething"/>
      </w:pPr>
    </w:p>
    <w:p w14:paraId="13669623" w14:textId="0F00B097" w:rsidR="00D840F2" w:rsidRDefault="00113DB2" w:rsidP="00D840F2">
      <w:pPr>
        <w:pStyle w:val="Heading5"/>
      </w:pPr>
      <w:r>
        <w:t>QR-DEF-</w:t>
      </w:r>
      <w:r w:rsidR="00D840F2">
        <w:t xml:space="preserve">USA-OP-00: </w:t>
      </w:r>
      <w:r w:rsidR="00D840F2">
        <w:rPr>
          <w:b/>
          <w:bCs/>
        </w:rPr>
        <w:t>Completed</w:t>
      </w:r>
      <w:r w:rsidR="00EB2340">
        <w:rPr>
          <w:b/>
          <w:bCs/>
        </w:rPr>
        <w:t xml:space="preserve">, </w:t>
      </w:r>
      <w:r w:rsidR="00D840F2">
        <w:rPr>
          <w:b/>
          <w:bCs/>
        </w:rPr>
        <w:t>Corrected</w:t>
      </w:r>
      <w:r w:rsidR="00EB2340">
        <w:rPr>
          <w:b/>
          <w:bCs/>
        </w:rPr>
        <w:t xml:space="preserve"> User Input</w:t>
      </w:r>
    </w:p>
    <w:p w14:paraId="619A7788" w14:textId="0A74E669" w:rsidR="00D840F2" w:rsidRPr="001F0BD9" w:rsidRDefault="00D840F2" w:rsidP="00D840F2">
      <w:pPr>
        <w:pStyle w:val="ASomething"/>
      </w:pPr>
      <w:r w:rsidRPr="009D493F">
        <w:rPr>
          <w:b/>
          <w:bCs/>
        </w:rPr>
        <w:t>Category</w:t>
      </w:r>
      <w:r w:rsidRPr="009D493F">
        <w:t>:</w:t>
      </w:r>
      <w:r>
        <w:t xml:space="preserve"> </w:t>
      </w:r>
      <w:r>
        <w:tab/>
        <w:t>ISO-25010/</w:t>
      </w:r>
      <w:r w:rsidR="000506E0">
        <w:t>Usability/Operability</w:t>
      </w:r>
    </w:p>
    <w:p w14:paraId="7DE88CCC" w14:textId="20BCD470" w:rsidR="00D840F2" w:rsidRPr="001F0BD9" w:rsidRDefault="00D840F2" w:rsidP="00D840F2">
      <w:pPr>
        <w:pStyle w:val="ASomething"/>
      </w:pPr>
      <w:r w:rsidRPr="009D493F">
        <w:rPr>
          <w:b/>
          <w:bCs/>
        </w:rPr>
        <w:t>Statement</w:t>
      </w:r>
      <w:r w:rsidRPr="009D493F">
        <w:t>:</w:t>
      </w:r>
      <w:r>
        <w:t xml:space="preserve"> </w:t>
      </w:r>
      <w:r>
        <w:tab/>
        <w:t xml:space="preserve">The solution’s system(s) MUST attempt to correct </w:t>
      </w:r>
      <w:r w:rsidR="000506E0">
        <w:t xml:space="preserve">and complete </w:t>
      </w:r>
      <w:r>
        <w:t>user input</w:t>
      </w:r>
      <w:r w:rsidR="000506E0">
        <w:t>.</w:t>
      </w:r>
    </w:p>
    <w:p w14:paraId="5D6E59A1" w14:textId="03EC0CC4" w:rsidR="00D840F2" w:rsidRPr="001F0BD9" w:rsidRDefault="00D840F2" w:rsidP="00D840F2">
      <w:pPr>
        <w:pStyle w:val="ASomething"/>
      </w:pPr>
      <w:r w:rsidRPr="009D493F">
        <w:rPr>
          <w:b/>
          <w:bCs/>
        </w:rPr>
        <w:t>Rationale</w:t>
      </w:r>
      <w:r w:rsidRPr="009D493F">
        <w:t>:</w:t>
      </w:r>
      <w:r>
        <w:tab/>
        <w:t xml:space="preserve">Users hurry and makes mistakes that automation can correct </w:t>
      </w:r>
      <w:r w:rsidR="000506E0">
        <w:t xml:space="preserve">in many cases without further </w:t>
      </w:r>
      <w:r>
        <w:t>guidance or oversight.</w:t>
      </w:r>
    </w:p>
    <w:p w14:paraId="6D716880" w14:textId="3D84EC21" w:rsidR="00D840F2" w:rsidRPr="001F0BD9" w:rsidRDefault="00D840F2" w:rsidP="00D840F2">
      <w:pPr>
        <w:pStyle w:val="ASomething"/>
      </w:pPr>
      <w:r w:rsidRPr="009D493F">
        <w:rPr>
          <w:b/>
          <w:bCs/>
        </w:rPr>
        <w:t>Details</w:t>
      </w:r>
      <w:r w:rsidRPr="009D493F">
        <w:t>:</w:t>
      </w:r>
      <w:r>
        <w:t xml:space="preserve"> </w:t>
      </w:r>
      <w:r>
        <w:tab/>
      </w:r>
      <w:r w:rsidR="000506E0">
        <w:t>The solution’s system(s) should provide autocompletion where achievable (words, phrases, addresses, etc.).</w:t>
      </w:r>
      <w:r w:rsidR="000506E0">
        <w:br/>
        <w:t xml:space="preserve">The system should rely on browsers to propose corrections to spelling mistakes. </w:t>
      </w:r>
      <w:r w:rsidR="000506E0">
        <w:br/>
        <w:t>These steps should be taken before validation is applied.</w:t>
      </w:r>
      <w:r w:rsidR="000506E0">
        <w:br/>
      </w:r>
      <w:r>
        <w:t xml:space="preserve">User input excludes applying correction to </w:t>
      </w:r>
      <w:hyperlink w:anchor="Term_API" w:history="1">
        <w:r w:rsidR="000F39EE" w:rsidRPr="000F39EE">
          <w:rPr>
            <w:rStyle w:val="Hyperlink"/>
          </w:rPr>
          <w:t>API</w:t>
        </w:r>
      </w:hyperlink>
      <w:r>
        <w:t xml:space="preserve"> inputs.</w:t>
      </w:r>
    </w:p>
    <w:p w14:paraId="32C2EFBC" w14:textId="4994B926" w:rsidR="00D840F2" w:rsidRPr="0075069B" w:rsidRDefault="00617A85" w:rsidP="003B08C4">
      <w:pPr>
        <w:pStyle w:val="ASomething"/>
      </w:pPr>
      <w:r>
        <w:rPr>
          <w:b/>
          <w:bCs/>
        </w:rPr>
        <w:t>Prompts:</w:t>
      </w:r>
      <w:r w:rsidR="00D840F2">
        <w:tab/>
      </w:r>
      <w:r w:rsidR="003B08C4">
        <w:t>Approximately what % of the user input fields benefit from auto-completion?</w:t>
      </w:r>
      <w:r w:rsidR="003B08C4">
        <w:br/>
        <w:t>Approximately what % of the user input fields benefit from Input auto-correction?</w:t>
      </w:r>
      <w:r w:rsidR="003B08C4">
        <w:br/>
        <w:t>Is validation delayed till these steps are completed?</w:t>
      </w:r>
      <w:r w:rsidR="003B08C4">
        <w:tab/>
      </w:r>
    </w:p>
    <w:p w14:paraId="7B73D53C" w14:textId="77777777" w:rsidR="00D840F2" w:rsidRDefault="00D840F2" w:rsidP="00D840F2">
      <w:pPr>
        <w:pStyle w:val="BodyText"/>
        <w:rPr>
          <w:lang w:eastAsia="en-NZ"/>
        </w:rPr>
      </w:pPr>
    </w:p>
    <w:p w14:paraId="716DF8B6" w14:textId="25C24C98" w:rsidR="00D20472" w:rsidRDefault="00113DB2" w:rsidP="00D20472">
      <w:pPr>
        <w:pStyle w:val="Heading5"/>
        <w:rPr>
          <w:b/>
          <w:bCs/>
        </w:rPr>
      </w:pPr>
      <w:r>
        <w:lastRenderedPageBreak/>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p w14:paraId="439DDDB1" w14:textId="08976565" w:rsidR="00A664C7" w:rsidRPr="001F0BD9" w:rsidRDefault="00A664C7" w:rsidP="00A664C7">
      <w:pPr>
        <w:pStyle w:val="ASomething"/>
      </w:pPr>
      <w:r w:rsidRPr="009D493F">
        <w:rPr>
          <w:b/>
          <w:bCs/>
        </w:rPr>
        <w:t>Category</w:t>
      </w:r>
      <w:r w:rsidRPr="009D493F">
        <w:t>:</w:t>
      </w:r>
      <w:r>
        <w:t xml:space="preserve"> </w:t>
      </w:r>
      <w:r>
        <w:tab/>
      </w:r>
      <w:r w:rsidR="00FA6ACC">
        <w:t>ISO-25010/Usability/Operability</w:t>
      </w:r>
    </w:p>
    <w:p w14:paraId="1A4EB20F" w14:textId="6C1303F2" w:rsidR="00A664C7" w:rsidRPr="001F0BD9" w:rsidRDefault="00A664C7" w:rsidP="00A664C7">
      <w:pPr>
        <w:pStyle w:val="ASomething"/>
      </w:pPr>
      <w:r w:rsidRPr="009D493F">
        <w:rPr>
          <w:b/>
          <w:bCs/>
        </w:rPr>
        <w:t>Statement</w:t>
      </w:r>
      <w:r w:rsidRPr="009D493F">
        <w:t>:</w:t>
      </w:r>
      <w:r>
        <w:t xml:space="preserve"> </w:t>
      </w:r>
      <w:r>
        <w:tab/>
      </w:r>
      <w:r w:rsidR="00FA6ACC">
        <w:t>The main content of each view MUST be printable in its entirety on standard sheets of paper.</w:t>
      </w:r>
    </w:p>
    <w:p w14:paraId="3E3FABB8" w14:textId="2BAB9A12" w:rsidR="00FA6ACC" w:rsidRPr="00FA6ACC" w:rsidRDefault="00A664C7" w:rsidP="00FA6ACC">
      <w:pPr>
        <w:pStyle w:val="ASomething"/>
      </w:pPr>
      <w:r w:rsidRPr="009D493F">
        <w:rPr>
          <w:b/>
          <w:bCs/>
        </w:rPr>
        <w:t>Rationale</w:t>
      </w:r>
      <w:r w:rsidRPr="009D493F">
        <w:t>:</w:t>
      </w:r>
      <w:r>
        <w:tab/>
      </w:r>
      <w:r w:rsidR="00FA6ACC" w:rsidRPr="00FA6ACC">
        <w:t xml:space="preserve">May be </w:t>
      </w:r>
      <w:r w:rsidR="00FA6ACC" w:rsidRPr="00FA6ACC">
        <w:rPr>
          <w:rFonts w:eastAsiaTheme="majorEastAsia"/>
        </w:rPr>
        <w:t>beneficial for record-keeping, sharing information in a tangible format</w:t>
      </w:r>
      <w:r w:rsidR="00FA6ACC" w:rsidRPr="00FA6ACC">
        <w:t>, or archiving important documents.</w:t>
      </w:r>
    </w:p>
    <w:p w14:paraId="390E2721" w14:textId="29F8A28A" w:rsidR="00A664C7" w:rsidRPr="001F0BD9" w:rsidRDefault="00A664C7" w:rsidP="00FA6ACC">
      <w:pPr>
        <w:pStyle w:val="ASomething"/>
      </w:pPr>
      <w:r w:rsidRPr="009D493F">
        <w:rPr>
          <w:b/>
          <w:bCs/>
        </w:rPr>
        <w:t>Details</w:t>
      </w:r>
      <w:r w:rsidRPr="009D493F">
        <w:t>:</w:t>
      </w:r>
      <w:r>
        <w:t xml:space="preserve"> </w:t>
      </w:r>
      <w:r>
        <w:tab/>
      </w:r>
      <w:r w:rsidR="00FA6ACC">
        <w:t>The following MUST NOT be printed:</w:t>
      </w:r>
      <w:r w:rsidR="00FA6ACC">
        <w:br/>
        <w:t>- thematic or decorative headers, banners, borders, footers</w:t>
      </w:r>
      <w:r w:rsidR="00FA6ACC">
        <w:br/>
        <w:t xml:space="preserve">- navigation selectors (e.g., menus and search), </w:t>
      </w:r>
      <w:r w:rsidR="00FA6ACC">
        <w:br/>
        <w:t>- navigation context (e.g., breadcrumbs)</w:t>
      </w:r>
      <w:r w:rsidR="00FA6ACC">
        <w:br/>
        <w:t xml:space="preserve">- confidential information (e.g., </w:t>
      </w:r>
      <w:hyperlink w:anchor="Term_PII" w:history="1">
        <w:r w:rsidR="00FA6ACC" w:rsidRPr="00FA6ACC">
          <w:rPr>
            <w:rStyle w:val="Hyperlink"/>
          </w:rPr>
          <w:t>PII</w:t>
        </w:r>
      </w:hyperlink>
      <w:r w:rsidR="00FA6ACC">
        <w:t>)</w:t>
      </w:r>
      <w:r w:rsidR="00FA6ACC">
        <w:br/>
      </w:r>
      <w:r w:rsidR="00FA6ACC">
        <w:br/>
      </w:r>
      <w:r w:rsidR="00FA6ACC" w:rsidRPr="00FA6ACC">
        <w:rPr>
          <w:b/>
          <w:bCs/>
        </w:rPr>
        <w:t>IMPORTANT:</w:t>
      </w:r>
      <w:r w:rsidR="00FA6ACC">
        <w:t xml:space="preserve"> printing may lead to leaking confidential information</w:t>
      </w:r>
      <w:r w:rsidR="0069397A">
        <w:t xml:space="preserve"> due to being available via an open (i.e., non-authorising), non-auditing medium</w:t>
      </w:r>
      <w:r w:rsidR="00FA6ACC">
        <w:t>.</w:t>
      </w:r>
    </w:p>
    <w:p w14:paraId="0EE63B79" w14:textId="14BE3DC2" w:rsidR="00FA6ACC" w:rsidRDefault="00A664C7" w:rsidP="0069397A">
      <w:pPr>
        <w:pStyle w:val="ASomething"/>
      </w:pPr>
      <w:r>
        <w:rPr>
          <w:b/>
          <w:bCs/>
        </w:rPr>
        <w:t>Prompts:</w:t>
      </w:r>
      <w:r>
        <w:tab/>
      </w:r>
      <w:r w:rsidR="0069397A">
        <w:t>Does the solution’s system(s) permit printing pages?</w:t>
      </w:r>
      <w:r w:rsidR="0069397A">
        <w:br/>
        <w:t xml:space="preserve">Are the elements to be removed, removed before printing? </w:t>
      </w:r>
      <w:r w:rsidR="0069397A">
        <w:br/>
        <w:t>How?</w:t>
      </w:r>
    </w:p>
    <w:p w14:paraId="52F30535" w14:textId="77777777" w:rsidR="0069397A" w:rsidRDefault="0069397A" w:rsidP="0069397A">
      <w:pPr>
        <w:pStyle w:val="ASomething"/>
      </w:pPr>
    </w:p>
    <w:p w14:paraId="6E3248FF" w14:textId="715D47A5" w:rsidR="00D20472" w:rsidRPr="00D20472" w:rsidRDefault="00D20472" w:rsidP="00D20472">
      <w:pPr>
        <w:pStyle w:val="BodyText"/>
      </w:pPr>
    </w:p>
    <w:p w14:paraId="58AD873D" w14:textId="77777777" w:rsidR="00D20472" w:rsidRDefault="00D20472" w:rsidP="00756C26">
      <w:pPr>
        <w:pStyle w:val="ASomething"/>
      </w:pPr>
    </w:p>
    <w:p w14:paraId="3BE4DBCD" w14:textId="2A857FDA" w:rsidR="00992003" w:rsidRDefault="00992003" w:rsidP="00992003">
      <w:pPr>
        <w:pStyle w:val="Heading4"/>
      </w:pPr>
      <w:bookmarkStart w:id="96" w:name="_Toc158297586"/>
      <w:r w:rsidRPr="00992003">
        <w:t>Accessibility</w:t>
      </w:r>
      <w:bookmarkEnd w:id="96"/>
    </w:p>
    <w:p w14:paraId="6C70CF64" w14:textId="5A1F628C" w:rsidR="00992003" w:rsidRDefault="00992003" w:rsidP="00C829F4">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commentRangeStart w:id="97"/>
      <w:commentRangeStart w:id="98"/>
      <w:r w:rsidR="00992003">
        <w:rPr>
          <w:b/>
          <w:bCs/>
        </w:rPr>
        <w:t>WCAG</w:t>
      </w:r>
      <w:commentRangeEnd w:id="97"/>
      <w:r w:rsidR="00C3612E">
        <w:rPr>
          <w:rStyle w:val="CommentReference"/>
          <w:rFonts w:eastAsiaTheme="minorHAnsi" w:cs="Times New Roman"/>
          <w:color w:val="auto"/>
        </w:rPr>
        <w:commentReference w:id="97"/>
      </w:r>
      <w:commentRangeEnd w:id="98"/>
      <w:r w:rsidR="008F3213">
        <w:rPr>
          <w:rStyle w:val="CommentReference"/>
          <w:rFonts w:eastAsiaTheme="minorHAnsi" w:cs="Times New Roman"/>
          <w:color w:val="auto"/>
        </w:rPr>
        <w:commentReference w:id="98"/>
      </w:r>
    </w:p>
    <w:p w14:paraId="6C8AF2A8" w14:textId="538B8471" w:rsidR="00992003" w:rsidRPr="001F0BD9" w:rsidRDefault="00992003" w:rsidP="00992003">
      <w:pPr>
        <w:pStyle w:val="ASomething"/>
      </w:pPr>
      <w:r w:rsidRPr="009D493F">
        <w:rPr>
          <w:b/>
          <w:bCs/>
        </w:rPr>
        <w:t>Category</w:t>
      </w:r>
      <w:r w:rsidRPr="009D493F">
        <w:t>:</w:t>
      </w:r>
      <w:r>
        <w:t xml:space="preserve"> ISO-25010/Usability/Accessibility</w:t>
      </w:r>
      <w:r>
        <w:tab/>
      </w:r>
    </w:p>
    <w:p w14:paraId="298C0BB2" w14:textId="3A6FDF97" w:rsidR="00992003" w:rsidRPr="001F0BD9" w:rsidRDefault="00992003" w:rsidP="00992003">
      <w:pPr>
        <w:pStyle w:val="ASomething"/>
      </w:pPr>
      <w:r w:rsidRPr="009D493F">
        <w:rPr>
          <w:b/>
          <w:bCs/>
        </w:rPr>
        <w:t>Statement</w:t>
      </w:r>
      <w:r w:rsidRPr="009D493F">
        <w:t>:</w:t>
      </w:r>
      <w:r>
        <w:t xml:space="preserve"> </w:t>
      </w:r>
      <w:r>
        <w:tab/>
        <w:t xml:space="preserve">Service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MUST be accessible</w:t>
      </w:r>
      <w:r w:rsidR="002B32E2">
        <w:t>, meeting the latest WCAG Guidelines to an AA level or better</w:t>
      </w:r>
      <w:r>
        <w:t>.</w:t>
      </w:r>
    </w:p>
    <w:p w14:paraId="7CA97E75" w14:textId="75D62F4E" w:rsidR="00992003" w:rsidRPr="001F0BD9" w:rsidRDefault="00992003" w:rsidP="00992003">
      <w:pPr>
        <w:pStyle w:val="ASomething"/>
      </w:pPr>
      <w:r w:rsidRPr="009D493F">
        <w:rPr>
          <w:b/>
          <w:bCs/>
        </w:rPr>
        <w:t>Rationale</w:t>
      </w:r>
      <w:r w:rsidRPr="009D493F">
        <w:t>:</w:t>
      </w:r>
      <w:r>
        <w:tab/>
        <w:t>Even able persons are only temporarily within the arc of ability, being dis-abled at other times by youth, accident, illness, or old age.</w:t>
      </w:r>
    </w:p>
    <w:p w14:paraId="0D6543B2" w14:textId="47599FF3" w:rsidR="00992003" w:rsidRPr="001F0BD9" w:rsidRDefault="00992003" w:rsidP="00992003">
      <w:pPr>
        <w:pStyle w:val="ASomething"/>
      </w:pPr>
      <w:r w:rsidRPr="009D493F">
        <w:rPr>
          <w:b/>
          <w:bCs/>
        </w:rPr>
        <w:t>Details</w:t>
      </w:r>
      <w:r w:rsidRPr="009D493F">
        <w:t>:</w:t>
      </w:r>
      <w:r>
        <w:t xml:space="preserve"> </w:t>
      </w:r>
      <w:r>
        <w:tab/>
        <w:t xml:space="preserve">Interfaces include both interactive system </w:t>
      </w:r>
      <w:hyperlink w:anchor="Term_UserInterface" w:history="1">
        <w:r w:rsidRPr="002E02EF">
          <w:rPr>
            <w:rStyle w:val="Hyperlink"/>
          </w:rPr>
          <w:t>user interfaces</w:t>
        </w:r>
      </w:hyperlink>
      <w:r>
        <w:t xml:space="preserve"> and </w:t>
      </w:r>
      <w:r w:rsidRPr="002E02EF">
        <w:rPr>
          <w:i/>
          <w:iCs/>
        </w:rPr>
        <w:t>non</w:t>
      </w:r>
      <w:r>
        <w:t>-interactive printed reports.</w:t>
      </w:r>
      <w:r w:rsidR="00744C81">
        <w:br/>
      </w:r>
      <w:r w:rsidR="00744C81">
        <w:lastRenderedPageBreak/>
        <w:t>Examples of Level A: Navigable by keyboard, Non-Text content alternatives, video captions.</w:t>
      </w:r>
      <w:r w:rsidR="00744C81">
        <w:br/>
        <w:t>Examples of Level AA: Colour contrast, Meaningful text alternatives to images, Consistent navigation elements, correct form labels, status updates can be conveyed through a screen reader, logical headers, etc.</w:t>
      </w:r>
      <w:r>
        <w:br/>
        <w:t xml:space="preserve">Note: WCAG 2.0 is </w:t>
      </w:r>
      <w:r w:rsidR="002B32E2">
        <w:t xml:space="preserve">now an </w:t>
      </w:r>
      <w:hyperlink w:anchor="Value_Standards" w:history="1">
        <w:r w:rsidR="002B32E2" w:rsidRPr="00100AB9">
          <w:rPr>
            <w:rStyle w:val="Hyperlink"/>
          </w:rPr>
          <w:t>international</w:t>
        </w:r>
        <w:r w:rsidRPr="00100AB9">
          <w:rPr>
            <w:rStyle w:val="Hyperlink"/>
          </w:rPr>
          <w:t xml:space="preserve"> standard</w:t>
        </w:r>
      </w:hyperlink>
      <w:r>
        <w:t>: ISO-40500.</w:t>
      </w:r>
    </w:p>
    <w:p w14:paraId="00E2BA71" w14:textId="1DEBF72E" w:rsidR="00992003" w:rsidRDefault="00617A85" w:rsidP="00992003">
      <w:pPr>
        <w:pStyle w:val="ASomething"/>
      </w:pPr>
      <w:r>
        <w:rPr>
          <w:b/>
          <w:bCs/>
        </w:rPr>
        <w:t>Prompts:</w:t>
      </w:r>
      <w:r w:rsidR="00992003">
        <w:tab/>
      </w:r>
      <w:r w:rsidR="002B32E2">
        <w:t>What is the lowest level which the solution’s service(s) interfaces meet of the latest version of the Web Content Accessibility Guidelines?</w:t>
      </w:r>
    </w:p>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p w14:paraId="5DC0C345" w14:textId="6F20E33A" w:rsidR="0069397A" w:rsidRPr="001F0BD9" w:rsidRDefault="0069397A" w:rsidP="0069397A">
      <w:pPr>
        <w:pStyle w:val="ASomething"/>
      </w:pPr>
      <w:r w:rsidRPr="009D493F">
        <w:rPr>
          <w:b/>
          <w:bCs/>
        </w:rPr>
        <w:t>Category</w:t>
      </w:r>
      <w:r w:rsidRPr="009D493F">
        <w:t>:</w:t>
      </w:r>
      <w:r>
        <w:t xml:space="preserve"> </w:t>
      </w:r>
      <w:r>
        <w:tab/>
        <w:t>ISO-25010/Usability/Accessibility</w:t>
      </w:r>
    </w:p>
    <w:p w14:paraId="47101FCF" w14:textId="3BB895A4" w:rsidR="0069397A" w:rsidRDefault="0069397A" w:rsidP="0069397A">
      <w:pPr>
        <w:pStyle w:val="ASomething"/>
      </w:pPr>
      <w:r w:rsidRPr="009D493F">
        <w:rPr>
          <w:b/>
          <w:bCs/>
        </w:rPr>
        <w:t>Statement</w:t>
      </w:r>
      <w:r w:rsidRPr="009D493F">
        <w:t>:</w:t>
      </w:r>
      <w:r>
        <w:t xml:space="preserve"> </w:t>
      </w:r>
      <w:r>
        <w:tab/>
        <w:t>Links to non-displayed media MUST be described by information indicating the media’s format and size.</w:t>
      </w:r>
    </w:p>
    <w:p w14:paraId="50A117B3" w14:textId="40280A1C" w:rsidR="0069397A" w:rsidRPr="001F0BD9" w:rsidRDefault="0069397A" w:rsidP="0069397A">
      <w:pPr>
        <w:pStyle w:val="ASomething"/>
      </w:pPr>
      <w:r w:rsidRPr="009D493F">
        <w:rPr>
          <w:b/>
          <w:bCs/>
        </w:rPr>
        <w:t>Rationale</w:t>
      </w:r>
      <w:r w:rsidRPr="009D493F">
        <w:t>:</w:t>
      </w:r>
      <w:r>
        <w:tab/>
        <w:t>Inform system users as to the requirements and network &amp; time cost to follow the link.</w:t>
      </w:r>
    </w:p>
    <w:p w14:paraId="4F16FD27" w14:textId="6CE926B0" w:rsidR="0069397A" w:rsidRPr="001F0BD9" w:rsidRDefault="0069397A" w:rsidP="0069397A">
      <w:pPr>
        <w:pStyle w:val="ASomething"/>
      </w:pPr>
      <w:r w:rsidRPr="009D493F">
        <w:rPr>
          <w:b/>
          <w:bCs/>
        </w:rPr>
        <w:t>Details</w:t>
      </w:r>
      <w:r w:rsidRPr="009D493F">
        <w:t>:</w:t>
      </w:r>
      <w:r>
        <w:t xml:space="preserve"> </w:t>
      </w:r>
      <w:r>
        <w:tab/>
      </w:r>
      <w:r w:rsidR="00575288">
        <w:t xml:space="preserve">When described following Accessibility standards Improves both Usability and Accessibility.  </w:t>
      </w:r>
    </w:p>
    <w:p w14:paraId="3FFA93D0" w14:textId="0BAFD18A" w:rsidR="0069397A" w:rsidRPr="0075069B" w:rsidRDefault="0069397A" w:rsidP="0069397A">
      <w:pPr>
        <w:pStyle w:val="ASomething"/>
      </w:pPr>
      <w:r>
        <w:rPr>
          <w:b/>
          <w:bCs/>
        </w:rPr>
        <w:t>Prompts:</w:t>
      </w:r>
      <w:r>
        <w:tab/>
      </w:r>
      <w:r w:rsidR="00575288">
        <w:t>Does the system describe Links to non-displayed media files?</w:t>
      </w:r>
      <w:r w:rsidR="00575288">
        <w:br/>
      </w:r>
    </w:p>
    <w:p w14:paraId="349AAD07" w14:textId="208296DE" w:rsidR="008D29F9" w:rsidRDefault="008D29F9" w:rsidP="008D29F9">
      <w:pPr>
        <w:pStyle w:val="Heading5"/>
      </w:pPr>
      <w:r>
        <w:t xml:space="preserve">QR-DEF-USA-ACC-00: </w:t>
      </w:r>
      <w:r>
        <w:rPr>
          <w:b/>
          <w:bCs/>
        </w:rPr>
        <w:t>Relay Service</w:t>
      </w:r>
    </w:p>
    <w:p w14:paraId="2CECBF75" w14:textId="6FDE35DE" w:rsidR="008D29F9" w:rsidRPr="001F0BD9" w:rsidRDefault="008D29F9" w:rsidP="008D29F9">
      <w:pPr>
        <w:pStyle w:val="ASomething"/>
      </w:pPr>
      <w:r w:rsidRPr="009D493F">
        <w:rPr>
          <w:b/>
          <w:bCs/>
        </w:rPr>
        <w:t>Category</w:t>
      </w:r>
      <w:r w:rsidRPr="009D493F">
        <w:t>:</w:t>
      </w:r>
      <w:r>
        <w:t xml:space="preserve"> </w:t>
      </w:r>
      <w:r>
        <w:tab/>
        <w:t>ISO-25010/Usability/Accessibility</w:t>
      </w:r>
    </w:p>
    <w:p w14:paraId="1179C426" w14:textId="7BFD1DE5" w:rsidR="008D29F9" w:rsidRPr="001F0BD9" w:rsidRDefault="008D29F9" w:rsidP="008D29F9">
      <w:pPr>
        <w:pStyle w:val="ASomething"/>
      </w:pPr>
      <w:r w:rsidRPr="009D493F">
        <w:rPr>
          <w:b/>
          <w:bCs/>
        </w:rPr>
        <w:t>Statement</w:t>
      </w:r>
      <w:r w:rsidRPr="009D493F">
        <w:t>:</w:t>
      </w:r>
      <w:r>
        <w:t xml:space="preserve"> </w:t>
      </w:r>
      <w:r>
        <w:tab/>
        <w:t xml:space="preserve">The solution </w:t>
      </w:r>
      <w:r w:rsidR="007113F8">
        <w:t>SHOULD</w:t>
      </w:r>
      <w:r>
        <w:t xml:space="preserve"> link to </w:t>
      </w:r>
      <w:proofErr w:type="spellStart"/>
      <w:proofErr w:type="gramStart"/>
      <w:r>
        <w:t>a</w:t>
      </w:r>
      <w:proofErr w:type="spellEnd"/>
      <w:proofErr w:type="gramEnd"/>
      <w:r>
        <w:t xml:space="preserve"> audio relay system for hearing or speech impaired system users.</w:t>
      </w:r>
    </w:p>
    <w:p w14:paraId="076694B7" w14:textId="0A0B34E7" w:rsidR="008D29F9" w:rsidRPr="001F0BD9" w:rsidRDefault="008D29F9" w:rsidP="008D29F9">
      <w:pPr>
        <w:pStyle w:val="ASomething"/>
      </w:pPr>
      <w:r w:rsidRPr="009D493F">
        <w:rPr>
          <w:b/>
          <w:bCs/>
        </w:rPr>
        <w:t>Rationale</w:t>
      </w:r>
      <w:r w:rsidRPr="009D493F">
        <w:t>:</w:t>
      </w:r>
      <w:r>
        <w:tab/>
        <w:t>Hearing impaired users MUST be able to use the system.</w:t>
      </w:r>
    </w:p>
    <w:p w14:paraId="0563D8B9" w14:textId="50010683" w:rsidR="008D29F9" w:rsidRPr="001F0BD9" w:rsidRDefault="008D29F9" w:rsidP="008D29F9">
      <w:pPr>
        <w:pStyle w:val="ASomething"/>
      </w:pPr>
      <w:r w:rsidRPr="009D493F">
        <w:rPr>
          <w:b/>
          <w:bCs/>
        </w:rPr>
        <w:t>Details</w:t>
      </w:r>
      <w:r w:rsidRPr="009D493F">
        <w:t>:</w:t>
      </w:r>
      <w:r>
        <w:t xml:space="preserve"> </w:t>
      </w:r>
      <w:r>
        <w:tab/>
      </w:r>
      <w:r w:rsidR="007113F8">
        <w:t>In NZ, the link address is;</w:t>
      </w:r>
      <w:r w:rsidR="007113F8">
        <w:br/>
      </w:r>
      <w:hyperlink r:id="rId23" w:history="1">
        <w:r w:rsidR="007113F8" w:rsidRPr="008D29F9">
          <w:rPr>
            <w:rFonts w:ascii="Helvetica" w:hAnsi="Helvetica"/>
            <w:color w:val="336699"/>
            <w:sz w:val="27"/>
            <w:szCs w:val="27"/>
            <w:u w:val="single"/>
            <w:lang w:eastAsia="en-NZ"/>
          </w:rPr>
          <w:t xml:space="preserve">New Zealand Relay Service (NZ </w:t>
        </w:r>
        <w:proofErr w:type="gramStart"/>
        <w:r w:rsidR="007113F8" w:rsidRPr="008D29F9">
          <w:rPr>
            <w:rFonts w:ascii="Helvetica" w:hAnsi="Helvetica"/>
            <w:color w:val="336699"/>
            <w:sz w:val="27"/>
            <w:szCs w:val="27"/>
            <w:u w:val="single"/>
            <w:lang w:eastAsia="en-NZ"/>
          </w:rPr>
          <w:t>Relay)</w:t>
        </w:r>
        <w:r w:rsidR="007113F8" w:rsidRPr="008D29F9">
          <w:rPr>
            <w:rFonts w:ascii="Helvetica" w:hAnsi="Helvetica"/>
            <w:color w:val="336699"/>
            <w:sz w:val="27"/>
            <w:szCs w:val="27"/>
            <w:u w:val="single"/>
            <w:bdr w:val="none" w:sz="0" w:space="0" w:color="auto" w:frame="1"/>
            <w:lang w:eastAsia="en-NZ"/>
          </w:rPr>
          <w:t>(</w:t>
        </w:r>
        <w:proofErr w:type="gramEnd"/>
        <w:r w:rsidR="007113F8" w:rsidRPr="008D29F9">
          <w:rPr>
            <w:rFonts w:ascii="Helvetica" w:hAnsi="Helvetica"/>
            <w:color w:val="336699"/>
            <w:sz w:val="27"/>
            <w:szCs w:val="27"/>
            <w:u w:val="single"/>
            <w:bdr w:val="none" w:sz="0" w:space="0" w:color="auto" w:frame="1"/>
            <w:lang w:eastAsia="en-NZ"/>
          </w:rPr>
          <w:t>external link)</w:t>
        </w:r>
      </w:hyperlink>
    </w:p>
    <w:p w14:paraId="627DD313" w14:textId="1330E16C" w:rsidR="008D29F9" w:rsidRPr="0075069B" w:rsidRDefault="008D29F9" w:rsidP="008D29F9">
      <w:pPr>
        <w:pStyle w:val="ASomething"/>
      </w:pPr>
      <w:r>
        <w:rPr>
          <w:b/>
          <w:bCs/>
        </w:rPr>
        <w:t>Prompts:</w:t>
      </w:r>
      <w:r>
        <w:tab/>
      </w:r>
      <w:r w:rsidR="007113F8">
        <w:t>Does the solution’s system(s) Contact Information link to an audio relay system?</w:t>
      </w:r>
      <w:r w:rsidR="007113F8">
        <w:br/>
        <w:t>Which one?</w:t>
      </w:r>
    </w:p>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99" w:name="_Toc158297587"/>
      <w:commentRangeStart w:id="100"/>
      <w:r>
        <w:t>Reliability</w:t>
      </w:r>
      <w:bookmarkEnd w:id="99"/>
      <w:commentRangeEnd w:id="100"/>
      <w:r w:rsidR="001C1D9E">
        <w:rPr>
          <w:rStyle w:val="CommentReference"/>
          <w:rFonts w:eastAsiaTheme="minorHAnsi" w:cs="Times New Roman"/>
          <w:b w:val="0"/>
          <w:i w:val="0"/>
          <w:color w:val="auto"/>
        </w:rPr>
        <w:commentReference w:id="100"/>
      </w:r>
    </w:p>
    <w:p w14:paraId="003FF8D8" w14:textId="228E5C7B" w:rsidR="009D28D8" w:rsidRPr="00902999" w:rsidRDefault="009D28D8" w:rsidP="00C829F4">
      <w:pPr>
        <w:pStyle w:val="BodyTextDefinition"/>
      </w:pPr>
      <w:r w:rsidRPr="00902999">
        <w:t xml:space="preserve">The </w:t>
      </w:r>
      <w:r w:rsidR="00902999">
        <w:t>d</w:t>
      </w:r>
      <w:r w:rsidRPr="00902999">
        <w:t>egree to which a system, product or component performs specified functions under specified conditions for a specified period of time. This characteristic is composed of the sub-qualities listed below.</w:t>
      </w:r>
    </w:p>
    <w:p w14:paraId="078CFDF7" w14:textId="4E0FE4ED" w:rsidR="009D28D8" w:rsidRDefault="009D28D8" w:rsidP="009D28D8">
      <w:pPr>
        <w:pStyle w:val="Heading4"/>
      </w:pPr>
      <w:bookmarkStart w:id="101" w:name="_Toc158297588"/>
      <w:r>
        <w:lastRenderedPageBreak/>
        <w:t>Maturity</w:t>
      </w:r>
      <w:bookmarkEnd w:id="101"/>
    </w:p>
    <w:p w14:paraId="1C0415EE" w14:textId="46E40AEC" w:rsidR="009D28D8" w:rsidRDefault="00902999" w:rsidP="00C829F4">
      <w:pPr>
        <w:pStyle w:val="BodyTextDefinition"/>
        <w:rPr>
          <w:lang w:eastAsia="en-NZ"/>
        </w:rPr>
      </w:pPr>
      <w:r>
        <w:rPr>
          <w:lang w:eastAsia="en-NZ"/>
        </w:rPr>
        <w:t>T</w:t>
      </w:r>
      <w:r w:rsidRPr="00780F08">
        <w:rPr>
          <w:lang w:eastAsia="en-NZ"/>
        </w:rPr>
        <w:t xml:space="preserve">he degree to which a </w:t>
      </w:r>
      <w:r w:rsidR="003A7C8B">
        <w:rPr>
          <w:lang w:eastAsia="en-NZ"/>
        </w:rPr>
        <w:t xml:space="preserve">system, product or component meets </w:t>
      </w:r>
      <w:r w:rsidRPr="00780F08">
        <w:rPr>
          <w:lang w:eastAsia="en-NZ"/>
        </w:rPr>
        <w:t xml:space="preserve">needs for reliability, under normal </w:t>
      </w:r>
      <w:r w:rsidR="008B75A5">
        <w:rPr>
          <w:lang w:eastAsia="en-NZ"/>
        </w:rPr>
        <w:t>and peak demand</w:t>
      </w:r>
      <w:r w:rsidRPr="00780F08">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p w14:paraId="0752D99B" w14:textId="2FDCA23C" w:rsidR="003A7C8B" w:rsidRPr="001F0BD9" w:rsidRDefault="003A7C8B" w:rsidP="003A7C8B">
      <w:pPr>
        <w:pStyle w:val="ASomething"/>
      </w:pPr>
      <w:r w:rsidRPr="009D493F">
        <w:rPr>
          <w:b/>
          <w:bCs/>
        </w:rPr>
        <w:t>Category</w:t>
      </w:r>
      <w:r w:rsidRPr="009D493F">
        <w:t>:</w:t>
      </w:r>
      <w:r>
        <w:t xml:space="preserve"> </w:t>
      </w:r>
      <w:r>
        <w:tab/>
      </w:r>
      <w:r w:rsidR="00882B2B">
        <w:t>ISO-25010/Reliability/Maturity</w:t>
      </w:r>
    </w:p>
    <w:p w14:paraId="1072B680" w14:textId="3F9C07AC" w:rsidR="003A7C8B" w:rsidRPr="001F0BD9" w:rsidRDefault="003A7C8B" w:rsidP="003A7C8B">
      <w:pPr>
        <w:pStyle w:val="ASomething"/>
      </w:pPr>
      <w:r w:rsidRPr="009D493F">
        <w:rPr>
          <w:b/>
          <w:bCs/>
        </w:rPr>
        <w:t>Statement</w:t>
      </w:r>
      <w:r w:rsidRPr="009D493F">
        <w:t>:</w:t>
      </w:r>
      <w:r>
        <w:t xml:space="preserve"> </w:t>
      </w:r>
      <w:r>
        <w:tab/>
        <w:t xml:space="preserve">The solution’s system(s) MUST </w:t>
      </w:r>
      <w:r w:rsidR="005653FE">
        <w:t xml:space="preserve">be maintained to </w:t>
      </w:r>
      <w:r w:rsidR="00FE43F0">
        <w:t xml:space="preserve">defined </w:t>
      </w:r>
      <w:hyperlink w:anchor="Value_ErrorSeverityAcceptance" w:history="1">
        <w:r w:rsidR="00FE43F0" w:rsidRPr="00FE43F0">
          <w:rPr>
            <w:rStyle w:val="Hyperlink"/>
          </w:rPr>
          <w:t>Acceptable Error Severity</w:t>
        </w:r>
      </w:hyperlink>
      <w:r w:rsidR="00FE43F0">
        <w:t xml:space="preserve"> constraints </w:t>
      </w:r>
      <w:r w:rsidR="00F46055">
        <w:t xml:space="preserve">during </w:t>
      </w:r>
      <w:r w:rsidR="00FE43F0">
        <w:t xml:space="preserve">both </w:t>
      </w:r>
      <w:r w:rsidR="008B75A5">
        <w:t xml:space="preserve">testing </w:t>
      </w:r>
      <w:r w:rsidR="00FE43F0">
        <w:t>and</w:t>
      </w:r>
      <w:r w:rsidR="008B75A5">
        <w:t xml:space="preserve"> </w:t>
      </w:r>
      <w:r w:rsidR="00F46055">
        <w:t>normal operation</w:t>
      </w:r>
      <w:r>
        <w:t>.</w:t>
      </w:r>
    </w:p>
    <w:p w14:paraId="190B27F2" w14:textId="57CBEFA8" w:rsidR="003A7C8B" w:rsidRPr="001F0BD9" w:rsidRDefault="003A7C8B" w:rsidP="00FE43F0">
      <w:pPr>
        <w:pStyle w:val="ASomething"/>
      </w:pPr>
      <w:r w:rsidRPr="009D493F">
        <w:rPr>
          <w:b/>
          <w:bCs/>
        </w:rPr>
        <w:t>Rationale</w:t>
      </w:r>
      <w:r w:rsidRPr="009D493F">
        <w:t>:</w:t>
      </w:r>
      <w:r>
        <w:tab/>
      </w:r>
      <w:r w:rsidR="008B75A5">
        <w:t xml:space="preserve">Reliability is </w:t>
      </w:r>
      <w:r w:rsidR="008B75A5" w:rsidRPr="008B75A5">
        <w:rPr>
          <w:i/>
          <w:iCs/>
        </w:rPr>
        <w:t>not</w:t>
      </w:r>
      <w:r w:rsidR="008B75A5">
        <w:t xml:space="preserve"> dependent on age or user base: it is based on reliability under normal and peak operation loads</w:t>
      </w:r>
      <w:r w:rsidR="00882B2B">
        <w:t xml:space="preserve">, measured by the quantity and classification of errors as per defined </w:t>
      </w:r>
      <w:hyperlink w:anchor="Term_ErrorSeverity" w:history="1">
        <w:r w:rsidR="00882B2B" w:rsidRPr="00FE43F0">
          <w:rPr>
            <w:rStyle w:val="Hyperlink"/>
          </w:rPr>
          <w:t>error severities</w:t>
        </w:r>
      </w:hyperlink>
      <w:r w:rsidR="00882B2B">
        <w:t>.</w:t>
      </w:r>
      <w:r w:rsidR="008B75A5">
        <w:t xml:space="preserve"> </w:t>
      </w:r>
      <w:r w:rsidR="00FE43F0">
        <w:br/>
      </w:r>
      <w:r w:rsidR="008B75A5">
        <w:t xml:space="preserve">While procured systems can be expected to be mature, this is not always the case. Vice versa, custom developed systems can be judged reliable not by </w:t>
      </w:r>
      <w:r w:rsidR="00125E54">
        <w:t>age but</w:t>
      </w:r>
      <w:r w:rsidR="008B75A5">
        <w:t xml:space="preserve"> based on the severity of errors raised.</w:t>
      </w:r>
    </w:p>
    <w:p w14:paraId="341B96A3" w14:textId="0AADB363" w:rsidR="003A7C8B" w:rsidRDefault="00617A85" w:rsidP="00E960CF">
      <w:pPr>
        <w:pStyle w:val="ASomething"/>
      </w:pPr>
      <w:r>
        <w:rPr>
          <w:b/>
          <w:bCs/>
        </w:rPr>
        <w:t>Prompts:</w:t>
      </w:r>
      <w:r w:rsidR="003A7C8B">
        <w:tab/>
      </w:r>
      <w:r w:rsidR="008B75A5">
        <w:t xml:space="preserve">What is the </w:t>
      </w:r>
      <w:r w:rsidR="00E960CF">
        <w:t xml:space="preserve">set of known critical or high errors -- under any circumstance -- known of the system? </w:t>
      </w:r>
      <w:r w:rsidR="00E960CF">
        <w:br/>
        <w:t xml:space="preserve">Can you list </w:t>
      </w:r>
      <w:r w:rsidR="00E960CF" w:rsidRPr="00E960CF">
        <w:rPr>
          <w:i/>
          <w:iCs/>
        </w:rPr>
        <w:t>any</w:t>
      </w:r>
      <w:r w:rsidR="00E960CF">
        <w:t xml:space="preserve"> possible reasons that the solution’s system(s) may experience critical or </w:t>
      </w:r>
      <w:r w:rsidR="00F52C96">
        <w:t>high-level</w:t>
      </w:r>
      <w:r w:rsidR="00E960CF">
        <w:t xml:space="preserve"> exceptions in the current use case?</w:t>
      </w:r>
    </w:p>
    <w:p w14:paraId="757C9311" w14:textId="77777777" w:rsidR="00902999" w:rsidRDefault="00902999" w:rsidP="009D28D8">
      <w:pPr>
        <w:pStyle w:val="BodyText"/>
      </w:pPr>
    </w:p>
    <w:p w14:paraId="585FC22F" w14:textId="33E042B7" w:rsidR="009D28D8" w:rsidRDefault="009D28D8" w:rsidP="009D28D8">
      <w:pPr>
        <w:pStyle w:val="Heading4"/>
      </w:pPr>
      <w:bookmarkStart w:id="102" w:name="_Toc158297589"/>
      <w:r>
        <w:t>Availability</w:t>
      </w:r>
      <w:bookmarkEnd w:id="102"/>
    </w:p>
    <w:p w14:paraId="10D1797A" w14:textId="01B6A64F" w:rsidR="00902999" w:rsidRPr="00902999" w:rsidRDefault="00902999" w:rsidP="00C829F4">
      <w:pPr>
        <w:pStyle w:val="BodyTextDefinition"/>
      </w:pPr>
      <w:r w:rsidRPr="00902999">
        <w:t>The degree to which a service is available and operable to service consumers when required for use.</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p w14:paraId="552FFB33" w14:textId="29C7A686" w:rsidR="009D28D8" w:rsidRPr="001F0BD9" w:rsidRDefault="009D28D8" w:rsidP="009D28D8">
      <w:pPr>
        <w:pStyle w:val="ASomething"/>
      </w:pPr>
      <w:r w:rsidRPr="009D493F">
        <w:rPr>
          <w:b/>
          <w:bCs/>
        </w:rPr>
        <w:t>Category</w:t>
      </w:r>
      <w:r w:rsidRPr="009D493F">
        <w:t>:</w:t>
      </w:r>
      <w:r>
        <w:t xml:space="preserve"> </w:t>
      </w:r>
      <w:r>
        <w:tab/>
        <w:t>ISO-25010/Reliability/Availability</w:t>
      </w:r>
    </w:p>
    <w:p w14:paraId="2CC4A93F" w14:textId="4C68F705" w:rsidR="009D28D8" w:rsidRPr="001F0BD9" w:rsidRDefault="009D28D8" w:rsidP="009D28D8">
      <w:pPr>
        <w:pStyle w:val="ASomething"/>
      </w:pPr>
      <w:r w:rsidRPr="009D493F">
        <w:rPr>
          <w:b/>
          <w:bCs/>
        </w:rPr>
        <w:t>Statement</w:t>
      </w:r>
      <w:r w:rsidRPr="009D493F">
        <w:t>:</w:t>
      </w:r>
      <w:r>
        <w:t xml:space="preserve"> </w:t>
      </w:r>
      <w:r>
        <w:tab/>
        <w:t xml:space="preserve">The solution’s systems MUST </w:t>
      </w:r>
      <w:r w:rsidR="005E493B">
        <w:t xml:space="preserve">meet the stated monthly </w:t>
      </w:r>
      <w:hyperlink w:anchor="Value_Availability" w:history="1">
        <w:r w:rsidR="005E493B" w:rsidRPr="005E493B">
          <w:rPr>
            <w:rStyle w:val="Hyperlink"/>
          </w:rPr>
          <w:t>availab</w:t>
        </w:r>
        <w:r w:rsidR="00761FC9">
          <w:rPr>
            <w:rStyle w:val="Hyperlink"/>
          </w:rPr>
          <w:t>ility</w:t>
        </w:r>
      </w:hyperlink>
      <w:r w:rsidR="005E493B">
        <w:t xml:space="preserve"> expectations.</w:t>
      </w:r>
    </w:p>
    <w:p w14:paraId="0F9DA7F0" w14:textId="7FBF4F6F" w:rsidR="009D28D8" w:rsidRPr="001F0BD9" w:rsidRDefault="009D28D8" w:rsidP="009D28D8">
      <w:pPr>
        <w:pStyle w:val="ASomething"/>
      </w:pPr>
      <w:r w:rsidRPr="009D493F">
        <w:rPr>
          <w:b/>
          <w:bCs/>
        </w:rPr>
        <w:t>Rationale</w:t>
      </w:r>
      <w:r w:rsidRPr="009D493F">
        <w:t>:</w:t>
      </w:r>
      <w:r>
        <w:tab/>
      </w:r>
      <w:r w:rsidR="005E493B">
        <w:t xml:space="preserve">A solution that is not available is not used. </w:t>
      </w:r>
      <w:r w:rsidR="005E493B">
        <w:br/>
        <w:t>Users who need a service look for an available equivalent service.</w:t>
      </w:r>
      <w:r w:rsidR="005E493B">
        <w:br/>
        <w:t>Users who find an equivalent service that is more reliable do not return to use the service.</w:t>
      </w:r>
    </w:p>
    <w:p w14:paraId="2E4051B2" w14:textId="4D86EE18" w:rsidR="009D28D8" w:rsidRPr="001F0BD9" w:rsidRDefault="009D28D8" w:rsidP="009D28D8">
      <w:pPr>
        <w:pStyle w:val="ASomething"/>
      </w:pPr>
      <w:r w:rsidRPr="009D493F">
        <w:rPr>
          <w:b/>
          <w:bCs/>
        </w:rPr>
        <w:t>Details</w:t>
      </w:r>
      <w:r w:rsidRPr="009D493F">
        <w:t>:</w:t>
      </w:r>
      <w:r>
        <w:t xml:space="preserve"> </w:t>
      </w:r>
      <w:r>
        <w:tab/>
      </w:r>
      <w:r w:rsidR="005E493B" w:rsidRPr="005E493B">
        <w:rPr>
          <w:b/>
          <w:bCs/>
        </w:rPr>
        <w:t>Important:</w:t>
      </w:r>
      <w:r w:rsidR="005E493B">
        <w:t xml:space="preserve"> the availability expectations are not possible to be met without an automated delivery </w:t>
      </w:r>
      <w:hyperlink w:anchor="Term_Pipeline" w:history="1">
        <w:r w:rsidR="005E493B" w:rsidRPr="005E493B">
          <w:rPr>
            <w:rStyle w:val="Hyperlink"/>
          </w:rPr>
          <w:t>pipeline</w:t>
        </w:r>
      </w:hyperlink>
      <w:r w:rsidR="005E493B">
        <w:t xml:space="preserve"> to perform the necessary steps required to bring a service back online.</w:t>
      </w:r>
      <w:r w:rsidR="00761FC9">
        <w:br/>
        <w:t>Azure services are almost universally 99.9%.</w:t>
      </w:r>
    </w:p>
    <w:p w14:paraId="0CD86526" w14:textId="0B64DF3A" w:rsidR="009D28D8" w:rsidRPr="00A851F8" w:rsidRDefault="00617A85" w:rsidP="00346430">
      <w:pPr>
        <w:pStyle w:val="ASomething"/>
      </w:pPr>
      <w:r>
        <w:rPr>
          <w:b/>
          <w:bCs/>
        </w:rPr>
        <w:t>Prompts:</w:t>
      </w:r>
      <w:r w:rsidR="009D28D8">
        <w:tab/>
        <w:t>…</w:t>
      </w:r>
    </w:p>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103" w:name="_Toc158297590"/>
      <w:r>
        <w:t>Fault Tolerance</w:t>
      </w:r>
      <w:bookmarkEnd w:id="103"/>
    </w:p>
    <w:p w14:paraId="50916E38" w14:textId="2743AAAE" w:rsidR="009D28D8" w:rsidRDefault="006C2361" w:rsidP="00C829F4">
      <w:pPr>
        <w:pStyle w:val="BodyTextDefinition"/>
        <w:rPr>
          <w:lang w:eastAsia="en-NZ"/>
        </w:rPr>
      </w:pPr>
      <w:r>
        <w:rPr>
          <w:lang w:eastAsia="en-NZ"/>
        </w:rPr>
        <w:t>T</w:t>
      </w:r>
      <w:r w:rsidRPr="00074108">
        <w:rPr>
          <w:lang w:eastAsia="en-NZ"/>
        </w:rPr>
        <w:t xml:space="preserve">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26FE5E79" w14:textId="77777777" w:rsidR="00A33F52" w:rsidRDefault="00A33F52" w:rsidP="009D28D8">
      <w:pPr>
        <w:pStyle w:val="BodyText"/>
        <w:rPr>
          <w:lang w:eastAsia="en-NZ"/>
        </w:rPr>
      </w:pPr>
    </w:p>
    <w:p w14:paraId="295D8953" w14:textId="7FCEDB9D" w:rsidR="00A33F52" w:rsidRDefault="00113DB2" w:rsidP="00A33F52">
      <w:pPr>
        <w:pStyle w:val="Heading5"/>
      </w:pPr>
      <w:r>
        <w:t>QR-DEF-</w:t>
      </w:r>
      <w:r w:rsidR="00A33F52">
        <w:t xml:space="preserve">REL-FT-00: </w:t>
      </w:r>
      <w:r w:rsidR="00D20472">
        <w:rPr>
          <w:b/>
          <w:bCs/>
        </w:rPr>
        <w:t>Validation</w:t>
      </w:r>
    </w:p>
    <w:p w14:paraId="046A0E9F" w14:textId="2117EEE1" w:rsidR="00A33F52" w:rsidRPr="001F0BD9" w:rsidRDefault="00A33F52" w:rsidP="00A33F52">
      <w:pPr>
        <w:pStyle w:val="ASomething"/>
      </w:pPr>
      <w:r w:rsidRPr="009D493F">
        <w:rPr>
          <w:b/>
          <w:bCs/>
        </w:rPr>
        <w:t>Category</w:t>
      </w:r>
      <w:r w:rsidRPr="009D493F">
        <w:t>:</w:t>
      </w:r>
      <w:r>
        <w:t xml:space="preserve"> </w:t>
      </w:r>
      <w:r>
        <w:tab/>
        <w:t>ISO-25010/Reliability/Fault Tolerance</w:t>
      </w:r>
    </w:p>
    <w:p w14:paraId="73BF9897" w14:textId="5CD6ED01" w:rsidR="00A33F52" w:rsidRPr="001F0BD9" w:rsidRDefault="00A33F52" w:rsidP="00A33F52">
      <w:pPr>
        <w:pStyle w:val="ASomething"/>
      </w:pPr>
      <w:r w:rsidRPr="009D493F">
        <w:rPr>
          <w:b/>
          <w:bCs/>
        </w:rPr>
        <w:t>Statement</w:t>
      </w:r>
      <w:r w:rsidRPr="009D493F">
        <w:t>:</w:t>
      </w:r>
      <w:r>
        <w:t xml:space="preserve"> </w:t>
      </w:r>
      <w:r>
        <w:tab/>
        <w:t xml:space="preserve">All </w:t>
      </w:r>
      <w:r w:rsidR="00D840F2">
        <w:t xml:space="preserve">data </w:t>
      </w:r>
      <w:r>
        <w:t xml:space="preserve">provided </w:t>
      </w:r>
      <w:r w:rsidR="00D20472">
        <w:t xml:space="preserve">via </w:t>
      </w:r>
      <w:hyperlink w:anchor="Term_Interface" w:history="1">
        <w:r w:rsidR="00D20472" w:rsidRPr="002E02EF">
          <w:rPr>
            <w:rStyle w:val="Hyperlink"/>
          </w:rPr>
          <w:t>Interface</w:t>
        </w:r>
      </w:hyperlink>
      <w:r w:rsidR="00D20472">
        <w:t>s</w:t>
      </w:r>
      <w:r>
        <w:t xml:space="preserve"> MUST be validated prior to </w:t>
      </w:r>
      <w:r w:rsidR="00D840F2">
        <w:t xml:space="preserve">adding or </w:t>
      </w:r>
      <w:r>
        <w:t xml:space="preserve">changing </w:t>
      </w:r>
      <w:hyperlink w:anchor="Term_SystemData" w:history="1">
        <w:r w:rsidRPr="00465682">
          <w:rPr>
            <w:rStyle w:val="Hyperlink"/>
          </w:rPr>
          <w:t>system data</w:t>
        </w:r>
      </w:hyperlink>
      <w:r>
        <w:t>.</w:t>
      </w:r>
    </w:p>
    <w:p w14:paraId="184DC6DA" w14:textId="12A21E11" w:rsidR="00A33F52" w:rsidRPr="001F0BD9" w:rsidRDefault="00A33F52" w:rsidP="00A33F52">
      <w:pPr>
        <w:pStyle w:val="ASomething"/>
      </w:pPr>
      <w:r w:rsidRPr="009D493F">
        <w:rPr>
          <w:b/>
          <w:bCs/>
        </w:rPr>
        <w:t>Rationale</w:t>
      </w:r>
      <w:r w:rsidRPr="009D493F">
        <w:t>:</w:t>
      </w:r>
      <w:r>
        <w:tab/>
        <w:t xml:space="preserve">Incorrect data </w:t>
      </w:r>
      <w:r w:rsidR="00366AAA">
        <w:t xml:space="preserve">must </w:t>
      </w:r>
      <w:r>
        <w:t xml:space="preserve">not be accepted </w:t>
      </w:r>
      <w:r w:rsidR="00D840F2">
        <w:t xml:space="preserve">or persisted </w:t>
      </w:r>
      <w:r>
        <w:t xml:space="preserve">by the system </w:t>
      </w:r>
      <w:r w:rsidR="00D840F2">
        <w:t>as it leads to producing incorrect information on which users make decisions as to their actions.</w:t>
      </w:r>
    </w:p>
    <w:p w14:paraId="7AD2658B" w14:textId="54C953CB" w:rsidR="00A33F52" w:rsidRPr="001F0BD9" w:rsidRDefault="00A33F52" w:rsidP="00A33F52">
      <w:pPr>
        <w:pStyle w:val="ASomething"/>
      </w:pPr>
      <w:r w:rsidRPr="009D493F">
        <w:rPr>
          <w:b/>
          <w:bCs/>
        </w:rPr>
        <w:t>Details</w:t>
      </w:r>
      <w:r w:rsidRPr="009D493F">
        <w:t>:</w:t>
      </w:r>
      <w:r>
        <w:t xml:space="preserve"> </w:t>
      </w:r>
      <w:r>
        <w:tab/>
      </w:r>
      <w:r w:rsidR="002E02EF">
        <w:t>Validation is done after “</w:t>
      </w:r>
      <w:r w:rsidR="002E02EF">
        <w:rPr>
          <w:b/>
          <w:bCs/>
        </w:rPr>
        <w:t>User Input is Completed and Corrected”</w:t>
      </w:r>
      <w:r w:rsidR="002E02EF">
        <w:t>.</w:t>
      </w:r>
      <w:r w:rsidR="002E02EF">
        <w:br/>
      </w:r>
      <w:r>
        <w:t xml:space="preserve">Validation is done at both the field and message level. </w:t>
      </w:r>
      <w:r>
        <w:br/>
        <w:t xml:space="preserve">Validation of all fields is dependent on </w:t>
      </w:r>
      <w:r w:rsidR="00125E54">
        <w:t>type and</w:t>
      </w:r>
      <w:r>
        <w:t xml:space="preserve"> will include one or more of the following checks: required or not, format checks, type checks, range checks. </w:t>
      </w:r>
      <w:r>
        <w:br/>
        <w:t xml:space="preserve">Validation of messages as a whole is </w:t>
      </w:r>
      <w:r w:rsidR="00125E54">
        <w:t xml:space="preserve">also </w:t>
      </w:r>
      <w:r>
        <w:t>to be expected</w:t>
      </w:r>
      <w:r w:rsidR="00125E54">
        <w:t xml:space="preserve"> (e.g. valid combinations of fields, minimum number of filled fields, etc.)</w:t>
      </w:r>
      <w:r>
        <w:t>.</w:t>
      </w:r>
      <w:r w:rsidR="00D840F2">
        <w:br/>
        <w:t>Validation of uploaded media is required as well, for malware, as well as one or more of format, size, and/or description (as required to meet Accessibility standards).</w:t>
      </w:r>
      <w:r w:rsidR="000506E0">
        <w:br/>
        <w:t>Validation is expected to be applied as early as practical (after autocorrection and autocompletion, but before waiting for the user to attempt to submit the new values).</w:t>
      </w:r>
    </w:p>
    <w:p w14:paraId="748E8938" w14:textId="389FEFF4" w:rsidR="00A33F52" w:rsidRDefault="00617A85" w:rsidP="00A33F52">
      <w:pPr>
        <w:pStyle w:val="ASomething"/>
      </w:pPr>
      <w:r>
        <w:rPr>
          <w:b/>
          <w:bCs/>
        </w:rPr>
        <w:t>Prompts:</w:t>
      </w:r>
      <w:r w:rsidR="00A33F52">
        <w:tab/>
      </w:r>
      <w:r w:rsidR="00D840F2">
        <w:t>What messages are accepted by the system without validation?</w:t>
      </w:r>
    </w:p>
    <w:p w14:paraId="002AB036" w14:textId="5A35EBA1" w:rsidR="00700305" w:rsidRDefault="00113DB2" w:rsidP="00700305">
      <w:pPr>
        <w:pStyle w:val="Heading5"/>
      </w:pPr>
      <w:r>
        <w:t>QR-DEF-</w:t>
      </w:r>
      <w:r w:rsidR="00700305">
        <w:t xml:space="preserve">REL-FT-00: </w:t>
      </w:r>
      <w:r w:rsidR="00700305">
        <w:rPr>
          <w:b/>
          <w:bCs/>
        </w:rPr>
        <w:t>Undoable</w:t>
      </w:r>
    </w:p>
    <w:p w14:paraId="00B6A957" w14:textId="5287B6DF" w:rsidR="00700305" w:rsidRPr="001F0BD9" w:rsidRDefault="00700305" w:rsidP="00700305">
      <w:pPr>
        <w:pStyle w:val="ASomething"/>
      </w:pPr>
      <w:r w:rsidRPr="009D493F">
        <w:rPr>
          <w:b/>
          <w:bCs/>
        </w:rPr>
        <w:t>Category</w:t>
      </w:r>
      <w:r w:rsidRPr="009D493F">
        <w:t>:</w:t>
      </w:r>
      <w:r>
        <w:t xml:space="preserve"> </w:t>
      </w:r>
      <w:r>
        <w:tab/>
      </w:r>
      <w:r w:rsidR="00366AAA">
        <w:t>ISO-25010/Reliability/Fault Tolerance</w:t>
      </w:r>
    </w:p>
    <w:p w14:paraId="7A8B180A" w14:textId="2F0B0F4E" w:rsidR="00700305" w:rsidRPr="001F0BD9" w:rsidRDefault="00700305" w:rsidP="00D20472">
      <w:pPr>
        <w:pStyle w:val="ASomething"/>
      </w:pPr>
      <w:r w:rsidRPr="009D493F">
        <w:rPr>
          <w:b/>
          <w:bCs/>
        </w:rPr>
        <w:t>Statement</w:t>
      </w:r>
      <w:r w:rsidRPr="009D493F">
        <w:t>:</w:t>
      </w:r>
      <w:r>
        <w:t xml:space="preserve"> </w:t>
      </w:r>
      <w:r>
        <w:tab/>
      </w:r>
      <w:r w:rsidR="00D20472">
        <w:t xml:space="preserve">The solution’s system(s) MUST enable </w:t>
      </w:r>
      <w:hyperlink w:anchor="Term_SystemUser" w:history="1">
        <w:r w:rsidR="00D20472" w:rsidRPr="006E4A4D">
          <w:rPr>
            <w:rStyle w:val="Hyperlink"/>
          </w:rPr>
          <w:t>Users</w:t>
        </w:r>
      </w:hyperlink>
      <w:r w:rsidR="00D20472">
        <w:t xml:space="preserve"> to Undo their own Changes or Permitted Users to undo the changes of others.</w:t>
      </w:r>
    </w:p>
    <w:p w14:paraId="45263101" w14:textId="640714A5" w:rsidR="00700305" w:rsidRPr="001F0BD9" w:rsidRDefault="00700305" w:rsidP="00700305">
      <w:pPr>
        <w:pStyle w:val="ASomething"/>
      </w:pPr>
      <w:r w:rsidRPr="009D493F">
        <w:rPr>
          <w:b/>
          <w:bCs/>
        </w:rPr>
        <w:t>Rationale</w:t>
      </w:r>
      <w:r w:rsidRPr="009D493F">
        <w:t>:</w:t>
      </w:r>
      <w:r>
        <w:tab/>
      </w:r>
      <w:hyperlink w:anchor="Term_SystemUser" w:history="1">
        <w:r w:rsidR="00D20472" w:rsidRPr="006E4A4D">
          <w:rPr>
            <w:rStyle w:val="Hyperlink"/>
          </w:rPr>
          <w:t>Users</w:t>
        </w:r>
      </w:hyperlink>
      <w:r w:rsidR="00D20472">
        <w:t xml:space="preserve"> make mistakes, they are the first to notice this, and it should be their responsibility to undo their own (audited) mistakes.</w:t>
      </w:r>
      <w:r w:rsidR="00D20472">
        <w:br/>
      </w:r>
      <w:r>
        <w:t xml:space="preserve">Permitting Undo decreases training needs, user trepidation, increasing their exploration of the system, leading to increasing efficiency and decreasing support costs. </w:t>
      </w:r>
    </w:p>
    <w:p w14:paraId="6532CBDA" w14:textId="1C1BD8A7" w:rsidR="00700305" w:rsidRPr="001F0BD9" w:rsidRDefault="00700305" w:rsidP="00700305">
      <w:pPr>
        <w:pStyle w:val="ASomething"/>
      </w:pPr>
      <w:r w:rsidRPr="009D493F">
        <w:rPr>
          <w:b/>
          <w:bCs/>
        </w:rPr>
        <w:lastRenderedPageBreak/>
        <w:t>Details</w:t>
      </w:r>
      <w:r w:rsidRPr="009D493F">
        <w:t>:</w:t>
      </w:r>
      <w:r>
        <w:t xml:space="preserve"> </w:t>
      </w:r>
      <w:r>
        <w:tab/>
      </w:r>
      <w:r w:rsidR="00D20472">
        <w:t>This capability depends on other requirements being in place (see Information Deletion).</w:t>
      </w:r>
      <w:r w:rsidR="00D20472">
        <w:br/>
      </w:r>
      <w:r>
        <w:t xml:space="preserve">Technically, this is generally achieved by designing and developing according to the </w:t>
      </w:r>
      <w:r w:rsidRPr="00700305">
        <w:rPr>
          <w:i/>
          <w:iCs/>
        </w:rPr>
        <w:t>Command Pattern</w:t>
      </w:r>
      <w:r>
        <w:t xml:space="preserve">, and/or reliance on auditing record values prior to changes, and the </w:t>
      </w:r>
      <w:r w:rsidR="00D20472">
        <w:t xml:space="preserve">replacement </w:t>
      </w:r>
      <w:r>
        <w:t>values.</w:t>
      </w:r>
    </w:p>
    <w:p w14:paraId="7BF2A906" w14:textId="72901A32" w:rsidR="00D20472" w:rsidRPr="0075069B" w:rsidRDefault="00700305" w:rsidP="00D20472">
      <w:pPr>
        <w:pStyle w:val="ASomething"/>
      </w:pPr>
      <w:r>
        <w:rPr>
          <w:b/>
          <w:bCs/>
        </w:rPr>
        <w:t>Prompts:</w:t>
      </w:r>
      <w:r>
        <w:tab/>
        <w:t>Is Undo functionality provided to end users?</w:t>
      </w:r>
      <w:r>
        <w:br/>
        <w:t>To what coverage (all, most, some, none) of domains (system, domain) entities?</w:t>
      </w:r>
      <w:r w:rsidR="00D20472">
        <w:br/>
        <w:t>Does the solution’s system(s) audit record field value changes?</w:t>
      </w:r>
      <w:r w:rsidR="00D20472">
        <w:br/>
        <w:t xml:space="preserve">Does the solution’s system(s) permit the undoing of these changes to records? </w:t>
      </w:r>
      <w:r w:rsidR="00D20472">
        <w:br/>
        <w:t>Does the solution permit a user to undo their own changes?</w:t>
      </w:r>
      <w:r w:rsidR="00D20472">
        <w:br/>
        <w:t>Does the solution permit other Permitted users to undo the changes of others?</w:t>
      </w:r>
    </w:p>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p w14:paraId="149B3FAA" w14:textId="202FE730" w:rsidR="002061FC" w:rsidRPr="001F0BD9" w:rsidRDefault="002061FC" w:rsidP="002061FC">
      <w:pPr>
        <w:pStyle w:val="ASomething"/>
      </w:pPr>
      <w:r w:rsidRPr="009D493F">
        <w:rPr>
          <w:b/>
          <w:bCs/>
        </w:rPr>
        <w:t>Category</w:t>
      </w:r>
      <w:r w:rsidRPr="009D493F">
        <w:t>:</w:t>
      </w:r>
      <w:r>
        <w:t xml:space="preserve"> </w:t>
      </w:r>
      <w:r>
        <w:tab/>
        <w:t>ISO-25010/Reliability/Fault Tolerance</w:t>
      </w:r>
    </w:p>
    <w:p w14:paraId="22E61A33" w14:textId="611C36C9" w:rsidR="002061FC" w:rsidRPr="001F0BD9" w:rsidRDefault="002061FC" w:rsidP="002061FC">
      <w:pPr>
        <w:pStyle w:val="ASomething"/>
      </w:pPr>
      <w:r w:rsidRPr="009D493F">
        <w:rPr>
          <w:b/>
          <w:bCs/>
        </w:rPr>
        <w:t>Statement</w:t>
      </w:r>
      <w:r w:rsidRPr="009D493F">
        <w:t>:</w:t>
      </w:r>
      <w:r>
        <w:t xml:space="preserve"> </w:t>
      </w:r>
      <w:r>
        <w:tab/>
        <w:t xml:space="preserve">Unexpected Behaviour </w:t>
      </w:r>
      <w:r w:rsidR="005653FE">
        <w:t xml:space="preserve">MUST be </w:t>
      </w:r>
      <w:r w:rsidR="006F6460">
        <w:t>handled</w:t>
      </w:r>
      <w:r>
        <w:t xml:space="preserve"> </w:t>
      </w:r>
      <w:r w:rsidR="006F6460">
        <w:t>to</w:t>
      </w:r>
      <w:r>
        <w:t xml:space="preserve"> not affect concurrent </w:t>
      </w:r>
      <w:r w:rsidR="005653FE">
        <w:t xml:space="preserve">or subsequent user operations, </w:t>
      </w:r>
      <w:r w:rsidR="006F6460">
        <w:t>while recording information valuable for later analysis.</w:t>
      </w:r>
    </w:p>
    <w:p w14:paraId="7087EE44" w14:textId="72BD92EE" w:rsidR="002061FC" w:rsidRPr="001F0BD9" w:rsidRDefault="002061FC" w:rsidP="002061FC">
      <w:pPr>
        <w:pStyle w:val="ASomething"/>
      </w:pPr>
      <w:r w:rsidRPr="009D493F">
        <w:rPr>
          <w:b/>
          <w:bCs/>
        </w:rPr>
        <w:t>Rationale</w:t>
      </w:r>
      <w:r w:rsidRPr="009D493F">
        <w:t>:</w:t>
      </w:r>
      <w:r>
        <w:tab/>
        <w:t xml:space="preserve">No </w:t>
      </w:r>
      <w:r w:rsidR="006F6460">
        <w:t xml:space="preserve">system </w:t>
      </w:r>
      <w:r>
        <w:t xml:space="preserve">exception </w:t>
      </w:r>
      <w:r w:rsidR="006F6460">
        <w:t xml:space="preserve">is </w:t>
      </w:r>
      <w:r>
        <w:t xml:space="preserve">left to propagate </w:t>
      </w:r>
      <w:r w:rsidR="00125E54">
        <w:t>disrupting</w:t>
      </w:r>
      <w:r w:rsidR="006F6460">
        <w:t xml:space="preserve"> other users and/or </w:t>
      </w:r>
      <w:r>
        <w:t>requir</w:t>
      </w:r>
      <w:r w:rsidR="006F6460">
        <w:t>e</w:t>
      </w:r>
      <w:r>
        <w:t xml:space="preserve"> an intervention </w:t>
      </w:r>
      <w:r w:rsidR="006F6460">
        <w:t xml:space="preserve">activity </w:t>
      </w:r>
      <w:r>
        <w:t>to return to normal operation for all users.</w:t>
      </w:r>
    </w:p>
    <w:p w14:paraId="29CC9B71" w14:textId="40048D39" w:rsidR="002061FC" w:rsidRPr="001F0BD9" w:rsidRDefault="002061FC" w:rsidP="002061FC">
      <w:pPr>
        <w:pStyle w:val="ASomething"/>
      </w:pPr>
      <w:r w:rsidRPr="009D493F">
        <w:rPr>
          <w:b/>
          <w:bCs/>
        </w:rPr>
        <w:t>Details</w:t>
      </w:r>
      <w:r w:rsidRPr="009D493F">
        <w:t>:</w:t>
      </w:r>
      <w:r>
        <w:t xml:space="preserve"> </w:t>
      </w:r>
      <w:r>
        <w:tab/>
        <w:t>Upon any unexpected exception, the solution’s system(s) must develop handle the error. Specifically make entries in the temporary diagnostics trace logs, make permanent error log entries, and provide understandable and usable error messages to the end user.</w:t>
      </w:r>
    </w:p>
    <w:p w14:paraId="3024F205" w14:textId="2A84187D" w:rsidR="002061FC" w:rsidRDefault="00617A85" w:rsidP="002061FC">
      <w:pPr>
        <w:pStyle w:val="ASomething"/>
      </w:pPr>
      <w:r>
        <w:rPr>
          <w:b/>
          <w:bCs/>
        </w:rPr>
        <w:t>Prompts:</w:t>
      </w:r>
      <w:r w:rsidR="002061FC">
        <w:tab/>
        <w:t>Does the system capture all unexpected errors?</w:t>
      </w:r>
      <w:r w:rsidR="002061FC">
        <w:br/>
        <w:t>Is the occurrence traced?</w:t>
      </w:r>
      <w:r w:rsidR="002061FC">
        <w:br/>
        <w:t>Is the occurrence permanently logged?</w:t>
      </w:r>
      <w:r w:rsidR="002061FC">
        <w:br/>
        <w:t>Are error messages and instructions provided to the user?</w:t>
      </w:r>
      <w:r w:rsidR="002061FC">
        <w:br/>
        <w:t>Are they understandable and/or actionable by non-technical users?</w:t>
      </w:r>
    </w:p>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104" w:name="_Toc158297591"/>
      <w:commentRangeStart w:id="105"/>
      <w:r>
        <w:t>Recoverability</w:t>
      </w:r>
      <w:bookmarkEnd w:id="104"/>
      <w:commentRangeEnd w:id="105"/>
      <w:r w:rsidR="002561D5">
        <w:rPr>
          <w:rStyle w:val="CommentReference"/>
          <w:rFonts w:eastAsiaTheme="minorHAnsi" w:cs="Times New Roman"/>
          <w:b w:val="0"/>
          <w:color w:val="auto"/>
        </w:rPr>
        <w:commentReference w:id="105"/>
      </w:r>
    </w:p>
    <w:p w14:paraId="486E00DB" w14:textId="48A8D90A" w:rsidR="009D28D8" w:rsidRDefault="006C2361" w:rsidP="00C829F4">
      <w:pPr>
        <w:pStyle w:val="BodyTextDefinition"/>
        <w:rPr>
          <w:lang w:eastAsia="en-NZ"/>
        </w:rPr>
      </w:pPr>
      <w:r w:rsidRPr="006C2361">
        <w:t>The</w:t>
      </w:r>
      <w:r w:rsidRPr="00074108">
        <w:rPr>
          <w:lang w:eastAsia="en-NZ"/>
        </w:rPr>
        <w:t xml:space="preserve"> degree to which, in the event of an interruption or failure, a solution can recover the data directly affected and re-establish the desired system state.</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p w14:paraId="53E39E48" w14:textId="7E541E9C" w:rsidR="006C2361" w:rsidRPr="001F0BD9" w:rsidRDefault="006C2361" w:rsidP="006C2361">
      <w:pPr>
        <w:pStyle w:val="ASomething"/>
      </w:pPr>
      <w:r w:rsidRPr="009D493F">
        <w:rPr>
          <w:b/>
          <w:bCs/>
        </w:rPr>
        <w:t>Category</w:t>
      </w:r>
      <w:r w:rsidRPr="009D493F">
        <w:t>:</w:t>
      </w:r>
      <w:r>
        <w:t xml:space="preserve"> </w:t>
      </w:r>
      <w:r>
        <w:tab/>
      </w:r>
      <w:r w:rsidR="00FE43F0">
        <w:t>ISO-25010/Reliability/Recoverability</w:t>
      </w:r>
    </w:p>
    <w:p w14:paraId="5E3C1F20" w14:textId="3C7AE02F" w:rsidR="006C2361" w:rsidRPr="001F0BD9" w:rsidRDefault="006C2361" w:rsidP="006C2361">
      <w:pPr>
        <w:pStyle w:val="ASomething"/>
      </w:pPr>
      <w:r w:rsidRPr="009D493F">
        <w:rPr>
          <w:b/>
          <w:bCs/>
        </w:rPr>
        <w:lastRenderedPageBreak/>
        <w:t>Statement</w:t>
      </w:r>
      <w:r w:rsidRPr="009D493F">
        <w:t>:</w:t>
      </w:r>
      <w:r>
        <w:t xml:space="preserve"> </w:t>
      </w:r>
      <w:r>
        <w:tab/>
      </w:r>
      <w:r w:rsidR="00697652">
        <w:t xml:space="preserve">The solution’s system(s) </w:t>
      </w:r>
      <w:r w:rsidR="003A0A31">
        <w:t xml:space="preserve">and its data MUST be </w:t>
      </w:r>
      <w:r>
        <w:t>restor</w:t>
      </w:r>
      <w:r w:rsidR="003A0A31">
        <w:t>able</w:t>
      </w:r>
      <w:r>
        <w:t xml:space="preserve"> </w:t>
      </w:r>
      <w:r w:rsidR="003A0A31">
        <w:t xml:space="preserve">at will, including </w:t>
      </w:r>
      <w:hyperlink w:anchor="Term_DisasterRecovery" w:history="1">
        <w:r w:rsidR="003A0A31" w:rsidRPr="00E032B8">
          <w:rPr>
            <w:rStyle w:val="Hyperlink"/>
          </w:rPr>
          <w:t>disaster recovery</w:t>
        </w:r>
      </w:hyperlink>
      <w:r w:rsidR="003A0A31">
        <w:t xml:space="preserve"> operations, within</w:t>
      </w:r>
      <w:r w:rsidR="00FE43F0">
        <w:t xml:space="preserve"> the</w:t>
      </w:r>
      <w:r w:rsidR="003A0A31">
        <w:t xml:space="preserve"> </w:t>
      </w:r>
      <w:hyperlink w:anchor="Values_ALL" w:history="1">
        <w:r w:rsidR="003F448A" w:rsidRPr="003F448A">
          <w:rPr>
            <w:rStyle w:val="Hyperlink"/>
          </w:rPr>
          <w:t>quantified</w:t>
        </w:r>
      </w:hyperlink>
      <w:r w:rsidR="003A0A31">
        <w:t xml:space="preserve"> </w:t>
      </w:r>
      <w:hyperlink w:anchor="Term_MTD" w:history="1">
        <w:r w:rsidR="003A0A31" w:rsidRPr="00FE43F0">
          <w:rPr>
            <w:rStyle w:val="Hyperlink"/>
          </w:rPr>
          <w:t>Maximum Tolerable Downtime (MTD)</w:t>
        </w:r>
      </w:hyperlink>
      <w:r w:rsidR="003A0A31">
        <w:t xml:space="preserve">. </w:t>
      </w:r>
    </w:p>
    <w:p w14:paraId="4382E8D7" w14:textId="1532FDBF" w:rsidR="006C2361" w:rsidRPr="001F0BD9" w:rsidRDefault="006C2361" w:rsidP="006C2361">
      <w:pPr>
        <w:pStyle w:val="ASomething"/>
      </w:pPr>
      <w:r w:rsidRPr="009D493F">
        <w:rPr>
          <w:b/>
          <w:bCs/>
        </w:rPr>
        <w:t>Rationale</w:t>
      </w:r>
      <w:r w:rsidRPr="009D493F">
        <w:t>:</w:t>
      </w:r>
      <w:r>
        <w:tab/>
        <w:t>Users expect to use the service as soon as possible.</w:t>
      </w:r>
    </w:p>
    <w:p w14:paraId="102B4E42" w14:textId="39B3EFD3" w:rsidR="006C2361" w:rsidRPr="001F0BD9" w:rsidRDefault="006C2361" w:rsidP="006C2361">
      <w:pPr>
        <w:pStyle w:val="ASomething"/>
      </w:pPr>
      <w:r w:rsidRPr="009D493F">
        <w:rPr>
          <w:b/>
          <w:bCs/>
        </w:rPr>
        <w:t>Details</w:t>
      </w:r>
      <w:r w:rsidRPr="009D493F">
        <w:t>:</w:t>
      </w:r>
      <w:r>
        <w:t xml:space="preserve"> </w:t>
      </w:r>
      <w:r>
        <w:tab/>
      </w:r>
      <w:r w:rsidR="00E032B8">
        <w:t xml:space="preserve">The MTD is a </w:t>
      </w:r>
      <w:hyperlink w:anchor="Values_ALL" w:history="1">
        <w:r w:rsidR="003F448A" w:rsidRPr="003F448A">
          <w:rPr>
            <w:rStyle w:val="Hyperlink"/>
          </w:rPr>
          <w:t>quantified</w:t>
        </w:r>
      </w:hyperlink>
      <w:r w:rsidR="00E032B8">
        <w:t xml:space="preserve"> value</w:t>
      </w:r>
      <w:r w:rsidR="003A0A31">
        <w:t>.</w:t>
      </w:r>
      <w:r w:rsidR="003A0A31">
        <w:br/>
      </w:r>
      <w:r w:rsidR="00E032B8">
        <w:br/>
      </w:r>
      <w: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rsidR="00E032B8">
        <w:br/>
        <w:t>- manual processes cannot be completed within the allocated MTD.</w:t>
      </w:r>
    </w:p>
    <w:p w14:paraId="6865FEC2" w14:textId="74E344B8" w:rsidR="006C2361" w:rsidRPr="0075069B" w:rsidRDefault="00617A85" w:rsidP="006C2361">
      <w:pPr>
        <w:pStyle w:val="ASomething"/>
      </w:pPr>
      <w:r>
        <w:rPr>
          <w:b/>
          <w:bCs/>
        </w:rPr>
        <w:t>Prompts:</w:t>
      </w:r>
      <w:r w:rsidR="006C2361">
        <w:tab/>
        <w:t>Are the service’s datastores backed up manually or by automation?</w:t>
      </w:r>
      <w:r w:rsidR="006C2361">
        <w:br/>
        <w:t xml:space="preserve">Are the service’s database restoration process automated? </w:t>
      </w:r>
      <w:r w:rsidR="006C2361">
        <w:br/>
        <w:t>How often are database restoration processes tested?</w:t>
      </w:r>
    </w:p>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p w14:paraId="492D788A" w14:textId="75B67FD3" w:rsidR="00FE43F0" w:rsidRPr="001F0BD9" w:rsidRDefault="00FE43F0" w:rsidP="00FE43F0">
      <w:pPr>
        <w:pStyle w:val="ASomething"/>
      </w:pPr>
      <w:r w:rsidRPr="009D493F">
        <w:rPr>
          <w:b/>
          <w:bCs/>
        </w:rPr>
        <w:t>Category</w:t>
      </w:r>
      <w:r w:rsidRPr="009D493F">
        <w:t>:</w:t>
      </w:r>
      <w:r>
        <w:t xml:space="preserve"> </w:t>
      </w:r>
      <w:r>
        <w:tab/>
        <w:t>ISO-25010/Reliability/Recoverability</w:t>
      </w:r>
    </w:p>
    <w:p w14:paraId="707613AE" w14:textId="0C82FEEC" w:rsidR="00FE43F0" w:rsidRPr="001F0BD9" w:rsidRDefault="00FE43F0" w:rsidP="00FE43F0">
      <w:pPr>
        <w:pStyle w:val="ASomething"/>
      </w:pPr>
      <w:r w:rsidRPr="009D493F">
        <w:rPr>
          <w:b/>
          <w:bCs/>
        </w:rPr>
        <w:t>Statement</w:t>
      </w:r>
      <w:r w:rsidRPr="009D493F">
        <w:t>:</w:t>
      </w:r>
      <w:r>
        <w:t xml:space="preserve"> </w:t>
      </w:r>
      <w:r>
        <w:tab/>
        <w:t xml:space="preserve">Upon </w:t>
      </w:r>
      <w:hyperlink w:anchor="Term_DisasterRecovery" w:history="1">
        <w:r w:rsidRPr="00E032B8">
          <w:rPr>
            <w:rStyle w:val="Hyperlink"/>
          </w:rPr>
          <w:t>Disaster Recovery (DR)</w:t>
        </w:r>
      </w:hyperlink>
      <w:r>
        <w:t xml:space="preserve"> the system MUST meet its </w:t>
      </w:r>
      <w:hyperlink w:anchor="Value_RPO" w:history="1">
        <w:hyperlink w:anchor="Values_ALL" w:history="1">
          <w:r w:rsidR="003F448A" w:rsidRPr="003F448A">
            <w:rPr>
              <w:rStyle w:val="Hyperlink"/>
            </w:rPr>
            <w:t>quantified</w:t>
          </w:r>
        </w:hyperlink>
      </w:hyperlink>
      <w:r w:rsidR="00AF5246">
        <w:t xml:space="preserve"> </w:t>
      </w:r>
      <w:r>
        <w:t>RPO</w:t>
      </w:r>
      <w:r w:rsidR="00AF5246">
        <w:t xml:space="preserve"> constraint.</w:t>
      </w:r>
      <w:r>
        <w:t xml:space="preserve"> </w:t>
      </w:r>
    </w:p>
    <w:p w14:paraId="7CDDFA56" w14:textId="2B2AFC8F" w:rsidR="00FE43F0" w:rsidRPr="001F0BD9" w:rsidRDefault="00FE43F0" w:rsidP="00FE43F0">
      <w:pPr>
        <w:pStyle w:val="ASomething"/>
      </w:pPr>
      <w:r w:rsidRPr="009D493F">
        <w:rPr>
          <w:b/>
          <w:bCs/>
        </w:rPr>
        <w:t>Rationale</w:t>
      </w:r>
      <w:r w:rsidRPr="009D493F">
        <w:t>:</w:t>
      </w:r>
      <w:r>
        <w:tab/>
      </w:r>
      <w:r w:rsidR="00E032B8">
        <w:t>After waiting for a Disaster Recovery process to complete in order to continue with their work, Users expect to lose the least amount of both unsaved and saved work.</w:t>
      </w:r>
    </w:p>
    <w:p w14:paraId="6AD9A675" w14:textId="356CCEB4" w:rsidR="00FE43F0" w:rsidRPr="001F0BD9" w:rsidRDefault="00FE43F0" w:rsidP="00FE43F0">
      <w:pPr>
        <w:pStyle w:val="ASomething"/>
      </w:pPr>
      <w:r w:rsidRPr="009D493F">
        <w:rPr>
          <w:b/>
          <w:bCs/>
        </w:rPr>
        <w:t>Details</w:t>
      </w:r>
      <w:r w:rsidRPr="009D493F">
        <w:t>:</w:t>
      </w:r>
      <w:r>
        <w:t xml:space="preserve"> </w:t>
      </w:r>
      <w:r>
        <w:tab/>
      </w:r>
      <w:r w:rsidR="00E032B8">
        <w:t xml:space="preserve">The </w:t>
      </w:r>
      <w:hyperlink w:anchor="Term_RPO" w:history="1">
        <w:r w:rsidR="00E032B8" w:rsidRPr="003F448A">
          <w:rPr>
            <w:rStyle w:val="Hyperlink"/>
          </w:rPr>
          <w:t>RPO</w:t>
        </w:r>
      </w:hyperlink>
      <w:r w:rsidR="003F448A">
        <w:t xml:space="preserve"> </w:t>
      </w:r>
      <w:r w:rsidR="00E032B8">
        <w:t xml:space="preserve">is a  </w:t>
      </w:r>
      <w:hyperlink w:anchor="Value_RPO" w:history="1">
        <w:hyperlink w:anchor="Values_ALL" w:history="1">
          <w:r w:rsidR="003F448A" w:rsidRPr="003F448A">
            <w:rPr>
              <w:rStyle w:val="Hyperlink"/>
            </w:rPr>
            <w:t>quantified</w:t>
          </w:r>
        </w:hyperlink>
      </w:hyperlink>
      <w:r w:rsidR="00E032B8">
        <w:t xml:space="preserve"> value.</w:t>
      </w:r>
    </w:p>
    <w:p w14:paraId="3AD3C207" w14:textId="483A2097" w:rsidR="00FE43F0" w:rsidRPr="0075069B" w:rsidRDefault="00FE43F0" w:rsidP="00FE43F0">
      <w:pPr>
        <w:pStyle w:val="ASomething"/>
      </w:pPr>
      <w:r>
        <w:rPr>
          <w:b/>
          <w:bCs/>
        </w:rPr>
        <w:t>Prompts:</w:t>
      </w:r>
      <w:r>
        <w:tab/>
      </w:r>
      <w:r w:rsidR="00E032B8">
        <w:t>How often are they backed up fully (e.g.: daily)?</w:t>
      </w:r>
      <w:r w:rsidR="00E032B8">
        <w:br/>
        <w:t>How often are they backed up incrementally? (e.g.: 5 minutes)</w:t>
      </w:r>
      <w:r w:rsidR="00E032B8">
        <w:br/>
      </w: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106" w:name="_Toc158297592"/>
      <w:commentRangeStart w:id="107"/>
      <w:commentRangeStart w:id="108"/>
      <w:r>
        <w:t>Security</w:t>
      </w:r>
      <w:bookmarkEnd w:id="106"/>
      <w:commentRangeEnd w:id="107"/>
      <w:r w:rsidR="00D20FCF">
        <w:rPr>
          <w:rStyle w:val="CommentReference"/>
          <w:rFonts w:eastAsiaTheme="minorHAnsi" w:cs="Times New Roman"/>
          <w:b w:val="0"/>
          <w:i w:val="0"/>
          <w:color w:val="auto"/>
        </w:rPr>
        <w:commentReference w:id="107"/>
      </w:r>
      <w:commentRangeEnd w:id="108"/>
      <w:r w:rsidR="008F3213">
        <w:rPr>
          <w:rStyle w:val="CommentReference"/>
          <w:rFonts w:eastAsiaTheme="minorHAnsi" w:cs="Times New Roman"/>
          <w:b w:val="0"/>
          <w:i w:val="0"/>
          <w:color w:val="auto"/>
        </w:rPr>
        <w:commentReference w:id="108"/>
      </w:r>
    </w:p>
    <w:p w14:paraId="6EB4CA33" w14:textId="28BE011D" w:rsidR="00F64CFF" w:rsidRPr="00F64CFF" w:rsidRDefault="00F64CFF" w:rsidP="00C829F4">
      <w:pPr>
        <w:pStyle w:val="BodyTextDefinition"/>
      </w:pP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p>
    <w:p w14:paraId="15412243" w14:textId="77777777" w:rsidR="00F64CFF" w:rsidRDefault="00F64CFF" w:rsidP="009D28D8">
      <w:pPr>
        <w:pStyle w:val="BodyText"/>
      </w:pPr>
    </w:p>
    <w:p w14:paraId="42AF058B" w14:textId="40D28A22"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w:t>
      </w:r>
      <w:r>
        <w:lastRenderedPageBreak/>
        <w:t>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9F6745" w:rsidRPr="009F6745">
          <w:rPr>
            <w:rStyle w:val="Hyperlink"/>
          </w:rPr>
          <w:t>Permission</w:t>
        </w:r>
      </w:hyperlink>
      <w:r w:rsidR="007F51FA">
        <w:t xml:space="preserve"> and </w:t>
      </w:r>
      <w:hyperlink w:anchor="Term_Role" w:history="1">
        <w:r w:rsidR="009F6745" w:rsidRPr="009F6745">
          <w:rPr>
            <w:rStyle w:val="Hyperlink"/>
          </w:rPr>
          <w:t>Role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7F51FA">
        <w:t>A</w:t>
      </w:r>
      <w:r>
        <w:t>uthenticated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109" w:name="_Toc158297593"/>
      <w:r w:rsidRPr="00A060E0">
        <w:t>General</w:t>
      </w:r>
      <w:bookmarkEnd w:id="109"/>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110" w:name="_Hlk157767902"/>
      <w:r>
        <w:t>QR-DEF-</w:t>
      </w:r>
      <w:r w:rsidR="00096FE6">
        <w:t>SEC-GEN-00</w:t>
      </w:r>
      <w:r w:rsidR="003A6C52">
        <w:t xml:space="preserve">: </w:t>
      </w:r>
      <w:r w:rsidR="00A07DAC">
        <w:rPr>
          <w:b/>
          <w:bCs/>
        </w:rPr>
        <w:t>OWASP</w:t>
      </w:r>
    </w:p>
    <w:bookmarkEnd w:id="110"/>
    <w:p w14:paraId="05AD0C05" w14:textId="0DC369C6" w:rsidR="003A6C52" w:rsidRPr="001F0BD9" w:rsidRDefault="003A6C52" w:rsidP="003A6C52">
      <w:pPr>
        <w:pStyle w:val="ASomething"/>
      </w:pPr>
      <w:r w:rsidRPr="009D493F">
        <w:rPr>
          <w:b/>
          <w:bCs/>
        </w:rPr>
        <w:t>Category</w:t>
      </w:r>
      <w:r w:rsidRPr="009D493F">
        <w:t>:</w:t>
      </w:r>
      <w:r>
        <w:t xml:space="preserve"> </w:t>
      </w:r>
      <w:r>
        <w:tab/>
      </w:r>
      <w:r w:rsidR="00096FE6">
        <w:t>ISO-25010/Security/General</w:t>
      </w:r>
    </w:p>
    <w:p w14:paraId="5AB2C3C0" w14:textId="0B30B0CF" w:rsidR="003A6C52" w:rsidRPr="001F0BD9" w:rsidRDefault="003A6C52" w:rsidP="003A6C52">
      <w:pPr>
        <w:pStyle w:val="ASomething"/>
      </w:pPr>
      <w:r w:rsidRPr="009D493F">
        <w:rPr>
          <w:b/>
          <w:bCs/>
        </w:rPr>
        <w:t>Statement</w:t>
      </w:r>
      <w:r w:rsidRPr="009D493F">
        <w:t>:</w:t>
      </w:r>
      <w:r>
        <w:t xml:space="preserve"> </w:t>
      </w:r>
      <w:r>
        <w:tab/>
      </w:r>
      <w:r w:rsidR="00096FE6">
        <w:t xml:space="preserve">Solution Systems(s) MUST pass </w:t>
      </w:r>
      <w:r w:rsidR="00A07DAC">
        <w:t xml:space="preserve">be assessed against </w:t>
      </w:r>
      <w:r w:rsidR="00096FE6">
        <w:t xml:space="preserve">OWASP’s latest top 10. </w:t>
      </w:r>
    </w:p>
    <w:p w14:paraId="170C95D6" w14:textId="29D04773" w:rsidR="003A6C52" w:rsidRPr="001F0BD9" w:rsidRDefault="003A6C52" w:rsidP="00096FE6">
      <w:pPr>
        <w:pStyle w:val="ASomething"/>
        <w:tabs>
          <w:tab w:val="left" w:pos="720"/>
          <w:tab w:val="left" w:pos="1440"/>
          <w:tab w:val="left" w:pos="2235"/>
        </w:tabs>
      </w:pPr>
      <w:r w:rsidRPr="009D493F">
        <w:rPr>
          <w:b/>
          <w:bCs/>
        </w:rPr>
        <w:t>Rationale</w:t>
      </w:r>
      <w:r w:rsidRPr="009D493F">
        <w:t>:</w:t>
      </w:r>
      <w:r>
        <w:tab/>
      </w:r>
      <w:r w:rsidR="00A07DAC">
        <w:tab/>
        <w:t>OWASP is the default trusted source of the most pressing vulnerabilities.</w:t>
      </w:r>
      <w:r w:rsidR="00096FE6">
        <w:tab/>
      </w:r>
    </w:p>
    <w:p w14:paraId="21F7306F" w14:textId="46F9545E" w:rsidR="00096FE6" w:rsidRPr="001F0BD9" w:rsidRDefault="003A6C52" w:rsidP="00394F02">
      <w:pPr>
        <w:pStyle w:val="ASomething"/>
      </w:pPr>
      <w:r w:rsidRPr="009D493F">
        <w:rPr>
          <w:b/>
          <w:bCs/>
        </w:rPr>
        <w:t>Details</w:t>
      </w:r>
      <w:r w:rsidRPr="009D493F">
        <w:t>:</w:t>
      </w:r>
      <w:r>
        <w:t xml:space="preserve"> </w:t>
      </w:r>
      <w:r>
        <w:tab/>
      </w:r>
      <w:r w:rsidR="00096FE6">
        <w:t>A01:2021</w:t>
      </w:r>
      <w:r w:rsidR="00A07DAC">
        <w:t>-Broken Access Controls</w:t>
      </w:r>
      <w:r w:rsidR="00096FE6">
        <w:t xml:space="preserve"> is </w:t>
      </w:r>
      <w:r w:rsidR="00A07DAC">
        <w:t xml:space="preserve">partly </w:t>
      </w:r>
      <w:r w:rsidR="00096FE6">
        <w:t xml:space="preserve">addressed by </w:t>
      </w:r>
      <w:r w:rsidR="00394F02">
        <w:t>“</w:t>
      </w:r>
      <w:r w:rsidR="00096FE6" w:rsidRPr="00394F02">
        <w:rPr>
          <w:b/>
          <w:bCs/>
        </w:rPr>
        <w:t>Access Control</w:t>
      </w:r>
      <w:r w:rsidR="00394F02">
        <w:t>”.</w:t>
      </w:r>
      <w:r w:rsidR="00096FE6">
        <w:br/>
        <w:t>A02:2021</w:t>
      </w:r>
      <w:r w:rsidR="00A07DAC">
        <w:t>-Cryptographic Failures</w:t>
      </w:r>
      <w:r w:rsidR="00096FE6">
        <w:t xml:space="preserve"> is addressed by </w:t>
      </w:r>
      <w:r w:rsidR="00A07DAC">
        <w:t>“</w:t>
      </w:r>
      <w:r w:rsidR="00096FE6">
        <w:rPr>
          <w:b/>
          <w:bCs/>
        </w:rPr>
        <w:t>Maintained Current</w:t>
      </w:r>
      <w:r w:rsidR="00A07DAC">
        <w:rPr>
          <w:b/>
          <w:bCs/>
        </w:rPr>
        <w:t>”</w:t>
      </w:r>
      <w:r w:rsidR="00096FE6" w:rsidRPr="00096FE6">
        <w:t xml:space="preserve"> </w:t>
      </w:r>
      <w:r w:rsidR="00096FE6">
        <w:t xml:space="preserve">and </w:t>
      </w:r>
      <w:r w:rsidR="00A07DAC">
        <w:t>“</w:t>
      </w:r>
      <w:r w:rsidR="00096FE6" w:rsidRPr="00394F02">
        <w:rPr>
          <w:b/>
          <w:bCs/>
        </w:rPr>
        <w:t>Current Recommended Cryptography Algorithms</w:t>
      </w:r>
      <w:r w:rsidR="00A07DAC">
        <w:t>”</w:t>
      </w:r>
      <w:r w:rsidR="00096FE6">
        <w:t xml:space="preserve"> </w:t>
      </w:r>
    </w:p>
    <w:p w14:paraId="3086A0D7" w14:textId="2554539C" w:rsidR="003A6C52" w:rsidRDefault="003A6C52" w:rsidP="003A6C52">
      <w:pPr>
        <w:pStyle w:val="ASomething"/>
      </w:pPr>
      <w:r>
        <w:rPr>
          <w:b/>
          <w:bCs/>
        </w:rPr>
        <w:t>Prompts:</w:t>
      </w:r>
      <w:r>
        <w:tab/>
      </w:r>
      <w:r w:rsidR="00920852">
        <w:t>TODO</w:t>
      </w:r>
    </w:p>
    <w:p w14:paraId="5461DBC5" w14:textId="77777777" w:rsidR="00920852" w:rsidRDefault="00920852" w:rsidP="003A6C52">
      <w:pPr>
        <w:pStyle w:val="ASomething"/>
      </w:pPr>
    </w:p>
    <w:p w14:paraId="4FB5CCE9" w14:textId="2D23EB9E" w:rsidR="00920852" w:rsidRDefault="00113DB2" w:rsidP="00920852">
      <w:pPr>
        <w:pStyle w:val="Heading5"/>
      </w:pPr>
      <w:bookmarkStart w:id="111" w:name="_Hlk157767608"/>
      <w:r>
        <w:t>QR-DEF-</w:t>
      </w:r>
      <w:r w:rsidR="00920852">
        <w:t xml:space="preserve">SEC-GEN-00: </w:t>
      </w:r>
      <w:r w:rsidR="00920852">
        <w:rPr>
          <w:b/>
          <w:bCs/>
        </w:rPr>
        <w:t>Security Auditing</w:t>
      </w:r>
    </w:p>
    <w:bookmarkEnd w:id="111"/>
    <w:p w14:paraId="0C82DE50" w14:textId="660BA83B" w:rsidR="00920852" w:rsidRPr="001F0BD9" w:rsidRDefault="00920852" w:rsidP="00920852">
      <w:pPr>
        <w:pStyle w:val="ASomething"/>
      </w:pPr>
      <w:r w:rsidRPr="009D493F">
        <w:rPr>
          <w:b/>
          <w:bCs/>
        </w:rPr>
        <w:t>Category</w:t>
      </w:r>
      <w:r w:rsidRPr="009D493F">
        <w:t>:</w:t>
      </w:r>
      <w:r>
        <w:t xml:space="preserve"> </w:t>
      </w:r>
      <w:r>
        <w:tab/>
        <w:t>ISO-25010/Security/Gen</w:t>
      </w:r>
    </w:p>
    <w:p w14:paraId="13976A79" w14:textId="3A831D76" w:rsidR="00920852" w:rsidRPr="001F0BD9" w:rsidRDefault="00920852" w:rsidP="00920852">
      <w:pPr>
        <w:pStyle w:val="ASomething"/>
      </w:pPr>
      <w:r w:rsidRPr="009D493F">
        <w:rPr>
          <w:b/>
          <w:bCs/>
        </w:rPr>
        <w:t>Statement</w:t>
      </w:r>
      <w:r w:rsidRPr="009D493F">
        <w:t>:</w:t>
      </w:r>
      <w:r>
        <w:t xml:space="preserve"> </w:t>
      </w:r>
      <w:r>
        <w:tab/>
        <w:t>Security Events will be persisted separately to Diagnostic Trace records.</w:t>
      </w:r>
    </w:p>
    <w:p w14:paraId="32DC5B68" w14:textId="6BA1FDB8" w:rsidR="00920852" w:rsidRPr="001F0BD9" w:rsidRDefault="00920852" w:rsidP="00920852">
      <w:pPr>
        <w:pStyle w:val="ASomething"/>
      </w:pPr>
      <w:r w:rsidRPr="009D493F">
        <w:rPr>
          <w:b/>
          <w:bCs/>
        </w:rPr>
        <w:t>Rationale</w:t>
      </w:r>
      <w:r w:rsidRPr="009D493F">
        <w:t>:</w:t>
      </w:r>
      <w:r>
        <w:tab/>
        <w:t xml:space="preserve">Security Event logs are required by a different role than diagnostic trace records which are required by </w:t>
      </w:r>
      <w:hyperlink w:anchor="Term_MaintenanceSpecialist" w:history="1">
        <w:r w:rsidRPr="00920852">
          <w:rPr>
            <w:rStyle w:val="Hyperlink"/>
          </w:rPr>
          <w:t>maintenance specialists</w:t>
        </w:r>
      </w:hyperlink>
      <w:r>
        <w:t>.</w:t>
      </w:r>
    </w:p>
    <w:p w14:paraId="4AAB6824" w14:textId="54CC8F37" w:rsidR="00920852" w:rsidRPr="001F0BD9" w:rsidRDefault="00920852" w:rsidP="00920852">
      <w:pPr>
        <w:pStyle w:val="ASomething"/>
      </w:pPr>
      <w:r w:rsidRPr="009D493F">
        <w:rPr>
          <w:b/>
          <w:bCs/>
        </w:rPr>
        <w:t>Details</w:t>
      </w:r>
      <w:r w:rsidRPr="009D493F">
        <w:t>:</w:t>
      </w:r>
      <w:r>
        <w:t xml:space="preserve"> </w:t>
      </w:r>
      <w:r>
        <w:tab/>
        <w:t>Mature diagnostics tracing solutions permit defining different places to send diagnostics messages, as well as configure the level of diagnostics to send.</w:t>
      </w:r>
    </w:p>
    <w:p w14:paraId="2CC7123C" w14:textId="054C64B8" w:rsidR="00920852" w:rsidRPr="0075069B" w:rsidRDefault="00920852" w:rsidP="00920852">
      <w:pPr>
        <w:pStyle w:val="ASomething"/>
      </w:pPr>
      <w:r>
        <w:rPr>
          <w:b/>
          <w:bCs/>
        </w:rPr>
        <w:t>Prompts:</w:t>
      </w:r>
      <w:r>
        <w:tab/>
        <w:t>Does the solution’s system(s) register security events to a different location than general system diagnostics records?</w:t>
      </w:r>
      <w:r w:rsidR="00181FDF">
        <w:br/>
        <w:t>TODO: redefine, removing the HOW.</w:t>
      </w:r>
    </w:p>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112" w:name="_Toc158297594"/>
      <w:r>
        <w:t>Confidentiality</w:t>
      </w:r>
      <w:bookmarkEnd w:id="112"/>
    </w:p>
    <w:p w14:paraId="5E7711BB" w14:textId="4FDB6EEC" w:rsidR="007F51FA" w:rsidRPr="00902999" w:rsidRDefault="00B35152" w:rsidP="00C829F4">
      <w:pPr>
        <w:pStyle w:val="BodyTextDefinition"/>
      </w:pPr>
      <w:r w:rsidRPr="00902999">
        <w:t>The degree to which the solution ensures data is accessible only by those authorised to do so.</w:t>
      </w:r>
    </w:p>
    <w:p w14:paraId="4821F69E" w14:textId="4CCCD30A" w:rsidR="00B94472" w:rsidRPr="00B94472" w:rsidRDefault="00113DB2" w:rsidP="00B94472">
      <w:pPr>
        <w:pStyle w:val="Heading5"/>
      </w:pPr>
      <w:r>
        <w:lastRenderedPageBreak/>
        <w:t>QR-DEF-</w:t>
      </w:r>
      <w:r w:rsidR="00346430" w:rsidRPr="00B94472">
        <w:t>SEC-CON</w:t>
      </w:r>
      <w:r w:rsidR="00FB7003">
        <w:t>F</w:t>
      </w:r>
      <w:r w:rsidR="00346430" w:rsidRPr="00B94472">
        <w:t>-00</w:t>
      </w:r>
      <w:r w:rsidR="00346430">
        <w:t xml:space="preserve">: </w:t>
      </w:r>
      <w:r w:rsidR="00181FDF">
        <w:rPr>
          <w:b/>
          <w:bCs/>
        </w:rPr>
        <w:t>Physical Access</w:t>
      </w:r>
    </w:p>
    <w:p w14:paraId="20F58809" w14:textId="12F50733" w:rsidR="00A851F8" w:rsidRPr="001F0BD9" w:rsidRDefault="00A851F8" w:rsidP="00A851F8">
      <w:pPr>
        <w:pStyle w:val="ASomething"/>
      </w:pPr>
      <w:r w:rsidRPr="009D493F">
        <w:rPr>
          <w:b/>
          <w:bCs/>
        </w:rPr>
        <w:t>Category</w:t>
      </w:r>
      <w:r w:rsidRPr="009D493F">
        <w:t>:</w:t>
      </w:r>
      <w:r>
        <w:t xml:space="preserve"> </w:t>
      </w:r>
      <w:r>
        <w:tab/>
        <w:t>ISO-25010/Security/Confidentiality</w:t>
      </w:r>
    </w:p>
    <w:p w14:paraId="2809DDB5" w14:textId="22DECF73" w:rsidR="00A851F8" w:rsidRPr="001F0BD9" w:rsidRDefault="00A851F8" w:rsidP="00A851F8">
      <w:pPr>
        <w:pStyle w:val="ASomething"/>
      </w:pPr>
      <w:r w:rsidRPr="009D493F">
        <w:rPr>
          <w:b/>
          <w:bCs/>
        </w:rPr>
        <w:t>Statement</w:t>
      </w:r>
      <w:r w:rsidRPr="009D493F">
        <w:t>:</w:t>
      </w:r>
      <w:r>
        <w:t xml:space="preserve"> </w:t>
      </w:r>
      <w:r>
        <w:tab/>
        <w:t xml:space="preserve">Any </w:t>
      </w:r>
      <w:r w:rsidR="00205BB2">
        <w:t xml:space="preserve">physical </w:t>
      </w:r>
      <w:r>
        <w:t>location</w:t>
      </w:r>
      <w:r w:rsidR="0039149E">
        <w:t>s</w:t>
      </w:r>
      <w:r>
        <w:t xml:space="preserve"> where </w:t>
      </w:r>
      <w:r w:rsidR="00660F9F">
        <w:t>solution system</w:t>
      </w:r>
      <w:r w:rsidR="00181FDF">
        <w:t>(s)</w:t>
      </w:r>
      <w:r w:rsidR="00660F9F">
        <w:t xml:space="preserve"> </w:t>
      </w:r>
      <w:r w:rsidR="00660F9F" w:rsidRPr="00181FDF">
        <w:rPr>
          <w:i/>
          <w:iCs/>
        </w:rPr>
        <w:t>service</w:t>
      </w:r>
      <w:r w:rsidR="00660F9F">
        <w:t xml:space="preserve"> </w:t>
      </w:r>
      <w:r w:rsidR="00205BB2">
        <w:t xml:space="preserve">devices </w:t>
      </w:r>
      <w:r w:rsidR="00181FDF">
        <w:t xml:space="preserve">are </w:t>
      </w:r>
      <w:r w:rsidR="00205BB2">
        <w:t>located</w:t>
      </w:r>
      <w:r>
        <w:t xml:space="preserve"> MUST </w:t>
      </w:r>
      <w:r w:rsidR="000B6666">
        <w:t xml:space="preserve">control and audit </w:t>
      </w:r>
      <w:r w:rsidR="00CC7AB4">
        <w:t>access and operations</w:t>
      </w:r>
      <w:r w:rsidR="000B6666">
        <w:t>.</w:t>
      </w:r>
    </w:p>
    <w:p w14:paraId="1D8B430C" w14:textId="360A54E6" w:rsidR="00A851F8" w:rsidRPr="001F0BD9" w:rsidRDefault="00A851F8" w:rsidP="00A851F8">
      <w:pPr>
        <w:pStyle w:val="ASomething"/>
      </w:pPr>
      <w:r w:rsidRPr="009D493F">
        <w:rPr>
          <w:b/>
          <w:bCs/>
        </w:rPr>
        <w:t>Rationale</w:t>
      </w:r>
      <w:r w:rsidRPr="009D493F">
        <w:t>:</w:t>
      </w:r>
      <w:r>
        <w:tab/>
        <w:t xml:space="preserve">Persons must not be able to </w:t>
      </w:r>
      <w:r w:rsidR="00EA57E4">
        <w:t>access system</w:t>
      </w:r>
      <w:r w:rsidR="00660F9F">
        <w:t xml:space="preserve"> </w:t>
      </w:r>
      <w:r w:rsidR="00181FDF">
        <w:t xml:space="preserve">storage and </w:t>
      </w:r>
      <w:proofErr w:type="gramStart"/>
      <w:r w:rsidR="00660F9F">
        <w:t>server</w:t>
      </w:r>
      <w:r w:rsidR="00181FDF">
        <w:t>s</w:t>
      </w:r>
      <w:proofErr w:type="gramEnd"/>
      <w:r w:rsidR="00EA57E4">
        <w:t xml:space="preserve"> </w:t>
      </w:r>
      <w:r w:rsidR="00CC7AB4">
        <w:t xml:space="preserve">devices </w:t>
      </w:r>
      <w:r w:rsidR="00EA57E4">
        <w:t xml:space="preserve">in an </w:t>
      </w:r>
      <w:r w:rsidR="00181FDF">
        <w:t xml:space="preserve">uncontrolled and/or </w:t>
      </w:r>
      <w:r w:rsidR="00EA57E4">
        <w:t>unaudited manner</w:t>
      </w:r>
      <w:r w:rsidR="00CC7AB4">
        <w:t xml:space="preserve">, bypassing electronic and logical </w:t>
      </w:r>
      <w:r w:rsidR="008F7CD2">
        <w:t xml:space="preserve">platform and/or system </w:t>
      </w:r>
      <w:r w:rsidR="00CC7AB4">
        <w:t>controls</w:t>
      </w:r>
      <w:r>
        <w:t>.</w:t>
      </w:r>
    </w:p>
    <w:p w14:paraId="0297D21E" w14:textId="3BA30206" w:rsidR="00A851F8" w:rsidRPr="001F0BD9" w:rsidRDefault="00A851F8" w:rsidP="00A851F8">
      <w:pPr>
        <w:pStyle w:val="ASomething"/>
      </w:pPr>
      <w:r w:rsidRPr="009D493F">
        <w:rPr>
          <w:b/>
          <w:bCs/>
        </w:rPr>
        <w:t>Details</w:t>
      </w:r>
      <w:r w:rsidRPr="009D493F">
        <w:t>:</w:t>
      </w:r>
      <w:r>
        <w:t xml:space="preserve"> </w:t>
      </w:r>
      <w:r>
        <w:tab/>
        <w:t>Cloud service providers control physical access</w:t>
      </w:r>
      <w:r w:rsidR="00205BB2">
        <w:t xml:space="preserve">. For example, they </w:t>
      </w:r>
      <w:r>
        <w:t xml:space="preserve">require </w:t>
      </w:r>
      <w:r w:rsidR="00205BB2">
        <w:t xml:space="preserve">all personnel who enter </w:t>
      </w:r>
      <w:r>
        <w:t xml:space="preserve">to be audited, </w:t>
      </w:r>
      <w:r w:rsidR="00205BB2">
        <w:t xml:space="preserve">as well as </w:t>
      </w:r>
      <w:r>
        <w:t>all operations are recorded by an accompanying observer.</w:t>
      </w:r>
      <w:r w:rsidR="000B6666">
        <w:t xml:space="preserve"> Hence an aspect of the preference for systems hosted in </w:t>
      </w:r>
      <w:r w:rsidR="008F7CD2">
        <w:t xml:space="preserve">market leading </w:t>
      </w:r>
      <w:r w:rsidR="000B6666">
        <w:t>cloud services.</w:t>
      </w:r>
    </w:p>
    <w:p w14:paraId="15648991" w14:textId="4786B3A9" w:rsidR="00A851F8" w:rsidRDefault="00617A85" w:rsidP="00A851F8">
      <w:pPr>
        <w:pStyle w:val="ASomething"/>
      </w:pPr>
      <w:r>
        <w:rPr>
          <w:b/>
          <w:bCs/>
        </w:rPr>
        <w:t>Prompts:</w:t>
      </w:r>
      <w:r w:rsidR="00A851F8">
        <w:tab/>
      </w:r>
      <w:r w:rsidR="000B6666">
        <w:t xml:space="preserve">Are all </w:t>
      </w:r>
      <w:hyperlink w:anchor="Term_Environment" w:history="1">
        <w:r w:rsidR="000B6666" w:rsidRPr="000B6666">
          <w:rPr>
            <w:rStyle w:val="Hyperlink"/>
          </w:rPr>
          <w:t>environments</w:t>
        </w:r>
      </w:hyperlink>
      <w:r w:rsidR="000B6666">
        <w:t>’ devices hosted on cloud infrastructure?</w:t>
      </w:r>
      <w:r w:rsidR="000B6666">
        <w:br/>
      </w:r>
    </w:p>
    <w:p w14:paraId="4C166679" w14:textId="77777777" w:rsidR="00181FDF" w:rsidRDefault="00181FDF" w:rsidP="00181FDF">
      <w:bookmarkStart w:id="113" w:name="_Hlk157775949"/>
    </w:p>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p w14:paraId="5B3E860B" w14:textId="0717DCFA" w:rsidR="000B6666" w:rsidRPr="001F0BD9" w:rsidRDefault="000B6666" w:rsidP="000B6666">
      <w:pPr>
        <w:pStyle w:val="ASomething"/>
      </w:pPr>
      <w:r w:rsidRPr="009D493F">
        <w:rPr>
          <w:b/>
          <w:bCs/>
        </w:rPr>
        <w:t>Category</w:t>
      </w:r>
      <w:r w:rsidRPr="009D493F">
        <w:t>:</w:t>
      </w:r>
      <w:r>
        <w:t xml:space="preserve"> </w:t>
      </w:r>
      <w:r>
        <w:tab/>
        <w:t>ISO-25010/Security/Confidentiality</w:t>
      </w:r>
    </w:p>
    <w:p w14:paraId="08A940B9" w14:textId="77911CC2" w:rsidR="000B6666" w:rsidRPr="001F0BD9" w:rsidRDefault="000B6666" w:rsidP="000B6666">
      <w:pPr>
        <w:pStyle w:val="ASomething"/>
      </w:pPr>
      <w:r w:rsidRPr="009D493F">
        <w:rPr>
          <w:b/>
          <w:bCs/>
        </w:rPr>
        <w:t>Statement</w:t>
      </w:r>
      <w:r w:rsidRPr="009D493F">
        <w:t>:</w:t>
      </w:r>
      <w:r>
        <w:t xml:space="preserve"> </w:t>
      </w:r>
      <w:r>
        <w:tab/>
      </w:r>
      <w:r w:rsidR="008F7CD2">
        <w:t xml:space="preserve">Access to and changes to service and storage devices MUST be controlled and audited. </w:t>
      </w:r>
    </w:p>
    <w:p w14:paraId="60249BD3" w14:textId="13B55AD1" w:rsidR="000B6666" w:rsidRPr="001F0BD9" w:rsidRDefault="000B6666" w:rsidP="000B6666">
      <w:pPr>
        <w:pStyle w:val="ASomething"/>
      </w:pPr>
      <w:r w:rsidRPr="009D493F">
        <w:rPr>
          <w:b/>
          <w:bCs/>
        </w:rPr>
        <w:t>Rationale</w:t>
      </w:r>
      <w:r w:rsidRPr="009D493F">
        <w:t>:</w:t>
      </w:r>
      <w:r>
        <w:tab/>
      </w:r>
      <w:r w:rsidR="008F7CD2">
        <w:t>Persons must not be able to access system storage and service devices in an uncontrolled and/or unaudited manner, bypassing electronic and logical platform and/or system controls.</w:t>
      </w:r>
    </w:p>
    <w:p w14:paraId="777AC457" w14:textId="2F3C362F" w:rsidR="000B6666" w:rsidRPr="001F0BD9" w:rsidRDefault="000B6666" w:rsidP="000B6666">
      <w:pPr>
        <w:pStyle w:val="ASomething"/>
      </w:pPr>
      <w:r w:rsidRPr="009D493F">
        <w:rPr>
          <w:b/>
          <w:bCs/>
        </w:rPr>
        <w:t>Details</w:t>
      </w:r>
      <w:r w:rsidRPr="009D493F">
        <w:t>:</w:t>
      </w:r>
      <w:r>
        <w:t xml:space="preserve"> </w:t>
      </w:r>
      <w:r>
        <w:tab/>
      </w:r>
      <w:r w:rsidR="008F7CD2">
        <w:t>Cloud services control and audit virtual access. Hence an aspect for the preference for systems be hosted in market leading cloud services.</w:t>
      </w:r>
    </w:p>
    <w:p w14:paraId="3BCB43E1" w14:textId="772FB435" w:rsidR="000B6666" w:rsidRPr="0075069B" w:rsidRDefault="000B6666" w:rsidP="000B6666">
      <w:pPr>
        <w:pStyle w:val="ASomething"/>
      </w:pPr>
      <w:r>
        <w:rPr>
          <w:b/>
          <w:bCs/>
        </w:rPr>
        <w:t>Prompts:</w:t>
      </w:r>
      <w:r>
        <w:tab/>
      </w:r>
      <w:r w:rsidR="008F7CD2">
        <w:t xml:space="preserve">Are all </w:t>
      </w:r>
      <w:proofErr w:type="gramStart"/>
      <w:r w:rsidR="008F7CD2">
        <w:t>environments</w:t>
      </w:r>
      <w:proofErr w:type="gramEnd"/>
      <w:r w:rsidR="008F7CD2">
        <w:t xml:space="preserve"> devices and services hosted on cloud infrastructure?</w:t>
      </w:r>
    </w:p>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bookmarkEnd w:id="113"/>
    <w:p w14:paraId="220C2EE3" w14:textId="77777777" w:rsidR="00181FDF" w:rsidRPr="001F0BD9" w:rsidRDefault="00181FDF" w:rsidP="00181FDF">
      <w:pPr>
        <w:pStyle w:val="ASomething"/>
      </w:pPr>
      <w:r w:rsidRPr="009D493F">
        <w:rPr>
          <w:b/>
          <w:bCs/>
        </w:rPr>
        <w:t>Category</w:t>
      </w:r>
      <w:r w:rsidRPr="009D493F">
        <w:t>:</w:t>
      </w:r>
      <w:r>
        <w:t xml:space="preserve"> </w:t>
      </w:r>
      <w:r>
        <w:tab/>
        <w:t>ISO-25010/Security/Confidentiality</w:t>
      </w:r>
    </w:p>
    <w:p w14:paraId="486F7F19" w14:textId="72CD2202" w:rsidR="00181FDF" w:rsidRPr="001F0BD9" w:rsidRDefault="00181FDF" w:rsidP="00181FDF">
      <w:pPr>
        <w:pStyle w:val="ASomething"/>
      </w:pPr>
      <w:r w:rsidRPr="009D493F">
        <w:rPr>
          <w:b/>
          <w:bCs/>
        </w:rPr>
        <w:t>Statement</w:t>
      </w:r>
      <w:r w:rsidRPr="009D493F">
        <w:t>:</w:t>
      </w:r>
      <w:r>
        <w:t xml:space="preserve"> </w:t>
      </w:r>
      <w:r>
        <w:tab/>
      </w:r>
      <w:r w:rsidR="00EF2982">
        <w:t>A</w:t>
      </w:r>
      <w:r>
        <w:t xml:space="preserve">ccess to Production Data MUST be limited to Authenticated Authorised and Audited </w:t>
      </w:r>
      <w:r w:rsidR="008F7CD2">
        <w:t xml:space="preserve">Business Service </w:t>
      </w:r>
      <w:r>
        <w:t>Users.</w:t>
      </w:r>
    </w:p>
    <w:p w14:paraId="786BCA9B" w14:textId="77777777" w:rsidR="00181FDF" w:rsidRPr="001F0BD9" w:rsidRDefault="00181FDF" w:rsidP="00181FDF">
      <w:pPr>
        <w:pStyle w:val="ASomething"/>
      </w:pPr>
      <w:r w:rsidRPr="009D493F">
        <w:rPr>
          <w:b/>
          <w:bCs/>
        </w:rPr>
        <w:t>Rationale</w:t>
      </w:r>
      <w:r w:rsidRPr="009D493F">
        <w:t>:</w:t>
      </w:r>
      <w:r>
        <w:tab/>
        <w:t>In depth protection cannot be effective if groups of individuals are permitted to circumvent physical and/or logical controls.</w:t>
      </w:r>
    </w:p>
    <w:p w14:paraId="5A48850F" w14:textId="1B692373" w:rsidR="00181FDF" w:rsidRPr="001F0BD9" w:rsidRDefault="00181FDF" w:rsidP="00181FDF">
      <w:pPr>
        <w:pStyle w:val="ASomething"/>
      </w:pPr>
      <w:r w:rsidRPr="009D493F">
        <w:rPr>
          <w:b/>
          <w:bCs/>
        </w:rPr>
        <w:t>Details</w:t>
      </w:r>
      <w:r w:rsidRPr="009D493F">
        <w:t>:</w:t>
      </w:r>
      <w:r>
        <w:t xml:space="preserve"> </w:t>
      </w:r>
      <w:r>
        <w:tab/>
        <w:t>This includes testers and developers.</w:t>
      </w:r>
      <w:r w:rsidR="00EF2982">
        <w:br/>
      </w:r>
      <w:r w:rsidR="008F7CD2" w:rsidRPr="008F7CD2">
        <w:rPr>
          <w:b/>
          <w:bCs/>
          <w:i/>
          <w:iCs/>
        </w:rPr>
        <w:t>Important:</w:t>
      </w:r>
      <w:r w:rsidR="008F7CD2">
        <w:rPr>
          <w:i/>
          <w:iCs/>
        </w:rPr>
        <w:t xml:space="preserve"> i</w:t>
      </w:r>
      <w:r w:rsidR="00EF2982" w:rsidRPr="008F7CD2">
        <w:rPr>
          <w:i/>
          <w:iCs/>
        </w:rPr>
        <w:t xml:space="preserve">t remains </w:t>
      </w:r>
      <w:r w:rsidR="008F7CD2">
        <w:rPr>
          <w:i/>
          <w:iCs/>
        </w:rPr>
        <w:t xml:space="preserve">always </w:t>
      </w:r>
      <w:r w:rsidR="00EF2982" w:rsidRPr="008F7CD2">
        <w:rPr>
          <w:i/>
          <w:iCs/>
        </w:rPr>
        <w:t>illegal to access production data for non-disclosed purposes</w:t>
      </w:r>
      <w:r w:rsidR="008F7CD2">
        <w:rPr>
          <w:i/>
          <w:iCs/>
        </w:rPr>
        <w:t xml:space="preserve"> --</w:t>
      </w:r>
      <w:r w:rsidR="008F7CD2" w:rsidRPr="008F7CD2">
        <w:rPr>
          <w:i/>
          <w:iCs/>
        </w:rPr>
        <w:t xml:space="preserve"> even development and quality assurance reasons</w:t>
      </w:r>
      <w:r w:rsidR="00EF2982" w:rsidRPr="008F7CD2">
        <w:rPr>
          <w:i/>
          <w:iCs/>
        </w:rPr>
        <w:t>.</w:t>
      </w:r>
    </w:p>
    <w:p w14:paraId="2B2567E4" w14:textId="642141FD" w:rsidR="00181FDF" w:rsidRDefault="00181FDF" w:rsidP="00181FDF">
      <w:pPr>
        <w:pStyle w:val="ASomething"/>
      </w:pPr>
      <w:r>
        <w:rPr>
          <w:b/>
          <w:bCs/>
        </w:rPr>
        <w:t>Prompts:</w:t>
      </w:r>
      <w:r>
        <w:tab/>
      </w:r>
      <w:r w:rsidR="008F7CD2">
        <w:t xml:space="preserve">See </w:t>
      </w:r>
      <w:r w:rsidR="008F7CD2" w:rsidRPr="008F7CD2">
        <w:rPr>
          <w:i/>
          <w:iCs/>
        </w:rPr>
        <w:t>Test Data</w:t>
      </w:r>
    </w:p>
    <w:p w14:paraId="672D9C4C" w14:textId="77777777" w:rsidR="00181FDF" w:rsidRDefault="00181FDF" w:rsidP="00A851F8">
      <w:pPr>
        <w:pStyle w:val="ASomething"/>
      </w:pPr>
    </w:p>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p w14:paraId="01053DD6" w14:textId="77777777" w:rsidR="00B1633A" w:rsidRPr="001F0BD9" w:rsidRDefault="00B1633A" w:rsidP="00B1633A">
      <w:pPr>
        <w:pStyle w:val="ASomething"/>
      </w:pPr>
      <w:r w:rsidRPr="009D493F">
        <w:rPr>
          <w:b/>
          <w:bCs/>
        </w:rPr>
        <w:t>Category</w:t>
      </w:r>
      <w:r w:rsidRPr="009D493F">
        <w:t>:</w:t>
      </w:r>
      <w:r>
        <w:t xml:space="preserve"> </w:t>
      </w:r>
      <w:r>
        <w:tab/>
        <w:t>ISO-25010/Security/Integrity</w:t>
      </w:r>
    </w:p>
    <w:p w14:paraId="4121DEEF" w14:textId="0446BA72" w:rsidR="00B1633A" w:rsidRPr="001F0BD9" w:rsidRDefault="00B1633A" w:rsidP="00B1633A">
      <w:pPr>
        <w:pStyle w:val="ASomething"/>
      </w:pPr>
      <w:r w:rsidRPr="009D493F">
        <w:rPr>
          <w:b/>
          <w:bCs/>
        </w:rPr>
        <w:t>Statement</w:t>
      </w:r>
      <w:r w:rsidRPr="009D493F">
        <w:t>:</w:t>
      </w:r>
      <w:r>
        <w:t xml:space="preserve"> </w:t>
      </w:r>
      <w:r>
        <w:tab/>
        <w:t>Stored Data MUST be encrypted</w:t>
      </w:r>
      <w:r w:rsidR="00181FDF">
        <w:t>.</w:t>
      </w:r>
    </w:p>
    <w:p w14:paraId="4B724666" w14:textId="77777777" w:rsidR="00B1633A" w:rsidRPr="001F0BD9" w:rsidRDefault="00B1633A" w:rsidP="00B1633A">
      <w:pPr>
        <w:pStyle w:val="ASomething"/>
      </w:pPr>
      <w:r w:rsidRPr="009D493F">
        <w:rPr>
          <w:b/>
          <w:bCs/>
        </w:rPr>
        <w:t>Rationale</w:t>
      </w:r>
      <w:r w:rsidRPr="009D493F">
        <w:t>:</w:t>
      </w:r>
      <w:r>
        <w:tab/>
        <w:t>Supports Defence in Depth approach.</w:t>
      </w:r>
    </w:p>
    <w:p w14:paraId="7A03989C" w14:textId="153ECB0D" w:rsidR="00B1633A" w:rsidRPr="001F0BD9" w:rsidRDefault="00B1633A" w:rsidP="00B1633A">
      <w:pPr>
        <w:pStyle w:val="ASomething"/>
      </w:pPr>
      <w:r w:rsidRPr="009D493F">
        <w:rPr>
          <w:b/>
          <w:bCs/>
        </w:rPr>
        <w:t>Details</w:t>
      </w:r>
      <w:r w:rsidRPr="009D493F">
        <w:t>:</w:t>
      </w:r>
      <w:r>
        <w:t xml:space="preserve"> </w:t>
      </w:r>
      <w:r>
        <w:tab/>
        <w:t xml:space="preserve">Note this is in addition to requirement that direct </w:t>
      </w:r>
      <w:r w:rsidR="00181FDF">
        <w:t xml:space="preserve">physical </w:t>
      </w:r>
      <w:r>
        <w:t>access is not permitted.</w:t>
      </w:r>
    </w:p>
    <w:p w14:paraId="7702858A" w14:textId="77777777" w:rsidR="00B1633A" w:rsidRDefault="00B1633A" w:rsidP="00B1633A">
      <w:pPr>
        <w:pStyle w:val="ASomething"/>
      </w:pPr>
      <w:r>
        <w:rPr>
          <w:b/>
          <w:bCs/>
        </w:rPr>
        <w:t>Prompts:</w:t>
      </w:r>
      <w:r>
        <w:tab/>
        <w:t>…</w:t>
      </w:r>
    </w:p>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p w14:paraId="3E98BF30" w14:textId="314E976D" w:rsidR="00CF2592" w:rsidRPr="00CF2592" w:rsidRDefault="00CF2592" w:rsidP="00CF2592">
      <w:pPr>
        <w:pStyle w:val="ASomething"/>
        <w:rPr>
          <w:highlight w:val="yellow"/>
        </w:rPr>
      </w:pPr>
      <w:r w:rsidRPr="00CF2592">
        <w:rPr>
          <w:b/>
          <w:bCs/>
          <w:highlight w:val="yellow"/>
        </w:rPr>
        <w:t>Category</w:t>
      </w:r>
      <w:r w:rsidRPr="00CF2592">
        <w:rPr>
          <w:highlight w:val="yellow"/>
        </w:rPr>
        <w:t xml:space="preserve">: </w:t>
      </w:r>
      <w:r w:rsidRPr="00CF2592">
        <w:rPr>
          <w:highlight w:val="yellow"/>
        </w:rPr>
        <w:tab/>
      </w:r>
      <w:r w:rsidR="00B35152">
        <w:rPr>
          <w:highlight w:val="yellow"/>
        </w:rPr>
        <w:t>ISO-25010/Security/Confidentiality</w:t>
      </w:r>
    </w:p>
    <w:p w14:paraId="5737685C" w14:textId="450A315C" w:rsidR="00CF2592" w:rsidRPr="00CF2592" w:rsidRDefault="00CF2592" w:rsidP="00CF2592">
      <w:pPr>
        <w:pStyle w:val="ASomething"/>
        <w:rPr>
          <w:highlight w:val="yellow"/>
        </w:rPr>
      </w:pPr>
      <w:r w:rsidRPr="00CF2592">
        <w:rPr>
          <w:b/>
          <w:bCs/>
          <w:highlight w:val="yellow"/>
        </w:rPr>
        <w:t>Statement</w:t>
      </w:r>
      <w:r w:rsidRPr="00CF2592">
        <w:rPr>
          <w:highlight w:val="yellow"/>
        </w:rPr>
        <w:t xml:space="preserve">: </w:t>
      </w:r>
      <w:r w:rsidRPr="00CF2592">
        <w:rPr>
          <w:highlight w:val="yellow"/>
        </w:rPr>
        <w:tab/>
      </w:r>
      <w:r w:rsidR="00AA2596">
        <w:rPr>
          <w:highlight w:val="yellow"/>
        </w:rPr>
        <w:t xml:space="preserve">Outside of the system(s) production environments, </w:t>
      </w:r>
      <w:r w:rsidRPr="00CF2592">
        <w:rPr>
          <w:highlight w:val="yellow"/>
        </w:rPr>
        <w:t xml:space="preserve">Confidential information MUST </w:t>
      </w:r>
      <w:r w:rsidR="00AA2596">
        <w:rPr>
          <w:highlight w:val="yellow"/>
        </w:rPr>
        <w:t>NOT</w:t>
      </w:r>
      <w:r w:rsidRPr="00CF2592">
        <w:rPr>
          <w:highlight w:val="yellow"/>
        </w:rPr>
        <w:t xml:space="preserve"> be persisted</w:t>
      </w:r>
      <w:r w:rsidR="00AA2596">
        <w:rPr>
          <w:highlight w:val="yellow"/>
        </w:rPr>
        <w:t xml:space="preserve"> in accessible systems.</w:t>
      </w:r>
    </w:p>
    <w:p w14:paraId="03AB7B00" w14:textId="7443CDD8" w:rsidR="00CF2592" w:rsidRPr="00CF2592" w:rsidRDefault="00CF2592" w:rsidP="00CF2592">
      <w:pPr>
        <w:pStyle w:val="ASomething"/>
        <w:rPr>
          <w:highlight w:val="yellow"/>
        </w:rPr>
      </w:pPr>
      <w:r w:rsidRPr="00CF2592">
        <w:rPr>
          <w:b/>
          <w:bCs/>
          <w:highlight w:val="yellow"/>
        </w:rPr>
        <w:t>Rationale</w:t>
      </w:r>
      <w:r w:rsidRPr="00CF2592">
        <w:rPr>
          <w:highlight w:val="yellow"/>
        </w:rPr>
        <w:t>:</w:t>
      </w:r>
      <w:r w:rsidRPr="00CF2592">
        <w:rPr>
          <w:highlight w:val="yellow"/>
        </w:rPr>
        <w:tab/>
        <w:t>Persisting systems in data that can be accessed without controls or auditing enables the disclosure of sensitive data.</w:t>
      </w:r>
    </w:p>
    <w:p w14:paraId="649A5FDA" w14:textId="0BD8730F" w:rsidR="00CF2592" w:rsidRPr="00CF2592" w:rsidRDefault="00CF2592" w:rsidP="00CF2592">
      <w:pPr>
        <w:pStyle w:val="ASomething"/>
        <w:rPr>
          <w:highlight w:val="yellow"/>
        </w:rPr>
      </w:pPr>
      <w:r w:rsidRPr="00CF2592">
        <w:rPr>
          <w:b/>
          <w:bCs/>
          <w:highlight w:val="yellow"/>
        </w:rPr>
        <w:t>Details</w:t>
      </w:r>
      <w:r w:rsidRPr="00CF2592">
        <w:rPr>
          <w:highlight w:val="yellow"/>
        </w:rPr>
        <w:t xml:space="preserve">: </w:t>
      </w:r>
      <w:r w:rsidRPr="00CF2592">
        <w:rPr>
          <w:highlight w:val="yellow"/>
        </w:rPr>
        <w:tab/>
      </w:r>
      <w:r w:rsidR="00AA2596">
        <w:rPr>
          <w:highlight w:val="yellow"/>
        </w:rPr>
        <w:t>Put in place controls, preferably automated, to avoid the following:</w:t>
      </w:r>
      <w:r w:rsidR="00AA2596">
        <w:rPr>
          <w:highlight w:val="yellow"/>
        </w:rPr>
        <w:br/>
        <w:t xml:space="preserve">- </w:t>
      </w:r>
      <w:r w:rsidRPr="00CF2592">
        <w:rPr>
          <w:highlight w:val="yellow"/>
        </w:rPr>
        <w:t>persist</w:t>
      </w:r>
      <w:r w:rsidR="00AA2596">
        <w:rPr>
          <w:highlight w:val="yellow"/>
        </w:rPr>
        <w:t>ing of</w:t>
      </w:r>
      <w:r w:rsidRPr="00CF2592">
        <w:rPr>
          <w:highlight w:val="yellow"/>
        </w:rPr>
        <w:t xml:space="preserve"> sensitive </w:t>
      </w:r>
      <w:r w:rsidR="00AA2596">
        <w:rPr>
          <w:highlight w:val="yellow"/>
        </w:rPr>
        <w:t xml:space="preserve">system integration credentials </w:t>
      </w:r>
      <w:r w:rsidRPr="00CF2592">
        <w:rPr>
          <w:highlight w:val="yellow"/>
        </w:rPr>
        <w:t>in a code repository</w:t>
      </w:r>
      <w:r w:rsidR="00AA2596">
        <w:rPr>
          <w:highlight w:val="yellow"/>
        </w:rPr>
        <w:t xml:space="preserve">.  The correct approach is to rely on where possible permitted service accounts, authenticated by central </w:t>
      </w:r>
      <w:hyperlink w:anchor="Term_Permission" w:history="1">
        <w:r w:rsidR="009F6745" w:rsidRPr="009F6745">
          <w:rPr>
            <w:rStyle w:val="Hyperlink"/>
          </w:rPr>
          <w:t>Permission</w:t>
        </w:r>
      </w:hyperlink>
      <w:r w:rsidR="00AA2596">
        <w:rPr>
          <w:highlight w:val="yellow"/>
        </w:rPr>
        <w:t xml:space="preserve"> authorities. Any credentials still required are persisted in dedicated credential stores.</w:t>
      </w:r>
      <w:r w:rsidR="00704A4D">
        <w:rPr>
          <w:highlight w:val="yellow"/>
        </w:rPr>
        <w:t xml:space="preserve"> Use Code Branch Policies to check for check-in of credentials</w:t>
      </w:r>
      <w:r w:rsidR="00AA2596">
        <w:rPr>
          <w:highlight w:val="yellow"/>
        </w:rPr>
        <w:br/>
        <w:t xml:space="preserve">- persisting of sensitive </w:t>
      </w:r>
      <w:hyperlink w:anchor="Term_SystemData" w:history="1">
        <w:r w:rsidR="00AA2596" w:rsidRPr="00465682">
          <w:rPr>
            <w:rStyle w:val="Hyperlink"/>
            <w:highlight w:val="yellow"/>
          </w:rPr>
          <w:t>system data</w:t>
        </w:r>
      </w:hyperlink>
      <w:r w:rsidR="00AA2596">
        <w:rPr>
          <w:highlight w:val="yellow"/>
        </w:rPr>
        <w:t xml:space="preserve"> in a code repository (e.g., test data derived from production data. </w:t>
      </w:r>
      <w:r w:rsidR="00C14BC7">
        <w:rPr>
          <w:highlight w:val="yellow"/>
        </w:rPr>
        <w:br/>
      </w:r>
    </w:p>
    <w:p w14:paraId="115C1886" w14:textId="34F4ED1E" w:rsidR="00CF2592" w:rsidRPr="0075069B" w:rsidRDefault="00617A85" w:rsidP="00704A4D">
      <w:pPr>
        <w:pStyle w:val="ASomething"/>
      </w:pPr>
      <w:r>
        <w:rPr>
          <w:b/>
          <w:bCs/>
          <w:highlight w:val="yellow"/>
        </w:rPr>
        <w:t>Prompts:</w:t>
      </w:r>
      <w:r w:rsidR="00CF2592" w:rsidRPr="00CF2592">
        <w:rPr>
          <w:highlight w:val="yellow"/>
        </w:rPr>
        <w:tab/>
      </w:r>
      <w:r w:rsidR="00704A4D">
        <w:t>Is training provided to communicate the risks associated to committing credentials to code repositories?</w:t>
      </w:r>
      <w:r w:rsidR="00704A4D">
        <w:br/>
      </w:r>
      <w:r w:rsidR="00AA2596">
        <w:t>Does the solution provide for and use a credential store for credential storage?</w:t>
      </w:r>
      <w:r w:rsidR="00AA2596">
        <w:br/>
        <w:t>How is test data derived? Where is it stored? How is it provisioned?</w:t>
      </w:r>
    </w:p>
    <w:p w14:paraId="3CD9717C" w14:textId="77777777" w:rsidR="00CF2592" w:rsidRDefault="00CF2592" w:rsidP="00A851F8">
      <w:pPr>
        <w:pStyle w:val="ASomething"/>
      </w:pPr>
    </w:p>
    <w:p w14:paraId="674E1E37" w14:textId="37605AE2" w:rsidR="00704A4D" w:rsidRDefault="00113DB2" w:rsidP="00704A4D">
      <w:pPr>
        <w:pStyle w:val="Heading5"/>
      </w:pPr>
      <w:r>
        <w:lastRenderedPageBreak/>
        <w:t>QR-DEF-</w:t>
      </w:r>
      <w:r w:rsidR="00346430" w:rsidRPr="00B35152">
        <w:t>SEC-CONF-00</w:t>
      </w:r>
      <w:r w:rsidR="00346430">
        <w:t xml:space="preserve">: </w:t>
      </w:r>
      <w:r w:rsidR="00704A4D" w:rsidRPr="00346430">
        <w:rPr>
          <w:b/>
          <w:bCs/>
          <w:highlight w:val="yellow"/>
        </w:rPr>
        <w:t>Avoid Transmitting Credentials</w:t>
      </w:r>
    </w:p>
    <w:p w14:paraId="7657EA62" w14:textId="06FBF9E2" w:rsidR="00AA2596" w:rsidRPr="00AA2596" w:rsidRDefault="00AA2596" w:rsidP="00AA2596">
      <w:pPr>
        <w:pStyle w:val="ASomething"/>
        <w:rPr>
          <w:highlight w:val="yellow"/>
        </w:rPr>
      </w:pPr>
      <w:r w:rsidRPr="00AA2596">
        <w:rPr>
          <w:b/>
          <w:bCs/>
          <w:highlight w:val="yellow"/>
        </w:rPr>
        <w:t>Category</w:t>
      </w:r>
      <w:r w:rsidRPr="00AA2596">
        <w:rPr>
          <w:highlight w:val="yellow"/>
        </w:rPr>
        <w:t xml:space="preserve">: </w:t>
      </w:r>
      <w:r w:rsidRPr="00AA2596">
        <w:rPr>
          <w:highlight w:val="yellow"/>
        </w:rPr>
        <w:tab/>
        <w:t>Avoid Transmitting Credentials</w:t>
      </w:r>
    </w:p>
    <w:p w14:paraId="25C7A478" w14:textId="77777777" w:rsidR="00AA2596" w:rsidRPr="00AA2596" w:rsidRDefault="00AA2596" w:rsidP="00AA2596">
      <w:pPr>
        <w:pStyle w:val="ASomething"/>
        <w:rPr>
          <w:highlight w:val="yellow"/>
        </w:rPr>
      </w:pPr>
      <w:r w:rsidRPr="00AA2596">
        <w:rPr>
          <w:b/>
          <w:bCs/>
          <w:highlight w:val="yellow"/>
        </w:rPr>
        <w:t>Title</w:t>
      </w:r>
      <w:r w:rsidRPr="00AA2596">
        <w:rPr>
          <w:highlight w:val="yellow"/>
        </w:rPr>
        <w:t>:</w:t>
      </w:r>
      <w:r w:rsidRPr="00AA2596">
        <w:rPr>
          <w:highlight w:val="yellow"/>
        </w:rPr>
        <w:tab/>
        <w:t>…</w:t>
      </w:r>
    </w:p>
    <w:p w14:paraId="76FD549A" w14:textId="77777777" w:rsidR="00AA2596" w:rsidRPr="00AA2596" w:rsidRDefault="00AA2596" w:rsidP="00AA2596">
      <w:pPr>
        <w:pStyle w:val="ASomething"/>
        <w:rPr>
          <w:highlight w:val="yellow"/>
        </w:rPr>
      </w:pPr>
      <w:r w:rsidRPr="00AA2596">
        <w:rPr>
          <w:b/>
          <w:bCs/>
          <w:highlight w:val="yellow"/>
        </w:rPr>
        <w:t>Statement</w:t>
      </w:r>
      <w:r w:rsidRPr="00AA2596">
        <w:rPr>
          <w:highlight w:val="yellow"/>
        </w:rPr>
        <w:t xml:space="preserve">: </w:t>
      </w:r>
      <w:r w:rsidRPr="00AA2596">
        <w:rPr>
          <w:highlight w:val="yellow"/>
        </w:rPr>
        <w:tab/>
        <w:t>…</w:t>
      </w:r>
    </w:p>
    <w:p w14:paraId="6FA37CF2" w14:textId="77777777" w:rsidR="00AA2596" w:rsidRPr="00AA2596" w:rsidRDefault="00AA2596" w:rsidP="00AA2596">
      <w:pPr>
        <w:pStyle w:val="ASomething"/>
        <w:rPr>
          <w:highlight w:val="yellow"/>
        </w:rPr>
      </w:pPr>
      <w:r w:rsidRPr="00AA2596">
        <w:rPr>
          <w:b/>
          <w:bCs/>
          <w:highlight w:val="yellow"/>
        </w:rPr>
        <w:t>Rationale</w:t>
      </w:r>
      <w:r w:rsidRPr="00AA2596">
        <w:rPr>
          <w:highlight w:val="yellow"/>
        </w:rPr>
        <w:t>:</w:t>
      </w:r>
      <w:r w:rsidRPr="00AA2596">
        <w:rPr>
          <w:highlight w:val="yellow"/>
        </w:rPr>
        <w:tab/>
        <w:t>…</w:t>
      </w:r>
    </w:p>
    <w:p w14:paraId="6DFD4A6B" w14:textId="51134898" w:rsidR="00AA2596" w:rsidRPr="00AA2596" w:rsidRDefault="00AA2596" w:rsidP="00AA2596">
      <w:pPr>
        <w:pStyle w:val="ASomething"/>
        <w:rPr>
          <w:highlight w:val="yellow"/>
        </w:rPr>
      </w:pPr>
      <w:r w:rsidRPr="00AA2596">
        <w:rPr>
          <w:b/>
          <w:bCs/>
          <w:highlight w:val="yellow"/>
        </w:rPr>
        <w:t>Details</w:t>
      </w:r>
      <w:r w:rsidRPr="00AA2596">
        <w:rPr>
          <w:highlight w:val="yellow"/>
        </w:rPr>
        <w:t xml:space="preserve">: </w:t>
      </w:r>
      <w:r w:rsidRPr="00AA2596">
        <w:rPr>
          <w:highlight w:val="yellow"/>
        </w:rPr>
        <w:tab/>
        <w:t xml:space="preserve">Avoid using BASIC Authentication. </w:t>
      </w:r>
      <w:r w:rsidRPr="00AA2596">
        <w:rPr>
          <w:highlight w:val="yellow"/>
        </w:rPr>
        <w:br/>
        <w:t>Avoid using unencrypted HTTP channels.</w:t>
      </w:r>
      <w:r w:rsidRPr="00AA2596">
        <w:rPr>
          <w:highlight w:val="yellow"/>
        </w:rPr>
        <w:br/>
        <w:t>Avoid transmitting credentials in cookies.</w:t>
      </w:r>
      <w:r w:rsidRPr="00AA2596">
        <w:rPr>
          <w:highlight w:val="yellow"/>
        </w:rPr>
        <w:br/>
        <w:t xml:space="preserve">Decorate Cookies with secure and </w:t>
      </w:r>
      <w:r w:rsidR="00F52C96" w:rsidRPr="00AA2596">
        <w:rPr>
          <w:highlight w:val="yellow"/>
        </w:rPr>
        <w:t>Http</w:t>
      </w:r>
      <w:r w:rsidRPr="00AA2596">
        <w:rPr>
          <w:highlight w:val="yellow"/>
        </w:rPr>
        <w:t>-Secure flags.</w:t>
      </w:r>
    </w:p>
    <w:p w14:paraId="555C0AAF" w14:textId="3B7A2C1A" w:rsidR="00AA2596" w:rsidRPr="00A851F8" w:rsidRDefault="00617A85" w:rsidP="00A6297C">
      <w:pPr>
        <w:pStyle w:val="ASomething"/>
      </w:pPr>
      <w:r>
        <w:rPr>
          <w:b/>
          <w:bCs/>
          <w:highlight w:val="yellow"/>
        </w:rPr>
        <w:t>Prompts:</w:t>
      </w:r>
      <w:r w:rsidR="00AA2596" w:rsidRPr="00AA2596">
        <w:rPr>
          <w:highlight w:val="yellow"/>
        </w:rPr>
        <w:tab/>
        <w:t>…</w:t>
      </w:r>
    </w:p>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114" w:name="_Hlk157768375"/>
      <w:r w:rsidR="004C0352">
        <w:rPr>
          <w:b/>
          <w:bCs/>
        </w:rPr>
        <w:t>Sensitive Settings Storage</w:t>
      </w:r>
      <w:bookmarkEnd w:id="114"/>
    </w:p>
    <w:p w14:paraId="4587B8D9" w14:textId="68AF651F" w:rsidR="004C0352" w:rsidRPr="001F0BD9" w:rsidRDefault="004C0352" w:rsidP="004C0352">
      <w:pPr>
        <w:pStyle w:val="ASomething"/>
      </w:pPr>
      <w:r w:rsidRPr="009D493F">
        <w:rPr>
          <w:b/>
          <w:bCs/>
        </w:rPr>
        <w:t>Category</w:t>
      </w:r>
      <w:r w:rsidRPr="009D493F">
        <w:t>:</w:t>
      </w:r>
      <w:r>
        <w:t xml:space="preserve"> </w:t>
      </w:r>
      <w:r>
        <w:tab/>
        <w:t>ISO-25010/Security/Confidentiality</w:t>
      </w:r>
    </w:p>
    <w:p w14:paraId="02CB3B9F" w14:textId="74E41C5E" w:rsidR="004C0352" w:rsidRPr="001F0BD9" w:rsidRDefault="004C0352" w:rsidP="004C0352">
      <w:pPr>
        <w:pStyle w:val="ASomething"/>
      </w:pPr>
      <w:r w:rsidRPr="009D493F">
        <w:rPr>
          <w:b/>
          <w:bCs/>
        </w:rPr>
        <w:t>Statement</w:t>
      </w:r>
      <w:r w:rsidRPr="009D493F">
        <w:t>:</w:t>
      </w:r>
      <w:r>
        <w:t xml:space="preserve"> </w:t>
      </w:r>
      <w:r>
        <w:tab/>
        <w:t>Sensitive Parameters MUST be encrypted.</w:t>
      </w:r>
    </w:p>
    <w:p w14:paraId="49BAED9F" w14:textId="5A8228F6" w:rsidR="004C0352" w:rsidRPr="001F0BD9" w:rsidRDefault="004C0352" w:rsidP="004C0352">
      <w:pPr>
        <w:pStyle w:val="ASomething"/>
      </w:pPr>
      <w:r w:rsidRPr="009D493F">
        <w:rPr>
          <w:b/>
          <w:bCs/>
        </w:rPr>
        <w:t>Rationale</w:t>
      </w:r>
      <w:r w:rsidRPr="009D493F">
        <w:t>:</w:t>
      </w:r>
      <w:r>
        <w:tab/>
        <w:t>TODO</w:t>
      </w:r>
    </w:p>
    <w:p w14:paraId="233AC2B5" w14:textId="77777777" w:rsidR="004C0352" w:rsidRPr="001F0BD9" w:rsidRDefault="004C0352" w:rsidP="004C0352">
      <w:pPr>
        <w:pStyle w:val="ASomething"/>
      </w:pPr>
      <w:r w:rsidRPr="009D493F">
        <w:rPr>
          <w:b/>
          <w:bCs/>
        </w:rPr>
        <w:t>Details</w:t>
      </w:r>
      <w:r w:rsidRPr="009D493F">
        <w:t>:</w:t>
      </w:r>
      <w:r>
        <w:t xml:space="preserve"> </w:t>
      </w:r>
      <w:r>
        <w:tab/>
        <w:t>…</w:t>
      </w:r>
    </w:p>
    <w:p w14:paraId="204C7159" w14:textId="20C5A448" w:rsidR="004C0352" w:rsidRDefault="004C0352" w:rsidP="004C0352">
      <w:pPr>
        <w:pStyle w:val="ASomething"/>
      </w:pPr>
      <w:r>
        <w:rPr>
          <w:b/>
          <w:bCs/>
        </w:rPr>
        <w:t>Prompts:</w:t>
      </w:r>
      <w:r>
        <w:tab/>
        <w:t>What Sensitive Parameters do the solution’s system(s) persist?</w:t>
      </w:r>
      <w:r>
        <w:br/>
        <w:t>Are they persisted in an encrypted manner?</w:t>
      </w:r>
      <w:r>
        <w:br/>
        <w:t xml:space="preserve">If stored locally or in the operational database, are they </w:t>
      </w:r>
      <w:hyperlink w:anchor="Term_Salt" w:history="1">
        <w:r w:rsidRPr="004C0352">
          <w:rPr>
            <w:rStyle w:val="Hyperlink"/>
          </w:rPr>
          <w:t>Salt</w:t>
        </w:r>
      </w:hyperlink>
      <w:r>
        <w:t>-ed?</w:t>
      </w:r>
    </w:p>
    <w:p w14:paraId="43C3DA8D" w14:textId="77777777" w:rsidR="004C0352" w:rsidRPr="0075069B" w:rsidRDefault="004C0352" w:rsidP="004C0352">
      <w:pPr>
        <w:pStyle w:val="ASomething"/>
      </w:pPr>
    </w:p>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p w14:paraId="5A1F8C4A" w14:textId="1250CC1B" w:rsidR="00B94472" w:rsidRPr="001F0BD9" w:rsidRDefault="00B94472" w:rsidP="00B94472">
      <w:pPr>
        <w:pStyle w:val="ASomething"/>
      </w:pPr>
      <w:r w:rsidRPr="009D493F">
        <w:rPr>
          <w:b/>
          <w:bCs/>
        </w:rPr>
        <w:t>Category</w:t>
      </w:r>
      <w:r w:rsidRPr="009D493F">
        <w:t>:</w:t>
      </w:r>
      <w:r>
        <w:t xml:space="preserve"> </w:t>
      </w:r>
      <w:r>
        <w:tab/>
        <w:t>ISO-25010/Security/Confidentiality</w:t>
      </w:r>
    </w:p>
    <w:p w14:paraId="0755EB99" w14:textId="11DCD733" w:rsidR="00B94472" w:rsidRPr="001F0BD9" w:rsidRDefault="00B94472" w:rsidP="00B94472">
      <w:pPr>
        <w:pStyle w:val="ASomething"/>
      </w:pPr>
      <w:r w:rsidRPr="009D493F">
        <w:rPr>
          <w:b/>
          <w:bCs/>
        </w:rPr>
        <w:t>Statement</w:t>
      </w:r>
      <w:r w:rsidRPr="009D493F">
        <w:t>:</w:t>
      </w:r>
      <w:r>
        <w:t xml:space="preserve"> </w:t>
      </w:r>
      <w:r>
        <w:tab/>
      </w:r>
      <w:r w:rsidR="00B35152">
        <w:t xml:space="preserve">Credentials MUST not be transmitted in </w:t>
      </w:r>
      <w:hyperlink w:anchor="Term_ClearText" w:history="1">
        <w:r w:rsidR="00B35152" w:rsidRPr="00891AD3">
          <w:rPr>
            <w:rStyle w:val="Hyperlink"/>
          </w:rPr>
          <w:t>ClearText</w:t>
        </w:r>
      </w:hyperlink>
      <w:r w:rsidR="00B35152">
        <w:t>.</w:t>
      </w:r>
    </w:p>
    <w:p w14:paraId="063BF19A" w14:textId="002C421F" w:rsidR="00B94472" w:rsidRPr="001F0BD9" w:rsidRDefault="00B94472" w:rsidP="00B94472">
      <w:pPr>
        <w:pStyle w:val="ASomething"/>
      </w:pPr>
      <w:r w:rsidRPr="009D493F">
        <w:rPr>
          <w:b/>
          <w:bCs/>
        </w:rPr>
        <w:t>Rationale</w:t>
      </w:r>
      <w:r w:rsidRPr="009D493F">
        <w:t>:</w:t>
      </w:r>
      <w:r>
        <w:tab/>
      </w:r>
      <w:r w:rsidR="00B35152">
        <w:t>Even if the channel is encrypted, credentials should not be readable by intermediates.</w:t>
      </w:r>
    </w:p>
    <w:p w14:paraId="44B04A15" w14:textId="38B87A18" w:rsidR="00B94472" w:rsidRPr="001F0BD9" w:rsidRDefault="00B94472" w:rsidP="00B94472">
      <w:pPr>
        <w:pStyle w:val="ASomething"/>
      </w:pPr>
      <w:r w:rsidRPr="009D493F">
        <w:rPr>
          <w:b/>
          <w:bCs/>
        </w:rPr>
        <w:t>Details</w:t>
      </w:r>
      <w:r w:rsidRPr="009D493F">
        <w:t>:</w:t>
      </w:r>
      <w:r>
        <w:t xml:space="preserve"> </w:t>
      </w:r>
      <w:r>
        <w:tab/>
      </w:r>
      <w:r w:rsidR="00B35152">
        <w:t>Proxies are potential attack vectors.</w:t>
      </w:r>
    </w:p>
    <w:p w14:paraId="3A16D6C1" w14:textId="273A4252" w:rsidR="00B94472" w:rsidRDefault="00617A85" w:rsidP="00B94472">
      <w:pPr>
        <w:pStyle w:val="ASomething"/>
      </w:pPr>
      <w:r>
        <w:rPr>
          <w:b/>
          <w:bCs/>
        </w:rPr>
        <w:t>Prompts:</w:t>
      </w:r>
      <w:r w:rsidR="00B94472">
        <w:tab/>
        <w:t>…</w:t>
      </w:r>
    </w:p>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p w14:paraId="545DA3EB" w14:textId="77777777" w:rsidR="001719D9" w:rsidRPr="001F0BD9" w:rsidRDefault="001719D9" w:rsidP="001719D9">
      <w:pPr>
        <w:pStyle w:val="ASomething"/>
      </w:pPr>
      <w:r w:rsidRPr="009D493F">
        <w:rPr>
          <w:b/>
          <w:bCs/>
        </w:rPr>
        <w:t>Category</w:t>
      </w:r>
      <w:r w:rsidRPr="009D493F">
        <w:t>:</w:t>
      </w:r>
      <w:r>
        <w:t xml:space="preserve"> </w:t>
      </w:r>
      <w:r>
        <w:tab/>
        <w:t>ISO-25010/Compatibility/Interoperability</w:t>
      </w:r>
    </w:p>
    <w:p w14:paraId="2766612A" w14:textId="77777777" w:rsidR="001719D9" w:rsidRPr="001F0BD9" w:rsidRDefault="001719D9" w:rsidP="001719D9">
      <w:pPr>
        <w:pStyle w:val="ASomething"/>
      </w:pPr>
      <w:r w:rsidRPr="009D493F">
        <w:rPr>
          <w:b/>
          <w:bCs/>
        </w:rPr>
        <w:t>Statement</w:t>
      </w:r>
      <w:r w:rsidRPr="009D493F">
        <w:t>:</w:t>
      </w:r>
      <w:r>
        <w:t xml:space="preserve"> </w:t>
      </w:r>
      <w:r>
        <w:tab/>
        <w:t>The solution’s system(s) MUST integrate with external agreed Identity Providers via current accepted Protocols.</w:t>
      </w:r>
    </w:p>
    <w:p w14:paraId="1DAA463A" w14:textId="77777777" w:rsidR="001719D9" w:rsidRPr="001F0BD9" w:rsidRDefault="001719D9" w:rsidP="001719D9">
      <w:pPr>
        <w:pStyle w:val="ASomething"/>
      </w:pPr>
      <w:r w:rsidRPr="009D493F">
        <w:rPr>
          <w:b/>
          <w:bCs/>
        </w:rPr>
        <w:lastRenderedPageBreak/>
        <w:t>Rationale</w:t>
      </w:r>
      <w:r w:rsidRPr="009D493F">
        <w:t>:</w:t>
      </w:r>
      <w:r>
        <w:tab/>
        <w:t>Systems that are not specifically designed to secure credentials – e.g., most information services -- should not be used if possible as there is increased risk.</w:t>
      </w:r>
    </w:p>
    <w:p w14:paraId="2854DADD" w14:textId="77777777" w:rsidR="001719D9" w:rsidRPr="001F0BD9" w:rsidRDefault="001719D9" w:rsidP="001719D9">
      <w:pPr>
        <w:pStyle w:val="ASomething"/>
      </w:pPr>
      <w:r w:rsidRPr="009D493F">
        <w:rPr>
          <w:b/>
          <w:bCs/>
        </w:rPr>
        <w:t>Details</w:t>
      </w:r>
      <w:r w:rsidRPr="009D493F">
        <w:t>:</w:t>
      </w:r>
      <w:r>
        <w:t xml:space="preserve"> </w:t>
      </w:r>
      <w:r>
        <w:tab/>
        <w:t>OIDC is the approved protocol to communicating with external Identity Provider services.</w:t>
      </w:r>
      <w:r>
        <w:br/>
        <w:t xml:space="preserve">Note that there may be a requirement to let in users who do not wish to or are too young to use a public </w:t>
      </w:r>
      <w:hyperlink w:anchor="Term_IdP" w:history="1">
        <w:r w:rsidRPr="003E3AC0">
          <w:rPr>
            <w:rStyle w:val="Hyperlink"/>
          </w:rPr>
          <w:t>IdP</w:t>
        </w:r>
      </w:hyperlink>
      <w:r>
        <w:t>, and therefore User Credentials will be persisted in the system.</w:t>
      </w:r>
    </w:p>
    <w:p w14:paraId="5A5D282D" w14:textId="77777777" w:rsidR="001719D9" w:rsidRPr="0075069B" w:rsidRDefault="001719D9" w:rsidP="001719D9">
      <w:pPr>
        <w:pStyle w:val="ASomething"/>
      </w:pPr>
      <w:r>
        <w:rPr>
          <w:b/>
          <w:bCs/>
        </w:rPr>
        <w:t>Prompts:</w:t>
      </w:r>
      <w:r>
        <w:tab/>
        <w:t>…</w:t>
      </w:r>
    </w:p>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p w14:paraId="2E592021" w14:textId="77777777" w:rsidR="00A012E1" w:rsidRPr="001F0BD9" w:rsidRDefault="00A012E1" w:rsidP="00A012E1">
      <w:pPr>
        <w:pStyle w:val="ASomething"/>
      </w:pPr>
      <w:r w:rsidRPr="009D493F">
        <w:rPr>
          <w:b/>
          <w:bCs/>
        </w:rPr>
        <w:t>Category</w:t>
      </w:r>
      <w:r w:rsidRPr="009D493F">
        <w:t>:</w:t>
      </w:r>
      <w:r>
        <w:t xml:space="preserve"> </w:t>
      </w:r>
      <w:r>
        <w:tab/>
        <w:t>…</w:t>
      </w:r>
    </w:p>
    <w:p w14:paraId="2C325FEA" w14:textId="77777777" w:rsidR="00A012E1" w:rsidRPr="001F0BD9" w:rsidRDefault="00A012E1" w:rsidP="00A012E1">
      <w:pPr>
        <w:pStyle w:val="ASomething"/>
      </w:pPr>
      <w:r w:rsidRPr="009D493F">
        <w:rPr>
          <w:b/>
          <w:bCs/>
        </w:rPr>
        <w:t>Statement</w:t>
      </w:r>
      <w:r w:rsidRPr="009D493F">
        <w:t>:</w:t>
      </w:r>
      <w:r>
        <w:t xml:space="preserve"> </w:t>
      </w:r>
      <w:r>
        <w:tab/>
        <w:t xml:space="preserve">The solution’s </w:t>
      </w:r>
      <w:hyperlink w:anchor="Term_SaaP" w:history="1">
        <w:r w:rsidRPr="00580D92">
          <w:rPr>
            <w:rStyle w:val="Hyperlink"/>
          </w:rPr>
          <w:t>SaaP</w:t>
        </w:r>
      </w:hyperlink>
      <w:r>
        <w:t xml:space="preserve"> system(s) MUST not persist Credentials in ClearText.</w:t>
      </w:r>
    </w:p>
    <w:p w14:paraId="23966A41" w14:textId="77777777" w:rsidR="00A012E1" w:rsidRPr="001F0BD9" w:rsidRDefault="00A012E1" w:rsidP="00A012E1">
      <w:pPr>
        <w:pStyle w:val="ASomething"/>
      </w:pPr>
      <w:r w:rsidRPr="009D493F">
        <w:rPr>
          <w:b/>
          <w:bCs/>
        </w:rPr>
        <w:t>Rationale</w:t>
      </w:r>
      <w:r w:rsidRPr="009D493F">
        <w:t>:</w:t>
      </w:r>
      <w:r>
        <w:tab/>
        <w:t>Even if controls are in place to limit remote access to devices, the principle of Defence in Depth remains applicable.</w:t>
      </w:r>
    </w:p>
    <w:p w14:paraId="5C76F5B6" w14:textId="77777777" w:rsidR="00A012E1" w:rsidRPr="001F0BD9" w:rsidRDefault="00A012E1" w:rsidP="00A012E1">
      <w:pPr>
        <w:pStyle w:val="ASomething"/>
      </w:pPr>
      <w:r w:rsidRPr="009D493F">
        <w:rPr>
          <w:b/>
          <w:bCs/>
        </w:rPr>
        <w:t>Details</w:t>
      </w:r>
      <w:r w:rsidRPr="009D493F">
        <w:t>:</w:t>
      </w:r>
      <w:r>
        <w:t xml:space="preserve"> </w:t>
      </w:r>
      <w:r>
        <w:tab/>
        <w:t>Prefer using mutually trusted Service Accounts to Credentials.</w:t>
      </w:r>
      <w:r>
        <w:br/>
        <w:t xml:space="preserve">If Credentials are required for configuration, they must not </w:t>
      </w:r>
    </w:p>
    <w:p w14:paraId="5ABD2680" w14:textId="77777777" w:rsidR="00A012E1" w:rsidRDefault="00A012E1" w:rsidP="00A012E1">
      <w:pPr>
        <w:pStyle w:val="ASomething"/>
      </w:pPr>
      <w:r>
        <w:rPr>
          <w:b/>
          <w:bCs/>
        </w:rPr>
        <w:t>Prompts:</w:t>
      </w:r>
      <w:r>
        <w:tab/>
        <w:t>If a SaaP, Are Credentials required to integrate with 3</w:t>
      </w:r>
      <w:r w:rsidRPr="00580D92">
        <w:rPr>
          <w:vertAlign w:val="superscript"/>
        </w:rPr>
        <w:t>rd</w:t>
      </w:r>
      <w:r>
        <w:t xml:space="preserve"> party dependencies?</w:t>
      </w:r>
      <w:r>
        <w:br/>
        <w:t>If a SaaP, where are they retrieved from?</w:t>
      </w:r>
      <w:r>
        <w:br/>
        <w:t>If a SaaP, where are they persisted?</w:t>
      </w:r>
      <w:r>
        <w:br/>
        <w:t>If a SaaP, how are they encrypted when persisted?</w:t>
      </w:r>
    </w:p>
    <w:p w14:paraId="257ADF1C" w14:textId="77777777" w:rsidR="00A012E1" w:rsidRPr="0075069B" w:rsidRDefault="00A012E1" w:rsidP="00A012E1">
      <w:pPr>
        <w:pStyle w:val="ASomething"/>
      </w:pPr>
      <w:r>
        <w:rPr>
          <w:b/>
          <w:bCs/>
        </w:rPr>
        <w:t>Traceability:</w:t>
      </w:r>
      <w:r>
        <w:tab/>
      </w:r>
      <w:r w:rsidRPr="00580D92">
        <w:rPr>
          <w:i/>
          <w:iCs/>
        </w:rPr>
        <w:t>MOE: NFR-Credential Handling Requirements – Service Accounts</w:t>
      </w:r>
    </w:p>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p w14:paraId="059F28A0"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5E63E24" w14:textId="77777777" w:rsidR="00A012E1" w:rsidRPr="001F0BD9" w:rsidRDefault="00A012E1" w:rsidP="00A012E1">
      <w:pPr>
        <w:pStyle w:val="ASomething"/>
      </w:pPr>
      <w:r w:rsidRPr="009D493F">
        <w:rPr>
          <w:b/>
          <w:bCs/>
        </w:rPr>
        <w:t>Statement</w:t>
      </w:r>
      <w:r w:rsidRPr="009D493F">
        <w:t>:</w:t>
      </w:r>
      <w:r>
        <w:t xml:space="preserve"> </w:t>
      </w:r>
      <w:r>
        <w:tab/>
        <w:t>Channels for data transfer between Devices in different Networks MUST be Encrypted</w:t>
      </w:r>
    </w:p>
    <w:p w14:paraId="2CEAD7E0" w14:textId="77777777" w:rsidR="00A012E1" w:rsidRPr="001F0BD9" w:rsidRDefault="00A012E1" w:rsidP="00A012E1">
      <w:pPr>
        <w:pStyle w:val="ASomething"/>
      </w:pPr>
      <w:r w:rsidRPr="009D493F">
        <w:rPr>
          <w:b/>
          <w:bCs/>
        </w:rPr>
        <w:t>Rationale</w:t>
      </w:r>
      <w:r w:rsidRPr="009D493F">
        <w:t>:</w:t>
      </w:r>
      <w:r>
        <w:tab/>
        <w:t xml:space="preserve"> </w:t>
      </w:r>
    </w:p>
    <w:p w14:paraId="48687C53" w14:textId="77777777" w:rsidR="00A012E1" w:rsidRPr="001F0BD9" w:rsidRDefault="00A012E1" w:rsidP="00A012E1">
      <w:pPr>
        <w:pStyle w:val="ASomething"/>
      </w:pPr>
      <w:r w:rsidRPr="009D493F">
        <w:rPr>
          <w:b/>
          <w:bCs/>
        </w:rPr>
        <w:t>Details</w:t>
      </w:r>
      <w:r w:rsidRPr="009D493F">
        <w:t>:</w:t>
      </w:r>
      <w:r>
        <w:t xml:space="preserve"> </w:t>
      </w:r>
      <w:r>
        <w:tab/>
        <w:t>Communication between Service Client/Browser and Server must be protected by HTTP/S.</w:t>
      </w:r>
      <w:r>
        <w:br/>
        <w:t>Attempts to connect to an insecure channel (e.g.: HTTP) are not accepted. Preferably they are redirected to secure equivalent endpoints (e.g.: HTTP/S).</w:t>
      </w:r>
      <w:r>
        <w:br/>
        <w:t>Noting that protocol routing is a web server configuration, outside the control of the web system itself.</w:t>
      </w:r>
    </w:p>
    <w:p w14:paraId="6B764EB9" w14:textId="77777777" w:rsidR="00A012E1" w:rsidRDefault="00A012E1" w:rsidP="00A012E1">
      <w:pPr>
        <w:pStyle w:val="ASomething"/>
      </w:pPr>
      <w:r>
        <w:rPr>
          <w:b/>
          <w:bCs/>
        </w:rPr>
        <w:lastRenderedPageBreak/>
        <w:t>Prompts:</w:t>
      </w:r>
      <w:r>
        <w:tab/>
        <w:t>Does the solution’s system(s) accept insecure connections?</w:t>
      </w:r>
      <w:r>
        <w:br/>
        <w:t>What are done with them?</w:t>
      </w:r>
    </w:p>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115"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bookmarkEnd w:id="115"/>
    <w:p w14:paraId="586A0C2B" w14:textId="3F758F32" w:rsidR="00EA57E4" w:rsidRPr="001F0BD9" w:rsidRDefault="00EA57E4" w:rsidP="00D90D14">
      <w:pPr>
        <w:pStyle w:val="ASomething"/>
        <w:tabs>
          <w:tab w:val="left" w:pos="720"/>
          <w:tab w:val="left" w:pos="1440"/>
          <w:tab w:val="left" w:pos="2160"/>
          <w:tab w:val="left" w:pos="2880"/>
          <w:tab w:val="left" w:pos="3600"/>
          <w:tab w:val="left" w:pos="4320"/>
          <w:tab w:val="left" w:pos="5040"/>
          <w:tab w:val="left" w:pos="5835"/>
        </w:tabs>
      </w:pPr>
      <w:r w:rsidRPr="009D493F">
        <w:rPr>
          <w:b/>
          <w:bCs/>
        </w:rPr>
        <w:t>Category</w:t>
      </w:r>
      <w:r w:rsidRPr="009D493F">
        <w:t>:</w:t>
      </w:r>
      <w:r>
        <w:t xml:space="preserve"> </w:t>
      </w:r>
      <w:r>
        <w:tab/>
        <w:t>ISO-25010/Security/Confidentiality</w:t>
      </w:r>
      <w:r w:rsidR="00D90D14">
        <w:tab/>
      </w:r>
    </w:p>
    <w:p w14:paraId="7A08B886" w14:textId="64C1941C" w:rsidR="00EA57E4" w:rsidRPr="001F0BD9" w:rsidRDefault="00EA57E4" w:rsidP="00EA57E4">
      <w:pPr>
        <w:pStyle w:val="ASomething"/>
      </w:pPr>
      <w:r w:rsidRPr="009D493F">
        <w:rPr>
          <w:b/>
          <w:bCs/>
        </w:rPr>
        <w:t>Statement</w:t>
      </w:r>
      <w:r w:rsidRPr="009D493F">
        <w:t>:</w:t>
      </w:r>
      <w:r>
        <w:t xml:space="preserve"> </w:t>
      </w:r>
      <w:r>
        <w:tab/>
      </w:r>
      <w:r w:rsidR="00A6297C">
        <w:t xml:space="preserve">Cryptography algorithms used for encryption and </w:t>
      </w:r>
      <w:r w:rsidR="009B1DF6">
        <w:t>signing</w:t>
      </w:r>
      <w:r w:rsidR="00A6297C">
        <w:t xml:space="preserve"> MUST</w:t>
      </w:r>
      <w:r>
        <w:t xml:space="preserve"> use </w:t>
      </w:r>
      <w:r w:rsidR="009B1DF6">
        <w:t>the latest current released versions</w:t>
      </w:r>
      <w:r w:rsidR="00B94472">
        <w:t xml:space="preserve">. </w:t>
      </w:r>
      <w:r w:rsidR="00C5349D">
        <w:t xml:space="preserve"> </w:t>
      </w:r>
    </w:p>
    <w:p w14:paraId="3B9BF486" w14:textId="2FC96A19" w:rsidR="00EA57E4" w:rsidRPr="001F0BD9" w:rsidRDefault="00EA57E4" w:rsidP="00EA57E4">
      <w:pPr>
        <w:pStyle w:val="ASomething"/>
      </w:pPr>
      <w:r w:rsidRPr="009D493F">
        <w:rPr>
          <w:b/>
          <w:bCs/>
        </w:rPr>
        <w:t>Rationale</w:t>
      </w:r>
      <w:r w:rsidRPr="009D493F">
        <w:t>:</w:t>
      </w:r>
      <w:r>
        <w:tab/>
      </w:r>
      <w:r w:rsidR="00C5349D">
        <w:t xml:space="preserve">Security relies on using best practice industry standards and remaining ahead of </w:t>
      </w:r>
      <w:r w:rsidR="00934EF3">
        <w:t xml:space="preserve">the capabilities of </w:t>
      </w:r>
      <w:r w:rsidR="00C5349D">
        <w:t>nefarious actors.</w:t>
      </w:r>
    </w:p>
    <w:p w14:paraId="47127C7F" w14:textId="5F2D0BCD" w:rsidR="00C5349D" w:rsidRPr="001F0BD9" w:rsidRDefault="00EA57E4" w:rsidP="00C5349D">
      <w:pPr>
        <w:pStyle w:val="ASomething"/>
      </w:pPr>
      <w:r w:rsidRPr="009D493F">
        <w:rPr>
          <w:b/>
          <w:bCs/>
        </w:rPr>
        <w:t>Details</w:t>
      </w:r>
      <w:r w:rsidRPr="009D493F">
        <w:t>:</w:t>
      </w:r>
      <w:r>
        <w:t xml:space="preserve"> </w:t>
      </w:r>
      <w:r>
        <w:tab/>
      </w:r>
      <w:r w:rsidR="00C5349D">
        <w:t xml:space="preserve">For </w:t>
      </w:r>
      <w:r w:rsidR="00697652">
        <w:t>example,</w:t>
      </w:r>
      <w:r w:rsidR="00C5349D">
        <w:t xml:space="preserve"> TLS 1.3 or better must be used for HTTP/S.</w:t>
      </w:r>
      <w:r w:rsidR="00C5349D">
        <w:br/>
        <w:t>Message Encryption is acceptable if Channel Encryption is not technically feasible.</w:t>
      </w:r>
    </w:p>
    <w:p w14:paraId="57D37509" w14:textId="39930D4B" w:rsidR="00EA57E4" w:rsidRPr="0075069B" w:rsidRDefault="00617A85" w:rsidP="00EA57E4">
      <w:pPr>
        <w:pStyle w:val="ASomething"/>
      </w:pPr>
      <w:r>
        <w:rPr>
          <w:b/>
          <w:bCs/>
        </w:rPr>
        <w:t>Prompts:</w:t>
      </w:r>
      <w:r w:rsidR="00EA57E4">
        <w:tab/>
      </w:r>
      <w:r w:rsidR="00C5349D">
        <w:t>How will channel and device encryption be reviewed and updated to remain current?</w:t>
      </w:r>
    </w:p>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p w14:paraId="59FBDDF0" w14:textId="75942C2F" w:rsidR="00A15CCF" w:rsidRPr="001F0BD9" w:rsidRDefault="00A15CCF" w:rsidP="00A15CCF">
      <w:pPr>
        <w:pStyle w:val="ASomething"/>
      </w:pPr>
      <w:r w:rsidRPr="009D493F">
        <w:rPr>
          <w:b/>
          <w:bCs/>
        </w:rPr>
        <w:t>Category</w:t>
      </w:r>
      <w:r w:rsidRPr="009D493F">
        <w:t>:</w:t>
      </w:r>
      <w:r>
        <w:t xml:space="preserve"> </w:t>
      </w:r>
      <w:r>
        <w:tab/>
      </w:r>
      <w:r w:rsidR="00A6297C">
        <w:t>ISO-25010/Security/Confidentiality</w:t>
      </w:r>
    </w:p>
    <w:p w14:paraId="03DA51B4" w14:textId="5CF25C76" w:rsidR="00A15CCF" w:rsidRPr="001F0BD9" w:rsidRDefault="00A15CCF" w:rsidP="00A15CCF">
      <w:pPr>
        <w:pStyle w:val="ASomething"/>
      </w:pPr>
      <w:r w:rsidRPr="009D493F">
        <w:rPr>
          <w:b/>
          <w:bCs/>
        </w:rPr>
        <w:t>Statement</w:t>
      </w:r>
      <w:r w:rsidRPr="009D493F">
        <w:t>:</w:t>
      </w:r>
      <w:r>
        <w:t xml:space="preserve"> </w:t>
      </w:r>
      <w:r>
        <w:tab/>
      </w:r>
      <w:r w:rsidR="00697652">
        <w:t xml:space="preserve">Solution System(s) </w:t>
      </w:r>
      <w:r>
        <w:t xml:space="preserve">MUST remove sensitive data from data that is exported to services that will not control and audit access to data to the same or </w:t>
      </w:r>
      <w:r w:rsidR="00697652">
        <w:t>endorsed</w:t>
      </w:r>
      <w:r>
        <w:t xml:space="preserve"> level.</w:t>
      </w:r>
    </w:p>
    <w:p w14:paraId="5A95C0F0" w14:textId="10418E19" w:rsidR="00A15CCF" w:rsidRPr="001F0BD9" w:rsidRDefault="00A15CCF" w:rsidP="00A15CCF">
      <w:pPr>
        <w:pStyle w:val="ASomething"/>
      </w:pPr>
      <w:r w:rsidRPr="009D493F">
        <w:rPr>
          <w:b/>
          <w:bCs/>
        </w:rPr>
        <w:t>Rationale</w:t>
      </w:r>
      <w:r w:rsidRPr="009D493F">
        <w:t>:</w:t>
      </w:r>
      <w:r>
        <w:tab/>
        <w:t xml:space="preserve">Messages sent outside the </w:t>
      </w:r>
      <w:r w:rsidR="00697652">
        <w:t xml:space="preserve">solution’s </w:t>
      </w:r>
      <w:r>
        <w:t>system</w:t>
      </w:r>
      <w:r w:rsidR="00697652">
        <w:t>(s)</w:t>
      </w:r>
      <w:r>
        <w:t xml:space="preserve"> cannot be guaranteed to be access controlled or audited.</w:t>
      </w:r>
    </w:p>
    <w:p w14:paraId="3E179081" w14:textId="4DE1F74F" w:rsidR="00A15CCF" w:rsidRPr="001F0BD9" w:rsidRDefault="00A15CCF" w:rsidP="00A15CCF">
      <w:pPr>
        <w:pStyle w:val="ASomething"/>
      </w:pPr>
      <w:r w:rsidRPr="009D493F">
        <w:rPr>
          <w:b/>
          <w:bCs/>
        </w:rPr>
        <w:t>Details</w:t>
      </w:r>
      <w:r w:rsidRPr="009D493F">
        <w:t>:</w:t>
      </w:r>
      <w:r>
        <w:t xml:space="preserve"> </w:t>
      </w:r>
      <w:r>
        <w:tab/>
      </w:r>
      <w:r w:rsidR="00C14BC7">
        <w:t>This includes but is not limited to:</w:t>
      </w:r>
      <w:r w:rsidR="00C14BC7">
        <w:br/>
        <w:t xml:space="preserve">- </w:t>
      </w:r>
      <w:r>
        <w:t xml:space="preserve">Diagnostics tracing messages, </w:t>
      </w:r>
      <w:r w:rsidR="00C14BC7">
        <w:br/>
        <w:t>- Error Records</w:t>
      </w:r>
      <w:r w:rsidR="00C14BC7">
        <w:br/>
        <w:t>- E</w:t>
      </w:r>
      <w:r>
        <w:t>mails</w:t>
      </w:r>
      <w:r w:rsidR="00C14BC7">
        <w:br/>
        <w:t>- Printed Reports</w:t>
      </w:r>
      <w:r w:rsidR="00C14BC7">
        <w:br/>
        <w:t>- Messages (SMS, other)</w:t>
      </w:r>
      <w:r w:rsidR="00C14BC7">
        <w:br/>
      </w:r>
      <w:r w:rsidR="00C14BC7">
        <w:br/>
        <w:t>The appropriate way is to write emails that have links back to reports in the system. This means the Viewing of the reports is authorised first as well as audited.</w:t>
      </w:r>
    </w:p>
    <w:p w14:paraId="290F6C1F" w14:textId="17AFFE62" w:rsidR="00A15CCF" w:rsidRDefault="00617A85" w:rsidP="00A15CCF">
      <w:pPr>
        <w:pStyle w:val="ASomething"/>
      </w:pPr>
      <w:r>
        <w:rPr>
          <w:b/>
          <w:bCs/>
        </w:rPr>
        <w:t>Prompts:</w:t>
      </w:r>
      <w:r w:rsidR="00A15CCF">
        <w:tab/>
      </w:r>
      <w:r w:rsidR="00C14BC7">
        <w:t>Does the solution’s system(s) permit the editing of templates for emails and reports? In different languages?</w:t>
      </w:r>
      <w:r w:rsidR="00C14BC7">
        <w:br/>
        <w:t>Do emails contain confidential information or provide a link back to reports containing the confidential information in an environment in which views are audited?</w:t>
      </w:r>
      <w:r w:rsidR="00C14BC7">
        <w:br/>
      </w:r>
      <w:r w:rsidR="00C14BC7">
        <w:lastRenderedPageBreak/>
        <w:br/>
      </w:r>
    </w:p>
    <w:p w14:paraId="6A729C0A" w14:textId="77777777" w:rsidR="00C14BC7" w:rsidRPr="0075069B" w:rsidRDefault="00C14BC7" w:rsidP="00A15CCF">
      <w:pPr>
        <w:pStyle w:val="ASomething"/>
      </w:pPr>
    </w:p>
    <w:p w14:paraId="388BA81E" w14:textId="77777777" w:rsidR="00A15CCF" w:rsidRPr="0075069B" w:rsidRDefault="00A15CCF" w:rsidP="00C14BC7">
      <w:pPr>
        <w:pStyle w:val="ASomething"/>
        <w:ind w:left="0" w:firstLine="0"/>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p w14:paraId="4EF9CBDA" w14:textId="1523BF0B" w:rsidR="00574281" w:rsidRPr="001F0BD9" w:rsidRDefault="00574281" w:rsidP="00574281">
      <w:pPr>
        <w:pStyle w:val="ASomething"/>
      </w:pPr>
      <w:r w:rsidRPr="009D493F">
        <w:rPr>
          <w:b/>
          <w:bCs/>
        </w:rPr>
        <w:t>Category</w:t>
      </w:r>
      <w:r w:rsidRPr="009D493F">
        <w:t>:</w:t>
      </w:r>
      <w:r>
        <w:t xml:space="preserve"> </w:t>
      </w:r>
      <w:r>
        <w:tab/>
        <w:t>ISO-25010/Security/Confidentiality</w:t>
      </w:r>
    </w:p>
    <w:p w14:paraId="1F57934E" w14:textId="6A792793" w:rsidR="00574281" w:rsidRPr="00A6297C" w:rsidRDefault="00574281" w:rsidP="00574281">
      <w:pPr>
        <w:pStyle w:val="ASomething"/>
        <w:rPr>
          <w:highlight w:val="yellow"/>
        </w:rPr>
      </w:pPr>
      <w:r w:rsidRPr="00A6297C">
        <w:rPr>
          <w:b/>
          <w:bCs/>
          <w:highlight w:val="yellow"/>
        </w:rPr>
        <w:t>Statement</w:t>
      </w:r>
      <w:r w:rsidRPr="00A6297C">
        <w:rPr>
          <w:highlight w:val="yellow"/>
        </w:rPr>
        <w:t xml:space="preserve">: </w:t>
      </w:r>
      <w:r w:rsidRPr="00A6297C">
        <w:rPr>
          <w:highlight w:val="yellow"/>
        </w:rPr>
        <w:tab/>
      </w:r>
    </w:p>
    <w:p w14:paraId="7DBAD719" w14:textId="77777777" w:rsidR="00574281" w:rsidRPr="001F0BD9" w:rsidRDefault="00574281" w:rsidP="00574281">
      <w:pPr>
        <w:pStyle w:val="ASomething"/>
      </w:pPr>
      <w:r w:rsidRPr="00A6297C">
        <w:rPr>
          <w:b/>
          <w:bCs/>
          <w:highlight w:val="yellow"/>
        </w:rPr>
        <w:t>Rationale</w:t>
      </w:r>
      <w:r w:rsidRPr="00A6297C">
        <w:rPr>
          <w:highlight w:val="yellow"/>
        </w:rPr>
        <w:t>:</w:t>
      </w:r>
      <w:r w:rsidRPr="00A6297C">
        <w:rPr>
          <w:highlight w:val="yellow"/>
        </w:rPr>
        <w:tab/>
        <w:t>…</w:t>
      </w:r>
    </w:p>
    <w:p w14:paraId="03DACA07" w14:textId="72397D63" w:rsidR="00574281" w:rsidRPr="001F0BD9" w:rsidRDefault="00574281" w:rsidP="00574281">
      <w:pPr>
        <w:pStyle w:val="ASomething"/>
      </w:pPr>
      <w:r w:rsidRPr="009D493F">
        <w:rPr>
          <w:b/>
          <w:bCs/>
        </w:rPr>
        <w:t>Details</w:t>
      </w:r>
      <w:r w:rsidRPr="009D493F">
        <w:t>:</w:t>
      </w:r>
      <w:r>
        <w:t xml:space="preserve"> </w:t>
      </w:r>
      <w:r>
        <w:tab/>
        <w:t xml:space="preserve">Mark browser cookies with </w:t>
      </w:r>
      <w:r w:rsidR="00F52C96">
        <w:t>S</w:t>
      </w:r>
      <w:r>
        <w:t xml:space="preserve">ecure, and </w:t>
      </w:r>
      <w:r w:rsidR="00F52C96">
        <w:t>H</w:t>
      </w:r>
      <w:r>
        <w:t>ttp</w:t>
      </w:r>
      <w:r w:rsidR="00F52C96">
        <w:t>O</w:t>
      </w:r>
      <w:r>
        <w:t>nly.</w:t>
      </w:r>
      <w:r>
        <w:br/>
        <w:t>Do not transmit confidential credentials over unsecured channels (</w:t>
      </w:r>
      <w:r w:rsidR="00F52C96">
        <w:t>e.g.,</w:t>
      </w:r>
      <w:r>
        <w:t xml:space="preserve"> BASIC over HTTP is unacceptable).</w:t>
      </w:r>
    </w:p>
    <w:p w14:paraId="2AD5AAF1" w14:textId="557FB186" w:rsidR="00574281" w:rsidRDefault="00617A85" w:rsidP="00574281">
      <w:pPr>
        <w:pStyle w:val="ASomething"/>
      </w:pPr>
      <w:r>
        <w:rPr>
          <w:b/>
          <w:bCs/>
        </w:rPr>
        <w:t>Prompts:</w:t>
      </w:r>
      <w:r w:rsidR="00574281">
        <w:tab/>
        <w:t>Are cookies marked with marked with security markings?</w:t>
      </w:r>
    </w:p>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116" w:name="_Toc158297595"/>
      <w:r>
        <w:t>Integrity</w:t>
      </w:r>
      <w:bookmarkEnd w:id="116"/>
    </w:p>
    <w:p w14:paraId="72648412" w14:textId="77777777" w:rsidR="00B35152" w:rsidRPr="00902999" w:rsidRDefault="00B35152" w:rsidP="00902999">
      <w:r w:rsidRPr="00902999">
        <w:t>ISO-25010 Definition: the degree to which the solution prevents unauthorised access, modification of systems and the information they manage.</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p w14:paraId="193D1E1A" w14:textId="77777777" w:rsidR="00A012E1" w:rsidRPr="001F0BD9" w:rsidRDefault="00A012E1" w:rsidP="00A012E1">
      <w:pPr>
        <w:pStyle w:val="ASomething"/>
      </w:pPr>
      <w:r w:rsidRPr="009D493F">
        <w:rPr>
          <w:b/>
          <w:bCs/>
        </w:rPr>
        <w:t>Category</w:t>
      </w:r>
      <w:r w:rsidRPr="009D493F">
        <w:t>:</w:t>
      </w:r>
      <w:r>
        <w:t xml:space="preserve"> </w:t>
      </w:r>
      <w:r>
        <w:tab/>
        <w:t>ISO-25010/Functional Suitability/Functional Correctness</w:t>
      </w:r>
    </w:p>
    <w:p w14:paraId="58B87FBE" w14:textId="77777777" w:rsidR="00A012E1" w:rsidRPr="001F0BD9" w:rsidRDefault="00A012E1" w:rsidP="00A012E1">
      <w:pPr>
        <w:pStyle w:val="ASomething"/>
      </w:pPr>
      <w:r w:rsidRPr="009D493F">
        <w:rPr>
          <w:b/>
          <w:bCs/>
        </w:rPr>
        <w:t>Statement</w:t>
      </w:r>
      <w:r w:rsidRPr="009D493F">
        <w:t>:</w:t>
      </w:r>
      <w:r>
        <w:t xml:space="preserve"> </w:t>
      </w:r>
      <w:r>
        <w:tab/>
        <w:t xml:space="preserve">The solution’s system(s) MUST permit </w:t>
      </w:r>
      <w:hyperlink w:anchor="Term_SystemUser" w:history="1">
        <w:r w:rsidRPr="006E4A4D">
          <w:rPr>
            <w:rStyle w:val="Hyperlink"/>
          </w:rPr>
          <w:t>Users</w:t>
        </w:r>
      </w:hyperlink>
      <w:r>
        <w:t xml:space="preserve"> being disabled by an authorised </w:t>
      </w:r>
      <w:hyperlink w:anchor="Term_Role" w:history="1">
        <w:r>
          <w:rPr>
            <w:rStyle w:val="Hyperlink"/>
          </w:rPr>
          <w:t>r</w:t>
        </w:r>
        <w:r w:rsidRPr="009F6745">
          <w:rPr>
            <w:rStyle w:val="Hyperlink"/>
          </w:rPr>
          <w:t>ole</w:t>
        </w:r>
      </w:hyperlink>
      <w:r>
        <w:t>.</w:t>
      </w:r>
    </w:p>
    <w:p w14:paraId="390993FC" w14:textId="2F5CB76B" w:rsidR="00A012E1" w:rsidRPr="001F0BD9" w:rsidRDefault="00A012E1" w:rsidP="00A012E1">
      <w:pPr>
        <w:pStyle w:val="ASomething"/>
      </w:pPr>
      <w:r w:rsidRPr="009D493F">
        <w:rPr>
          <w:b/>
          <w:bCs/>
        </w:rPr>
        <w:t>Rationale</w:t>
      </w:r>
      <w:r w:rsidRPr="009D493F">
        <w:t>:</w:t>
      </w:r>
      <w:r>
        <w:tab/>
        <w:t xml:space="preserve">While the solution’s system(s) must be able to integrate with an external </w:t>
      </w:r>
      <w:hyperlink w:anchor="Term_IdP" w:history="1">
        <w:r w:rsidRPr="003E3AC0">
          <w:rPr>
            <w:rStyle w:val="Hyperlink"/>
          </w:rPr>
          <w:t>Identity Provider (IdP)</w:t>
        </w:r>
      </w:hyperlink>
      <w:r>
        <w:t xml:space="preserve"> for the authentication of </w:t>
      </w:r>
      <w:hyperlink w:anchor="Term_SystemUser" w:history="1">
        <w:r w:rsidRPr="006E4A4D">
          <w:rPr>
            <w:rStyle w:val="Hyperlink"/>
          </w:rPr>
          <w:t>Users</w:t>
        </w:r>
      </w:hyperlink>
      <w:r>
        <w:t xml:space="preserve">, and -- </w:t>
      </w:r>
      <w:hyperlink w:anchor="Term_IF_THEN" w:history="1">
        <w:r w:rsidR="003C7F2B" w:rsidRPr="003C7F2B">
          <w:rPr>
            <w:rStyle w:val="Hyperlink"/>
          </w:rPr>
          <w:t>IF</w:t>
        </w:r>
      </w:hyperlink>
      <w:r>
        <w:t xml:space="preserve"> under the control of the sponsor – this can be used to disable the user’s IdP account, there remain conditions where this is insufficient.  There may </w:t>
      </w:r>
      <w:hyperlink w:anchor="Term_SystemUser" w:history="1">
        <w:r w:rsidRPr="006E4A4D">
          <w:rPr>
            <w:rStyle w:val="Hyperlink"/>
          </w:rPr>
          <w:t>users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3E3AC0">
          <w:rPr>
            <w:rStyle w:val="Hyperlink"/>
          </w:rPr>
          <w:t>IdP</w:t>
        </w:r>
      </w:hyperlink>
      <w:r>
        <w:t xml:space="preserve"> which the </w:t>
      </w:r>
      <w:bookmarkStart w:id="117" w:name="_Hlk157065775"/>
      <w:r>
        <w:fldChar w:fldCharType="begin"/>
      </w:r>
      <w:r>
        <w:instrText>HYPERLINK  \l "Term_SponsorOrganisation"</w:instrText>
      </w:r>
      <w:r>
        <w:fldChar w:fldCharType="separate"/>
      </w:r>
      <w:r w:rsidRPr="009C5B95">
        <w:rPr>
          <w:rStyle w:val="Hyperlink"/>
        </w:rPr>
        <w:t>Sponsor Organisation</w:t>
      </w:r>
      <w:r>
        <w:fldChar w:fldCharType="end"/>
      </w:r>
      <w:bookmarkEnd w:id="117"/>
      <w:r>
        <w:t xml:space="preserve"> has no control over.</w:t>
      </w:r>
    </w:p>
    <w:p w14:paraId="3F7EFCF8" w14:textId="77777777" w:rsidR="00A012E1" w:rsidRPr="001F0BD9" w:rsidRDefault="00A012E1" w:rsidP="00A012E1">
      <w:pPr>
        <w:pStyle w:val="ASomething"/>
      </w:pPr>
      <w:r w:rsidRPr="009D493F">
        <w:rPr>
          <w:b/>
          <w:bCs/>
        </w:rPr>
        <w:t>Details</w:t>
      </w:r>
      <w:r w:rsidRPr="009D493F">
        <w:t>:</w:t>
      </w:r>
      <w:r>
        <w:t xml:space="preserve"> </w:t>
      </w:r>
      <w:r>
        <w:tab/>
        <w:t xml:space="preserve">Authorised </w:t>
      </w:r>
      <w:hyperlink w:anchor="Term_OperationsSpecialist" w:history="1">
        <w:r w:rsidRPr="00272A1C">
          <w:rPr>
            <w:rStyle w:val="Hyperlink"/>
          </w:rPr>
          <w:t>Operations Specialist</w:t>
        </w:r>
      </w:hyperlink>
      <w:r>
        <w:t xml:space="preserve"> Roles must be provided Functionality to search for a system wide </w:t>
      </w:r>
      <w:hyperlink w:anchor="Term_SystemUser" w:history="1">
        <w:r w:rsidRPr="006E4A4D">
          <w:rPr>
            <w:rStyle w:val="Hyperlink"/>
          </w:rPr>
          <w:t>User</w:t>
        </w:r>
      </w:hyperlink>
      <w:r>
        <w:t>, and disable their account.</w:t>
      </w:r>
      <w:r>
        <w:br/>
        <w:t>Note that this system wide disabling is above and beyond any other controls (e.g.: Accounts subscriptions that are used in commercial systems).</w:t>
      </w:r>
      <w:r>
        <w:br/>
      </w:r>
      <w:r>
        <w:lastRenderedPageBreak/>
        <w:t xml:space="preserve">Mature accounts also permit suspending accounts for set durations, which implies the ability to set a series of suspension start and end dates without change to the baseline start/end dates of the </w:t>
      </w:r>
      <w:hyperlink w:anchor="Term_Role" w:history="1">
        <w:r w:rsidRPr="009F6745">
          <w:rPr>
            <w:rStyle w:val="Hyperlink"/>
          </w:rPr>
          <w:t>Role</w:t>
        </w:r>
      </w:hyperlink>
      <w:r>
        <w:t xml:space="preserve"> association.</w:t>
      </w:r>
    </w:p>
    <w:p w14:paraId="05BB8872" w14:textId="77777777" w:rsidR="00A012E1" w:rsidRPr="0075069B" w:rsidRDefault="00A012E1" w:rsidP="00A012E1">
      <w:pPr>
        <w:pStyle w:val="ASomething"/>
      </w:pPr>
      <w:r>
        <w:rPr>
          <w:b/>
          <w:bCs/>
        </w:rPr>
        <w:t>Prompts:</w:t>
      </w:r>
      <w:r>
        <w:tab/>
        <w:t xml:space="preserve">Does the solution’s system(s) provide functionality to authorised </w:t>
      </w:r>
      <w:hyperlink w:anchor="Term_Role" w:history="1">
        <w:r w:rsidRPr="009F6745">
          <w:rPr>
            <w:rStyle w:val="Hyperlink"/>
          </w:rPr>
          <w:t>Role</w:t>
        </w:r>
      </w:hyperlink>
      <w:r>
        <w:t>s to disable Users access to the system?</w:t>
      </w:r>
      <w:r>
        <w:br/>
        <w:t xml:space="preserve">Is the functionality exposed by </w:t>
      </w:r>
      <w:hyperlink w:anchor="Term_API" w:history="1">
        <w:r w:rsidRPr="000F39EE">
          <w:rPr>
            <w:rStyle w:val="Hyperlink"/>
          </w:rPr>
          <w:t>API</w:t>
        </w:r>
      </w:hyperlink>
      <w:r>
        <w:t xml:space="preserve"> so that it can be remotely set by automation, as opposed to only providing </w:t>
      </w:r>
      <w:hyperlink w:anchor="Term_UserInterface" w:history="1">
        <w:r w:rsidRPr="002E02EF">
          <w:rPr>
            <w:rStyle w:val="Hyperlink"/>
          </w:rPr>
          <w:t>user interface</w:t>
        </w:r>
      </w:hyperlink>
      <w:r>
        <w:t>s for system administrators to operate manually?</w:t>
      </w:r>
    </w:p>
    <w:p w14:paraId="066E226F" w14:textId="77777777" w:rsidR="00A012E1" w:rsidRPr="00D81726" w:rsidRDefault="00A012E1" w:rsidP="00A012E1"/>
    <w:p w14:paraId="5501E5F2" w14:textId="69EBC09A" w:rsidR="00A012E1" w:rsidRDefault="00113DB2" w:rsidP="00A012E1">
      <w:pPr>
        <w:pStyle w:val="Heading5"/>
      </w:pPr>
      <w:bookmarkStart w:id="118" w:name="_Hlk157774017"/>
      <w:r>
        <w:t>QR-DEF-</w:t>
      </w:r>
      <w:r w:rsidR="00A012E1">
        <w:t xml:space="preserve">SEC-INT-00: </w:t>
      </w:r>
      <w:r w:rsidR="00A012E1">
        <w:rPr>
          <w:b/>
          <w:bCs/>
        </w:rPr>
        <w:t xml:space="preserve">Session </w:t>
      </w:r>
      <w:bookmarkEnd w:id="118"/>
      <w:r w:rsidR="00A012E1">
        <w:rPr>
          <w:b/>
          <w:bCs/>
        </w:rPr>
        <w:t>Duration</w:t>
      </w:r>
    </w:p>
    <w:p w14:paraId="44DF5978"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778214B" w14:textId="77777777" w:rsidR="00A012E1" w:rsidRPr="001F0BD9" w:rsidRDefault="00A012E1" w:rsidP="00A012E1">
      <w:pPr>
        <w:pStyle w:val="ASomething"/>
      </w:pPr>
      <w:r w:rsidRPr="009D493F">
        <w:rPr>
          <w:b/>
          <w:bCs/>
        </w:rPr>
        <w:t>Statement</w:t>
      </w:r>
      <w:r w:rsidRPr="009D493F">
        <w:t>:</w:t>
      </w:r>
      <w:r>
        <w:t xml:space="preserve"> </w:t>
      </w:r>
      <w:r>
        <w:tab/>
        <w:t>Session Timeouts MUST respect the duration of authentication tokens.</w:t>
      </w:r>
    </w:p>
    <w:p w14:paraId="66A205C6" w14:textId="77777777" w:rsidR="00A012E1" w:rsidRPr="001F0BD9" w:rsidRDefault="00A012E1" w:rsidP="00A012E1">
      <w:pPr>
        <w:pStyle w:val="ASomething"/>
      </w:pPr>
      <w:r w:rsidRPr="009D493F">
        <w:rPr>
          <w:b/>
          <w:bCs/>
        </w:rPr>
        <w:t>Rationale</w:t>
      </w:r>
      <w:r w:rsidRPr="009D493F">
        <w:t>:</w:t>
      </w:r>
      <w:r>
        <w:tab/>
        <w:t>For efficiency reasons, sessions must be as long as possible while not compromising security.</w:t>
      </w:r>
    </w:p>
    <w:p w14:paraId="70C45A5D" w14:textId="77777777" w:rsidR="00A012E1" w:rsidRPr="001F0BD9" w:rsidRDefault="00A012E1" w:rsidP="00A012E1">
      <w:pPr>
        <w:pStyle w:val="ASomething"/>
      </w:pPr>
      <w:r w:rsidRPr="009D493F">
        <w:rPr>
          <w:b/>
          <w:bCs/>
        </w:rPr>
        <w:t>Details</w:t>
      </w:r>
      <w:r w:rsidRPr="009D493F">
        <w:t>:</w:t>
      </w:r>
      <w:r>
        <w:t xml:space="preserve"> </w:t>
      </w:r>
      <w:r>
        <w:tab/>
        <w:t xml:space="preserve">Authentication is done primarily via remote IdPs, where timeout durations are embedded in the validity duration of the remote token. </w:t>
      </w:r>
      <w:r>
        <w:br/>
        <w:t>Any development of local session tokens must duplicate and respect this value.</w:t>
      </w:r>
    </w:p>
    <w:p w14:paraId="173AF974" w14:textId="34178B2B" w:rsidR="00A012E1" w:rsidRDefault="00A012E1" w:rsidP="00A012E1">
      <w:pPr>
        <w:pStyle w:val="ASomething"/>
      </w:pPr>
      <w:r>
        <w:rPr>
          <w:b/>
          <w:bCs/>
        </w:rPr>
        <w:t>Prompts:</w:t>
      </w:r>
      <w:r>
        <w:tab/>
        <w:t>do the solution system(s) source session duration from IdP returned tokens?</w:t>
      </w:r>
      <w:r>
        <w:br/>
        <w:t>Are locally in-system authenticated user session lengths configurable?</w:t>
      </w:r>
      <w:r>
        <w:br/>
        <w:t>What is the default value?</w:t>
      </w:r>
    </w:p>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p w14:paraId="4FA5FD0A" w14:textId="0CB51884" w:rsidR="00574281" w:rsidRPr="001F0BD9" w:rsidRDefault="00574281" w:rsidP="00574281">
      <w:pPr>
        <w:pStyle w:val="ASomething"/>
      </w:pPr>
      <w:r w:rsidRPr="009D493F">
        <w:rPr>
          <w:b/>
          <w:bCs/>
        </w:rPr>
        <w:t>Category</w:t>
      </w:r>
      <w:r w:rsidRPr="009D493F">
        <w:t>:</w:t>
      </w:r>
      <w:r>
        <w:t xml:space="preserve"> </w:t>
      </w:r>
      <w:r>
        <w:tab/>
        <w:t>ISO-25010/Security/Integrity</w:t>
      </w:r>
    </w:p>
    <w:p w14:paraId="692C27AD" w14:textId="1A3C487D" w:rsidR="00574281" w:rsidRPr="001F0BD9" w:rsidRDefault="00574281" w:rsidP="00574281">
      <w:pPr>
        <w:pStyle w:val="ASomething"/>
      </w:pPr>
      <w:r w:rsidRPr="009D493F">
        <w:rPr>
          <w:b/>
          <w:bCs/>
        </w:rPr>
        <w:t>Statement</w:t>
      </w:r>
      <w:r w:rsidRPr="009D493F">
        <w:t>:</w:t>
      </w:r>
      <w:r>
        <w:t xml:space="preserve"> </w:t>
      </w:r>
      <w:r>
        <w:tab/>
        <w:t xml:space="preserve">Access to System </w:t>
      </w:r>
      <w:r w:rsidR="00B1633A">
        <w:t xml:space="preserve">Functions and </w:t>
      </w:r>
      <w:r>
        <w:t xml:space="preserve">Resources MUST </w:t>
      </w:r>
      <w:r w:rsidR="00756C26">
        <w:t>be limited to only authorised Users.</w:t>
      </w:r>
    </w:p>
    <w:p w14:paraId="5DFB19D9" w14:textId="5C04BD57" w:rsidR="00574281" w:rsidRPr="001F0BD9" w:rsidRDefault="00574281" w:rsidP="00574281">
      <w:pPr>
        <w:pStyle w:val="ASomething"/>
      </w:pPr>
      <w:r w:rsidRPr="009D493F">
        <w:rPr>
          <w:b/>
          <w:bCs/>
        </w:rPr>
        <w:t>Rationale</w:t>
      </w:r>
      <w:r w:rsidRPr="009D493F">
        <w:t>:</w:t>
      </w:r>
      <w:r>
        <w:tab/>
      </w:r>
      <w:r w:rsidR="00756C26">
        <w:t>Logical access controls contribute to adherence to a Defence in Depth principle.</w:t>
      </w:r>
    </w:p>
    <w:p w14:paraId="051B794B" w14:textId="2FF4AB1E" w:rsidR="00574281" w:rsidRPr="001F0BD9" w:rsidRDefault="00574281" w:rsidP="00574281">
      <w:pPr>
        <w:pStyle w:val="ASomething"/>
      </w:pPr>
      <w:r w:rsidRPr="009D493F">
        <w:rPr>
          <w:b/>
          <w:bCs/>
        </w:rPr>
        <w:t>Details</w:t>
      </w:r>
      <w:r w:rsidRPr="009D493F">
        <w:t>:</w:t>
      </w:r>
      <w:r>
        <w:t xml:space="preserve"> </w:t>
      </w:r>
      <w:r>
        <w:tab/>
      </w:r>
      <w:r w:rsidR="00B1633A">
        <w:t xml:space="preserve">This includes both </w:t>
      </w:r>
      <w:hyperlink w:anchor="Term_GUI" w:history="1">
        <w:r w:rsidR="0003503D" w:rsidRPr="0003503D">
          <w:rPr>
            <w:rStyle w:val="Hyperlink"/>
          </w:rPr>
          <w:t>GUI</w:t>
        </w:r>
      </w:hyperlink>
      <w:r w:rsidR="00B1633A">
        <w:t xml:space="preserve"> Views and </w:t>
      </w:r>
      <w:hyperlink w:anchor="Term_API" w:history="1">
        <w:r w:rsidR="000F39EE" w:rsidRPr="000F39EE">
          <w:rPr>
            <w:rStyle w:val="Hyperlink"/>
          </w:rPr>
          <w:t>API</w:t>
        </w:r>
      </w:hyperlink>
      <w:r w:rsidR="00B1633A">
        <w:t xml:space="preserve"> endpoints.</w:t>
      </w:r>
      <w:r w:rsidR="00B1633A">
        <w:br/>
      </w:r>
      <w:r w:rsidR="00756C26">
        <w:t xml:space="preserve">Consider </w:t>
      </w:r>
      <w:hyperlink w:anchor="Term_Permission" w:history="1">
        <w:r w:rsidR="009F6745" w:rsidRPr="009F6745">
          <w:rPr>
            <w:rStyle w:val="Hyperlink"/>
          </w:rPr>
          <w:t>Permission</w:t>
        </w:r>
      </w:hyperlink>
      <w:r w:rsidR="00756C26">
        <w:t xml:space="preserve"> based </w:t>
      </w:r>
      <w:hyperlink w:anchor="Term_Role" w:history="1">
        <w:r w:rsidR="009F6745" w:rsidRPr="009F6745">
          <w:rPr>
            <w:rStyle w:val="Hyperlink"/>
          </w:rPr>
          <w:t>Role</w:t>
        </w:r>
      </w:hyperlink>
      <w:r w:rsidR="00756C26">
        <w:t xml:space="preserve"> control and Resource Route based control. </w:t>
      </w:r>
      <w:r w:rsidR="00A07DAC">
        <w:br/>
        <w:t>Goes Towards addressing OWASP A01:2021-Broken Access Controls.</w:t>
      </w:r>
    </w:p>
    <w:p w14:paraId="0A08F576" w14:textId="3A91F3C1" w:rsidR="00574281" w:rsidRDefault="00617A85" w:rsidP="00574281">
      <w:pPr>
        <w:pStyle w:val="ASomething"/>
      </w:pPr>
      <w:r>
        <w:rPr>
          <w:b/>
          <w:bCs/>
        </w:rPr>
        <w:t>Prompts:</w:t>
      </w:r>
      <w:r w:rsidR="00574281">
        <w:tab/>
      </w:r>
      <w:r w:rsidR="00756C26">
        <w:t xml:space="preserve">Does the service perform </w:t>
      </w:r>
      <w:hyperlink w:anchor="Term_Role" w:history="1">
        <w:r w:rsidR="009F6745" w:rsidRPr="009F6745">
          <w:rPr>
            <w:rStyle w:val="Hyperlink"/>
          </w:rPr>
          <w:t>Role</w:t>
        </w:r>
      </w:hyperlink>
      <w:r w:rsidR="00756C26">
        <w:t xml:space="preserve">s control? </w:t>
      </w:r>
      <w:r w:rsidR="00756C26">
        <w:br/>
        <w:t xml:space="preserve">Are </w:t>
      </w:r>
      <w:hyperlink w:anchor="Term_Role" w:history="1">
        <w:r w:rsidR="009F6745" w:rsidRPr="009F6745">
          <w:rPr>
            <w:rStyle w:val="Hyperlink"/>
          </w:rPr>
          <w:t>Role</w:t>
        </w:r>
      </w:hyperlink>
      <w:r w:rsidR="00756C26">
        <w:t xml:space="preserve">s collections of </w:t>
      </w:r>
      <w:hyperlink w:anchor="Term_Permission" w:history="1">
        <w:r w:rsidR="009F6745" w:rsidRPr="009F6745">
          <w:rPr>
            <w:rStyle w:val="Hyperlink"/>
          </w:rPr>
          <w:t>Permission</w:t>
        </w:r>
      </w:hyperlink>
      <w:r w:rsidR="009F6745">
        <w:t>s</w:t>
      </w:r>
      <w:r w:rsidR="00756C26">
        <w:t>?</w:t>
      </w:r>
      <w:r w:rsidR="00756C26">
        <w:br/>
        <w:t xml:space="preserve">Is the allocation of </w:t>
      </w:r>
      <w:hyperlink w:anchor="Term_Permission" w:history="1">
        <w:r w:rsidR="009F6745" w:rsidRPr="009F6745">
          <w:rPr>
            <w:rStyle w:val="Hyperlink"/>
          </w:rPr>
          <w:t>Permission</w:t>
        </w:r>
      </w:hyperlink>
      <w:r w:rsidR="00756C26">
        <w:t xml:space="preserve"> to </w:t>
      </w:r>
      <w:hyperlink w:anchor="Term_Role" w:history="1">
        <w:r w:rsidR="009F6745" w:rsidRPr="009F6745">
          <w:rPr>
            <w:rStyle w:val="Hyperlink"/>
          </w:rPr>
          <w:t>Role</w:t>
        </w:r>
      </w:hyperlink>
      <w:r w:rsidR="00756C26">
        <w:t>s configurable?</w:t>
      </w:r>
      <w:r w:rsidR="00756C26">
        <w:br/>
      </w:r>
      <w:r w:rsidR="00756C26">
        <w:lastRenderedPageBreak/>
        <w:t xml:space="preserve">Is the allocation of </w:t>
      </w:r>
      <w:hyperlink w:anchor="Term_Role" w:history="1">
        <w:r w:rsidR="009F6745" w:rsidRPr="009F6745">
          <w:rPr>
            <w:rStyle w:val="Hyperlink"/>
          </w:rPr>
          <w:t>Role</w:t>
        </w:r>
      </w:hyperlink>
      <w:r w:rsidR="00756C26">
        <w:t xml:space="preserve">s to Users configurable? </w:t>
      </w:r>
      <w:r w:rsidR="00756C26">
        <w:br/>
        <w:t xml:space="preserve">Are </w:t>
      </w:r>
      <w:hyperlink w:anchor="Term_Role" w:history="1">
        <w:r w:rsidR="009F6745" w:rsidRPr="009F6745">
          <w:rPr>
            <w:rStyle w:val="Hyperlink"/>
          </w:rPr>
          <w:t>Role</w:t>
        </w:r>
      </w:hyperlink>
      <w:r w:rsidR="00756C26">
        <w:t xml:space="preserve">s system based, Group based, </w:t>
      </w:r>
      <w:r w:rsidR="00B1633A">
        <w:t>and/or Resource based</w:t>
      </w:r>
      <w:r w:rsidR="00756C26">
        <w:t>?</w:t>
      </w:r>
    </w:p>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p w14:paraId="39742513" w14:textId="3CB24F61" w:rsidR="0039149E" w:rsidRPr="001F0BD9" w:rsidRDefault="0039149E" w:rsidP="0039149E">
      <w:pPr>
        <w:pStyle w:val="ASomething"/>
      </w:pPr>
      <w:r w:rsidRPr="009D493F">
        <w:rPr>
          <w:b/>
          <w:bCs/>
        </w:rPr>
        <w:t>Category</w:t>
      </w:r>
      <w:r w:rsidRPr="009D493F">
        <w:t>:</w:t>
      </w:r>
      <w:r>
        <w:t xml:space="preserve"> </w:t>
      </w:r>
      <w:r>
        <w:tab/>
        <w:t>ISO-25010/Security/Integrity</w:t>
      </w:r>
    </w:p>
    <w:p w14:paraId="37D9E394" w14:textId="6E2BF3B6" w:rsidR="0039149E" w:rsidRPr="001F0BD9" w:rsidRDefault="0039149E" w:rsidP="0039149E">
      <w:pPr>
        <w:pStyle w:val="ASomething"/>
      </w:pPr>
      <w:r w:rsidRPr="009D493F">
        <w:rPr>
          <w:b/>
          <w:bCs/>
        </w:rPr>
        <w:t>Statement</w:t>
      </w:r>
      <w:r w:rsidRPr="009D493F">
        <w:t>:</w:t>
      </w:r>
      <w:r>
        <w:t xml:space="preserve"> </w:t>
      </w:r>
      <w:r>
        <w:tab/>
        <w:t xml:space="preserve">Unless permitted otherwise </w:t>
      </w:r>
      <w:r w:rsidR="008D7C12">
        <w:t xml:space="preserve">by authorised Users, </w:t>
      </w:r>
      <w:r>
        <w:t xml:space="preserve">Users </w:t>
      </w:r>
      <w:r w:rsidR="008D7C12">
        <w:t xml:space="preserve">MUST be given the least privileges </w:t>
      </w:r>
      <w:r w:rsidR="001B32DA">
        <w:t xml:space="preserve">while </w:t>
      </w:r>
      <w:r w:rsidR="00A012E1">
        <w:t xml:space="preserve">retaining the ability </w:t>
      </w:r>
      <w:r w:rsidR="008D7C12">
        <w:t xml:space="preserve">to view publicly accessible </w:t>
      </w:r>
      <w:hyperlink w:anchor="Term_View" w:history="1">
        <w:r w:rsidR="008D7C12" w:rsidRPr="00A012E1">
          <w:rPr>
            <w:rStyle w:val="Hyperlink"/>
          </w:rPr>
          <w:t>View</w:t>
        </w:r>
      </w:hyperlink>
      <w:r w:rsidR="008D7C12">
        <w:t>s.</w:t>
      </w:r>
    </w:p>
    <w:p w14:paraId="3CFC83B3" w14:textId="02224DD0" w:rsidR="0039149E" w:rsidRPr="001F0BD9" w:rsidRDefault="0039149E" w:rsidP="0039149E">
      <w:pPr>
        <w:pStyle w:val="ASomething"/>
      </w:pPr>
      <w:r w:rsidRPr="009D493F">
        <w:rPr>
          <w:b/>
          <w:bCs/>
        </w:rPr>
        <w:t>Rationale</w:t>
      </w:r>
      <w:r w:rsidRPr="009D493F">
        <w:t>:</w:t>
      </w:r>
      <w:r>
        <w:tab/>
      </w:r>
      <w:r w:rsidR="008D7C12">
        <w:t>A service has at least publicly accessible pages providing the means to sign into the system.</w:t>
      </w:r>
    </w:p>
    <w:p w14:paraId="3E554930" w14:textId="7166DC6D" w:rsidR="0039149E" w:rsidRPr="001F0BD9" w:rsidRDefault="0039149E" w:rsidP="0039149E">
      <w:pPr>
        <w:pStyle w:val="ASomething"/>
      </w:pPr>
      <w:r w:rsidRPr="009D493F">
        <w:rPr>
          <w:b/>
          <w:bCs/>
        </w:rPr>
        <w:t>Details</w:t>
      </w:r>
      <w:r w:rsidRPr="009D493F">
        <w:t>:</w:t>
      </w:r>
      <w:r>
        <w:t xml:space="preserve"> </w:t>
      </w:r>
      <w:r>
        <w:tab/>
      </w:r>
      <w:r w:rsidR="008D7C12">
        <w:t>Unless another site is dedicate</w:t>
      </w:r>
      <w:r w:rsidR="00660F9F">
        <w:t>d</w:t>
      </w:r>
      <w:r w:rsidR="008D7C12">
        <w:t xml:space="preserve"> to this</w:t>
      </w:r>
      <w:r w:rsidR="00660F9F">
        <w:t>,</w:t>
      </w:r>
      <w:r w:rsidR="008D7C12">
        <w:t xml:space="preserve"> a system must provide pages for login, as well access to information on data use, privacy, who to contact for assistance, etc.</w:t>
      </w:r>
    </w:p>
    <w:p w14:paraId="68E58423" w14:textId="667703BC" w:rsidR="0039149E" w:rsidRDefault="00617A85" w:rsidP="0039149E">
      <w:pPr>
        <w:pStyle w:val="ASomething"/>
      </w:pPr>
      <w:r>
        <w:rPr>
          <w:b/>
          <w:bCs/>
        </w:rPr>
        <w:t>Prompts:</w:t>
      </w:r>
      <w:r w:rsidR="0039149E">
        <w:tab/>
        <w:t>…</w:t>
      </w:r>
    </w:p>
    <w:p w14:paraId="3455D938" w14:textId="53357478" w:rsidR="00A060E0" w:rsidRDefault="00113DB2" w:rsidP="00A060E0">
      <w:pPr>
        <w:pStyle w:val="Heading5"/>
      </w:pPr>
      <w:bookmarkStart w:id="119" w:name="_Hlk157765296"/>
      <w:r>
        <w:t>QR-DEF-</w:t>
      </w:r>
      <w:r w:rsidR="0006024B">
        <w:t>SEC-INT-00</w:t>
      </w:r>
      <w:r w:rsidR="00A060E0">
        <w:t xml:space="preserve">: </w:t>
      </w:r>
      <w:r w:rsidR="00A060E0">
        <w:rPr>
          <w:b/>
          <w:bCs/>
        </w:rPr>
        <w:t xml:space="preserve">Multiple </w:t>
      </w:r>
      <w:r w:rsidR="00A90D91">
        <w:rPr>
          <w:b/>
          <w:bCs/>
        </w:rPr>
        <w:t>Access Levels</w:t>
      </w:r>
    </w:p>
    <w:bookmarkEnd w:id="119"/>
    <w:p w14:paraId="5C7AF73C" w14:textId="30267DA3" w:rsidR="00A060E0" w:rsidRPr="001F0BD9" w:rsidRDefault="00A060E0" w:rsidP="00A060E0">
      <w:pPr>
        <w:pStyle w:val="ASomething"/>
      </w:pPr>
      <w:r w:rsidRPr="009D493F">
        <w:rPr>
          <w:b/>
          <w:bCs/>
        </w:rPr>
        <w:t>Category</w:t>
      </w:r>
      <w:r w:rsidRPr="009D493F">
        <w:t>:</w:t>
      </w:r>
      <w:r>
        <w:t xml:space="preserve"> </w:t>
      </w:r>
      <w:r>
        <w:tab/>
      </w:r>
      <w:r w:rsidR="00693292">
        <w:t>ISO-25010/Security/Integrity</w:t>
      </w:r>
    </w:p>
    <w:p w14:paraId="746B93FB" w14:textId="34276343" w:rsidR="00A060E0" w:rsidRPr="001F0BD9" w:rsidRDefault="00A060E0" w:rsidP="00A060E0">
      <w:pPr>
        <w:pStyle w:val="ASomething"/>
      </w:pPr>
      <w:r w:rsidRPr="009D493F">
        <w:rPr>
          <w:b/>
          <w:bCs/>
        </w:rPr>
        <w:t>Statement</w:t>
      </w:r>
      <w:r w:rsidRPr="009D493F">
        <w:t>:</w:t>
      </w:r>
      <w:r>
        <w:t xml:space="preserve"> </w:t>
      </w:r>
      <w:r>
        <w:tab/>
        <w:t xml:space="preserve">A System User MUST be assignable multiple </w:t>
      </w:r>
      <w:hyperlink w:anchor="Term_AccessLevel" w:history="1">
        <w:r w:rsidR="00A90D91" w:rsidRPr="00A90D91">
          <w:rPr>
            <w:rStyle w:val="Hyperlink"/>
          </w:rPr>
          <w:t>Access Levels</w:t>
        </w:r>
      </w:hyperlink>
      <w:r>
        <w:t>.</w:t>
      </w:r>
    </w:p>
    <w:p w14:paraId="5E19068F" w14:textId="3B5473D1" w:rsidR="00A060E0" w:rsidRPr="001F0BD9" w:rsidRDefault="00A060E0" w:rsidP="00A060E0">
      <w:pPr>
        <w:pStyle w:val="ASomething"/>
      </w:pPr>
      <w:r w:rsidRPr="009D493F">
        <w:rPr>
          <w:b/>
          <w:bCs/>
        </w:rPr>
        <w:t>Rationale</w:t>
      </w:r>
      <w:r w:rsidRPr="009D493F">
        <w:t>:</w:t>
      </w:r>
      <w:r>
        <w:tab/>
        <w:t xml:space="preserve">A </w:t>
      </w:r>
      <w:hyperlink w:anchor="Term_SystemUser" w:history="1">
        <w:r w:rsidR="0006024B" w:rsidRPr="00A90D91">
          <w:rPr>
            <w:rStyle w:val="Hyperlink"/>
          </w:rPr>
          <w:t>System User</w:t>
        </w:r>
      </w:hyperlink>
      <w:r>
        <w:t xml:space="preserve"> can have concurrent Organisation/Tenancy </w:t>
      </w:r>
      <w:r w:rsidR="00A90D91">
        <w:t>Access Levels</w:t>
      </w:r>
      <w:r>
        <w:t xml:space="preserve">, Group </w:t>
      </w:r>
      <w:r w:rsidR="00A90D91">
        <w:t>Access Levels</w:t>
      </w:r>
      <w:r>
        <w:t xml:space="preserve"> and/or Resource </w:t>
      </w:r>
      <w:r w:rsidR="00A90D91">
        <w:t>Access Levels</w:t>
      </w:r>
      <w:r>
        <w:t xml:space="preserve">. </w:t>
      </w:r>
    </w:p>
    <w:p w14:paraId="011D77E4" w14:textId="75B61972" w:rsidR="00A060E0" w:rsidRPr="001F0BD9" w:rsidRDefault="00A060E0" w:rsidP="00A060E0">
      <w:pPr>
        <w:pStyle w:val="ASomething"/>
      </w:pPr>
      <w:r w:rsidRPr="009D493F">
        <w:rPr>
          <w:b/>
          <w:bCs/>
        </w:rPr>
        <w:t>Details</w:t>
      </w:r>
      <w:r w:rsidRPr="009D493F">
        <w:t>:</w:t>
      </w:r>
      <w:r>
        <w:t xml:space="preserve"> </w:t>
      </w:r>
      <w:r>
        <w:tab/>
      </w:r>
      <w:r w:rsidR="0006024B">
        <w:t>Examples might include the following:</w:t>
      </w:r>
      <w:r w:rsidR="0006024B">
        <w:br/>
      </w:r>
      <w:r>
        <w:t>A</w:t>
      </w:r>
      <w:r w:rsidR="0006024B">
        <w:t xml:space="preserve"> </w:t>
      </w:r>
      <w:hyperlink w:anchor="Term_SystemUser" w:history="1">
        <w:r w:rsidR="00A90D91" w:rsidRPr="00A90D91">
          <w:rPr>
            <w:rStyle w:val="Hyperlink"/>
          </w:rPr>
          <w:t>System User</w:t>
        </w:r>
      </w:hyperlink>
      <w:r w:rsidR="0006024B">
        <w:t xml:space="preserve"> can have an Organisation Analyst role</w:t>
      </w:r>
      <w:r w:rsidR="00A90D91">
        <w:t xml:space="preserve">’s </w:t>
      </w:r>
      <w:hyperlink w:anchor="Term_AccessLevel" w:history="1">
        <w:r w:rsidR="00A90D91" w:rsidRPr="00A90D91">
          <w:rPr>
            <w:rStyle w:val="Hyperlink"/>
          </w:rPr>
          <w:t>Access Level</w:t>
        </w:r>
      </w:hyperlink>
      <w:r w:rsidR="0006024B">
        <w:t xml:space="preserve">, a Member </w:t>
      </w:r>
      <w:r w:rsidR="00A90D91">
        <w:t>Access Level</w:t>
      </w:r>
      <w:r w:rsidR="0006024B">
        <w:t xml:space="preserve"> in a Project group, a Creator </w:t>
      </w:r>
      <w:bookmarkStart w:id="120" w:name="_Hlk157942287"/>
      <w:r w:rsidR="00A90D91">
        <w:fldChar w:fldCharType="begin"/>
      </w:r>
      <w:r w:rsidR="00A90D91">
        <w:instrText>HYPERLINK  \l "Term_AccessLevel"</w:instrText>
      </w:r>
      <w:r w:rsidR="00A90D91">
        <w:fldChar w:fldCharType="separate"/>
      </w:r>
      <w:r w:rsidR="00A90D91" w:rsidRPr="00A90D91">
        <w:rPr>
          <w:rStyle w:val="Hyperlink"/>
        </w:rPr>
        <w:t>Access Level</w:t>
      </w:r>
      <w:r w:rsidR="00A90D91">
        <w:fldChar w:fldCharType="end"/>
      </w:r>
      <w:bookmarkEnd w:id="120"/>
      <w:r w:rsidR="0006024B">
        <w:t xml:space="preserve"> on a document they are developing, etc. </w:t>
      </w:r>
      <w:r w:rsidR="0006024B">
        <w:br/>
        <w:t xml:space="preserve">A Teacher can have a Teacher </w:t>
      </w:r>
      <w:hyperlink w:anchor="Term_AccessLevel" w:history="1">
        <w:r w:rsidR="00A90D91" w:rsidRPr="00A90D91">
          <w:rPr>
            <w:rStyle w:val="Hyperlink"/>
          </w:rPr>
          <w:t>Access Level</w:t>
        </w:r>
      </w:hyperlink>
      <w:r w:rsidR="0006024B">
        <w:t xml:space="preserve"> in a school tenancy, be an Administrator of a Gym Group, and have an Informed </w:t>
      </w:r>
      <w:hyperlink w:anchor="Term_AccessLevel" w:history="1">
        <w:r w:rsidR="00A90D91" w:rsidRPr="00A90D91">
          <w:rPr>
            <w:rStyle w:val="Hyperlink"/>
          </w:rPr>
          <w:t>Access Level</w:t>
        </w:r>
      </w:hyperlink>
      <w:r w:rsidR="0006024B">
        <w:t xml:space="preserve"> in a school administration group.</w:t>
      </w:r>
    </w:p>
    <w:p w14:paraId="54B36FC2" w14:textId="3FAFB302" w:rsidR="001C6696" w:rsidRDefault="00A060E0" w:rsidP="0006024B">
      <w:pPr>
        <w:pStyle w:val="ASomething"/>
      </w:pPr>
      <w:r>
        <w:rPr>
          <w:b/>
          <w:bCs/>
        </w:rPr>
        <w:t>Prompts:</w:t>
      </w:r>
      <w:r>
        <w:tab/>
      </w:r>
      <w:r w:rsidR="0006024B">
        <w:t>Does the solution’s system(s) permit multiple roles being associated to a system user?</w:t>
      </w:r>
      <w:r w:rsidR="0006024B">
        <w:br/>
        <w:t>What are the types of allocated roles (Tenancy, Group, Resource)?</w:t>
      </w: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121" w:name="_Toc158297596"/>
      <w:r>
        <w:t>Non-</w:t>
      </w:r>
      <w:commentRangeStart w:id="122"/>
      <w:commentRangeStart w:id="123"/>
      <w:r>
        <w:t>Repudiation</w:t>
      </w:r>
      <w:bookmarkEnd w:id="121"/>
      <w:commentRangeEnd w:id="122"/>
      <w:r w:rsidR="006C0F2A">
        <w:rPr>
          <w:rStyle w:val="CommentReference"/>
          <w:rFonts w:eastAsiaTheme="minorHAnsi" w:cs="Times New Roman"/>
          <w:b w:val="0"/>
          <w:color w:val="auto"/>
        </w:rPr>
        <w:commentReference w:id="122"/>
      </w:r>
      <w:commentRangeEnd w:id="123"/>
      <w:r w:rsidR="008F3213">
        <w:rPr>
          <w:rStyle w:val="CommentReference"/>
          <w:rFonts w:eastAsiaTheme="minorHAnsi" w:cs="Times New Roman"/>
          <w:b w:val="0"/>
          <w:color w:val="auto"/>
        </w:rPr>
        <w:commentReference w:id="123"/>
      </w:r>
    </w:p>
    <w:p w14:paraId="4B2E4992" w14:textId="079AE567" w:rsidR="009159FD" w:rsidRDefault="009159FD" w:rsidP="009159FD">
      <w:pPr>
        <w:pStyle w:val="BodyText"/>
      </w:pPr>
      <w:r>
        <w:t>T</w:t>
      </w:r>
      <w:r w:rsidRPr="00B44A71">
        <w:t xml:space="preserve">he </w:t>
      </w:r>
      <w:r>
        <w:t>d</w:t>
      </w:r>
      <w:r w:rsidRPr="00B44A71">
        <w:t>egree to which actions or events can be proven to have taken place so that the events or actions cannot be repudiated later.</w:t>
      </w:r>
    </w:p>
    <w:p w14:paraId="3FBC4D7C" w14:textId="77777777" w:rsidR="00E7569B" w:rsidRDefault="00E7569B" w:rsidP="009159FD">
      <w:pPr>
        <w:pStyle w:val="BodyText"/>
      </w:pPr>
    </w:p>
    <w:p w14:paraId="0BEA96E2" w14:textId="2234B166" w:rsidR="00E7569B" w:rsidRDefault="00113DB2" w:rsidP="00E7569B">
      <w:pPr>
        <w:pStyle w:val="Heading5"/>
      </w:pPr>
      <w:bookmarkStart w:id="124" w:name="_Hlk157768662"/>
      <w:r>
        <w:lastRenderedPageBreak/>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bookmarkEnd w:id="124"/>
    <w:p w14:paraId="41AB217C" w14:textId="5BD2D10F" w:rsidR="00E7569B" w:rsidRPr="001F0BD9" w:rsidRDefault="00E7569B" w:rsidP="00E7569B">
      <w:pPr>
        <w:pStyle w:val="ASomething"/>
      </w:pPr>
      <w:r w:rsidRPr="009D493F">
        <w:rPr>
          <w:b/>
          <w:bCs/>
        </w:rPr>
        <w:t>Category</w:t>
      </w:r>
      <w:r w:rsidRPr="009D493F">
        <w:t>:</w:t>
      </w:r>
      <w:r>
        <w:t xml:space="preserve"> </w:t>
      </w:r>
      <w:r>
        <w:tab/>
        <w:t>ISO-25010/Security/Non-Repudiation</w:t>
      </w:r>
    </w:p>
    <w:p w14:paraId="5D307387" w14:textId="44A910C4" w:rsidR="00E7569B" w:rsidRPr="001F0BD9" w:rsidRDefault="00E7569B" w:rsidP="00E7569B">
      <w:pPr>
        <w:pStyle w:val="ASomething"/>
      </w:pPr>
      <w:r w:rsidRPr="009D493F">
        <w:rPr>
          <w:b/>
          <w:bCs/>
        </w:rPr>
        <w:t>Statement</w:t>
      </w:r>
      <w:r w:rsidRPr="009D493F">
        <w:t>:</w:t>
      </w:r>
      <w:r>
        <w:t xml:space="preserve"> </w:t>
      </w:r>
      <w:r>
        <w:tab/>
        <w:t>The Operations of Users of a Solution’s System(s) MUST be Recorded Permanently</w:t>
      </w:r>
      <w:r w:rsidR="005918A2">
        <w:t xml:space="preserve"> in a </w:t>
      </w:r>
      <w:hyperlink w:anchor="Term_Queryable" w:history="1">
        <w:r w:rsidR="005918A2" w:rsidRPr="00753A6B">
          <w:rPr>
            <w:rStyle w:val="Hyperlink"/>
          </w:rPr>
          <w:t>Queryable</w:t>
        </w:r>
      </w:hyperlink>
      <w:r w:rsidR="005918A2">
        <w:t xml:space="preserve"> </w:t>
      </w:r>
      <w:r w:rsidR="00753A6B">
        <w:t>m</w:t>
      </w:r>
      <w:r w:rsidR="005918A2">
        <w:t>anner.</w:t>
      </w:r>
      <w:r>
        <w:t xml:space="preserve"> </w:t>
      </w:r>
    </w:p>
    <w:p w14:paraId="26CCE7F3" w14:textId="086810E6" w:rsidR="00E7569B" w:rsidRPr="001F0BD9" w:rsidRDefault="00E7569B" w:rsidP="00E7569B">
      <w:pPr>
        <w:pStyle w:val="ASomething"/>
      </w:pPr>
      <w:r w:rsidRPr="009D493F">
        <w:rPr>
          <w:b/>
          <w:bCs/>
        </w:rPr>
        <w:t>Rationale</w:t>
      </w:r>
      <w:r w:rsidRPr="009D493F">
        <w:t>:</w:t>
      </w:r>
      <w:r>
        <w:tab/>
        <w:t>For later auditing and forensic analysis.</w:t>
      </w:r>
    </w:p>
    <w:p w14:paraId="1DEB09F4" w14:textId="1EF25FEA" w:rsidR="00E7569B" w:rsidRPr="001F0BD9" w:rsidRDefault="00E7569B" w:rsidP="00E7569B">
      <w:pPr>
        <w:pStyle w:val="ASomething"/>
      </w:pPr>
      <w:r w:rsidRPr="009D493F">
        <w:rPr>
          <w:b/>
          <w:bCs/>
        </w:rPr>
        <w:t>Details</w:t>
      </w:r>
      <w:r w:rsidRPr="009D493F">
        <w:t>:</w:t>
      </w:r>
      <w:r>
        <w:t xml:space="preserve"> </w:t>
      </w:r>
      <w:r>
        <w:tab/>
        <w:t xml:space="preserve">The </w:t>
      </w:r>
      <w:r w:rsidR="005918A2">
        <w:t xml:space="preserve">auditing of </w:t>
      </w:r>
      <w:r>
        <w:t>actions of both Authenticated and Non-Authenticated Users is required.</w:t>
      </w:r>
      <w:r>
        <w:br/>
        <w:t xml:space="preserve">Whereas </w:t>
      </w:r>
      <w:hyperlink w:anchor="Term_Role" w:history="1">
        <w:r w:rsidR="009F6745" w:rsidRPr="009F6745">
          <w:rPr>
            <w:rStyle w:val="Hyperlink"/>
          </w:rPr>
          <w:t>Role</w:t>
        </w:r>
      </w:hyperlink>
      <w:r>
        <w:t>s should only permit Authenticated Users to modify data in a system, recording the actions of non-authenticated users permit analysis of the breadth of people who have Viewed a record. This overall understanding may be important information to inform risk assessments.</w:t>
      </w:r>
      <w:r w:rsidR="00037B51">
        <w:br/>
        <w:t>Goes towards addressing OWASP A09:2021</w:t>
      </w:r>
      <w:r w:rsidR="00A07DAC">
        <w:t>-Security Logging and Monitoring Failures</w:t>
      </w:r>
    </w:p>
    <w:p w14:paraId="5CE9A3B7" w14:textId="2209BFA7" w:rsidR="00E7569B" w:rsidRDefault="00617A85" w:rsidP="00E7569B">
      <w:pPr>
        <w:pStyle w:val="ASomething"/>
      </w:pPr>
      <w:r>
        <w:rPr>
          <w:b/>
          <w:bCs/>
        </w:rPr>
        <w:t>Prompts:</w:t>
      </w:r>
      <w:r w:rsidR="00E7569B">
        <w:tab/>
        <w:t>Do the solution’s service(s) permanently audit user actions?</w:t>
      </w:r>
      <w:r w:rsidR="00E7569B">
        <w:br/>
        <w:t>Do the solution’s service(s) audit all changes of data (field</w:t>
      </w:r>
      <w:r w:rsidR="005918A2">
        <w:t xml:space="preserve"> values before and after,</w:t>
      </w:r>
      <w:r w:rsidR="00E7569B">
        <w:t xml:space="preserve"> and/or state of records and resources)?</w:t>
      </w:r>
      <w:r w:rsidR="00E7569B">
        <w:br/>
        <w:t>Do the solution’s system(s) audit the operations of unauthenticated users (e.g.</w:t>
      </w:r>
      <w:r w:rsidR="005918A2">
        <w:t>,</w:t>
      </w:r>
      <w:r w:rsidR="00E7569B">
        <w:t xml:space="preserve"> ‘public’ users)?</w:t>
      </w:r>
      <w:r w:rsidR="00E7569B">
        <w:br/>
      </w:r>
      <w:r w:rsidR="005918A2">
        <w:t>Do the solution’s services(s) provide in-system views to query audit records?</w:t>
      </w:r>
    </w:p>
    <w:p w14:paraId="13C321C1" w14:textId="77777777" w:rsidR="00B35152" w:rsidRPr="00346430" w:rsidRDefault="00B35152" w:rsidP="00346430"/>
    <w:p w14:paraId="3067017D" w14:textId="741CE67C" w:rsidR="00CC59F0" w:rsidRDefault="00CC59F0" w:rsidP="00EE6453">
      <w:pPr>
        <w:pStyle w:val="Heading4"/>
      </w:pPr>
      <w:bookmarkStart w:id="125" w:name="_Toc158297597"/>
      <w:r>
        <w:t>Authenticity</w:t>
      </w:r>
      <w:bookmarkEnd w:id="125"/>
    </w:p>
    <w:p w14:paraId="5A54142E" w14:textId="599E2EB7" w:rsidR="00B35152" w:rsidRDefault="009159FD" w:rsidP="00346430">
      <w:r>
        <w:t>The d</w:t>
      </w:r>
      <w:r w:rsidRPr="00A81AB0">
        <w:t>egree to which the identity of a subject or resource can be proved to be the one claimed</w:t>
      </w:r>
      <w:r>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126" w:name="_Toc158297598"/>
      <w:r>
        <w:t>Accountability</w:t>
      </w:r>
      <w:bookmarkEnd w:id="126"/>
    </w:p>
    <w:p w14:paraId="3874799C" w14:textId="2E6B8561" w:rsidR="009159FD" w:rsidRPr="009159FD" w:rsidRDefault="009159FD" w:rsidP="009159FD">
      <w:r w:rsidRPr="009159FD">
        <w:t>The degree to which the actions of an entity can be traced uniquely to the entity.</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127" w:name="_Toc158297599"/>
      <w:r>
        <w:t>Maintainability</w:t>
      </w:r>
      <w:bookmarkEnd w:id="127"/>
    </w:p>
    <w:p w14:paraId="1EE72912" w14:textId="7AB7971C" w:rsidR="008A6069" w:rsidRDefault="00C829F4" w:rsidP="00C829F4">
      <w:pPr>
        <w:pStyle w:val="BodyTextDefinition"/>
      </w:pPr>
      <w:r>
        <w:t>TODO</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128" w:name="_Toc158297600"/>
      <w:r>
        <w:t>General</w:t>
      </w:r>
      <w:bookmarkEnd w:id="128"/>
    </w:p>
    <w:p w14:paraId="3316B7E3" w14:textId="7C76685A" w:rsidR="00A6297C" w:rsidRDefault="008A6069" w:rsidP="00C829F4">
      <w:pPr>
        <w:pStyle w:val="BodyTextDefinition"/>
      </w:pPr>
      <w:r>
        <w:t>The degree of overall maintainability of a system.</w:t>
      </w:r>
    </w:p>
    <w:p w14:paraId="1E57B8E8" w14:textId="77777777" w:rsidR="008A6069" w:rsidRDefault="008A6069" w:rsidP="00A6297C">
      <w:pPr>
        <w:pStyle w:val="BodyText"/>
      </w:pPr>
    </w:p>
    <w:p w14:paraId="0F50E059" w14:textId="419F4E61" w:rsidR="003B08C4" w:rsidRDefault="00113DB2" w:rsidP="003B08C4">
      <w:pPr>
        <w:pStyle w:val="Heading5"/>
      </w:pPr>
      <w:r>
        <w:t>QR-DEF-</w:t>
      </w:r>
      <w:r w:rsidR="003B08C4">
        <w:t xml:space="preserve">MAIN-GEN-00: </w:t>
      </w:r>
      <w:r w:rsidR="003B08C4">
        <w:rPr>
          <w:b/>
          <w:bCs/>
        </w:rPr>
        <w:t xml:space="preserve">Accepted </w:t>
      </w:r>
      <w:commentRangeStart w:id="129"/>
      <w:commentRangeStart w:id="130"/>
      <w:r w:rsidR="003B08C4">
        <w:rPr>
          <w:b/>
          <w:bCs/>
        </w:rPr>
        <w:t>Technologies</w:t>
      </w:r>
      <w:commentRangeEnd w:id="129"/>
      <w:r w:rsidR="00107E59">
        <w:rPr>
          <w:rStyle w:val="CommentReference"/>
          <w:rFonts w:eastAsiaTheme="minorHAnsi" w:cs="Times New Roman"/>
          <w:color w:val="auto"/>
        </w:rPr>
        <w:commentReference w:id="129"/>
      </w:r>
      <w:commentRangeEnd w:id="130"/>
      <w:r w:rsidR="008F3213">
        <w:rPr>
          <w:rStyle w:val="CommentReference"/>
          <w:rFonts w:eastAsiaTheme="minorHAnsi" w:cs="Times New Roman"/>
          <w:color w:val="auto"/>
        </w:rPr>
        <w:commentReference w:id="130"/>
      </w:r>
    </w:p>
    <w:p w14:paraId="2CBB7F63" w14:textId="207D9687" w:rsidR="003B08C4" w:rsidRPr="001F0BD9" w:rsidRDefault="003B08C4" w:rsidP="003B08C4">
      <w:pPr>
        <w:pStyle w:val="ASomething"/>
      </w:pPr>
      <w:r w:rsidRPr="009D493F">
        <w:rPr>
          <w:b/>
          <w:bCs/>
        </w:rPr>
        <w:t>Category</w:t>
      </w:r>
      <w:r w:rsidRPr="009D493F">
        <w:t>:</w:t>
      </w:r>
      <w:r>
        <w:t xml:space="preserve"> </w:t>
      </w:r>
      <w:r>
        <w:tab/>
        <w:t>ISO-25010/Maintainability</w:t>
      </w:r>
    </w:p>
    <w:p w14:paraId="3012D6A0" w14:textId="4565A15E" w:rsidR="003B08C4" w:rsidRPr="001F0BD9" w:rsidRDefault="003B08C4" w:rsidP="003B08C4">
      <w:pPr>
        <w:pStyle w:val="ASomething"/>
      </w:pPr>
      <w:r w:rsidRPr="009D493F">
        <w:rPr>
          <w:b/>
          <w:bCs/>
        </w:rPr>
        <w:t>Statement</w:t>
      </w:r>
      <w:r w:rsidRPr="009D493F">
        <w:t>:</w:t>
      </w:r>
      <w:r>
        <w:t xml:space="preserve"> </w:t>
      </w:r>
      <w:r>
        <w:tab/>
      </w:r>
      <w:hyperlink w:anchor="Term_CustomCode" w:history="1">
        <w:r w:rsidRPr="00A13BFC">
          <w:rPr>
            <w:rStyle w:val="Hyperlink"/>
          </w:rPr>
          <w:t>Custom Code</w:t>
        </w:r>
      </w:hyperlink>
      <w:r>
        <w:t xml:space="preserve"> MUST not be developed using technologies considered retiring or retired.</w:t>
      </w:r>
    </w:p>
    <w:p w14:paraId="5DC093E9" w14:textId="72B457EC" w:rsidR="003B08C4" w:rsidRPr="001F0BD9" w:rsidRDefault="003B08C4" w:rsidP="003B08C4">
      <w:pPr>
        <w:pStyle w:val="ASomething"/>
      </w:pPr>
      <w:r w:rsidRPr="009D493F">
        <w:rPr>
          <w:b/>
          <w:bCs/>
        </w:rPr>
        <w:t>Rationale</w:t>
      </w:r>
      <w:r w:rsidRPr="009D493F">
        <w:t>:</w:t>
      </w:r>
      <w:r>
        <w:tab/>
        <w:t>Components and code that are no longer mainstream are more expensive to maintain</w:t>
      </w:r>
      <w:r w:rsidR="00D85496">
        <w:t xml:space="preserve">, specifically a safe, </w:t>
      </w:r>
      <w:r>
        <w:t xml:space="preserve">and/or </w:t>
      </w:r>
      <w:r w:rsidR="00D85496">
        <w:t>keep in a state that can be accredited</w:t>
      </w:r>
      <w:r w:rsidR="008A6069">
        <w:t xml:space="preserve"> to be of value and not a risk to users</w:t>
      </w:r>
      <w:r w:rsidR="00D85496">
        <w:t>.</w:t>
      </w:r>
    </w:p>
    <w:p w14:paraId="3FF73F0A" w14:textId="248A822A" w:rsidR="003B08C4" w:rsidRPr="001F0BD9" w:rsidRDefault="003B08C4" w:rsidP="003B08C4">
      <w:pPr>
        <w:pStyle w:val="ASomething"/>
      </w:pPr>
      <w:r w:rsidRPr="009D493F">
        <w:rPr>
          <w:b/>
          <w:bCs/>
        </w:rPr>
        <w:t>Details</w:t>
      </w:r>
      <w:r w:rsidRPr="009D493F">
        <w:t>:</w:t>
      </w:r>
      <w:r>
        <w:t xml:space="preserve"> </w:t>
      </w:r>
      <w:r>
        <w:tab/>
        <w:t xml:space="preserve">If there are any concerns the solution’s procured systems or </w:t>
      </w:r>
      <w:hyperlink w:anchor="Term_CustomCode" w:history="1">
        <w:r w:rsidR="00A13BFC" w:rsidRPr="00A13BFC">
          <w:rPr>
            <w:rStyle w:val="Hyperlink"/>
          </w:rPr>
          <w:t>Custom Code</w:t>
        </w:r>
      </w:hyperlink>
      <w:r>
        <w:t xml:space="preserve"> are developed using technologies that may be deemed retiring or retired, ask for confirmation first.</w:t>
      </w:r>
    </w:p>
    <w:p w14:paraId="554E32B2" w14:textId="63828316" w:rsidR="003B08C4" w:rsidRDefault="00617A85" w:rsidP="002019F2">
      <w:pPr>
        <w:pStyle w:val="ASomething"/>
      </w:pPr>
      <w:r>
        <w:rPr>
          <w:b/>
          <w:bCs/>
        </w:rPr>
        <w:t>Prompts:</w:t>
      </w:r>
      <w:r w:rsidR="003B08C4">
        <w:tab/>
        <w:t>Are there any technologies used in the system you are concerned may be considered retiring or retired?</w:t>
      </w:r>
      <w:r w:rsidR="0027099A">
        <w:br/>
        <w:t>Are there any technologies used in the system that you are concerned will no longer be available and supported over the defined expected lifespan of the system?</w:t>
      </w:r>
    </w:p>
    <w:p w14:paraId="426725B5" w14:textId="59704529" w:rsidR="009B1DF6" w:rsidRDefault="00113DB2" w:rsidP="009B1DF6">
      <w:pPr>
        <w:pStyle w:val="Heading5"/>
      </w:pPr>
      <w:bookmarkStart w:id="131" w:name="_Hlk157765397"/>
      <w:bookmarkStart w:id="132" w:name="_Hlk157685558"/>
      <w:r>
        <w:t>QR-DEF-</w:t>
      </w:r>
      <w:r w:rsidR="004E2C0B">
        <w:t>MAIN-GEN-00</w:t>
      </w:r>
      <w:r w:rsidR="009B1DF6">
        <w:t xml:space="preserve">: </w:t>
      </w:r>
      <w:r w:rsidR="004E2C0B">
        <w:rPr>
          <w:b/>
          <w:bCs/>
        </w:rPr>
        <w:t xml:space="preserve">Maintained Current </w:t>
      </w:r>
    </w:p>
    <w:bookmarkEnd w:id="131"/>
    <w:p w14:paraId="0A1E68E0" w14:textId="0E8CA87B" w:rsidR="009B1DF6" w:rsidRPr="001F0BD9" w:rsidRDefault="009B1DF6" w:rsidP="009B1DF6">
      <w:pPr>
        <w:pStyle w:val="ASomething"/>
      </w:pPr>
      <w:r w:rsidRPr="009D493F">
        <w:rPr>
          <w:b/>
          <w:bCs/>
        </w:rPr>
        <w:t>Category</w:t>
      </w:r>
      <w:r w:rsidRPr="009D493F">
        <w:t>:</w:t>
      </w:r>
      <w:r>
        <w:t xml:space="preserve"> </w:t>
      </w:r>
      <w:r>
        <w:tab/>
        <w:t>ISO-25010/Maintainability/General</w:t>
      </w:r>
    </w:p>
    <w:p w14:paraId="4BA9FDDD" w14:textId="77EDCF7A" w:rsidR="009B1DF6" w:rsidRPr="001F0BD9" w:rsidRDefault="009B1DF6" w:rsidP="009B1DF6">
      <w:pPr>
        <w:pStyle w:val="ASomething"/>
      </w:pPr>
      <w:r w:rsidRPr="009D493F">
        <w:rPr>
          <w:b/>
          <w:bCs/>
        </w:rPr>
        <w:t>Statement</w:t>
      </w:r>
      <w:r w:rsidRPr="009D493F">
        <w:t>:</w:t>
      </w:r>
      <w:r>
        <w:t xml:space="preserve"> </w:t>
      </w:r>
      <w:r>
        <w:tab/>
        <w:t xml:space="preserve">The solution </w:t>
      </w:r>
      <w:hyperlink w:anchor="Term_SaaP" w:history="1">
        <w:r w:rsidRPr="009B1DF6">
          <w:rPr>
            <w:rStyle w:val="Hyperlink"/>
          </w:rPr>
          <w:t>SaaP</w:t>
        </w:r>
      </w:hyperlink>
      <w:r>
        <w:t xml:space="preserve"> service(s) components, dependencies and encryption algorithms MUST be kept current to the latest version minor released within the </w:t>
      </w:r>
      <w:hyperlink w:anchor="Value_UpdateWindow" w:history="1">
        <w:r w:rsidR="00D90D14" w:rsidRPr="00D90D14">
          <w:rPr>
            <w:rStyle w:val="Hyperlink"/>
          </w:rPr>
          <w:t>defined window</w:t>
        </w:r>
      </w:hyperlink>
      <w:r>
        <w:t>.</w:t>
      </w:r>
    </w:p>
    <w:p w14:paraId="537CF2BB" w14:textId="17A420D8" w:rsidR="009B1DF6" w:rsidRPr="001F0BD9" w:rsidRDefault="009B1DF6" w:rsidP="009B1DF6">
      <w:pPr>
        <w:pStyle w:val="ASomething"/>
      </w:pPr>
      <w:r w:rsidRPr="009D493F">
        <w:rPr>
          <w:b/>
          <w:bCs/>
        </w:rPr>
        <w:t>Rationale</w:t>
      </w:r>
      <w:r w:rsidRPr="009D493F">
        <w:t>:</w:t>
      </w:r>
      <w:r>
        <w:tab/>
        <w:t xml:space="preserve">Incremental small manageable updates improve security while decreasing the risk, </w:t>
      </w:r>
      <w:hyperlink w:anchor="Term_Documentation" w:history="1">
        <w:r w:rsidRPr="00D90D14">
          <w:rPr>
            <w:rStyle w:val="Hyperlink"/>
          </w:rPr>
          <w:t>documentation</w:t>
        </w:r>
      </w:hyperlink>
      <w:r>
        <w:t>, and specialisation required for larger updates done at larger intervals.</w:t>
      </w:r>
      <w:r w:rsidR="00934EF3">
        <w:br/>
        <w:t>Systems that are not upgraded risk the risk of not be certifiable for use.</w:t>
      </w:r>
      <w:r w:rsidR="00037B51">
        <w:br/>
      </w:r>
      <w:r w:rsidR="00A07DAC">
        <w:t>Goes towards addressing</w:t>
      </w:r>
      <w:r w:rsidR="00037B51">
        <w:t xml:space="preserve"> OWASP A06:2021</w:t>
      </w:r>
      <w:r w:rsidR="00A07DAC">
        <w:t>-Vulnerable and Outdated Components</w:t>
      </w:r>
    </w:p>
    <w:p w14:paraId="7B78DBE7" w14:textId="2D587B81" w:rsidR="009B1DF6" w:rsidRPr="001F0BD9" w:rsidRDefault="009B1DF6" w:rsidP="009B1DF6">
      <w:pPr>
        <w:pStyle w:val="ASomething"/>
      </w:pPr>
      <w:r w:rsidRPr="009D493F">
        <w:rPr>
          <w:b/>
          <w:bCs/>
        </w:rPr>
        <w:t>Details</w:t>
      </w:r>
      <w:r w:rsidRPr="009D493F">
        <w:t>:</w:t>
      </w:r>
      <w:r>
        <w:t xml:space="preserve"> </w:t>
      </w:r>
      <w:r>
        <w:tab/>
      </w:r>
      <w:r w:rsidR="004E2C0B">
        <w:t xml:space="preserve">To maintain this continuous improvement post-delivery, </w:t>
      </w:r>
      <w:r w:rsidR="00934EF3">
        <w:t xml:space="preserve">this </w:t>
      </w:r>
      <w:r w:rsidR="004E2C0B">
        <w:t xml:space="preserve">should be repeated </w:t>
      </w:r>
      <w:r w:rsidR="00934EF3">
        <w:t xml:space="preserve">as a </w:t>
      </w:r>
      <w:hyperlink w:anchor="Term_TransitionalRequirements" w:history="1">
        <w:r w:rsidR="004E2C0B" w:rsidRPr="00697A17">
          <w:rPr>
            <w:rStyle w:val="Hyperlink"/>
          </w:rPr>
          <w:t>T</w:t>
        </w:r>
        <w:r w:rsidR="00934EF3" w:rsidRPr="00697A17">
          <w:rPr>
            <w:rStyle w:val="Hyperlink"/>
          </w:rPr>
          <w:t>ransitional requirement</w:t>
        </w:r>
      </w:hyperlink>
      <w:r w:rsidR="00934EF3">
        <w:t>.</w:t>
      </w:r>
      <w:r w:rsidR="00037B51">
        <w:br/>
        <w:t xml:space="preserve">See Common Vulnerability and </w:t>
      </w:r>
      <w:proofErr w:type="gramStart"/>
      <w:r w:rsidR="00037B51">
        <w:t>Exposure(</w:t>
      </w:r>
      <w:proofErr w:type="gramEnd"/>
      <w:r w:rsidR="00037B51">
        <w:t>CVEs).</w:t>
      </w:r>
    </w:p>
    <w:p w14:paraId="6699234D" w14:textId="3E869F26" w:rsidR="009B1DF6" w:rsidRPr="0075069B" w:rsidRDefault="009B1DF6" w:rsidP="009B1DF6">
      <w:pPr>
        <w:pStyle w:val="ASomething"/>
      </w:pPr>
      <w:r>
        <w:rPr>
          <w:b/>
          <w:bCs/>
        </w:rPr>
        <w:t>Prompts:</w:t>
      </w:r>
      <w:r>
        <w:tab/>
      </w:r>
      <w:r w:rsidR="00934EF3">
        <w:t>What strategy is used to remain abreast of service’s components versions, and prioritising work to upgrade libraries and components?</w:t>
      </w:r>
      <w:r w:rsidR="00934EF3">
        <w:br/>
        <w:t xml:space="preserve">What strategies are used to remain abreast of the available versions of </w:t>
      </w:r>
      <w:hyperlink w:anchor="Term_DependentService" w:history="1">
        <w:r w:rsidR="003A6C52" w:rsidRPr="003A6C52">
          <w:rPr>
            <w:rStyle w:val="Hyperlink"/>
          </w:rPr>
          <w:t>dependent service</w:t>
        </w:r>
      </w:hyperlink>
      <w:r w:rsidR="00934EF3">
        <w:t xml:space="preserve"> </w:t>
      </w:r>
      <w:hyperlink w:anchor="Term_API" w:history="1">
        <w:r w:rsidR="000F39EE" w:rsidRPr="000F39EE">
          <w:rPr>
            <w:rStyle w:val="Hyperlink"/>
          </w:rPr>
          <w:t>API</w:t>
        </w:r>
      </w:hyperlink>
      <w:r w:rsidR="00934EF3">
        <w:t>s, and prioritising work to upgrade to the latest version?</w:t>
      </w:r>
      <w:r w:rsidR="00934EF3">
        <w:br/>
        <w:t xml:space="preserve">What strategies are used to remain abreast of the available versions of cryptographic algorithms, and prioritising work to upgrade to the latest </w:t>
      </w:r>
      <w:r w:rsidR="00934EF3">
        <w:lastRenderedPageBreak/>
        <w:t>version?</w:t>
      </w:r>
      <w:bookmarkEnd w:id="132"/>
      <w:r w:rsidR="00934EF3">
        <w:br/>
      </w: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p w14:paraId="2438278F" w14:textId="77216B46" w:rsidR="005C0FF5" w:rsidRPr="001F0BD9" w:rsidRDefault="005C0FF5" w:rsidP="005C0FF5">
      <w:pPr>
        <w:pStyle w:val="ASomething"/>
      </w:pPr>
      <w:r w:rsidRPr="009D493F">
        <w:rPr>
          <w:b/>
          <w:bCs/>
        </w:rPr>
        <w:t>Category</w:t>
      </w:r>
      <w:r w:rsidRPr="009D493F">
        <w:t>:</w:t>
      </w:r>
      <w:r>
        <w:t xml:space="preserve"> </w:t>
      </w:r>
      <w:r>
        <w:tab/>
      </w:r>
      <w:r w:rsidR="003F62EF">
        <w:t>ISO-25010/Maintainability/Documentation</w:t>
      </w:r>
    </w:p>
    <w:p w14:paraId="1952647B" w14:textId="642A618D" w:rsidR="005C0FF5" w:rsidRPr="001F0BD9" w:rsidRDefault="005C0FF5" w:rsidP="005C0FF5">
      <w:pPr>
        <w:pStyle w:val="ASomething"/>
      </w:pPr>
      <w:r w:rsidRPr="009D493F">
        <w:rPr>
          <w:b/>
          <w:bCs/>
        </w:rPr>
        <w:t>Statement</w:t>
      </w:r>
      <w:r w:rsidRPr="009D493F">
        <w:t>:</w:t>
      </w:r>
      <w:r>
        <w:t xml:space="preserve"> </w:t>
      </w:r>
      <w:r>
        <w:tab/>
      </w:r>
      <w:r w:rsidR="003F62EF">
        <w:t xml:space="preserve">The solution’s </w:t>
      </w:r>
      <w:hyperlink w:anchor="Term_SaaP" w:history="1">
        <w:r w:rsidR="003F62EF" w:rsidRPr="003F62EF">
          <w:rPr>
            <w:rStyle w:val="Hyperlink"/>
          </w:rPr>
          <w:t>SaaP</w:t>
        </w:r>
      </w:hyperlink>
      <w:r w:rsidR="003F62EF">
        <w:t xml:space="preserve"> service(s) MUST have be provided with sufficient </w:t>
      </w:r>
      <w:hyperlink w:anchor="Term_Documentation" w:history="1">
        <w:r w:rsidR="003F62EF" w:rsidRPr="00D90D14">
          <w:rPr>
            <w:rStyle w:val="Hyperlink"/>
          </w:rPr>
          <w:t>documentation</w:t>
        </w:r>
      </w:hyperlink>
      <w:r w:rsidR="003F62EF">
        <w:t xml:space="preserve"> for sponsor organisation maintenance specialists to support the deployment, configuring, backing up and restoring the service(s) data.</w:t>
      </w:r>
    </w:p>
    <w:p w14:paraId="08E579C2" w14:textId="77777777" w:rsidR="005C0FF5" w:rsidRPr="001F0BD9" w:rsidRDefault="005C0FF5" w:rsidP="005C0FF5">
      <w:pPr>
        <w:pStyle w:val="ASomething"/>
      </w:pPr>
      <w:r w:rsidRPr="009D493F">
        <w:rPr>
          <w:b/>
          <w:bCs/>
        </w:rPr>
        <w:t>Rationale</w:t>
      </w:r>
      <w:r w:rsidRPr="009D493F">
        <w:t>:</w:t>
      </w:r>
      <w:r>
        <w:tab/>
        <w:t>…</w:t>
      </w:r>
    </w:p>
    <w:p w14:paraId="667CCE5B" w14:textId="77777777" w:rsidR="005C0FF5" w:rsidRPr="001F0BD9" w:rsidRDefault="005C0FF5" w:rsidP="005C0FF5">
      <w:pPr>
        <w:pStyle w:val="ASomething"/>
      </w:pPr>
      <w:r w:rsidRPr="009D493F">
        <w:rPr>
          <w:b/>
          <w:bCs/>
        </w:rPr>
        <w:t>Details</w:t>
      </w:r>
      <w:r w:rsidRPr="009D493F">
        <w:t>:</w:t>
      </w:r>
      <w:r>
        <w:t xml:space="preserve"> </w:t>
      </w:r>
      <w:r>
        <w:tab/>
        <w:t>…</w:t>
      </w:r>
    </w:p>
    <w:p w14:paraId="5D0572D1" w14:textId="77777777" w:rsidR="005C0FF5" w:rsidRPr="0075069B" w:rsidRDefault="005C0FF5" w:rsidP="005C0FF5">
      <w:pPr>
        <w:pStyle w:val="ASomething"/>
      </w:pPr>
      <w:r>
        <w:rPr>
          <w:b/>
          <w:bCs/>
        </w:rPr>
        <w:t>Prompts:</w:t>
      </w:r>
      <w:r>
        <w:tab/>
        <w:t>…</w:t>
      </w:r>
    </w:p>
    <w:p w14:paraId="6DF94820" w14:textId="77777777" w:rsidR="003B08C4" w:rsidRPr="00A6297C" w:rsidRDefault="003B08C4" w:rsidP="00A6297C">
      <w:pPr>
        <w:pStyle w:val="BodyText"/>
      </w:pPr>
    </w:p>
    <w:p w14:paraId="0BE9FAB6" w14:textId="3453928C" w:rsidR="00DA234C" w:rsidRDefault="00CC59F0" w:rsidP="00DA234C">
      <w:pPr>
        <w:pStyle w:val="Heading4"/>
      </w:pPr>
      <w:bookmarkStart w:id="133" w:name="_Toc158297601"/>
      <w:r>
        <w:t>Modularity</w:t>
      </w:r>
      <w:bookmarkEnd w:id="133"/>
    </w:p>
    <w:p w14:paraId="1318076B" w14:textId="539057BB" w:rsidR="003B08C4" w:rsidRPr="009159FD" w:rsidRDefault="009159FD" w:rsidP="00C829F4">
      <w:pPr>
        <w:pStyle w:val="BodyTextDefinition"/>
      </w:pPr>
      <w:r w:rsidRPr="009159FD">
        <w:t>The degree to which a solution is composed of discrete components such that a change to one has minimal impact on others.</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p w14:paraId="2E7599CE" w14:textId="36CA9C49" w:rsidR="00DA234C" w:rsidRPr="001F0BD9" w:rsidRDefault="00DA234C" w:rsidP="00DA234C">
      <w:pPr>
        <w:pStyle w:val="ASomething"/>
      </w:pPr>
      <w:r w:rsidRPr="009D493F">
        <w:rPr>
          <w:b/>
          <w:bCs/>
        </w:rPr>
        <w:t>Category</w:t>
      </w:r>
      <w:r w:rsidRPr="009D493F">
        <w:t>:</w:t>
      </w:r>
      <w:r>
        <w:t xml:space="preserve"> </w:t>
      </w:r>
      <w:r>
        <w:tab/>
        <w:t>ISO-25010/Maintainability/</w:t>
      </w:r>
      <w:r w:rsidR="00CC59F0">
        <w:t>Modularity</w:t>
      </w:r>
    </w:p>
    <w:p w14:paraId="67E55713" w14:textId="23053F8E" w:rsidR="00DA234C" w:rsidRPr="001F0BD9" w:rsidRDefault="00DA234C" w:rsidP="00DA234C">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w:t>
      </w:r>
      <w:r w:rsidR="00697652">
        <w:t xml:space="preserve">solution’s </w:t>
      </w:r>
      <w:r>
        <w:t>system</w:t>
      </w:r>
      <w:r w:rsidR="00697652">
        <w:t>(s)</w:t>
      </w:r>
      <w:r>
        <w:t xml:space="preserve"> provide capabilities within more than </w:t>
      </w:r>
      <w:r w:rsidR="003C7F2B">
        <w:t xml:space="preserve">one </w:t>
      </w:r>
      <w:r>
        <w:t xml:space="preserve">business domain </w:t>
      </w:r>
      <w:r w:rsidR="00697652">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MUST be modular so that changes to one does not affect others or gain access to information of another without </w:t>
      </w:r>
      <w:hyperlink w:anchor="Term_Permission" w:history="1">
        <w:r w:rsidR="009F6745" w:rsidRPr="009F6745">
          <w:rPr>
            <w:rStyle w:val="Hyperlink"/>
          </w:rPr>
          <w:t>Permission</w:t>
        </w:r>
      </w:hyperlink>
      <w:r>
        <w:t xml:space="preserve"> to do so.</w:t>
      </w:r>
    </w:p>
    <w:p w14:paraId="644A5588" w14:textId="32AEFB69" w:rsidR="00DA234C" w:rsidRPr="001F0BD9" w:rsidRDefault="00DA234C" w:rsidP="00DA234C">
      <w:pPr>
        <w:pStyle w:val="ASomething"/>
      </w:pPr>
      <w:r w:rsidRPr="009D493F">
        <w:rPr>
          <w:b/>
          <w:bCs/>
        </w:rPr>
        <w:t>Rationale</w:t>
      </w:r>
      <w:r w:rsidRPr="009D493F">
        <w:t>:</w:t>
      </w:r>
      <w:r>
        <w:tab/>
        <w:t>Facilitates efficient and targeted modification, reducing risk of unintended consequences, such as using data without another</w:t>
      </w:r>
    </w:p>
    <w:p w14:paraId="12C03640" w14:textId="77777777" w:rsidR="00DA234C" w:rsidRPr="001F0BD9" w:rsidRDefault="00DA234C" w:rsidP="00DA234C">
      <w:pPr>
        <w:pStyle w:val="ASomething"/>
      </w:pPr>
      <w:r w:rsidRPr="009D493F">
        <w:rPr>
          <w:b/>
          <w:bCs/>
        </w:rPr>
        <w:t>Details</w:t>
      </w:r>
      <w:r w:rsidRPr="009D493F">
        <w:t>:</w:t>
      </w:r>
      <w:r>
        <w:t xml:space="preserve"> </w:t>
      </w:r>
      <w:r>
        <w:tab/>
        <w:t>…</w:t>
      </w:r>
    </w:p>
    <w:p w14:paraId="72EDE1AE" w14:textId="6686E7E6" w:rsidR="00DA234C" w:rsidRDefault="00617A85" w:rsidP="00DA234C">
      <w:pPr>
        <w:pStyle w:val="ASomething"/>
      </w:pPr>
      <w:r>
        <w:rPr>
          <w:b/>
          <w:bCs/>
        </w:rPr>
        <w:t>Prompts:</w:t>
      </w:r>
      <w:r w:rsidR="00DA234C">
        <w:tab/>
        <w:t xml:space="preserve">Does the service provide functionality within two business domains, or is a </w:t>
      </w:r>
      <w:hyperlink w:anchor="Term_Platform" w:history="1">
        <w:r w:rsidR="00FA79BC">
          <w:rPr>
            <w:rStyle w:val="Hyperlink"/>
          </w:rPr>
          <w:t>P</w:t>
        </w:r>
        <w:r w:rsidR="00DA234C" w:rsidRPr="00FA79BC">
          <w:rPr>
            <w:rStyle w:val="Hyperlink"/>
          </w:rPr>
          <w:t>latform</w:t>
        </w:r>
      </w:hyperlink>
      <w:r w:rsidR="00DA234C">
        <w:t xml:space="preserve">? If so, describe how the </w:t>
      </w:r>
      <w:r w:rsidR="00697652">
        <w:t xml:space="preserve">solution’s </w:t>
      </w:r>
      <w:r w:rsidR="00DA234C">
        <w:t>system</w:t>
      </w:r>
      <w:r w:rsidR="00697652">
        <w:t>(s)</w:t>
      </w:r>
      <w:r w:rsidR="00DA234C">
        <w:t xml:space="preserve"> isolates them from each other.</w:t>
      </w:r>
    </w:p>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p w14:paraId="170C9BDC" w14:textId="4882120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59C3FC1F" w14:textId="7C4A5812" w:rsidR="008E41DB" w:rsidRPr="001F0BD9" w:rsidRDefault="008E41DB" w:rsidP="008E41DB">
      <w:pPr>
        <w:pStyle w:val="ASomething"/>
      </w:pPr>
      <w:r w:rsidRPr="009D493F">
        <w:rPr>
          <w:b/>
          <w:bCs/>
        </w:rPr>
        <w:t>Title</w:t>
      </w:r>
      <w:r w:rsidRPr="009D493F">
        <w:t>:</w:t>
      </w:r>
      <w:r>
        <w:tab/>
        <w:t>Scalable Architecture</w:t>
      </w:r>
    </w:p>
    <w:p w14:paraId="4EAC09C0" w14:textId="27A7A223" w:rsidR="008E41DB" w:rsidRPr="001F0BD9" w:rsidRDefault="008E41DB" w:rsidP="008E41DB">
      <w:pPr>
        <w:pStyle w:val="ASomething"/>
      </w:pPr>
      <w:r w:rsidRPr="009D493F">
        <w:rPr>
          <w:b/>
          <w:bCs/>
        </w:rPr>
        <w:lastRenderedPageBreak/>
        <w:t>Statement</w:t>
      </w:r>
      <w:r w:rsidRPr="009D493F">
        <w:t>:</w:t>
      </w:r>
      <w:r>
        <w:t xml:space="preserve"> </w:t>
      </w:r>
      <w:r>
        <w:tab/>
        <w:t xml:space="preserve">The </w:t>
      </w:r>
      <w:r w:rsidR="00697652">
        <w:t xml:space="preserve">solution’s </w:t>
      </w:r>
      <w:r>
        <w:t>system</w:t>
      </w:r>
      <w:r w:rsidR="00697652">
        <w:t>(s)</w:t>
      </w:r>
      <w:r>
        <w:t xml:space="preserve"> MUST have a scalable architecture, permitting efficient growth over time and the incorporation of new functionality and features.</w:t>
      </w:r>
    </w:p>
    <w:p w14:paraId="38FEF872" w14:textId="5A7432B6" w:rsidR="008E41DB" w:rsidRPr="001F0BD9" w:rsidRDefault="008E41DB" w:rsidP="008E41DB">
      <w:pPr>
        <w:pStyle w:val="ASomething"/>
      </w:pPr>
      <w:r w:rsidRPr="009D493F">
        <w:rPr>
          <w:b/>
          <w:bCs/>
        </w:rPr>
        <w:t>Rationale</w:t>
      </w:r>
      <w:r w:rsidRPr="009D493F">
        <w:t>:</w:t>
      </w:r>
      <w:r>
        <w:tab/>
        <w:t xml:space="preserve">Supports the </w:t>
      </w:r>
      <w:r w:rsidR="00697652">
        <w:t>solution’s system(s)</w:t>
      </w:r>
      <w:r>
        <w:t xml:space="preserve">’s ability to adapt to changing use cases and requirements. </w:t>
      </w:r>
    </w:p>
    <w:p w14:paraId="288E0442" w14:textId="574159FD" w:rsidR="008E41DB" w:rsidRPr="001F0BD9" w:rsidRDefault="008E41DB" w:rsidP="008E41DB">
      <w:pPr>
        <w:pStyle w:val="ASomething"/>
      </w:pPr>
      <w:r w:rsidRPr="009D493F">
        <w:rPr>
          <w:b/>
          <w:bCs/>
        </w:rPr>
        <w:t>Details</w:t>
      </w:r>
      <w:r w:rsidRPr="009D493F">
        <w:t>:</w:t>
      </w:r>
      <w:r>
        <w:t xml:space="preserve"> </w:t>
      </w:r>
      <w:r>
        <w:tab/>
        <w:t>Review the design for extensibility at the solution and system</w:t>
      </w:r>
      <w:r w:rsidR="00697652">
        <w:t>(s)</w:t>
      </w:r>
      <w:r>
        <w:t xml:space="preserve"> level.</w:t>
      </w:r>
    </w:p>
    <w:p w14:paraId="6B461F75" w14:textId="6E7A1F57" w:rsidR="008E41DB" w:rsidRDefault="00617A85" w:rsidP="008E41DB">
      <w:pPr>
        <w:pStyle w:val="ASomething"/>
      </w:pPr>
      <w:r>
        <w:rPr>
          <w:b/>
          <w:bCs/>
        </w:rPr>
        <w:t>Prompts:</w:t>
      </w:r>
      <w:r w:rsidR="008E41DB">
        <w:tab/>
        <w:t>…</w:t>
      </w:r>
    </w:p>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34" w:name="_Toc158297602"/>
      <w:r>
        <w:t>Reusability</w:t>
      </w:r>
      <w:bookmarkEnd w:id="134"/>
    </w:p>
    <w:p w14:paraId="38355845" w14:textId="11EA5784" w:rsidR="009159FD" w:rsidRPr="009159FD" w:rsidRDefault="009159FD" w:rsidP="00C829F4">
      <w:pPr>
        <w:pStyle w:val="BodyTextDefinition"/>
      </w:pPr>
      <w:r w:rsidRPr="009159FD">
        <w:t>The degree to which an asset can be used in more than one system or reused to build other assets.</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t>ISO-25010/Maintainability/Reusability</w:t>
      </w:r>
    </w:p>
    <w:p w14:paraId="04C473C2" w14:textId="4941401C" w:rsidR="00CC59F0" w:rsidRPr="001F0BD9" w:rsidRDefault="00CC59F0" w:rsidP="00CC59F0">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w:t>
      </w:r>
      <w:r w:rsidR="0039414E">
        <w:t xml:space="preserve">the solution’s system(s) are </w:t>
      </w:r>
      <w:hyperlink w:anchor="Term_CustomSystem" w:history="1">
        <w:r w:rsidRPr="0039414E">
          <w:rPr>
            <w:rStyle w:val="Hyperlink"/>
          </w:rPr>
          <w:t>Custom Developed</w:t>
        </w:r>
      </w:hyperlink>
      <w:r>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should </w:t>
      </w:r>
      <w:r w:rsidR="00A95648">
        <w:t xml:space="preserve">prioritise the </w:t>
      </w:r>
      <w:r>
        <w:t xml:space="preserve">reuse </w:t>
      </w:r>
      <w:r w:rsidR="00A95648">
        <w:t xml:space="preserve">of previously successfully used </w:t>
      </w:r>
      <w:r>
        <w:t>providers and patterns.</w:t>
      </w:r>
    </w:p>
    <w:p w14:paraId="7F998ED2" w14:textId="22E67402" w:rsidR="00CC59F0" w:rsidRPr="001F0BD9" w:rsidRDefault="00CC59F0" w:rsidP="00CC59F0">
      <w:pPr>
        <w:pStyle w:val="ASomething"/>
      </w:pPr>
      <w:r w:rsidRPr="009D493F">
        <w:rPr>
          <w:b/>
          <w:bCs/>
        </w:rPr>
        <w:t>Rationale</w:t>
      </w:r>
      <w:r w:rsidRPr="009D493F">
        <w:t>:</w:t>
      </w:r>
      <w:r>
        <w:tab/>
        <w:t>Leverages tested and proven components, reducing the risk of novel solutions</w:t>
      </w:r>
      <w:r w:rsidR="00C419D7">
        <w:t xml:space="preserve"> that may be less valuable than originally expected</w:t>
      </w:r>
      <w:r w:rsidR="00AD66EE">
        <w:t>, while still requiring additional training for support.</w:t>
      </w:r>
    </w:p>
    <w:p w14:paraId="41091B14" w14:textId="333B6459" w:rsidR="00CC59F0" w:rsidRPr="001F0BD9" w:rsidRDefault="00CC59F0" w:rsidP="00CC59F0">
      <w:pPr>
        <w:pStyle w:val="ASomething"/>
      </w:pPr>
      <w:r w:rsidRPr="009D493F">
        <w:rPr>
          <w:b/>
          <w:bCs/>
        </w:rPr>
        <w:t>Details</w:t>
      </w:r>
      <w:r w:rsidRPr="009D493F">
        <w:t>:</w:t>
      </w:r>
      <w:r>
        <w:t xml:space="preserve"> </w:t>
      </w:r>
      <w:r>
        <w:tab/>
      </w:r>
      <w:hyperlink w:anchor="Term_ArchitecturallySignificant" w:history="1">
        <w:r w:rsidR="00AD66EE" w:rsidRPr="00E23A97">
          <w:rPr>
            <w:rStyle w:val="Hyperlink"/>
          </w:rPr>
          <w:t>architecturally significant</w:t>
        </w:r>
      </w:hyperlink>
      <w:r w:rsidR="00AD66EE">
        <w:t xml:space="preserve"> changes (i.e., component or service used) must gain prior approval from </w:t>
      </w:r>
      <w:hyperlink w:anchor="Term_Project" w:history="1">
        <w:r w:rsidR="00E23A97" w:rsidRPr="00E23A97">
          <w:rPr>
            <w:rStyle w:val="Hyperlink"/>
          </w:rPr>
          <w:t>project</w:t>
        </w:r>
      </w:hyperlink>
      <w:r w:rsidR="00AD66EE">
        <w:t xml:space="preserve"> governance.  </w:t>
      </w:r>
      <w:r w:rsidR="00C419D7">
        <w:t xml:space="preserve"> </w:t>
      </w:r>
    </w:p>
    <w:p w14:paraId="1560B3CC" w14:textId="3BC0AF16" w:rsidR="00CC59F0" w:rsidRPr="0075069B" w:rsidRDefault="00617A85" w:rsidP="00CC59F0">
      <w:pPr>
        <w:pStyle w:val="ASomething"/>
      </w:pPr>
      <w:r>
        <w:rPr>
          <w:b/>
          <w:bCs/>
        </w:rPr>
        <w:t>Prompts:</w:t>
      </w:r>
      <w:r w:rsidR="00CC59F0">
        <w:tab/>
      </w:r>
      <w:r w:rsidR="00C419D7">
        <w:t>TODO</w:t>
      </w:r>
      <w:r w:rsidR="00A95648">
        <w:t>: Consider moving this into Design Principles (suppliers don’t know what components, designs, patterns, suppliers we have used in the past).</w:t>
      </w:r>
    </w:p>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35" w:name="_Toc158297603"/>
      <w:r>
        <w:t>Analysability</w:t>
      </w:r>
      <w:bookmarkEnd w:id="135"/>
    </w:p>
    <w:p w14:paraId="6E5085DD" w14:textId="232FB4C4" w:rsidR="00A6297C" w:rsidRDefault="009159FD" w:rsidP="00C829F4">
      <w:pPr>
        <w:pStyle w:val="BodyTextDefinition"/>
      </w:pPr>
      <w:r>
        <w:t>T</w:t>
      </w:r>
      <w:r w:rsidRPr="00074108">
        <w:t>he degree of effectiveness and efficiency with which it is possible to assess the impact of a solution, a change, a failure, or determine what requires change.</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p w14:paraId="55FD4645" w14:textId="1D8D567E" w:rsidR="00617A85" w:rsidRPr="001F0BD9" w:rsidRDefault="00617A85" w:rsidP="00617A85">
      <w:pPr>
        <w:pStyle w:val="ASomething"/>
      </w:pPr>
      <w:r w:rsidRPr="009D493F">
        <w:rPr>
          <w:b/>
          <w:bCs/>
        </w:rPr>
        <w:t>Category</w:t>
      </w:r>
      <w:r w:rsidRPr="009D493F">
        <w:t>:</w:t>
      </w:r>
      <w:r>
        <w:t xml:space="preserve"> </w:t>
      </w:r>
      <w:r>
        <w:tab/>
      </w:r>
      <w:r w:rsidR="004E2C0B">
        <w:t>ISO-25010/Maintainability/Analysability</w:t>
      </w:r>
    </w:p>
    <w:p w14:paraId="707D9C94" w14:textId="58242B3E" w:rsidR="00617A85" w:rsidRPr="001F0BD9" w:rsidRDefault="00617A85" w:rsidP="00617A85">
      <w:pPr>
        <w:pStyle w:val="ASomething"/>
      </w:pPr>
      <w:r w:rsidRPr="009D493F">
        <w:rPr>
          <w:b/>
          <w:bCs/>
        </w:rPr>
        <w:t>Statement</w:t>
      </w:r>
      <w:r w:rsidRPr="009D493F">
        <w:t>:</w:t>
      </w:r>
      <w:r>
        <w:t xml:space="preserve"> </w:t>
      </w:r>
      <w:r>
        <w:tab/>
      </w:r>
      <w:r w:rsidR="004E2C0B">
        <w:t xml:space="preserve">The solution’s </w:t>
      </w:r>
      <w:hyperlink w:anchor="Term_SaaP" w:history="1">
        <w:r w:rsidR="004E2C0B" w:rsidRPr="004E2C0B">
          <w:rPr>
            <w:rStyle w:val="Hyperlink"/>
          </w:rPr>
          <w:t>SaaP</w:t>
        </w:r>
      </w:hyperlink>
      <w:r w:rsidR="004E2C0B">
        <w:t xml:space="preserve"> system(s) MUST develop </w:t>
      </w:r>
      <w:r w:rsidR="00C14BC7">
        <w:t xml:space="preserve">accessible </w:t>
      </w:r>
      <w:r w:rsidR="004E2C0B">
        <w:t>diagnostic logs.</w:t>
      </w:r>
    </w:p>
    <w:p w14:paraId="1DECDFF7" w14:textId="379115D1" w:rsidR="00617A85" w:rsidRPr="001F0BD9" w:rsidRDefault="00617A85" w:rsidP="00617A85">
      <w:pPr>
        <w:pStyle w:val="ASomething"/>
      </w:pPr>
      <w:r w:rsidRPr="009D493F">
        <w:rPr>
          <w:b/>
          <w:bCs/>
        </w:rPr>
        <w:lastRenderedPageBreak/>
        <w:t>Rationale</w:t>
      </w:r>
      <w:r w:rsidRPr="009D493F">
        <w:t>:</w:t>
      </w:r>
      <w:r>
        <w:tab/>
      </w:r>
      <w:r w:rsidR="004E2C0B">
        <w:t>Maintenance Specialists require diagnostic logging to investigate issues.</w:t>
      </w:r>
    </w:p>
    <w:p w14:paraId="297C7A0A" w14:textId="171207F1" w:rsidR="004E2C0B" w:rsidRPr="001F0BD9" w:rsidRDefault="00617A85" w:rsidP="004E2C0B">
      <w:pPr>
        <w:pStyle w:val="ASomething"/>
      </w:pPr>
      <w:r w:rsidRPr="009D493F">
        <w:rPr>
          <w:b/>
          <w:bCs/>
        </w:rPr>
        <w:t>Details</w:t>
      </w:r>
      <w:r w:rsidRPr="009D493F">
        <w:t>:</w:t>
      </w:r>
      <w:r>
        <w:t xml:space="preserve"> </w:t>
      </w:r>
      <w:r>
        <w:tab/>
      </w:r>
      <w:r w:rsidR="004E2C0B">
        <w:t>The level of logging must be configurable (e.g., DEBUG, INFO, ERROR, etc.).</w:t>
      </w:r>
      <w:r w:rsidR="004E2C0B">
        <w:br/>
        <w:t>The duration which log entries are kept must be configurable (e.g., 31 days).</w:t>
      </w:r>
      <w:r w:rsidR="004E2C0B">
        <w:br/>
        <w:t xml:space="preserve">The output location must be configurable (FileStream, remote service </w:t>
      </w:r>
      <w:hyperlink w:anchor="Term_API" w:history="1">
        <w:r w:rsidR="004E2C0B" w:rsidRPr="0039414E">
          <w:rPr>
            <w:rStyle w:val="Hyperlink"/>
          </w:rPr>
          <w:t>API</w:t>
        </w:r>
      </w:hyperlink>
      <w:r w:rsidR="004E2C0B">
        <w:t xml:space="preserve"> calls). </w:t>
      </w:r>
      <w:r w:rsidR="004E2C0B">
        <w:br/>
        <w:t xml:space="preserve">Note that logging to the local filesystem is non-permanent on </w:t>
      </w:r>
      <w:hyperlink w:anchor="Term_PaaS" w:history="1">
        <w:r w:rsidR="004E2C0B" w:rsidRPr="00A815C4">
          <w:rPr>
            <w:rStyle w:val="Hyperlink"/>
          </w:rPr>
          <w:t>PaaS</w:t>
        </w:r>
      </w:hyperlink>
      <w:r w:rsidR="004E2C0B">
        <w:t xml:space="preserve"> cloud infrastructure.</w:t>
      </w:r>
    </w:p>
    <w:p w14:paraId="45A34202" w14:textId="149F9C4D" w:rsidR="00617A85" w:rsidRDefault="00617A85" w:rsidP="00C419D7">
      <w:pPr>
        <w:pStyle w:val="ASomething"/>
      </w:pPr>
      <w:r>
        <w:rPr>
          <w:b/>
          <w:bCs/>
        </w:rPr>
        <w:t>Prompts:</w:t>
      </w:r>
      <w:r>
        <w:tab/>
      </w:r>
      <w:r w:rsidR="004E2C0B">
        <w:t>Is diagnostic logging implemented?</w:t>
      </w:r>
      <w:r w:rsidR="004E2C0B">
        <w:br/>
        <w:t xml:space="preserve">Is the duration entries are kept configurable at deployment or by </w:t>
      </w:r>
      <w:hyperlink w:anchor="Term_API" w:history="1">
        <w:r w:rsidR="004E2C0B" w:rsidRPr="004E2C0B">
          <w:rPr>
            <w:rStyle w:val="Hyperlink"/>
          </w:rPr>
          <w:t>API</w:t>
        </w:r>
      </w:hyperlink>
      <w:r w:rsidR="004E2C0B">
        <w:t>?</w:t>
      </w:r>
      <w:r w:rsidR="004E2C0B">
        <w:br/>
        <w:t xml:space="preserve">Is the output destination type and location changeable? </w:t>
      </w:r>
    </w:p>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p w14:paraId="2A909928" w14:textId="77777777" w:rsidR="005C0FF5" w:rsidRPr="001F0BD9" w:rsidRDefault="005C0FF5" w:rsidP="005C0FF5">
      <w:pPr>
        <w:pStyle w:val="ASomething"/>
      </w:pPr>
      <w:r w:rsidRPr="009D493F">
        <w:rPr>
          <w:b/>
          <w:bCs/>
        </w:rPr>
        <w:t>Category</w:t>
      </w:r>
      <w:r w:rsidRPr="009D493F">
        <w:t>:</w:t>
      </w:r>
      <w:r>
        <w:t xml:space="preserve"> </w:t>
      </w:r>
      <w:r>
        <w:tab/>
        <w:t>ISO-25010/Maintainability/Analysability</w:t>
      </w:r>
    </w:p>
    <w:p w14:paraId="08504FC5" w14:textId="5A8A2E9D" w:rsidR="005C0FF5" w:rsidRPr="001F0BD9" w:rsidRDefault="005C0FF5" w:rsidP="005C0FF5">
      <w:pPr>
        <w:pStyle w:val="ASomething"/>
      </w:pPr>
      <w:r w:rsidRPr="009D493F">
        <w:rPr>
          <w:b/>
          <w:bCs/>
        </w:rPr>
        <w:t>Statement</w:t>
      </w:r>
      <w:r w:rsidRPr="009D493F">
        <w:t>:</w:t>
      </w:r>
      <w:r>
        <w:t xml:space="preserve"> </w:t>
      </w:r>
      <w:r>
        <w:tab/>
        <w:t xml:space="preserve">The solution’s system(s) MUST persist </w:t>
      </w:r>
      <w:r w:rsidR="00C14BC7">
        <w:t xml:space="preserve">accessible </w:t>
      </w:r>
      <w:r>
        <w:t xml:space="preserve">records </w:t>
      </w:r>
      <w:r w:rsidR="003F62EF">
        <w:t xml:space="preserve">of </w:t>
      </w:r>
      <w:r>
        <w:t>error.</w:t>
      </w:r>
    </w:p>
    <w:p w14:paraId="0C10DE4C" w14:textId="28C7BEBD" w:rsidR="005C0FF5" w:rsidRPr="001F0BD9" w:rsidRDefault="005C0FF5" w:rsidP="005C0FF5">
      <w:pPr>
        <w:pStyle w:val="ASomething"/>
      </w:pPr>
      <w:r w:rsidRPr="009D493F">
        <w:rPr>
          <w:b/>
          <w:bCs/>
        </w:rPr>
        <w:t>Rationale</w:t>
      </w:r>
      <w:r w:rsidRPr="009D493F">
        <w:t>:</w:t>
      </w:r>
      <w:r>
        <w:tab/>
        <w:t>Maintenance Specialists require access to records of errors to investigate issues.</w:t>
      </w:r>
    </w:p>
    <w:p w14:paraId="7E2CBB65" w14:textId="1D1BCC6A" w:rsidR="005C0FF5" w:rsidRPr="001F0BD9" w:rsidRDefault="005C0FF5" w:rsidP="003F62EF">
      <w:pPr>
        <w:pStyle w:val="ASomething"/>
      </w:pPr>
      <w:r w:rsidRPr="009D493F">
        <w:rPr>
          <w:b/>
          <w:bCs/>
        </w:rPr>
        <w:t>Details</w:t>
      </w:r>
      <w:r w:rsidRPr="009D493F">
        <w:t>:</w:t>
      </w:r>
      <w:r>
        <w:t xml:space="preserve"> </w:t>
      </w:r>
      <w:r>
        <w:tab/>
      </w:r>
      <w:r w:rsidR="003F62EF">
        <w:t xml:space="preserve">For </w:t>
      </w:r>
      <w:hyperlink w:anchor="Term_SaaP" w:history="1">
        <w:r w:rsidR="003F62EF" w:rsidRPr="003F62EF">
          <w:rPr>
            <w:rStyle w:val="Hyperlink"/>
          </w:rPr>
          <w:t>SaaP</w:t>
        </w:r>
      </w:hyperlink>
      <w:r w:rsidR="003F62EF">
        <w:t xml:space="preserve"> solution system(s) the records must be </w:t>
      </w:r>
      <w:hyperlink w:anchor="Term_Queryable" w:history="1">
        <w:r w:rsidR="003F62EF" w:rsidRPr="003F62EF">
          <w:rPr>
            <w:rStyle w:val="Hyperlink"/>
          </w:rPr>
          <w:t>queryable</w:t>
        </w:r>
      </w:hyperlink>
      <w:r w:rsidR="003F62EF">
        <w:t xml:space="preserve"> by </w:t>
      </w:r>
      <w:hyperlink w:anchor="Term_API" w:history="1">
        <w:r w:rsidR="003F62EF" w:rsidRPr="003F62EF">
          <w:rPr>
            <w:rStyle w:val="Hyperlink"/>
          </w:rPr>
          <w:t>API</w:t>
        </w:r>
      </w:hyperlink>
      <w:r w:rsidR="003F62EF">
        <w:t>.</w:t>
      </w:r>
      <w:r w:rsidR="003F62EF">
        <w:br/>
        <w:t xml:space="preserve">For </w:t>
      </w:r>
      <w:hyperlink w:anchor="Term_CustomSystem" w:history="1">
        <w:r w:rsidR="003F62EF">
          <w:rPr>
            <w:rStyle w:val="Hyperlink"/>
          </w:rPr>
          <w:t>c</w:t>
        </w:r>
        <w:r w:rsidR="003F62EF" w:rsidRPr="003F62EF">
          <w:rPr>
            <w:rStyle w:val="Hyperlink"/>
          </w:rPr>
          <w:t xml:space="preserve">ustom </w:t>
        </w:r>
        <w:r w:rsidR="003F62EF">
          <w:rPr>
            <w:rStyle w:val="Hyperlink"/>
          </w:rPr>
          <w:t>s</w:t>
        </w:r>
        <w:r w:rsidR="003F62EF" w:rsidRPr="003F62EF">
          <w:rPr>
            <w:rStyle w:val="Hyperlink"/>
          </w:rPr>
          <w:t>ystems</w:t>
        </w:r>
      </w:hyperlink>
      <w:r w:rsidR="003F62EF">
        <w:t>, the records must be persisted permanently.</w:t>
      </w:r>
    </w:p>
    <w:p w14:paraId="761AA270" w14:textId="680034E9" w:rsidR="005C0FF5" w:rsidRDefault="005C0FF5" w:rsidP="003F62EF">
      <w:pPr>
        <w:pStyle w:val="ASomething"/>
      </w:pPr>
      <w:r>
        <w:rPr>
          <w:b/>
          <w:bCs/>
        </w:rPr>
        <w:t>Prompts:</w:t>
      </w:r>
      <w:r>
        <w:tab/>
      </w:r>
      <w:r w:rsidR="003F62EF">
        <w:t>Are errors recorded</w:t>
      </w:r>
      <w:r>
        <w:t>?</w:t>
      </w:r>
      <w:r w:rsidR="003F62EF">
        <w:br/>
        <w:t xml:space="preserve">Are they accessible by API by </w:t>
      </w:r>
      <w:hyperlink w:anchor="Term_SponsorOrganisation" w:history="1">
        <w:r w:rsidR="003F62EF" w:rsidRPr="003F62EF">
          <w:rPr>
            <w:rStyle w:val="Hyperlink"/>
          </w:rPr>
          <w:t>sponsor organisation</w:t>
        </w:r>
      </w:hyperlink>
      <w:r w:rsidR="003F62EF">
        <w:t xml:space="preserve"> people?</w:t>
      </w:r>
      <w:r w:rsidR="003F62EF">
        <w:br/>
        <w:t xml:space="preserve">In a </w:t>
      </w:r>
      <w:hyperlink w:anchor="Term_Queryable" w:history="1">
        <w:r w:rsidR="003F62EF" w:rsidRPr="003F62EF">
          <w:rPr>
            <w:rStyle w:val="Hyperlink"/>
          </w:rPr>
          <w:t>queryable</w:t>
        </w:r>
      </w:hyperlink>
      <w:r w:rsidR="003F62EF">
        <w:t xml:space="preserve"> manner?</w:t>
      </w:r>
      <w:r w:rsidR="003F62EF">
        <w:br/>
        <w:t>Are they recorded permanently?</w:t>
      </w:r>
    </w:p>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p w14:paraId="74C8F5FE" w14:textId="77777777" w:rsidR="00F11DA1" w:rsidRPr="001F0BD9" w:rsidRDefault="00F11DA1" w:rsidP="00F11DA1">
      <w:pPr>
        <w:pStyle w:val="ASomething"/>
      </w:pPr>
      <w:r w:rsidRPr="009D493F">
        <w:rPr>
          <w:b/>
          <w:bCs/>
        </w:rPr>
        <w:t>Category</w:t>
      </w:r>
      <w:r w:rsidRPr="009D493F">
        <w:t>:</w:t>
      </w:r>
      <w:r>
        <w:t xml:space="preserve"> </w:t>
      </w:r>
      <w:r>
        <w:tab/>
        <w:t>ISO-25010/Maintainability/Analysability</w:t>
      </w:r>
    </w:p>
    <w:p w14:paraId="5C91F5FA" w14:textId="77777777" w:rsidR="00F11DA1" w:rsidRPr="001F0BD9" w:rsidRDefault="00F11DA1" w:rsidP="00F11DA1">
      <w:pPr>
        <w:pStyle w:val="ASomething"/>
      </w:pPr>
      <w:r w:rsidRPr="009D493F">
        <w:rPr>
          <w:b/>
          <w:bCs/>
        </w:rPr>
        <w:t>Statement</w:t>
      </w:r>
      <w:r w:rsidRPr="009D493F">
        <w:t>:</w:t>
      </w:r>
      <w:r>
        <w:t xml:space="preserve"> </w:t>
      </w:r>
      <w:r>
        <w:tab/>
        <w:t>Test Results MUST develop by automation reports which are facilitate analysis and evaluation of compliance to specifications and obligations.</w:t>
      </w:r>
    </w:p>
    <w:p w14:paraId="66965674" w14:textId="77777777" w:rsidR="00F11DA1" w:rsidRPr="001F0BD9" w:rsidRDefault="00F11DA1" w:rsidP="00F11DA1">
      <w:pPr>
        <w:pStyle w:val="ASomething"/>
      </w:pPr>
      <w:r w:rsidRPr="009D493F">
        <w:rPr>
          <w:b/>
          <w:bCs/>
        </w:rPr>
        <w:t>Rationale</w:t>
      </w:r>
      <w:r w:rsidRPr="009D493F">
        <w:t>:</w:t>
      </w:r>
      <w:r>
        <w:tab/>
        <w:t>Facilitates efficient and informed decision making to prioritise work.</w:t>
      </w:r>
    </w:p>
    <w:p w14:paraId="307F89CA" w14:textId="77777777" w:rsidR="00F11DA1" w:rsidRPr="001F0BD9" w:rsidRDefault="00F11DA1" w:rsidP="00F11DA1">
      <w:pPr>
        <w:pStyle w:val="ASomething"/>
      </w:pPr>
      <w:r w:rsidRPr="009D493F">
        <w:rPr>
          <w:b/>
          <w:bCs/>
        </w:rPr>
        <w:t>Details</w:t>
      </w:r>
      <w:r w:rsidRPr="009D493F">
        <w:t>:</w:t>
      </w:r>
      <w:r>
        <w:t xml:space="preserve"> </w:t>
      </w:r>
      <w:r>
        <w:tab/>
        <w:t>Consider developing reports that evidence Coverage, Technical Security, Functionality (System, Support &amp; Operations, Business Service Providers, Business Service Consumers) &amp; System Qualities.</w:t>
      </w:r>
    </w:p>
    <w:p w14:paraId="27D5E892" w14:textId="77777777" w:rsidR="00F11DA1" w:rsidRPr="0075069B" w:rsidRDefault="00F11DA1" w:rsidP="00F11DA1">
      <w:pPr>
        <w:pStyle w:val="ASomething"/>
      </w:pPr>
      <w:r>
        <w:rPr>
          <w:b/>
          <w:bCs/>
        </w:rPr>
        <w:t>Prompts:</w:t>
      </w:r>
      <w:r>
        <w:tab/>
        <w:t>…</w:t>
      </w:r>
    </w:p>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36" w:name="_Toc158297604"/>
      <w:r>
        <w:lastRenderedPageBreak/>
        <w:t>Modifiability</w:t>
      </w:r>
      <w:bookmarkEnd w:id="136"/>
    </w:p>
    <w:p w14:paraId="1CFD748D" w14:textId="7240CBA5" w:rsidR="00A6297C" w:rsidRDefault="009159FD" w:rsidP="00C829F4">
      <w:pPr>
        <w:pStyle w:val="BodyTextDefinition"/>
      </w:pPr>
      <w:r>
        <w:t>T</w:t>
      </w:r>
      <w:r w:rsidRPr="00074108">
        <w:t>he degree to which a solution can be effectively and efficiently modified without introducing defects or degrading operational quality.</w:t>
      </w:r>
    </w:p>
    <w:p w14:paraId="22959DEF" w14:textId="77777777" w:rsidR="009159FD" w:rsidRPr="00A6297C" w:rsidRDefault="009159FD" w:rsidP="00A6297C">
      <w:pPr>
        <w:pStyle w:val="BodyText"/>
      </w:pPr>
    </w:p>
    <w:p w14:paraId="35593B47" w14:textId="2799EBCA" w:rsidR="00704A4D" w:rsidRPr="00704A4D" w:rsidRDefault="00113DB2" w:rsidP="00704A4D">
      <w:pPr>
        <w:pStyle w:val="Heading5"/>
      </w:pPr>
      <w:r>
        <w:t>QR-DEF-</w:t>
      </w:r>
      <w:r w:rsidR="00346430" w:rsidRPr="00704A4D">
        <w:t>MAIN-MOD-00</w:t>
      </w:r>
      <w:r w:rsidR="00346430">
        <w:t xml:space="preserve">: </w:t>
      </w:r>
      <w:r w:rsidR="00704A4D" w:rsidRPr="00346430">
        <w:rPr>
          <w:b/>
          <w:bCs/>
        </w:rPr>
        <w:t xml:space="preserve">Maintainable </w:t>
      </w:r>
      <w:r w:rsidR="00346430" w:rsidRPr="00346430">
        <w:rPr>
          <w:b/>
          <w:bCs/>
        </w:rPr>
        <w:t xml:space="preserve">Custom </w:t>
      </w:r>
      <w:r w:rsidR="00704A4D" w:rsidRPr="00346430">
        <w:rPr>
          <w:b/>
          <w:bCs/>
        </w:rPr>
        <w:t>Code</w:t>
      </w:r>
    </w:p>
    <w:p w14:paraId="694D4E1D" w14:textId="3259E78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707EB780" w14:textId="391D752D" w:rsidR="008E41DB" w:rsidRPr="001F0BD9" w:rsidRDefault="008E41DB" w:rsidP="008E41DB">
      <w:pPr>
        <w:pStyle w:val="ASomething"/>
      </w:pPr>
      <w:r w:rsidRPr="009D493F">
        <w:rPr>
          <w:b/>
          <w:bCs/>
        </w:rPr>
        <w:t>Statement</w:t>
      </w:r>
      <w:r w:rsidRPr="009D493F">
        <w:t>:</w:t>
      </w:r>
      <w:r>
        <w:t xml:space="preserve"> </w:t>
      </w:r>
      <w:r>
        <w:tab/>
        <w:t xml:space="preserve">Any </w:t>
      </w:r>
      <w:hyperlink w:anchor="Term_CustomCode" w:history="1">
        <w:r w:rsidR="00A13BFC" w:rsidRPr="00A13BFC">
          <w:rPr>
            <w:rStyle w:val="Hyperlink"/>
          </w:rPr>
          <w:t>Custom Code</w:t>
        </w:r>
      </w:hyperlink>
      <w:r>
        <w:t xml:space="preserve"> MUST be written to be maintainable, adhering to coding agreed standards, technologies</w:t>
      </w:r>
      <w:r w:rsidR="00A851F8">
        <w:t xml:space="preserve">, and documented for ongoing development, </w:t>
      </w:r>
      <w:proofErr w:type="gramStart"/>
      <w:r w:rsidR="00A851F8">
        <w:t>maintenance</w:t>
      </w:r>
      <w:proofErr w:type="gramEnd"/>
      <w:r w:rsidR="00A851F8">
        <w:t xml:space="preserve"> and use.</w:t>
      </w:r>
    </w:p>
    <w:p w14:paraId="4852A1FC" w14:textId="0860FC7F" w:rsidR="008E41DB" w:rsidRPr="001F0BD9" w:rsidRDefault="008E41DB" w:rsidP="008E41DB">
      <w:pPr>
        <w:pStyle w:val="ASomething"/>
      </w:pPr>
      <w:r w:rsidRPr="009D493F">
        <w:rPr>
          <w:b/>
          <w:bCs/>
        </w:rPr>
        <w:t>Rationale</w:t>
      </w:r>
      <w:r w:rsidRPr="009D493F">
        <w:t>:</w:t>
      </w:r>
      <w:r>
        <w:tab/>
        <w:t>Ensures that modifications and updates can be performed efficiently.</w:t>
      </w:r>
    </w:p>
    <w:p w14:paraId="251D1D63" w14:textId="77777777" w:rsidR="008E41DB" w:rsidRPr="001F0BD9" w:rsidRDefault="008E41DB" w:rsidP="008E41DB">
      <w:pPr>
        <w:pStyle w:val="ASomething"/>
      </w:pPr>
      <w:r w:rsidRPr="009D493F">
        <w:rPr>
          <w:b/>
          <w:bCs/>
        </w:rPr>
        <w:t>Details</w:t>
      </w:r>
      <w:r w:rsidRPr="009D493F">
        <w:t>:</w:t>
      </w:r>
      <w:r>
        <w:t xml:space="preserve"> </w:t>
      </w:r>
      <w:r>
        <w:tab/>
        <w:t>…</w:t>
      </w:r>
    </w:p>
    <w:p w14:paraId="68FD1476" w14:textId="006DBB83" w:rsidR="008E41DB" w:rsidRDefault="00617A85" w:rsidP="008E41DB">
      <w:pPr>
        <w:pStyle w:val="ASomething"/>
      </w:pPr>
      <w:r>
        <w:rPr>
          <w:b/>
          <w:bCs/>
        </w:rPr>
        <w:t>Prompts:</w:t>
      </w:r>
      <w:r w:rsidR="008E41DB">
        <w:tab/>
        <w:t xml:space="preserve">How will code maintainability be ensured (standards and tools) &amp; periodically reported upon? </w:t>
      </w:r>
    </w:p>
    <w:p w14:paraId="3C8902B7" w14:textId="77777777" w:rsidR="00A6297C" w:rsidRDefault="00A6297C" w:rsidP="00854C04">
      <w:pPr>
        <w:pStyle w:val="ASomething"/>
        <w:ind w:left="0" w:firstLine="0"/>
      </w:pPr>
    </w:p>
    <w:p w14:paraId="218FDA9D" w14:textId="77777777" w:rsidR="00CC59F0" w:rsidRPr="0075069B" w:rsidRDefault="00CC59F0" w:rsidP="00DA234C">
      <w:pPr>
        <w:pStyle w:val="ASomething"/>
      </w:pPr>
    </w:p>
    <w:p w14:paraId="3365032F" w14:textId="77777777" w:rsidR="00DA234C" w:rsidRPr="00DA234C" w:rsidRDefault="00DA234C" w:rsidP="00DA234C">
      <w:pPr>
        <w:pStyle w:val="BodyText"/>
      </w:pPr>
    </w:p>
    <w:p w14:paraId="725DA6FD" w14:textId="1493F9FC" w:rsidR="000A1068" w:rsidRDefault="00CE19AD" w:rsidP="00DA234C">
      <w:pPr>
        <w:pStyle w:val="Heading4"/>
      </w:pPr>
      <w:bookmarkStart w:id="137" w:name="_Toc158297605"/>
      <w:r>
        <w:t>Testability</w:t>
      </w:r>
      <w:bookmarkEnd w:id="137"/>
    </w:p>
    <w:p w14:paraId="1DDAC185" w14:textId="190EEAF9" w:rsidR="009159FD" w:rsidRPr="009159FD" w:rsidRDefault="009159FD" w:rsidP="00C829F4">
      <w:pPr>
        <w:pStyle w:val="BodyTextDefinition"/>
      </w:pPr>
      <w:r w:rsidRPr="009159FD">
        <w:t>The degree to which test criteria can be established, and determination of whether the solution meets them.</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p w14:paraId="5C25B806" w14:textId="3DD7A365" w:rsidR="000A1068" w:rsidRPr="001F0BD9" w:rsidRDefault="000A1068" w:rsidP="000A1068">
      <w:pPr>
        <w:pStyle w:val="ASomething"/>
      </w:pPr>
      <w:r w:rsidRPr="009D493F">
        <w:rPr>
          <w:b/>
          <w:bCs/>
        </w:rPr>
        <w:t>Category</w:t>
      </w:r>
      <w:r w:rsidRPr="009D493F">
        <w:t>:</w:t>
      </w:r>
      <w:r>
        <w:t xml:space="preserve"> </w:t>
      </w:r>
      <w:r>
        <w:tab/>
        <w:t>ISO-25010/Maintainability/Testability</w:t>
      </w:r>
    </w:p>
    <w:p w14:paraId="766EAD8D" w14:textId="18FFC98B" w:rsidR="000A1068" w:rsidRPr="001F0BD9" w:rsidRDefault="000A1068" w:rsidP="000A1068">
      <w:pPr>
        <w:pStyle w:val="ASomething"/>
      </w:pPr>
      <w:r w:rsidRPr="009D493F">
        <w:rPr>
          <w:b/>
          <w:bCs/>
        </w:rPr>
        <w:t>Statement</w:t>
      </w:r>
      <w:r w:rsidRPr="009D493F">
        <w:t>:</w:t>
      </w:r>
      <w:r>
        <w:t xml:space="preserve"> </w:t>
      </w:r>
      <w:r>
        <w:tab/>
        <w:t>Multiple Test environments MUST be provided</w:t>
      </w:r>
      <w:r w:rsidR="00697652">
        <w:t xml:space="preserve"> for the solution’s system(s)</w:t>
      </w:r>
      <w:r>
        <w:t>.</w:t>
      </w:r>
    </w:p>
    <w:p w14:paraId="0F04F230" w14:textId="03CBE4A9" w:rsidR="000A1068" w:rsidRPr="001F0BD9" w:rsidRDefault="000A1068" w:rsidP="000A1068">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4BCBC792" w14:textId="219A64F8" w:rsidR="000A1068" w:rsidRPr="001F0BD9" w:rsidRDefault="000A1068" w:rsidP="000A1068">
      <w:pPr>
        <w:pStyle w:val="ASomething"/>
      </w:pPr>
      <w:r w:rsidRPr="009D493F">
        <w:rPr>
          <w:b/>
          <w:bCs/>
        </w:rPr>
        <w:t>Details</w:t>
      </w:r>
      <w:r w:rsidRPr="009D493F">
        <w:t>:</w:t>
      </w:r>
      <w:r>
        <w:t xml:space="preserve"> </w:t>
      </w:r>
      <w:r>
        <w:tab/>
        <w:t>Build Test (BT), Developers Test (DT), System Test (ST), User Test (UT), Interoperability Test (IT) are expected.</w:t>
      </w:r>
    </w:p>
    <w:p w14:paraId="63B4055A" w14:textId="07906AFB" w:rsidR="000A1068" w:rsidRDefault="00617A85" w:rsidP="000A1068">
      <w:pPr>
        <w:pStyle w:val="ASomething"/>
      </w:pPr>
      <w:r>
        <w:rPr>
          <w:b/>
          <w:bCs/>
        </w:rPr>
        <w:t>Prompts:</w:t>
      </w:r>
      <w:r w:rsidR="000A1068">
        <w:tab/>
        <w:t>Please list any licensing or other limits and considerations.</w:t>
      </w:r>
    </w:p>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p w14:paraId="15B04705" w14:textId="77777777" w:rsidR="00E2343D" w:rsidRPr="001F0BD9" w:rsidRDefault="00E2343D" w:rsidP="00E2343D">
      <w:pPr>
        <w:pStyle w:val="ASomething"/>
      </w:pPr>
      <w:r w:rsidRPr="009D493F">
        <w:rPr>
          <w:b/>
          <w:bCs/>
        </w:rPr>
        <w:t>Category</w:t>
      </w:r>
      <w:r w:rsidRPr="009D493F">
        <w:t>:</w:t>
      </w:r>
      <w:r>
        <w:t xml:space="preserve"> </w:t>
      </w:r>
      <w:r>
        <w:tab/>
        <w:t>ISO-25010/Maintainability/Testability</w:t>
      </w:r>
    </w:p>
    <w:p w14:paraId="15B3F455" w14:textId="1347D0A1" w:rsidR="00E2343D" w:rsidRPr="001F0BD9" w:rsidRDefault="00E2343D" w:rsidP="00E2343D">
      <w:pPr>
        <w:pStyle w:val="ASomething"/>
      </w:pPr>
      <w:r w:rsidRPr="009D493F">
        <w:rPr>
          <w:b/>
          <w:bCs/>
        </w:rPr>
        <w:t>Statement</w:t>
      </w:r>
      <w:r w:rsidRPr="009D493F">
        <w:t>:</w:t>
      </w:r>
      <w:r>
        <w:t xml:space="preserve"> </w:t>
      </w:r>
      <w:r>
        <w:tab/>
      </w:r>
      <w:r w:rsidR="00617A85">
        <w:t>Production data</w:t>
      </w:r>
      <w:r>
        <w:t xml:space="preserve"> MUST </w:t>
      </w:r>
      <w:r w:rsidR="00617A85">
        <w:t xml:space="preserve">NOT be </w:t>
      </w:r>
      <w:r>
        <w:t>us</w:t>
      </w:r>
      <w:r w:rsidR="00617A85">
        <w:t>ed</w:t>
      </w:r>
      <w:r>
        <w:t xml:space="preserve"> </w:t>
      </w:r>
      <w:r w:rsidR="00617A85">
        <w:t>for Testing</w:t>
      </w:r>
      <w:r>
        <w:t>.</w:t>
      </w:r>
    </w:p>
    <w:p w14:paraId="33B11135" w14:textId="3A83C7AA" w:rsidR="00E2343D" w:rsidRPr="001F0BD9" w:rsidRDefault="00E2343D" w:rsidP="00E2343D">
      <w:pPr>
        <w:pStyle w:val="ASomething"/>
      </w:pPr>
      <w:r w:rsidRPr="009D493F">
        <w:rPr>
          <w:b/>
          <w:bCs/>
        </w:rPr>
        <w:lastRenderedPageBreak/>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2AEDFE2A" w14:textId="131CE58F" w:rsidR="00E2343D" w:rsidRPr="001F0BD9" w:rsidRDefault="00E2343D" w:rsidP="00E2343D">
      <w:pPr>
        <w:pStyle w:val="ASomething"/>
      </w:pPr>
      <w:r w:rsidRPr="009D493F">
        <w:rPr>
          <w:b/>
          <w:bCs/>
        </w:rPr>
        <w:t>Details</w:t>
      </w:r>
      <w:r w:rsidRPr="009D493F">
        <w:t>:</w:t>
      </w:r>
      <w:r>
        <w:t xml:space="preserve"> </w:t>
      </w:r>
      <w:r>
        <w:tab/>
        <w:t xml:space="preserve">All </w:t>
      </w:r>
      <w:hyperlink w:anchor="Term_Project" w:history="1">
        <w:r w:rsidR="00E23A97" w:rsidRPr="00E23A97">
          <w:rPr>
            <w:rStyle w:val="Hyperlink"/>
          </w:rPr>
          <w:t>project</w:t>
        </w:r>
      </w:hyperlink>
      <w:r>
        <w:t xml:space="preserve"> members must not accept or permit the use of any part of production data in any other environment than the production data environment.</w:t>
      </w:r>
      <w:r>
        <w:br/>
        <w:t>The use of production data for any purpose not disclosed to end users is illegal</w:t>
      </w:r>
      <w:r w:rsidR="00617A85">
        <w:t xml:space="preserve"> within at least one of the </w:t>
      </w:r>
      <w:hyperlink w:anchor="Term_Project" w:history="1">
        <w:r w:rsidR="00E23A97" w:rsidRPr="00E23A97">
          <w:rPr>
            <w:rStyle w:val="Hyperlink"/>
          </w:rPr>
          <w:t>project</w:t>
        </w:r>
      </w:hyperlink>
      <w:r w:rsidR="00617A85">
        <w:t xml:space="preserve">’s jurisdictions, putting the </w:t>
      </w:r>
      <w:hyperlink w:anchor="Term_SponsorOrganisation" w:history="1">
        <w:r w:rsidR="009C5B95" w:rsidRPr="009C5B95">
          <w:rPr>
            <w:rStyle w:val="Hyperlink"/>
          </w:rPr>
          <w:t>Sponsor Organisation</w:t>
        </w:r>
      </w:hyperlink>
      <w:r w:rsidR="00617A85">
        <w:t xml:space="preserve"> at risk of reputational damage and financial liabilities. </w:t>
      </w:r>
      <w:r w:rsidR="00617A85">
        <w:br/>
      </w:r>
      <w:r>
        <w:t>The use of production data, irrespective of its age or size in any non-production data environment is insecure.</w:t>
      </w:r>
    </w:p>
    <w:p w14:paraId="073C57EB" w14:textId="0CBF3336" w:rsidR="00E2343D" w:rsidRPr="0075069B" w:rsidRDefault="00617A85" w:rsidP="00E2343D">
      <w:pPr>
        <w:pStyle w:val="ASomething"/>
      </w:pPr>
      <w:r>
        <w:rPr>
          <w:b/>
          <w:bCs/>
        </w:rPr>
        <w:t>Prompts:</w:t>
      </w:r>
      <w:r w:rsidR="00E2343D">
        <w:tab/>
        <w:t>Please confirm that you understand the prohibition and will develop new case specific test data to perform testing as required.</w:t>
      </w:r>
    </w:p>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p w14:paraId="2205C683" w14:textId="3C64D47D" w:rsidR="00E2343D" w:rsidRPr="001F0BD9" w:rsidRDefault="00E2343D" w:rsidP="00E2343D">
      <w:pPr>
        <w:pStyle w:val="ASomething"/>
      </w:pPr>
      <w:r w:rsidRPr="009D493F">
        <w:rPr>
          <w:b/>
          <w:bCs/>
        </w:rPr>
        <w:t>Category</w:t>
      </w:r>
      <w:r w:rsidRPr="009D493F">
        <w:t>:</w:t>
      </w:r>
      <w:r>
        <w:t xml:space="preserve"> </w:t>
      </w:r>
      <w:r>
        <w:tab/>
        <w:t>ISO-25010/Maintainability/Testability</w:t>
      </w:r>
    </w:p>
    <w:p w14:paraId="7A054819" w14:textId="6618CF86" w:rsidR="00E2343D" w:rsidRPr="001F0BD9" w:rsidRDefault="00E2343D" w:rsidP="00E2343D">
      <w:pPr>
        <w:pStyle w:val="ASomething"/>
      </w:pPr>
      <w:r w:rsidRPr="009D493F">
        <w:rPr>
          <w:b/>
          <w:bCs/>
        </w:rPr>
        <w:t>Statement</w:t>
      </w:r>
      <w:r w:rsidRPr="009D493F">
        <w:t>:</w:t>
      </w:r>
      <w:r>
        <w:t xml:space="preserve"> </w:t>
      </w:r>
      <w:r>
        <w:tab/>
        <w:t xml:space="preserve">Tests </w:t>
      </w:r>
      <w:r w:rsidR="00697652">
        <w:t xml:space="preserve">of the solution’s system(s) </w:t>
      </w:r>
      <w:r>
        <w:t>MUST be secure, automated, repeatable, useful, consistent</w:t>
      </w:r>
    </w:p>
    <w:p w14:paraId="37ABE064" w14:textId="285175AE" w:rsidR="00E2343D" w:rsidRPr="001F0BD9" w:rsidRDefault="00E2343D" w:rsidP="00E2343D">
      <w:pPr>
        <w:pStyle w:val="ASomething"/>
      </w:pPr>
      <w:r w:rsidRPr="009D493F">
        <w:rPr>
          <w:b/>
          <w:bCs/>
        </w:rPr>
        <w:t>Rationale</w:t>
      </w:r>
      <w:r w:rsidRPr="009D493F">
        <w:t>:</w:t>
      </w:r>
      <w:r>
        <w:tab/>
        <w:t xml:space="preserve">Tests must </w:t>
      </w:r>
      <w:r w:rsidR="00D14AAD">
        <w:t xml:space="preserve">not use </w:t>
      </w:r>
      <w:r>
        <w:t>production data</w:t>
      </w:r>
      <w:r w:rsidR="00D14AAD">
        <w:t xml:space="preserve">: the use of production data, of any age or size, in a manner not </w:t>
      </w:r>
      <w:r>
        <w:t>disclose</w:t>
      </w:r>
      <w:r w:rsidR="00D14AAD">
        <w:t>d</w:t>
      </w:r>
      <w:r>
        <w:t xml:space="preserve"> </w:t>
      </w:r>
      <w:r w:rsidR="00D14AAD">
        <w:t xml:space="preserve">to system users is illegal. Additionally, it is </w:t>
      </w:r>
      <w:r>
        <w:t xml:space="preserve">insecure due </w:t>
      </w:r>
      <w:r w:rsidR="00D14AAD">
        <w:t xml:space="preserve">being more readily accessible </w:t>
      </w:r>
      <w:r>
        <w:t>in an unmonitored environment</w:t>
      </w:r>
      <w:r w:rsidR="00D14AAD">
        <w:t>.</w:t>
      </w:r>
      <w:r>
        <w:t xml:space="preserve"> </w:t>
      </w:r>
      <w:r w:rsidR="00D14AAD">
        <w:t xml:space="preserve">Tests are to be </w:t>
      </w:r>
      <w:r>
        <w:t xml:space="preserve">automated to minimise impact on release scheduling, </w:t>
      </w:r>
      <w:r w:rsidR="00D14AAD">
        <w:t xml:space="preserve">nor </w:t>
      </w:r>
      <w:r>
        <w:t xml:space="preserve">require manual preparations (e.g., </w:t>
      </w:r>
      <w:r w:rsidR="003524BD">
        <w:t>resetting,</w:t>
      </w:r>
      <w:r>
        <w:t xml:space="preserve"> reprovisioning databases, etc.)</w:t>
      </w:r>
      <w:r w:rsidR="00D14AAD">
        <w:t xml:space="preserve">. The automated tests must </w:t>
      </w:r>
      <w:r>
        <w:t xml:space="preserve">produce repeatable trustable results and reports. </w:t>
      </w:r>
    </w:p>
    <w:p w14:paraId="57CC392A" w14:textId="230822A6" w:rsidR="00E2343D" w:rsidRPr="001F0BD9" w:rsidRDefault="00E2343D" w:rsidP="00E2343D">
      <w:pPr>
        <w:pStyle w:val="ASomething"/>
      </w:pPr>
      <w:r w:rsidRPr="009D493F">
        <w:rPr>
          <w:b/>
          <w:bCs/>
        </w:rPr>
        <w:t>Details</w:t>
      </w:r>
      <w:r w:rsidRPr="009D493F">
        <w:t>:</w:t>
      </w:r>
      <w:r>
        <w:t xml:space="preserve"> </w:t>
      </w:r>
      <w:r>
        <w:tab/>
      </w:r>
      <w:r w:rsidR="00D14AAD">
        <w:t>Using older data, of any size, does not make it less illegal, nor safer.</w:t>
      </w:r>
    </w:p>
    <w:p w14:paraId="50B9DC1F" w14:textId="767C7EDA" w:rsidR="00E2343D" w:rsidRDefault="00617A85" w:rsidP="00E2343D">
      <w:pPr>
        <w:pStyle w:val="ASomething"/>
      </w:pPr>
      <w:r>
        <w:rPr>
          <w:b/>
          <w:bCs/>
        </w:rPr>
        <w:t>Prompts:</w:t>
      </w:r>
      <w:r w:rsidR="00E2343D">
        <w:tab/>
        <w:t xml:space="preserve">Please describe what you would do if asked to work with a subset of </w:t>
      </w:r>
      <w:r w:rsidR="00AB0FCF">
        <w:t xml:space="preserve">old </w:t>
      </w:r>
      <w:r w:rsidR="00E2343D">
        <w:t>production data</w:t>
      </w:r>
      <w:r w:rsidR="00D14AAD">
        <w:t xml:space="preserve">, </w:t>
      </w:r>
      <w:r w:rsidR="00AB0FCF">
        <w:t xml:space="preserve">how you will </w:t>
      </w:r>
      <w:r w:rsidR="00D14AAD">
        <w:t>develop and provision data for test purpose,</w:t>
      </w:r>
      <w:r w:rsidR="00AB0FCF">
        <w:t xml:space="preserve"> </w:t>
      </w:r>
      <w:r w:rsidR="00D14AAD">
        <w:br/>
        <w:t xml:space="preserve">develop tests </w:t>
      </w:r>
      <w:r w:rsidR="00AB0FCF">
        <w:t>and report</w:t>
      </w:r>
      <w:r w:rsidR="00D14AAD">
        <w:t>s of coverage and quality</w:t>
      </w:r>
      <w:r w:rsidR="00AB0FCF">
        <w:t>.</w:t>
      </w:r>
    </w:p>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p w14:paraId="61C4649D" w14:textId="5AA88DB7" w:rsidR="00CE19AD" w:rsidRPr="001F0BD9" w:rsidRDefault="00CE19AD" w:rsidP="00CE19AD">
      <w:pPr>
        <w:pStyle w:val="ASomething"/>
      </w:pPr>
      <w:r w:rsidRPr="009D493F">
        <w:rPr>
          <w:b/>
          <w:bCs/>
        </w:rPr>
        <w:t>Category</w:t>
      </w:r>
      <w:r w:rsidRPr="009D493F">
        <w:t>:</w:t>
      </w:r>
      <w:r>
        <w:t xml:space="preserve"> </w:t>
      </w:r>
      <w:r>
        <w:tab/>
        <w:t>ISO-25010/Maintainability/Testability</w:t>
      </w:r>
    </w:p>
    <w:p w14:paraId="3D076BE4" w14:textId="3D410CBB" w:rsidR="00CE19AD" w:rsidRPr="001F0BD9" w:rsidRDefault="00CE19AD" w:rsidP="00CE19AD">
      <w:pPr>
        <w:pStyle w:val="ASomething"/>
      </w:pPr>
      <w:r w:rsidRPr="009D493F">
        <w:rPr>
          <w:b/>
          <w:bCs/>
        </w:rPr>
        <w:t>Statement</w:t>
      </w:r>
      <w:r w:rsidRPr="009D493F">
        <w:t>:</w:t>
      </w:r>
      <w:r>
        <w:t xml:space="preserve"> </w:t>
      </w:r>
      <w:r>
        <w:tab/>
      </w:r>
      <w:hyperlink w:anchor="Term_CustomCode" w:history="1">
        <w:r w:rsidR="00A13BFC" w:rsidRPr="00A13BFC">
          <w:rPr>
            <w:rStyle w:val="Hyperlink"/>
          </w:rPr>
          <w:t>Custom Code</w:t>
        </w:r>
      </w:hyperlink>
      <w:r>
        <w:t xml:space="preserve"> MUST be tested by automation. </w:t>
      </w:r>
    </w:p>
    <w:p w14:paraId="60C2CDC9" w14:textId="1D85B469" w:rsidR="00CE19AD" w:rsidRPr="001F0BD9" w:rsidRDefault="00CE19AD" w:rsidP="00CE19AD">
      <w:pPr>
        <w:pStyle w:val="ASomething"/>
      </w:pPr>
      <w:r w:rsidRPr="009D493F">
        <w:rPr>
          <w:b/>
          <w:bCs/>
        </w:rPr>
        <w:t>Rationale</w:t>
      </w:r>
      <w:r w:rsidRPr="009D493F">
        <w:t>:</w:t>
      </w:r>
      <w:r>
        <w:tab/>
        <w:t xml:space="preserve">Extensions, </w:t>
      </w:r>
      <w:proofErr w:type="gramStart"/>
      <w:r>
        <w:t>plugins</w:t>
      </w:r>
      <w:proofErr w:type="gramEnd"/>
      <w:r>
        <w:t xml:space="preserve"> or modifications to purchased or subscribed products, or custom system development must be </w:t>
      </w:r>
    </w:p>
    <w:p w14:paraId="2C5D8E8F" w14:textId="3A8EB738" w:rsidR="00CE19AD" w:rsidRDefault="00CE19AD" w:rsidP="00CE19AD">
      <w:pPr>
        <w:pStyle w:val="ASomething"/>
      </w:pPr>
      <w:r w:rsidRPr="009D493F">
        <w:rPr>
          <w:b/>
          <w:bCs/>
        </w:rPr>
        <w:t>Details</w:t>
      </w:r>
      <w:r w:rsidRPr="009D493F">
        <w:t>:</w:t>
      </w:r>
      <w:r>
        <w:t xml:space="preserve"> </w:t>
      </w:r>
      <w:r>
        <w:tab/>
      </w:r>
      <w:hyperlink w:anchor="Term_CustomCode" w:history="1">
        <w:r w:rsidR="00A13BFC" w:rsidRPr="00A13BFC">
          <w:rPr>
            <w:rStyle w:val="Hyperlink"/>
          </w:rPr>
          <w:t>Custom Code</w:t>
        </w:r>
      </w:hyperlink>
      <w:r w:rsidR="00697652">
        <w:t xml:space="preserve"> includes </w:t>
      </w:r>
      <w:hyperlink w:anchor="Term_CustomSystemCode" w:history="1">
        <w:r w:rsidR="00A13BFC" w:rsidRPr="00A13BFC">
          <w:rPr>
            <w:rStyle w:val="Hyperlink"/>
          </w:rPr>
          <w:t>Custom System Code</w:t>
        </w:r>
      </w:hyperlink>
      <w:r w:rsidR="00697652">
        <w:t>, system infrastructure development code, provisioning code.</w:t>
      </w:r>
    </w:p>
    <w:p w14:paraId="51F6FB08" w14:textId="034EC98E" w:rsidR="00CE19AD" w:rsidRDefault="00617A85" w:rsidP="00CE19AD">
      <w:pPr>
        <w:pStyle w:val="ASomething"/>
      </w:pPr>
      <w:r>
        <w:rPr>
          <w:b/>
          <w:bCs/>
        </w:rPr>
        <w:lastRenderedPageBreak/>
        <w:t>Prompts:</w:t>
      </w:r>
      <w:r w:rsidR="00CE19AD">
        <w:t xml:space="preserve"> </w:t>
      </w:r>
      <w:r w:rsidR="00CE19AD">
        <w:tab/>
        <w:t>…</w:t>
      </w:r>
      <w:r w:rsidR="001B2972">
        <w:t>TODO…</w:t>
      </w:r>
    </w:p>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38" w:name="_Toc158297606"/>
      <w:r>
        <w:t>Portability</w:t>
      </w:r>
      <w:bookmarkEnd w:id="138"/>
      <w:r>
        <w:t xml:space="preserve"> </w:t>
      </w:r>
    </w:p>
    <w:p w14:paraId="6530C2C1" w14:textId="61EC8DF6" w:rsidR="00F37101" w:rsidRPr="00F37101" w:rsidRDefault="00F37101" w:rsidP="00C829F4">
      <w:pPr>
        <w:pStyle w:val="BodyTextDefinition"/>
      </w:pPr>
      <w:r w:rsidRPr="00F37101">
        <w:t>The degree of effectiveness and efficiency with which a system, product or component can be transferred from one hardware, software or other operational or usage environment to another. This characteristic is composed of the sub-qualities listed below.</w:t>
      </w:r>
    </w:p>
    <w:p w14:paraId="31F9C9CA" w14:textId="77777777" w:rsidR="00704A4D" w:rsidRPr="00F37101" w:rsidRDefault="00704A4D" w:rsidP="00F37101"/>
    <w:p w14:paraId="76B0ED6A" w14:textId="77777777" w:rsidR="00A6297C" w:rsidRDefault="00B267F3" w:rsidP="00A6297C">
      <w:pPr>
        <w:pStyle w:val="Heading4"/>
      </w:pPr>
      <w:bookmarkStart w:id="139" w:name="_Toc158297607"/>
      <w:r>
        <w:t>Adaptability</w:t>
      </w:r>
      <w:bookmarkEnd w:id="139"/>
    </w:p>
    <w:p w14:paraId="36063EEC" w14:textId="2277B94E" w:rsidR="00A6297C" w:rsidRDefault="00F37101" w:rsidP="00C829F4">
      <w:pPr>
        <w:pStyle w:val="BodyTextDefinition"/>
      </w:pPr>
      <w:r>
        <w:t>T</w:t>
      </w:r>
      <w:r w:rsidRPr="00074108">
        <w:t>he degree to which a solution can effectively and efficiently be adapted for different and evolving hardware, software, or environments.</w:t>
      </w:r>
    </w:p>
    <w:p w14:paraId="3C41E32C" w14:textId="77777777" w:rsidR="00F37101" w:rsidRPr="00A6297C" w:rsidRDefault="00F37101" w:rsidP="00A6297C">
      <w:pPr>
        <w:pStyle w:val="BodyText"/>
      </w:pPr>
    </w:p>
    <w:p w14:paraId="4ADA5940" w14:textId="5A3589A7" w:rsidR="00704A4D" w:rsidRPr="00704A4D" w:rsidRDefault="00113DB2" w:rsidP="00A6297C">
      <w:pPr>
        <w:pStyle w:val="Heading5"/>
      </w:pPr>
      <w:r>
        <w:t>QR-DEF-</w:t>
      </w:r>
      <w:r w:rsidR="00346430" w:rsidRPr="00704A4D">
        <w:t>POR-ADAP-00</w:t>
      </w:r>
      <w:r w:rsidR="00346430">
        <w:t xml:space="preserve">: </w:t>
      </w:r>
      <w:r w:rsidR="00704A4D" w:rsidRPr="00346430">
        <w:rPr>
          <w:b/>
          <w:bCs/>
        </w:rPr>
        <w:t>Portable Custom Code</w:t>
      </w:r>
    </w:p>
    <w:p w14:paraId="383E15F7" w14:textId="3DC823A8" w:rsidR="009D493F" w:rsidRPr="001F0BD9" w:rsidRDefault="009D493F" w:rsidP="009D493F">
      <w:pPr>
        <w:pStyle w:val="ASomething"/>
      </w:pPr>
      <w:r w:rsidRPr="009D493F">
        <w:rPr>
          <w:b/>
          <w:bCs/>
        </w:rPr>
        <w:t>Category</w:t>
      </w:r>
      <w:r w:rsidRPr="009D493F">
        <w:t>:</w:t>
      </w:r>
      <w:r>
        <w:tab/>
        <w:t>ISO-25010/Portability/Adaptability</w:t>
      </w:r>
    </w:p>
    <w:p w14:paraId="0A760DED" w14:textId="7CBEE56C" w:rsidR="009D493F" w:rsidRPr="001F0BD9" w:rsidRDefault="009D493F" w:rsidP="009D493F">
      <w:pPr>
        <w:pStyle w:val="ASomething"/>
      </w:pPr>
      <w:r w:rsidRPr="009D493F">
        <w:rPr>
          <w:b/>
          <w:bCs/>
        </w:rPr>
        <w:t>Statement</w:t>
      </w:r>
      <w:r w:rsidRPr="009D493F">
        <w:t>:</w:t>
      </w:r>
      <w:r>
        <w:tab/>
      </w:r>
      <w:hyperlink w:anchor="Term_CustomCode" w:history="1">
        <w:r w:rsidR="00A13BFC" w:rsidRPr="00A13BFC">
          <w:rPr>
            <w:rStyle w:val="Hyperlink"/>
          </w:rPr>
          <w:t>Custom Code</w:t>
        </w:r>
      </w:hyperlink>
      <w:r>
        <w:t xml:space="preserve"> MUST be portable to </w:t>
      </w:r>
      <w:r w:rsidR="00744DCA">
        <w:t xml:space="preserve">more than one market leading </w:t>
      </w:r>
      <w:r>
        <w:t>Operating Systems</w:t>
      </w:r>
      <w:r w:rsidR="00744DCA">
        <w:t>.</w:t>
      </w:r>
    </w:p>
    <w:p w14:paraId="6E00E16F" w14:textId="42A0CBA3" w:rsidR="009D493F" w:rsidRPr="001F0BD9" w:rsidRDefault="009D493F" w:rsidP="009D493F">
      <w:pPr>
        <w:pStyle w:val="ASomething"/>
      </w:pPr>
      <w:r w:rsidRPr="009D493F">
        <w:rPr>
          <w:b/>
          <w:bCs/>
        </w:rPr>
        <w:t>Rationale</w:t>
      </w:r>
      <w:r w:rsidRPr="009D493F">
        <w:t>:</w:t>
      </w:r>
      <w:r>
        <w:tab/>
        <w:t>Ensures flexibility of deployment to meet strategies, available resources &amp; skills, licensing constraints.</w:t>
      </w:r>
    </w:p>
    <w:p w14:paraId="32D56333" w14:textId="6603BD78" w:rsidR="009D493F" w:rsidRDefault="009D493F" w:rsidP="009D493F">
      <w:pPr>
        <w:pStyle w:val="ASomething"/>
      </w:pPr>
      <w:r w:rsidRPr="009D493F">
        <w:rPr>
          <w:b/>
          <w:bCs/>
        </w:rPr>
        <w:t>Details</w:t>
      </w:r>
      <w:r w:rsidRPr="009D493F">
        <w:t>:</w:t>
      </w:r>
      <w:r>
        <w:tab/>
      </w:r>
      <w:r w:rsidR="00704A4D">
        <w:t>As per defined Definitions, while</w:t>
      </w:r>
      <w:r w:rsidR="00A13BFC">
        <w:t xml:space="preserve"> the term</w:t>
      </w:r>
      <w:r w:rsidR="00704A4D">
        <w:t xml:space="preserve"> </w:t>
      </w:r>
      <w:hyperlink w:anchor="Term_CustomCode" w:history="1">
        <w:r w:rsidR="00A13BFC" w:rsidRPr="00A13BFC">
          <w:rPr>
            <w:rStyle w:val="Hyperlink"/>
          </w:rPr>
          <w:t>Custom Code</w:t>
        </w:r>
      </w:hyperlink>
      <w:r w:rsidR="00704A4D">
        <w:t xml:space="preserve"> includes </w:t>
      </w:r>
      <w:hyperlink w:anchor="Term_CustomSystemCode" w:history="1">
        <w:r w:rsidR="00A13BFC" w:rsidRPr="00A13BFC">
          <w:rPr>
            <w:rStyle w:val="Hyperlink"/>
          </w:rPr>
          <w:t>Custom System Code</w:t>
        </w:r>
      </w:hyperlink>
      <w:r w:rsidR="00704A4D">
        <w:t xml:space="preserve"> </w:t>
      </w:r>
      <w:hyperlink w:anchor="Term_IF_THEN" w:history="1">
        <w:r w:rsidR="003C7F2B" w:rsidRPr="003C7F2B">
          <w:rPr>
            <w:rStyle w:val="Hyperlink"/>
          </w:rPr>
          <w:t>IF</w:t>
        </w:r>
      </w:hyperlink>
      <w:r w:rsidR="00704A4D">
        <w:t xml:space="preserve"> the </w:t>
      </w:r>
      <w:r w:rsidR="00697652">
        <w:t xml:space="preserve">solution’s </w:t>
      </w:r>
      <w:r w:rsidR="00704A4D">
        <w:t>system</w:t>
      </w:r>
      <w:r w:rsidR="00697652">
        <w:t xml:space="preserve">(s) is a </w:t>
      </w:r>
      <w:hyperlink w:anchor="Term_Platform" w:history="1">
        <w:r w:rsidR="00FA79BC" w:rsidRPr="00FA79BC">
          <w:rPr>
            <w:rStyle w:val="Hyperlink"/>
          </w:rPr>
          <w:t>P</w:t>
        </w:r>
        <w:r w:rsidR="00697652" w:rsidRPr="00FA79BC">
          <w:rPr>
            <w:rStyle w:val="Hyperlink"/>
          </w:rPr>
          <w:t>latform</w:t>
        </w:r>
      </w:hyperlink>
      <w:r w:rsidR="00704A4D">
        <w:t xml:space="preserve">, it does include custom </w:t>
      </w:r>
      <w:r w:rsidR="003B08C4">
        <w:t xml:space="preserve">developed </w:t>
      </w:r>
      <w:r w:rsidR="00704A4D">
        <w:t xml:space="preserve">plugins for non-custom </w:t>
      </w:r>
      <w:hyperlink w:anchor="Term_Platform" w:history="1">
        <w:r w:rsidR="00FA79BC" w:rsidRPr="00FA79BC">
          <w:rPr>
            <w:rStyle w:val="Hyperlink"/>
          </w:rPr>
          <w:t>Platform</w:t>
        </w:r>
      </w:hyperlink>
      <w:r w:rsidR="00704A4D">
        <w:t xml:space="preserve">s, delivery </w:t>
      </w:r>
      <w:hyperlink w:anchor="Term_Pipeline" w:history="1">
        <w:r w:rsidR="00FA79BC">
          <w:rPr>
            <w:rStyle w:val="Hyperlink"/>
          </w:rPr>
          <w:t>P</w:t>
        </w:r>
        <w:r w:rsidR="00FA79BC" w:rsidRPr="00FA79BC">
          <w:rPr>
            <w:rStyle w:val="Hyperlink"/>
          </w:rPr>
          <w:t>ipeline</w:t>
        </w:r>
      </w:hyperlink>
      <w:r w:rsidR="00704A4D">
        <w:t xml:space="preserve">s, including any configuration, setting and provisioning instructions, etc. </w:t>
      </w:r>
    </w:p>
    <w:p w14:paraId="61622F9D" w14:textId="45CB44FA" w:rsidR="00CE19AD" w:rsidRDefault="00617A85" w:rsidP="00CE19AD">
      <w:pPr>
        <w:pStyle w:val="ASomething"/>
      </w:pPr>
      <w:r>
        <w:rPr>
          <w:b/>
          <w:bCs/>
        </w:rPr>
        <w:t>Prompts:</w:t>
      </w:r>
      <w:r w:rsidR="00CE19AD">
        <w:tab/>
        <w:t xml:space="preserve">Describe how applicable </w:t>
      </w:r>
      <w:hyperlink w:anchor="Term_CustomCode" w:history="1">
        <w:r w:rsidR="00A13BFC" w:rsidRPr="00A13BFC">
          <w:rPr>
            <w:rStyle w:val="Hyperlink"/>
          </w:rPr>
          <w:t>Custom Code</w:t>
        </w:r>
      </w:hyperlink>
      <w:r w:rsidR="00CE19AD">
        <w:t xml:space="preserve"> is developed to meet the requirement (e.g., </w:t>
      </w:r>
      <w:r w:rsidR="00744DCA">
        <w:t xml:space="preserve">using </w:t>
      </w:r>
      <w:hyperlink w:anchor="Term_InterpretedLanguage" w:history="1">
        <w:r w:rsidR="00744DCA" w:rsidRPr="00744DCA">
          <w:rPr>
            <w:rStyle w:val="Hyperlink"/>
          </w:rPr>
          <w:t>interpreted languages</w:t>
        </w:r>
      </w:hyperlink>
      <w:r w:rsidR="00744DCA">
        <w:t xml:space="preserve"> (e.g.: </w:t>
      </w:r>
      <w:r w:rsidR="00CE19AD">
        <w:t xml:space="preserve">PowerShell, </w:t>
      </w:r>
      <w:r w:rsidR="003B08C4">
        <w:t>P</w:t>
      </w:r>
      <w:r w:rsidR="00CE19AD">
        <w:t xml:space="preserve">ython, </w:t>
      </w:r>
      <w:r w:rsidR="003B08C4">
        <w:t xml:space="preserve">JS, bash, </w:t>
      </w:r>
      <w:r w:rsidR="00CE19AD">
        <w:t>PHP</w:t>
      </w:r>
      <w:r w:rsidR="00744DCA">
        <w:t xml:space="preserve">), or </w:t>
      </w:r>
      <w:hyperlink w:anchor="Term_CompiledLanguage" w:history="1">
        <w:r w:rsidR="00744DCA" w:rsidRPr="00744DCA">
          <w:rPr>
            <w:rStyle w:val="Hyperlink"/>
          </w:rPr>
          <w:t>compiled languages</w:t>
        </w:r>
      </w:hyperlink>
      <w:r w:rsidR="00744DCA">
        <w:t xml:space="preserve"> (e.g.: .</w:t>
      </w:r>
      <w:r w:rsidR="00CE19AD">
        <w:t>NET Core</w:t>
      </w:r>
      <w:r w:rsidR="00744DCA">
        <w:t>)</w:t>
      </w:r>
      <w:r w:rsidR="00CE19AD">
        <w:t>, etc.).</w:t>
      </w:r>
    </w:p>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p w14:paraId="1DFF9FA4" w14:textId="66ADC3EF" w:rsidR="00F37101" w:rsidRPr="001F0BD9" w:rsidRDefault="00F37101" w:rsidP="00F37101">
      <w:pPr>
        <w:pStyle w:val="ASomething"/>
      </w:pPr>
      <w:r w:rsidRPr="009D493F">
        <w:rPr>
          <w:b/>
          <w:bCs/>
        </w:rPr>
        <w:t>Category</w:t>
      </w:r>
      <w:r w:rsidRPr="009D493F">
        <w:t>:</w:t>
      </w:r>
      <w:r>
        <w:t xml:space="preserve"> </w:t>
      </w:r>
      <w:r>
        <w:tab/>
      </w:r>
      <w:r w:rsidR="009159FD">
        <w:t>ISO-25010/Portability/Adaptability</w:t>
      </w:r>
    </w:p>
    <w:p w14:paraId="729C2207" w14:textId="03F50CC6" w:rsidR="00F37101" w:rsidRPr="001F0BD9" w:rsidRDefault="00F37101" w:rsidP="00F3710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rsidR="00BB753C">
        <w:t xml:space="preserve"> </w:t>
      </w:r>
      <w:r w:rsidR="009159FD">
        <w:t xml:space="preserve">a </w:t>
      </w:r>
      <w:hyperlink w:anchor="Term_CustomSystem" w:history="1">
        <w:r w:rsidR="009159FD" w:rsidRPr="003C7F2B">
          <w:rPr>
            <w:rStyle w:val="Hyperlink"/>
          </w:rPr>
          <w:t>c</w:t>
        </w:r>
        <w:r w:rsidR="00BB753C" w:rsidRPr="003C7F2B">
          <w:rPr>
            <w:rStyle w:val="Hyperlink"/>
          </w:rPr>
          <w:t>ustom</w:t>
        </w:r>
        <w:r w:rsidR="009159FD" w:rsidRPr="003C7F2B">
          <w:rPr>
            <w:rStyle w:val="Hyperlink"/>
          </w:rPr>
          <w:t xml:space="preserve"> system</w:t>
        </w:r>
      </w:hyperlink>
      <w:r w:rsidR="00BB753C">
        <w:t xml:space="preserve">, </w:t>
      </w:r>
      <w:r w:rsidR="003C7F2B">
        <w:br/>
      </w:r>
      <w:hyperlink w:anchor="Term_IF_THEN" w:history="1">
        <w:r w:rsidR="003C7F2B">
          <w:rPr>
            <w:rStyle w:val="Hyperlink"/>
          </w:rPr>
          <w:t>THEN</w:t>
        </w:r>
      </w:hyperlink>
      <w:r w:rsidR="003C7F2B">
        <w:t xml:space="preserve"> </w:t>
      </w:r>
      <w:r w:rsidR="00BB753C">
        <w:t xml:space="preserve">the Solution’s Service’s logic MUST </w:t>
      </w:r>
      <w:r w:rsidR="009159FD">
        <w:t xml:space="preserve">remain in the orchestrating </w:t>
      </w:r>
      <w:r w:rsidR="00BB753C">
        <w:t>Application Tier</w:t>
      </w:r>
      <w:r w:rsidR="009159FD">
        <w:t xml:space="preserve"> -- </w:t>
      </w:r>
      <w:r w:rsidR="00BB753C">
        <w:t xml:space="preserve">not </w:t>
      </w:r>
      <w:r w:rsidR="009159FD">
        <w:t>spread out to lower t</w:t>
      </w:r>
      <w:r w:rsidR="00BB753C">
        <w:t>ier</w:t>
      </w:r>
      <w:r w:rsidR="009159FD">
        <w:t>s</w:t>
      </w:r>
      <w:r w:rsidR="00BB753C">
        <w:t>.</w:t>
      </w:r>
    </w:p>
    <w:p w14:paraId="6AD2635F" w14:textId="66339C65" w:rsidR="00F37101" w:rsidRPr="001F0BD9" w:rsidRDefault="00F37101" w:rsidP="00F37101">
      <w:pPr>
        <w:pStyle w:val="ASomething"/>
      </w:pPr>
      <w:r w:rsidRPr="009D493F">
        <w:rPr>
          <w:b/>
          <w:bCs/>
        </w:rPr>
        <w:t>Rationale</w:t>
      </w:r>
      <w:r w:rsidRPr="009D493F">
        <w:t>:</w:t>
      </w:r>
      <w:r>
        <w:tab/>
      </w:r>
      <w:r w:rsidR="00BB753C">
        <w:t xml:space="preserve">Follow recommended best practice: avoid </w:t>
      </w:r>
      <w:hyperlink w:anchor="Term_StoredProcedures" w:history="1">
        <w:r w:rsidR="00854C04" w:rsidRPr="00854C04">
          <w:rPr>
            <w:rStyle w:val="Hyperlink"/>
          </w:rPr>
          <w:t>Stored Procedures</w:t>
        </w:r>
      </w:hyperlink>
      <w:r w:rsidR="00BB753C">
        <w:t xml:space="preserve"> for logic that should be in the application tier. </w:t>
      </w:r>
      <w:r w:rsidR="009159FD">
        <w:t xml:space="preserve"> </w:t>
      </w:r>
      <w:hyperlink w:anchor="Term_StoredProcedures" w:history="1">
        <w:r w:rsidR="00854C04" w:rsidRPr="00854C04">
          <w:rPr>
            <w:rStyle w:val="Hyperlink"/>
          </w:rPr>
          <w:t>Stored Procedures</w:t>
        </w:r>
      </w:hyperlink>
      <w:r w:rsidR="009159FD">
        <w:t xml:space="preserve"> </w:t>
      </w:r>
      <w:r w:rsidR="00854C04">
        <w:t>MAY</w:t>
      </w:r>
      <w:r w:rsidR="009159FD">
        <w:t xml:space="preserve"> be used to </w:t>
      </w:r>
      <w:r w:rsidR="00BB753C" w:rsidRPr="00BB753C">
        <w:rPr>
          <w:i/>
          <w:iCs/>
          <w:u w:val="single"/>
        </w:rPr>
        <w:t>shap</w:t>
      </w:r>
      <w:r w:rsidR="009159FD">
        <w:rPr>
          <w:i/>
          <w:iCs/>
          <w:u w:val="single"/>
        </w:rPr>
        <w:t>e</w:t>
      </w:r>
      <w:r w:rsidR="00BB753C">
        <w:t xml:space="preserve"> data results</w:t>
      </w:r>
      <w:r w:rsidR="009159FD">
        <w:t xml:space="preserve"> if database Views are not satisfactory</w:t>
      </w:r>
      <w:r w:rsidR="00BB753C">
        <w:t>.</w:t>
      </w:r>
    </w:p>
    <w:p w14:paraId="243B2508" w14:textId="5C1130CA" w:rsidR="00F37101" w:rsidRPr="001F0BD9" w:rsidRDefault="00F37101" w:rsidP="00F37101">
      <w:pPr>
        <w:pStyle w:val="ASomething"/>
      </w:pPr>
      <w:r w:rsidRPr="009D493F">
        <w:rPr>
          <w:b/>
          <w:bCs/>
        </w:rPr>
        <w:lastRenderedPageBreak/>
        <w:t>Details</w:t>
      </w:r>
      <w:r w:rsidRPr="009D493F">
        <w:t>:</w:t>
      </w:r>
      <w:r>
        <w:t xml:space="preserve"> </w:t>
      </w:r>
      <w:r>
        <w:tab/>
      </w:r>
      <w:r w:rsidR="009159FD">
        <w:t xml:space="preserve">While </w:t>
      </w:r>
      <w:hyperlink w:anchor="Term_StoredProcedures" w:history="1">
        <w:r w:rsidR="00854C04" w:rsidRPr="00854C04">
          <w:rPr>
            <w:rStyle w:val="Hyperlink"/>
          </w:rPr>
          <w:t>Stored Procedures</w:t>
        </w:r>
      </w:hyperlink>
      <w:r w:rsidR="009159FD">
        <w:t xml:space="preserve"> are valid to decrease the number of calls required to form and/or shape a query response, they are not the appropriate place to develop custom logic for multiple reasons (increase errors, testing and development costs while decreasing maintainability and modularity).</w:t>
      </w:r>
    </w:p>
    <w:p w14:paraId="0C085E94" w14:textId="297C3890" w:rsidR="00F37101" w:rsidRPr="0075069B" w:rsidRDefault="00617A85" w:rsidP="00F37101">
      <w:pPr>
        <w:pStyle w:val="ASomething"/>
      </w:pPr>
      <w:r>
        <w:rPr>
          <w:b/>
          <w:bCs/>
        </w:rPr>
        <w:t>Prompts:</w:t>
      </w:r>
      <w:r w:rsidR="00F37101">
        <w:tab/>
      </w:r>
      <w:r w:rsidR="009159FD">
        <w:t>Are solution system(s) custom developed?</w:t>
      </w:r>
      <w:r w:rsidR="009159FD">
        <w:br/>
        <w:t xml:space="preserve">If so, does the solution rely on </w:t>
      </w:r>
      <w:hyperlink w:anchor="Term_StoredProcedures" w:history="1">
        <w:r w:rsidR="00854C04" w:rsidRPr="00854C04">
          <w:rPr>
            <w:rStyle w:val="Hyperlink"/>
          </w:rPr>
          <w:t>Stored Procedures</w:t>
        </w:r>
      </w:hyperlink>
      <w:r w:rsidR="009159FD">
        <w:t xml:space="preserve">? </w:t>
      </w:r>
      <w:r w:rsidR="009159FD">
        <w:br/>
        <w:t>If so, for what reason?</w:t>
      </w:r>
      <w:r w:rsidR="009159FD">
        <w:br/>
      </w:r>
      <w:r w:rsidR="009159FD">
        <w:br/>
      </w:r>
    </w:p>
    <w:p w14:paraId="0F2D1C8E" w14:textId="77777777" w:rsidR="00F37101" w:rsidRDefault="00F37101" w:rsidP="00CE19AD">
      <w:pPr>
        <w:pStyle w:val="ASomething"/>
      </w:pPr>
    </w:p>
    <w:p w14:paraId="3DC29D44" w14:textId="77777777" w:rsidR="00B267F3" w:rsidRDefault="00B267F3" w:rsidP="00B267F3">
      <w:pPr>
        <w:pStyle w:val="BodyText"/>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40" w:name="_Toc158297608"/>
      <w:r>
        <w:t>Installability</w:t>
      </w:r>
      <w:bookmarkEnd w:id="140"/>
    </w:p>
    <w:p w14:paraId="0D826BBA" w14:textId="69CAD6A2" w:rsidR="00A6297C" w:rsidRPr="00A6297C" w:rsidRDefault="00F37101" w:rsidP="00C829F4">
      <w:pPr>
        <w:pStyle w:val="BodyTextDefinition"/>
      </w:pPr>
      <w:r>
        <w:t>T</w:t>
      </w:r>
      <w:r w:rsidRPr="00074108">
        <w:t>he degree of effectiveness and efficiency in which a solution can be successfully installed/uninstalled in a specified environment.</w:t>
      </w:r>
      <w:r>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p w14:paraId="4C80DE06" w14:textId="4E51D756" w:rsidR="009D493F" w:rsidRPr="001F0BD9" w:rsidRDefault="009D493F" w:rsidP="009D493F">
      <w:pPr>
        <w:pStyle w:val="ASomething"/>
      </w:pPr>
      <w:r w:rsidRPr="009D493F">
        <w:rPr>
          <w:b/>
          <w:bCs/>
        </w:rPr>
        <w:t>Category</w:t>
      </w:r>
      <w:r w:rsidRPr="009D493F">
        <w:t>:</w:t>
      </w:r>
      <w:r>
        <w:t xml:space="preserve"> </w:t>
      </w:r>
      <w:r>
        <w:tab/>
        <w:t>ISO-25010/Portability/Installability</w:t>
      </w:r>
    </w:p>
    <w:p w14:paraId="507E210A" w14:textId="0B2B30AE" w:rsidR="009D493F" w:rsidRPr="001F0BD9" w:rsidRDefault="009D493F" w:rsidP="00577992">
      <w:pPr>
        <w:pStyle w:val="ASomething"/>
      </w:pPr>
      <w:r w:rsidRPr="009D493F">
        <w:rPr>
          <w:b/>
          <w:bCs/>
        </w:rPr>
        <w:t>Statement</w:t>
      </w:r>
      <w:r w:rsidRPr="009D493F">
        <w:t>:</w:t>
      </w:r>
      <w:r>
        <w:t xml:space="preserve"> </w:t>
      </w:r>
      <w:r>
        <w:tab/>
      </w:r>
      <w:r w:rsidR="00577992">
        <w:t xml:space="preserve">Applicable </w:t>
      </w:r>
      <w:r w:rsidR="00697652">
        <w:t xml:space="preserve">Solution’s </w:t>
      </w:r>
      <w:r w:rsidR="00577992">
        <w:t>System</w:t>
      </w:r>
      <w:r w:rsidR="00697652">
        <w:t>(s)</w:t>
      </w:r>
      <w:r w:rsidR="00577992">
        <w:t xml:space="preserve"> Compilation, Packaging, Deployment, Configuration Provisioning processes MUST be automated, documented, rapid, idempotently repeatable.</w:t>
      </w:r>
    </w:p>
    <w:p w14:paraId="11C6611D" w14:textId="0F4CE9C7" w:rsidR="009D493F" w:rsidRPr="001F0BD9" w:rsidRDefault="009D493F" w:rsidP="009D493F">
      <w:pPr>
        <w:pStyle w:val="ASomething"/>
      </w:pPr>
      <w:r w:rsidRPr="009D493F">
        <w:rPr>
          <w:b/>
          <w:bCs/>
        </w:rPr>
        <w:t>Rationale</w:t>
      </w:r>
      <w:r w:rsidRPr="009D493F">
        <w:t>:</w:t>
      </w:r>
      <w:r>
        <w:tab/>
      </w:r>
      <w:r w:rsidR="00577992">
        <w:t>Reduces time &amp; effort to keep systems current and rapidly available after a disaster.</w:t>
      </w:r>
    </w:p>
    <w:p w14:paraId="02885F45" w14:textId="327E1549" w:rsidR="009D493F" w:rsidRDefault="009D493F" w:rsidP="009D493F">
      <w:pPr>
        <w:pStyle w:val="ASomething"/>
      </w:pPr>
      <w:r w:rsidRPr="009D493F">
        <w:rPr>
          <w:b/>
          <w:bCs/>
        </w:rPr>
        <w:t>Details</w:t>
      </w:r>
      <w:r w:rsidRPr="009D493F">
        <w:t>:</w:t>
      </w:r>
      <w:r>
        <w:t xml:space="preserve"> </w:t>
      </w:r>
      <w:r>
        <w:tab/>
      </w:r>
      <w:r w:rsidR="00577992">
        <w:t xml:space="preserve">For services to be configurable by automation, </w:t>
      </w:r>
      <w:hyperlink w:anchor="Term_API" w:history="1">
        <w:r w:rsidR="000F39EE" w:rsidRPr="000F39EE">
          <w:rPr>
            <w:rStyle w:val="Hyperlink"/>
          </w:rPr>
          <w:t>API</w:t>
        </w:r>
      </w:hyperlink>
      <w:r w:rsidR="00577992">
        <w:t>s for Configuration (</w:t>
      </w:r>
      <w:r w:rsidR="00F52C96">
        <w:t>e.g.,</w:t>
      </w:r>
      <w:r w:rsidR="00577992">
        <w:t xml:space="preserve"> Integration), System Settings (</w:t>
      </w:r>
      <w:r w:rsidR="00F52C96">
        <w:t>e.g.,</w:t>
      </w:r>
      <w:r w:rsidR="00577992">
        <w:t xml:space="preserve"> Branding), Groups, Users (Identities, Personal Profiles, Memberships), and Resource Provisioning are required. </w:t>
      </w:r>
    </w:p>
    <w:p w14:paraId="333387A1" w14:textId="48533C35" w:rsidR="00CE19AD" w:rsidRDefault="00617A85" w:rsidP="009D493F">
      <w:pPr>
        <w:pStyle w:val="ASomething"/>
      </w:pPr>
      <w:r>
        <w:rPr>
          <w:b/>
          <w:bCs/>
        </w:rPr>
        <w:t>Prompts:</w:t>
      </w:r>
      <w:r w:rsidR="00CE19AD">
        <w:t xml:space="preserve"> </w:t>
      </w:r>
      <w:r w:rsidR="00CE19AD">
        <w:tab/>
        <w:t xml:space="preserve">Describe at a </w:t>
      </w:r>
      <w:proofErr w:type="gramStart"/>
      <w:r w:rsidR="00CE19AD">
        <w:t>high</w:t>
      </w:r>
      <w:r w:rsidR="001B2972">
        <w:t>-</w:t>
      </w:r>
      <w:r w:rsidR="00CE19AD">
        <w:t>level applicable steps of the deployment</w:t>
      </w:r>
      <w:proofErr w:type="gramEnd"/>
      <w:r w:rsidR="00CE19AD">
        <w:t>, configuration, settings, provisioning process.</w:t>
      </w:r>
    </w:p>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p w14:paraId="59060565" w14:textId="59B8AE63" w:rsidR="00734BC9" w:rsidRPr="001F0BD9" w:rsidRDefault="00734BC9" w:rsidP="00734BC9">
      <w:pPr>
        <w:pStyle w:val="ASomething"/>
      </w:pPr>
      <w:r w:rsidRPr="009D493F">
        <w:rPr>
          <w:b/>
          <w:bCs/>
        </w:rPr>
        <w:t>Category</w:t>
      </w:r>
      <w:r w:rsidRPr="001F0BD9">
        <w:t>:</w:t>
      </w:r>
      <w:r>
        <w:t xml:space="preserve"> </w:t>
      </w:r>
      <w:r w:rsidR="009D493F">
        <w:tab/>
      </w:r>
      <w:r w:rsidR="00B267F3">
        <w:t>ISO-25010/Portability</w:t>
      </w:r>
      <w:r>
        <w:t>/Installability</w:t>
      </w:r>
    </w:p>
    <w:p w14:paraId="44F4ECB0" w14:textId="4E593DA9" w:rsidR="00734BC9" w:rsidRPr="001F0BD9" w:rsidRDefault="00734BC9" w:rsidP="00734BC9">
      <w:pPr>
        <w:pStyle w:val="ASomething"/>
      </w:pPr>
      <w:r w:rsidRPr="009D493F">
        <w:rPr>
          <w:b/>
          <w:bCs/>
        </w:rPr>
        <w:t>Statement</w:t>
      </w:r>
      <w:r w:rsidR="001F0BD9">
        <w:t xml:space="preserve">: </w:t>
      </w:r>
      <w:r w:rsidR="009D493F">
        <w:tab/>
      </w:r>
      <w:hyperlink w:anchor="Term_CustomCode" w:history="1">
        <w:r w:rsidR="00A13BFC" w:rsidRPr="00A13BFC">
          <w:rPr>
            <w:rStyle w:val="Hyperlink"/>
          </w:rPr>
          <w:t>Custom Code</w:t>
        </w:r>
      </w:hyperlink>
      <w:r>
        <w:t xml:space="preserve"> </w:t>
      </w:r>
      <w:r w:rsidR="00060F56">
        <w:t xml:space="preserve">, Configuration and System Settings </w:t>
      </w:r>
      <w:r>
        <w:t xml:space="preserve">MUST be deployed by </w:t>
      </w:r>
      <w:r w:rsidR="00060F56">
        <w:t xml:space="preserve">an </w:t>
      </w:r>
      <w:r>
        <w:t>automa</w:t>
      </w:r>
      <w:r w:rsidR="00060F56">
        <w:t xml:space="preserve">ted </w:t>
      </w:r>
      <w:hyperlink w:anchor="Term_Pipeline" w:history="1">
        <w:r w:rsidR="00060F56" w:rsidRPr="00060F56">
          <w:rPr>
            <w:rStyle w:val="Hyperlink"/>
          </w:rPr>
          <w:t>pipeline</w:t>
        </w:r>
      </w:hyperlink>
      <w:r>
        <w:t>.</w:t>
      </w:r>
    </w:p>
    <w:p w14:paraId="68B4BA73" w14:textId="2998EAF8" w:rsidR="001F0BD9" w:rsidRPr="001F0BD9" w:rsidRDefault="001F0BD9" w:rsidP="00734BC9">
      <w:pPr>
        <w:pStyle w:val="ASomething"/>
      </w:pPr>
      <w:r w:rsidRPr="009D493F">
        <w:rPr>
          <w:b/>
          <w:bCs/>
        </w:rPr>
        <w:t>Rationale</w:t>
      </w:r>
      <w:r w:rsidRPr="009D493F">
        <w:t>:</w:t>
      </w:r>
      <w:r>
        <w:t xml:space="preserve"> </w:t>
      </w:r>
      <w:r w:rsidR="009D493F">
        <w:tab/>
      </w:r>
      <w:r w:rsidR="00B267F3">
        <w:t>Reduces</w:t>
      </w:r>
      <w:r w:rsidR="00060F56">
        <w:t xml:space="preserve"> process</w:t>
      </w:r>
      <w:r w:rsidR="00B267F3">
        <w:t xml:space="preserve"> </w:t>
      </w:r>
      <w:hyperlink w:anchor="Term_Documentation" w:history="1">
        <w:r w:rsidR="00B267F3" w:rsidRPr="00D90D14">
          <w:rPr>
            <w:rStyle w:val="Hyperlink"/>
          </w:rPr>
          <w:t>documentation</w:t>
        </w:r>
      </w:hyperlink>
      <w:r w:rsidR="00B267F3">
        <w:t xml:space="preserve"> and effort while retaining IP.</w:t>
      </w:r>
    </w:p>
    <w:p w14:paraId="19D816CF" w14:textId="6CC33E6F" w:rsidR="00B267F3" w:rsidRDefault="00734BC9" w:rsidP="00734BC9">
      <w:pPr>
        <w:pStyle w:val="ASomething"/>
      </w:pPr>
      <w:r w:rsidRPr="009D493F">
        <w:rPr>
          <w:b/>
          <w:bCs/>
        </w:rPr>
        <w:lastRenderedPageBreak/>
        <w:t>Details</w:t>
      </w:r>
      <w:r w:rsidR="001F0BD9" w:rsidRPr="009D493F">
        <w:t>:</w:t>
      </w:r>
      <w:r w:rsidR="001F0BD9">
        <w:t xml:space="preserve"> </w:t>
      </w:r>
      <w:r w:rsidR="009D493F">
        <w:tab/>
      </w:r>
      <w:r w:rsidR="00060F56">
        <w:t>TODO</w:t>
      </w:r>
    </w:p>
    <w:p w14:paraId="2B5AE3C6" w14:textId="42AEC610" w:rsidR="00CE19AD" w:rsidRDefault="00617A85" w:rsidP="00734BC9">
      <w:pPr>
        <w:pStyle w:val="ASomething"/>
      </w:pPr>
      <w:r>
        <w:rPr>
          <w:b/>
          <w:bCs/>
        </w:rPr>
        <w:t>Prompts:</w:t>
      </w:r>
      <w:r w:rsidR="00CE19AD">
        <w:t xml:space="preserve"> </w:t>
      </w:r>
      <w:r w:rsidR="00CE19AD">
        <w:tab/>
        <w:t>…</w:t>
      </w:r>
    </w:p>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p w14:paraId="4D4EF0E2" w14:textId="1CE8A33E" w:rsidR="00926581" w:rsidRPr="001F0BD9" w:rsidRDefault="00926581" w:rsidP="00926581">
      <w:pPr>
        <w:pStyle w:val="ASomething"/>
      </w:pPr>
      <w:r w:rsidRPr="009D493F">
        <w:rPr>
          <w:b/>
          <w:bCs/>
        </w:rPr>
        <w:t>Category</w:t>
      </w:r>
      <w:r w:rsidRPr="009D493F">
        <w:t>:</w:t>
      </w:r>
      <w:r>
        <w:t xml:space="preserve"> </w:t>
      </w:r>
      <w:r>
        <w:tab/>
        <w:t>ISO-25010/Portability/Installability</w:t>
      </w:r>
    </w:p>
    <w:p w14:paraId="687BF799" w14:textId="6C1E0D16"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a managed </w:t>
      </w:r>
      <w:hyperlink w:anchor="Term_SaaP" w:history="1">
        <w:r w:rsidRPr="003C7F2B">
          <w:rPr>
            <w:rStyle w:val="Hyperlink"/>
          </w:rPr>
          <w:t>SaaP</w:t>
        </w:r>
      </w:hyperlink>
      <w:r>
        <w:t xml:space="preserve">, </w:t>
      </w:r>
      <w:r w:rsidR="003C7F2B">
        <w:br/>
      </w:r>
      <w:hyperlink w:anchor="Term_IF_THEN" w:history="1">
        <w:r w:rsidR="003C7F2B">
          <w:rPr>
            <w:rStyle w:val="Hyperlink"/>
          </w:rPr>
          <w:t>THEN</w:t>
        </w:r>
      </w:hyperlink>
      <w:r w:rsidR="003C7F2B">
        <w:t xml:space="preserve"> </w:t>
      </w:r>
      <w:r>
        <w:t>the Installation processes MUST be idempotent.</w:t>
      </w:r>
    </w:p>
    <w:p w14:paraId="76D69F31" w14:textId="57CEFE99" w:rsidR="00926581" w:rsidRPr="001F0BD9" w:rsidRDefault="00926581" w:rsidP="00926581">
      <w:pPr>
        <w:pStyle w:val="ASomething"/>
      </w:pPr>
      <w:r w:rsidRPr="009D493F">
        <w:rPr>
          <w:b/>
          <w:bCs/>
        </w:rPr>
        <w:t>Rationale</w:t>
      </w:r>
      <w:r w:rsidRPr="009D493F">
        <w:t>:</w:t>
      </w:r>
      <w:r>
        <w:tab/>
        <w:t xml:space="preserve">If the installation process is rerun it must not corrupt data by duplicating </w:t>
      </w:r>
      <w:proofErr w:type="gramStart"/>
      <w:r>
        <w:t>entries, or</w:t>
      </w:r>
      <w:proofErr w:type="gramEnd"/>
      <w:r>
        <w:t xml:space="preserve"> disrupt service.</w:t>
      </w:r>
    </w:p>
    <w:p w14:paraId="22A6093F" w14:textId="125DEAD9" w:rsidR="00926581" w:rsidRPr="001F0BD9" w:rsidRDefault="00926581" w:rsidP="00926581">
      <w:pPr>
        <w:pStyle w:val="ASomething"/>
      </w:pPr>
      <w:r w:rsidRPr="009D493F">
        <w:rPr>
          <w:b/>
          <w:bCs/>
        </w:rPr>
        <w:t>Details</w:t>
      </w:r>
      <w:r w:rsidRPr="009D493F">
        <w:t>:</w:t>
      </w:r>
      <w:r>
        <w:t xml:space="preserve"> </w:t>
      </w:r>
      <w:r>
        <w:tab/>
        <w:t xml:space="preserve">For example, if developing </w:t>
      </w:r>
      <w:hyperlink w:anchor="Term_CustomSupportingCode" w:history="1">
        <w:r w:rsidRPr="00926581">
          <w:rPr>
            <w:rStyle w:val="Hyperlink"/>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p w14:paraId="56BD85D6" w14:textId="703A74F2" w:rsidR="00926581" w:rsidRDefault="00926581" w:rsidP="00926581">
      <w:pPr>
        <w:pStyle w:val="ASomething"/>
      </w:pPr>
      <w:r>
        <w:rPr>
          <w:b/>
          <w:bCs/>
        </w:rPr>
        <w:t>Prompts:</w:t>
      </w:r>
      <w:r>
        <w:tab/>
        <w:t>How will changes to databases and/or other data storage be kept in sync with changes to the logic tier?</w:t>
      </w:r>
    </w:p>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p w14:paraId="6697035B" w14:textId="77777777" w:rsidR="00926581" w:rsidRPr="001F0BD9" w:rsidRDefault="00926581" w:rsidP="00926581">
      <w:pPr>
        <w:pStyle w:val="ASomething"/>
      </w:pPr>
      <w:r w:rsidRPr="009D493F">
        <w:rPr>
          <w:b/>
          <w:bCs/>
        </w:rPr>
        <w:t>Category</w:t>
      </w:r>
      <w:r w:rsidRPr="009D493F">
        <w:t>:</w:t>
      </w:r>
      <w:r>
        <w:t xml:space="preserve"> </w:t>
      </w:r>
      <w:r>
        <w:tab/>
        <w:t>…</w:t>
      </w:r>
    </w:p>
    <w:p w14:paraId="4A689D0A" w14:textId="52AFF9E4"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 system(s) are managed </w:t>
      </w:r>
      <w:hyperlink w:anchor="Term_SaaP" w:history="1">
        <w:r w:rsidRPr="00926581">
          <w:rPr>
            <w:rStyle w:val="Hyperlink"/>
          </w:rPr>
          <w:t>SaaP</w:t>
        </w:r>
      </w:hyperlink>
      <w:r>
        <w:t xml:space="preserve">s, </w:t>
      </w:r>
      <w:r>
        <w:br/>
      </w:r>
      <w:hyperlink w:anchor="Term_IF_THEN" w:history="1">
        <w:r w:rsidR="003C7F2B">
          <w:rPr>
            <w:rStyle w:val="Hyperlink"/>
          </w:rPr>
          <w:t>THEN</w:t>
        </w:r>
      </w:hyperlink>
      <w:r>
        <w:t xml:space="preserve"> failed deployments MUST be able to be rolled back.</w:t>
      </w:r>
    </w:p>
    <w:p w14:paraId="2A5D6073" w14:textId="02643600" w:rsidR="00926581" w:rsidRPr="001F0BD9" w:rsidRDefault="00926581" w:rsidP="00926581">
      <w:pPr>
        <w:pStyle w:val="ASomething"/>
      </w:pPr>
      <w:r w:rsidRPr="009D493F">
        <w:rPr>
          <w:b/>
          <w:bCs/>
        </w:rPr>
        <w:t>Rationale</w:t>
      </w:r>
      <w:r w:rsidRPr="009D493F">
        <w:t>:</w:t>
      </w:r>
      <w:r>
        <w:tab/>
      </w:r>
      <w:r w:rsidR="00744DCA">
        <w:t xml:space="preserve">If an installation is unsuccessful, changes must be reverted to return the service to a functional state for </w:t>
      </w:r>
      <w:hyperlink w:anchor="Term_SystemUser" w:history="1">
        <w:r w:rsidR="00744DCA" w:rsidRPr="00744DCA">
          <w:rPr>
            <w:rStyle w:val="Hyperlink"/>
          </w:rPr>
          <w:t>system users</w:t>
        </w:r>
      </w:hyperlink>
      <w:r w:rsidR="00744DCA">
        <w:t xml:space="preserve"> within notified downtimes. </w:t>
      </w:r>
    </w:p>
    <w:p w14:paraId="5B49F11F" w14:textId="1733422C" w:rsidR="00926581" w:rsidRPr="001F0BD9" w:rsidRDefault="00926581" w:rsidP="00926581">
      <w:pPr>
        <w:pStyle w:val="ASomething"/>
      </w:pPr>
      <w:r w:rsidRPr="009D493F">
        <w:rPr>
          <w:b/>
          <w:bCs/>
        </w:rPr>
        <w:t>Details</w:t>
      </w:r>
      <w:r w:rsidRPr="009D493F">
        <w:t>:</w:t>
      </w:r>
      <w:r>
        <w:t xml:space="preserve"> </w:t>
      </w:r>
      <w:r>
        <w:tab/>
        <w:t>The process may involve making data backups first, to be able to restore the backups, as restoring just deleted data is unachievable.</w:t>
      </w:r>
    </w:p>
    <w:p w14:paraId="3EB407D5" w14:textId="197563D9" w:rsidR="00926581" w:rsidRPr="0075069B" w:rsidRDefault="00926581" w:rsidP="00926581">
      <w:pPr>
        <w:pStyle w:val="ASomething"/>
      </w:pPr>
      <w:r>
        <w:rPr>
          <w:b/>
          <w:bCs/>
        </w:rPr>
        <w:t>Prompts:</w:t>
      </w:r>
      <w:r>
        <w:tab/>
        <w:t>Is the solution a managed SaaP?</w:t>
      </w:r>
      <w:r>
        <w:br/>
        <w:t>Does the installation process back up data first?</w:t>
      </w:r>
      <w:r>
        <w:br/>
        <w:t>Are database restorations automatic in the case of rollback?</w:t>
      </w:r>
    </w:p>
    <w:p w14:paraId="21F5E79D" w14:textId="77777777" w:rsidR="00926581" w:rsidRPr="0075069B" w:rsidRDefault="00926581" w:rsidP="00926581">
      <w:pPr>
        <w:pStyle w:val="ASomething"/>
      </w:pPr>
    </w:p>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41" w:name="_Toc158297609"/>
      <w:r>
        <w:t>Replaceability</w:t>
      </w:r>
      <w:bookmarkEnd w:id="141"/>
    </w:p>
    <w:p w14:paraId="3038EBB9" w14:textId="28209990" w:rsidR="00B267F3" w:rsidRPr="00B267F3" w:rsidRDefault="009D493F" w:rsidP="00C829F4">
      <w:pPr>
        <w:pStyle w:val="BodyTextDefinition"/>
      </w:pPr>
      <w:r>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p>
    <w:p w14:paraId="0FBC629D" w14:textId="5FE604D8" w:rsidR="001F0BD9" w:rsidRPr="003E04DA" w:rsidRDefault="003E04DA" w:rsidP="00734BC9">
      <w:pPr>
        <w:pStyle w:val="ASomething"/>
        <w:rPr>
          <w:i/>
          <w:iCs/>
        </w:rPr>
      </w:pPr>
      <w:r w:rsidRPr="003E04DA">
        <w:rPr>
          <w:i/>
          <w:iCs/>
        </w:rPr>
        <w:lastRenderedPageBreak/>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142" w:name="_Toc158297610"/>
      <w:r>
        <w:t xml:space="preserve">Regulations and </w:t>
      </w:r>
      <w:commentRangeStart w:id="143"/>
      <w:commentRangeStart w:id="144"/>
      <w:r>
        <w:t>Agreements</w:t>
      </w:r>
      <w:bookmarkEnd w:id="142"/>
      <w:commentRangeEnd w:id="143"/>
      <w:r w:rsidR="001161B6">
        <w:rPr>
          <w:rStyle w:val="CommentReference"/>
          <w:rFonts w:eastAsiaTheme="minorHAnsi" w:cs="Times New Roman"/>
          <w:b w:val="0"/>
          <w:i w:val="0"/>
          <w:color w:val="auto"/>
        </w:rPr>
        <w:commentReference w:id="143"/>
      </w:r>
      <w:commentRangeEnd w:id="144"/>
      <w:r w:rsidR="006D5984">
        <w:rPr>
          <w:rStyle w:val="CommentReference"/>
          <w:rFonts w:eastAsiaTheme="minorHAnsi" w:cs="Times New Roman"/>
          <w:b w:val="0"/>
          <w:i w:val="0"/>
          <w:color w:val="auto"/>
        </w:rPr>
        <w:commentReference w:id="144"/>
      </w:r>
    </w:p>
    <w:p w14:paraId="103D499A" w14:textId="208281DF" w:rsidR="00C829F4" w:rsidRDefault="00C829F4" w:rsidP="00C829F4">
      <w:pPr>
        <w:pStyle w:val="BodyTextDefinition"/>
      </w:pPr>
      <w:r>
        <w:t>TODO</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45" w:name="_Toc158297611"/>
      <w:r>
        <w:t>Data Location</w:t>
      </w:r>
      <w:bookmarkEnd w:id="145"/>
    </w:p>
    <w:p w14:paraId="358DE8FE" w14:textId="7BB071AB" w:rsidR="00C829F4" w:rsidRDefault="00C829F4" w:rsidP="00C829F4">
      <w:pPr>
        <w:pStyle w:val="BodyTextDefinition"/>
      </w:pPr>
      <w:r>
        <w:t>TODO</w:t>
      </w:r>
    </w:p>
    <w:p w14:paraId="6102BB7D" w14:textId="77777777" w:rsidR="00C829F4" w:rsidRPr="00C829F4" w:rsidRDefault="00C829F4" w:rsidP="00C829F4">
      <w:pPr>
        <w:pStyle w:val="BodyText"/>
      </w:pPr>
    </w:p>
    <w:p w14:paraId="1D4EE927" w14:textId="0C9C2989"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3E04DA">
        <w:rPr>
          <w:b/>
          <w:bCs/>
        </w:rPr>
        <w:t>Source</w:t>
      </w:r>
      <w:proofErr w:type="gramEnd"/>
    </w:p>
    <w:p w14:paraId="775348FE" w14:textId="74C83292" w:rsidR="003E04DA" w:rsidRPr="001F0BD9" w:rsidRDefault="003E04DA" w:rsidP="003E04DA">
      <w:pPr>
        <w:pStyle w:val="ASomething"/>
      </w:pPr>
      <w:r w:rsidRPr="009D493F">
        <w:rPr>
          <w:b/>
          <w:bCs/>
        </w:rPr>
        <w:t>Category</w:t>
      </w:r>
      <w:r w:rsidRPr="009D493F">
        <w:t>:</w:t>
      </w:r>
      <w:r>
        <w:t xml:space="preserve"> </w:t>
      </w:r>
      <w:r>
        <w:tab/>
        <w:t>Regulations &amp; Agreements/Data Location</w:t>
      </w:r>
    </w:p>
    <w:p w14:paraId="51243195" w14:textId="698F7B5E"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2A4633" w:rsidRPr="00465682">
          <w:rPr>
            <w:rStyle w:val="Hyperlink"/>
          </w:rPr>
          <w:t xml:space="preserve">System </w:t>
        </w:r>
        <w:r w:rsidRPr="00465682">
          <w:rPr>
            <w:rStyle w:val="Hyperlink"/>
          </w:rPr>
          <w:t>Data</w:t>
        </w:r>
      </w:hyperlink>
      <w:r w:rsidR="002A4633">
        <w:rPr>
          <w:rStyle w:val="FootnoteReference"/>
        </w:rPr>
        <w:footnoteReference w:id="9"/>
      </w:r>
      <w:r>
        <w:t xml:space="preserve"> MUST be persisted </w:t>
      </w:r>
      <w:r w:rsidR="00B465FD">
        <w:t xml:space="preserve">in </w:t>
      </w:r>
      <w:r w:rsidR="002A4633">
        <w:t xml:space="preserve">datastores </w:t>
      </w:r>
      <w:r>
        <w:t>closest to source</w:t>
      </w:r>
      <w:r w:rsidR="00B465FD">
        <w:t xml:space="preserve"> where cloud services are available</w:t>
      </w:r>
      <w:r w:rsidR="002A4633">
        <w:rPr>
          <w:rStyle w:val="FootnoteReference"/>
        </w:rPr>
        <w:footnoteReference w:id="10"/>
      </w:r>
      <w:r>
        <w:t xml:space="preserve">. </w:t>
      </w:r>
    </w:p>
    <w:p w14:paraId="748EFDF6" w14:textId="18025E90" w:rsidR="003E04DA" w:rsidRPr="001F0BD9" w:rsidRDefault="003E04DA" w:rsidP="003E04DA">
      <w:pPr>
        <w:pStyle w:val="ASomething"/>
      </w:pPr>
      <w:r w:rsidRPr="009D493F">
        <w:rPr>
          <w:b/>
          <w:bCs/>
        </w:rPr>
        <w:t>Rationale</w:t>
      </w:r>
      <w:r w:rsidRPr="009D493F">
        <w:t>:</w:t>
      </w:r>
      <w:r>
        <w:tab/>
        <w:t>Data Security Regulations and/or Data Sovereignty Agreements apply.</w:t>
      </w:r>
    </w:p>
    <w:p w14:paraId="2CB1C898" w14:textId="118822DC" w:rsidR="003E04DA" w:rsidRPr="001F0BD9" w:rsidRDefault="003E04DA" w:rsidP="003E04DA">
      <w:pPr>
        <w:pStyle w:val="ASomething"/>
      </w:pPr>
      <w:r w:rsidRPr="009D493F">
        <w:rPr>
          <w:b/>
          <w:bCs/>
        </w:rPr>
        <w:t>Details</w:t>
      </w:r>
      <w:r w:rsidRPr="009D493F">
        <w:t>:</w:t>
      </w:r>
      <w:r>
        <w:t xml:space="preserve"> </w:t>
      </w:r>
      <w:r>
        <w:tab/>
      </w:r>
      <w:r w:rsidR="00B465FD">
        <w:t xml:space="preserve">Do NOT adhere to this </w:t>
      </w:r>
      <w:hyperlink w:anchor="Term_Statement" w:history="1">
        <w:r w:rsidR="00B465FD" w:rsidRPr="00B465FD">
          <w:rPr>
            <w:rStyle w:val="Hyperlink"/>
          </w:rPr>
          <w:t>Statement</w:t>
        </w:r>
      </w:hyperlink>
      <w:r w:rsidR="00B465FD">
        <w:t xml:space="preserve"> if it negatively impacts</w:t>
      </w:r>
      <w:r w:rsidR="002A4633">
        <w:t xml:space="preserve"> </w:t>
      </w:r>
      <w:r w:rsidR="00B465FD">
        <w:t xml:space="preserve">system performance and ultimately impacts </w:t>
      </w:r>
      <w:hyperlink w:anchor="Term_SystemUser" w:history="1">
        <w:r w:rsidR="00B465FD" w:rsidRPr="00B465FD">
          <w:rPr>
            <w:rStyle w:val="Hyperlink"/>
          </w:rPr>
          <w:t>system user</w:t>
        </w:r>
      </w:hyperlink>
      <w:r w:rsidR="00B465FD">
        <w:t xml:space="preserve"> efficiency and experience.</w:t>
      </w:r>
    </w:p>
    <w:p w14:paraId="3B693D5F" w14:textId="03DB85A2" w:rsidR="003E04DA" w:rsidRDefault="003E04DA" w:rsidP="003E04DA">
      <w:pPr>
        <w:pStyle w:val="ASomething"/>
      </w:pPr>
      <w:r>
        <w:rPr>
          <w:b/>
          <w:bCs/>
        </w:rPr>
        <w:t>Prompts:</w:t>
      </w:r>
      <w:r>
        <w:tab/>
      </w:r>
      <w:r w:rsidR="002A4633">
        <w:t xml:space="preserve">Is </w:t>
      </w:r>
      <w:hyperlink w:anchor="Term_SystemData" w:history="1">
        <w:r w:rsidR="00465682" w:rsidRPr="00465682">
          <w:rPr>
            <w:rStyle w:val="Hyperlink"/>
          </w:rPr>
          <w:t>System Data</w:t>
        </w:r>
      </w:hyperlink>
      <w:r w:rsidR="002A4633">
        <w:t xml:space="preserve"> persisted in countries that </w:t>
      </w:r>
      <w:r w:rsidR="00B465FD">
        <w:t xml:space="preserve">do </w:t>
      </w:r>
      <w:r w:rsidR="00F066F5">
        <w:t xml:space="preserve">NOT </w:t>
      </w:r>
      <w:r w:rsidR="002A4633">
        <w:t>meet the above criteria?</w:t>
      </w:r>
    </w:p>
    <w:p w14:paraId="5A472ED9" w14:textId="77777777" w:rsidR="00734BC9" w:rsidRDefault="00734BC9" w:rsidP="001F0BD9">
      <w:pPr>
        <w:pStyle w:val="BodyText"/>
      </w:pPr>
    </w:p>
    <w:p w14:paraId="04B85D3C" w14:textId="61ECF2ED" w:rsidR="001B2972" w:rsidRDefault="001B2972" w:rsidP="00867765">
      <w:pPr>
        <w:pStyle w:val="Heading1"/>
      </w:pPr>
      <w:bookmarkStart w:id="146" w:name="Header_SystemDataQualityRequirements"/>
      <w:bookmarkStart w:id="147" w:name="_Toc158297612"/>
      <w:bookmarkEnd w:id="146"/>
      <w:r>
        <w:lastRenderedPageBreak/>
        <w:t>System Data Qualit</w:t>
      </w:r>
      <w:r w:rsidR="00867765">
        <w:t>y Requirements</w:t>
      </w:r>
      <w:bookmarkEnd w:id="147"/>
    </w:p>
    <w:p w14:paraId="33FF8B82" w14:textId="7ED30DD8" w:rsidR="001B2972" w:rsidRDefault="001B2972" w:rsidP="001B2972">
      <w:pPr>
        <w:pStyle w:val="BodyText"/>
      </w:pPr>
      <w:r>
        <w:t xml:space="preserve">Users use Systems to access Data managed by </w:t>
      </w:r>
      <w:r w:rsidR="00867765">
        <w:t xml:space="preserve">solution </w:t>
      </w:r>
      <w:r>
        <w:t>system</w:t>
      </w:r>
      <w:r w:rsidR="00867765">
        <w:t>(</w:t>
      </w:r>
      <w:r>
        <w:t>s</w:t>
      </w:r>
      <w:r w:rsidR="00867765">
        <w:t>)</w:t>
      </w:r>
      <w:r>
        <w:t xml:space="preserve">.  </w:t>
      </w:r>
    </w:p>
    <w:p w14:paraId="3699C313" w14:textId="38B617EB" w:rsidR="001B2972" w:rsidRDefault="001B2972" w:rsidP="001B2972">
      <w:pPr>
        <w:pStyle w:val="BodyText"/>
      </w:pPr>
      <w:r>
        <w:t xml:space="preserve">They expect the data to </w:t>
      </w:r>
      <w:r w:rsidR="00F52C96">
        <w:t>have</w:t>
      </w:r>
      <w:r w:rsidR="00867765">
        <w:t xml:space="preserve"> qualities </w:t>
      </w:r>
      <w:r>
        <w:t>defined by ISO-25012 quality targets.</w:t>
      </w:r>
    </w:p>
    <w:p w14:paraId="5CAF7696" w14:textId="77777777" w:rsidR="00867765" w:rsidRDefault="001B2972" w:rsidP="001B2972">
      <w:pPr>
        <w:pStyle w:val="BodyText"/>
      </w:pPr>
      <w:r>
        <w:t>ISO-25012 define</w:t>
      </w:r>
      <w:r w:rsidR="00867765">
        <w:t xml:space="preserve">s the qualities divided </w:t>
      </w:r>
      <w:r>
        <w:t>in</w:t>
      </w:r>
      <w:r w:rsidR="00867765">
        <w:t>to</w:t>
      </w:r>
      <w:r>
        <w:t xml:space="preserve"> 3 </w:t>
      </w:r>
      <w:r w:rsidR="00867765">
        <w:t xml:space="preserve">base </w:t>
      </w:r>
      <w:r>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48" w:name="_Toc158297613"/>
      <w:r>
        <w:t>Inherent Data Qualities</w:t>
      </w:r>
      <w:bookmarkEnd w:id="148"/>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49" w:name="_Toc158297614"/>
      <w:r>
        <w:t>Accuracy</w:t>
      </w:r>
      <w:bookmarkEnd w:id="149"/>
    </w:p>
    <w:p w14:paraId="76C3E11B" w14:textId="77777777" w:rsidR="001B2972" w:rsidRDefault="001B2972" w:rsidP="00C829F4">
      <w:pPr>
        <w:pStyle w:val="BodyTextDefinition"/>
      </w:pPr>
      <w:r w:rsidRPr="001727B6">
        <w:t>The degree to which data has attributes that correctly represent the true value of the intended attribute of a concept or event in a specific context of use.</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0267B002" w:rsidR="001727B6" w:rsidRPr="001F0BD9" w:rsidRDefault="001727B6" w:rsidP="001727B6">
      <w:pPr>
        <w:pStyle w:val="ASomething"/>
      </w:pPr>
      <w:r w:rsidRPr="009D493F">
        <w:rPr>
          <w:b/>
          <w:bCs/>
        </w:rPr>
        <w:t>Statement</w:t>
      </w:r>
      <w:r w:rsidRPr="009D493F">
        <w:t>:</w:t>
      </w:r>
      <w:r>
        <w:t xml:space="preserve"> </w:t>
      </w:r>
      <w:r>
        <w:tab/>
      </w:r>
      <w:r w:rsidR="00533330">
        <w:t>System Users MUST be provided accurate data.</w:t>
      </w:r>
    </w:p>
    <w:p w14:paraId="21A6F21F" w14:textId="793BF26A" w:rsidR="001727B6" w:rsidRPr="001F0BD9" w:rsidRDefault="001727B6" w:rsidP="001727B6">
      <w:pPr>
        <w:pStyle w:val="ASomething"/>
      </w:pPr>
      <w:r w:rsidRPr="009D493F">
        <w:rPr>
          <w:b/>
          <w:bCs/>
        </w:rPr>
        <w:t>Rationale</w:t>
      </w:r>
      <w:r w:rsidRPr="009D493F">
        <w:t>:</w:t>
      </w:r>
      <w:r>
        <w:tab/>
      </w:r>
      <w:r w:rsidR="00533330">
        <w:t>System Users will not trust systems that provide inaccurate data.</w:t>
      </w:r>
    </w:p>
    <w:p w14:paraId="1CA3510D" w14:textId="3C828ABB" w:rsidR="001727B6" w:rsidRPr="001F0BD9" w:rsidRDefault="001727B6" w:rsidP="001727B6">
      <w:pPr>
        <w:pStyle w:val="ASomething"/>
      </w:pPr>
      <w:r w:rsidRPr="009D493F">
        <w:rPr>
          <w:b/>
          <w:bCs/>
        </w:rPr>
        <w:t>Details</w:t>
      </w:r>
      <w:r w:rsidRPr="009D493F">
        <w:t>:</w:t>
      </w:r>
      <w:r>
        <w:t xml:space="preserve"> </w:t>
      </w:r>
      <w:r>
        <w:tab/>
      </w:r>
      <w:r w:rsidR="00533330">
        <w:t xml:space="preserve">Data developed for this </w:t>
      </w:r>
      <w:hyperlink w:anchor="Term_Project" w:history="1">
        <w:r w:rsidR="00E23A97" w:rsidRPr="00E23A97">
          <w:rPr>
            <w:rStyle w:val="Hyperlink"/>
          </w:rPr>
          <w:t>project</w:t>
        </w:r>
      </w:hyperlink>
      <w:r w:rsidR="00533330">
        <w:t xml:space="preserve"> must be accurate before being deployed to the system.</w:t>
      </w:r>
      <w:r w:rsidR="00533330">
        <w:br/>
      </w:r>
      <w:r w:rsidR="00533330">
        <w:br/>
        <w:t>This requirement is later supported by the system validating data that is input into a system, combined with the requirement that any data provisioned into solution systems will be done via validated APIs.</w:t>
      </w:r>
    </w:p>
    <w:p w14:paraId="406925A2" w14:textId="7E9199A7" w:rsidR="001727B6" w:rsidRPr="0075069B" w:rsidRDefault="001727B6" w:rsidP="001727B6">
      <w:pPr>
        <w:pStyle w:val="ASomething"/>
      </w:pPr>
      <w:r>
        <w:rPr>
          <w:b/>
          <w:bCs/>
        </w:rPr>
        <w:t>Prompts:</w:t>
      </w:r>
      <w:r>
        <w:tab/>
      </w:r>
      <w:r w:rsidR="00533330">
        <w:t>TODO</w:t>
      </w:r>
    </w:p>
    <w:p w14:paraId="1885921B" w14:textId="77777777" w:rsidR="001727B6" w:rsidRDefault="001727B6" w:rsidP="001B2972">
      <w:pPr>
        <w:pStyle w:val="BodyText"/>
      </w:pPr>
    </w:p>
    <w:p w14:paraId="539FCEEE" w14:textId="77777777" w:rsidR="001B2972" w:rsidRDefault="001B2972" w:rsidP="001727B6">
      <w:pPr>
        <w:pStyle w:val="Heading4"/>
      </w:pPr>
      <w:bookmarkStart w:id="150" w:name="_Toc158297615"/>
      <w:r>
        <w:t>Completeness</w:t>
      </w:r>
      <w:bookmarkEnd w:id="150"/>
    </w:p>
    <w:p w14:paraId="34D25FB2" w14:textId="77777777" w:rsidR="001B2972" w:rsidRDefault="001B2972" w:rsidP="00C829F4">
      <w:pPr>
        <w:pStyle w:val="BodyTextDefinition"/>
      </w:pPr>
      <w:r w:rsidRPr="001727B6">
        <w:t>The degree to which subject data associated with an entity has values for all expected attributes and related entity instances in a specific context of use.</w:t>
      </w:r>
    </w:p>
    <w:p w14:paraId="1DAA7EE8" w14:textId="20DD009D" w:rsidR="00533330" w:rsidRDefault="00113DB2" w:rsidP="00533330">
      <w:pPr>
        <w:pStyle w:val="Heading5"/>
      </w:pPr>
      <w:r>
        <w:t>QR-DEF-</w:t>
      </w:r>
      <w:r w:rsidR="00533330">
        <w:t xml:space="preserve">DATA-COM-00: </w:t>
      </w:r>
      <w:r w:rsidR="00533330">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10BB38F3" w:rsidR="00533330" w:rsidRPr="001F0BD9" w:rsidRDefault="00533330" w:rsidP="00533330">
      <w:pPr>
        <w:pStyle w:val="ASomething"/>
      </w:pPr>
      <w:r w:rsidRPr="009D493F">
        <w:rPr>
          <w:b/>
          <w:bCs/>
        </w:rPr>
        <w:lastRenderedPageBreak/>
        <w:t>Statement</w:t>
      </w:r>
      <w:r w:rsidRPr="009D493F">
        <w:t>:</w:t>
      </w:r>
      <w:r>
        <w:t xml:space="preserve"> </w:t>
      </w:r>
      <w:r>
        <w:tab/>
        <w:t>Data developed for this system MUST be complete.</w:t>
      </w:r>
    </w:p>
    <w:p w14:paraId="6C2D90FA" w14:textId="31BF3BDF" w:rsidR="00533330" w:rsidRPr="001F0BD9" w:rsidRDefault="00533330" w:rsidP="00533330">
      <w:pPr>
        <w:pStyle w:val="ASomething"/>
      </w:pPr>
      <w:r w:rsidRPr="009D493F">
        <w:rPr>
          <w:b/>
          <w:bCs/>
        </w:rPr>
        <w:t>Rationale</w:t>
      </w:r>
      <w:r w:rsidRPr="009D493F">
        <w:t>:</w:t>
      </w:r>
      <w:r>
        <w:tab/>
        <w:t>System Users will search elsewhere to complete incomplete data.</w:t>
      </w:r>
    </w:p>
    <w:p w14:paraId="2B1FADC6" w14:textId="625B5C27" w:rsidR="00533330" w:rsidRPr="001F0BD9" w:rsidRDefault="00533330" w:rsidP="00533330">
      <w:pPr>
        <w:pStyle w:val="ASomething"/>
      </w:pPr>
      <w:r w:rsidRPr="009D493F">
        <w:rPr>
          <w:b/>
          <w:bCs/>
        </w:rPr>
        <w:t>Details</w:t>
      </w:r>
      <w:r w:rsidRPr="009D493F">
        <w:t>:</w:t>
      </w:r>
      <w:r>
        <w:t xml:space="preserve"> </w:t>
      </w:r>
      <w:r>
        <w:tab/>
        <w:t xml:space="preserve">System Resources developed for this solution’s system(s) must be completed before completion of the </w:t>
      </w:r>
      <w:hyperlink w:anchor="Term_Project" w:history="1">
        <w:r w:rsidR="00E23A97" w:rsidRPr="00E23A97">
          <w:rPr>
            <w:rStyle w:val="Hyperlink"/>
          </w:rPr>
          <w:t>project</w:t>
        </w:r>
      </w:hyperlink>
      <w:r>
        <w:t>’s delivery phase.</w:t>
      </w:r>
    </w:p>
    <w:p w14:paraId="795A4E95" w14:textId="4926E715" w:rsidR="00533330" w:rsidRPr="0075069B" w:rsidRDefault="00533330" w:rsidP="00533330">
      <w:pPr>
        <w:pStyle w:val="ASomething"/>
      </w:pPr>
      <w:r>
        <w:rPr>
          <w:b/>
          <w:bCs/>
        </w:rPr>
        <w:t>Prompts:</w:t>
      </w:r>
      <w:r>
        <w:tab/>
        <w:t>TODO</w:t>
      </w:r>
    </w:p>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51" w:name="_Toc158297616"/>
      <w:r>
        <w:t>Consistency</w:t>
      </w:r>
      <w:bookmarkEnd w:id="151"/>
    </w:p>
    <w:p w14:paraId="7FE91474" w14:textId="77777777" w:rsidR="001B2972" w:rsidRDefault="001B2972" w:rsidP="00C829F4">
      <w:pPr>
        <w:pStyle w:val="BodyTextDefinition"/>
      </w:pPr>
      <w:r w:rsidRPr="00C829F4">
        <w:t>The degree to which data has attributes that are free from contradiction and are coherent with other data in a specific context of use. It can be either or both among data regarding one entity and across similar data for comparable entities.</w:t>
      </w:r>
    </w:p>
    <w:p w14:paraId="0465FD1B" w14:textId="4EBDE183" w:rsidR="00533330" w:rsidRDefault="00113DB2" w:rsidP="00533330">
      <w:pPr>
        <w:pStyle w:val="Heading5"/>
      </w:pPr>
      <w:r>
        <w:t>QR-DEF-</w:t>
      </w:r>
      <w:r w:rsidR="00533330">
        <w:t xml:space="preserve">DATA-CON-00: </w:t>
      </w:r>
      <w:r w:rsidR="00533330">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2A77DA2E" w:rsidR="00533330" w:rsidRPr="001F0BD9" w:rsidRDefault="00533330" w:rsidP="00533330">
      <w:pPr>
        <w:pStyle w:val="ASomething"/>
      </w:pPr>
      <w:r w:rsidRPr="009D493F">
        <w:rPr>
          <w:b/>
          <w:bCs/>
        </w:rPr>
        <w:t>Statement</w:t>
      </w:r>
      <w:r w:rsidRPr="009D493F">
        <w:t>:</w:t>
      </w:r>
      <w:r>
        <w:t xml:space="preserve"> </w:t>
      </w:r>
      <w:r>
        <w:tab/>
      </w:r>
      <w:r w:rsidR="007753A8">
        <w:t>Data developed for the solution’s system(s) MUST be consistent.</w:t>
      </w:r>
    </w:p>
    <w:p w14:paraId="52FA5592" w14:textId="241E980E" w:rsidR="00533330" w:rsidRPr="001F0BD9" w:rsidRDefault="00533330" w:rsidP="00533330">
      <w:pPr>
        <w:pStyle w:val="ASomething"/>
      </w:pPr>
      <w:r w:rsidRPr="009D493F">
        <w:rPr>
          <w:b/>
          <w:bCs/>
        </w:rPr>
        <w:t>Rationale</w:t>
      </w:r>
      <w:r w:rsidRPr="009D493F">
        <w:t>:</w:t>
      </w:r>
      <w:r>
        <w:tab/>
      </w:r>
      <w:r w:rsidR="007753A8">
        <w:t>System Users will seek consistent information from other services if 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52" w:name="_Toc158297617"/>
      <w:r>
        <w:t>Credibility</w:t>
      </w:r>
      <w:bookmarkEnd w:id="152"/>
    </w:p>
    <w:p w14:paraId="67C19520" w14:textId="77777777" w:rsidR="001B2972" w:rsidRDefault="001B2972" w:rsidP="00C829F4">
      <w:pPr>
        <w:pStyle w:val="BodyTextDefinition"/>
      </w:pPr>
      <w:r w:rsidRPr="00C829F4">
        <w:t>The degree to which data has attributes that are regarded as true and believable by users in a specific context of use. Credibility includes the concept of authenticity (the truthfulness of origins, attributions, commitments).</w:t>
      </w:r>
    </w:p>
    <w:p w14:paraId="2663A50A" w14:textId="28A3CE0A" w:rsidR="00533330" w:rsidRDefault="00113DB2" w:rsidP="00533330">
      <w:pPr>
        <w:pStyle w:val="Heading5"/>
      </w:pPr>
      <w:r>
        <w:t>QR-DEF-</w:t>
      </w:r>
      <w:r w:rsidR="00533330">
        <w:t xml:space="preserve">DATA-CRED-00: </w:t>
      </w:r>
      <w:r w:rsidR="00533330">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6231B5A8" w:rsidR="00533330" w:rsidRPr="001F0BD9" w:rsidRDefault="00533330" w:rsidP="00533330">
      <w:pPr>
        <w:pStyle w:val="ASomething"/>
      </w:pPr>
      <w:r w:rsidRPr="009D493F">
        <w:rPr>
          <w:b/>
          <w:bCs/>
        </w:rPr>
        <w:t>Statement</w:t>
      </w:r>
      <w:r w:rsidRPr="009D493F">
        <w:t>:</w:t>
      </w:r>
      <w:r>
        <w:t xml:space="preserve"> </w:t>
      </w:r>
      <w:r>
        <w:tab/>
        <w:t>Data developed for the system MUST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t>TODO</w:t>
      </w:r>
    </w:p>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53" w:name="_Toc158297618"/>
      <w:r>
        <w:lastRenderedPageBreak/>
        <w:t>Correctness</w:t>
      </w:r>
      <w:bookmarkEnd w:id="153"/>
    </w:p>
    <w:p w14:paraId="219374E3" w14:textId="77777777" w:rsidR="001B2972" w:rsidRDefault="001B2972" w:rsidP="00C829F4">
      <w:pPr>
        <w:pStyle w:val="BodyTextDefinition"/>
      </w:pPr>
      <w:r w:rsidRPr="00C829F4">
        <w:t>The degree to which data has attributes that are of the right age in a specific context of use.</w:t>
      </w:r>
    </w:p>
    <w:p w14:paraId="68D7DDE6" w14:textId="1A12E892" w:rsidR="00533330" w:rsidRDefault="00113DB2" w:rsidP="00533330">
      <w:pPr>
        <w:pStyle w:val="Heading5"/>
      </w:pPr>
      <w:r>
        <w:t>QR-DEF-</w:t>
      </w:r>
      <w:r w:rsidR="00533330">
        <w:t xml:space="preserve">DATA-COR-00: </w:t>
      </w:r>
      <w:r w:rsidR="00533330">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54" w:name="_Toc158297619"/>
      <w:r>
        <w:t>Combined Data Qualities</w:t>
      </w:r>
      <w:bookmarkEnd w:id="154"/>
    </w:p>
    <w:p w14:paraId="2256ECC3" w14:textId="0EC1AF49" w:rsidR="00867765" w:rsidRPr="00867765" w:rsidRDefault="00867765" w:rsidP="00867765">
      <w:pPr>
        <w:pStyle w:val="BodyText"/>
      </w:pPr>
      <w:r>
        <w:t xml:space="preserve">Combined data qualities are those that describe the data </w:t>
      </w:r>
      <w:r w:rsidR="00F52C96">
        <w:t>itself but</w:t>
      </w:r>
      <w:r>
        <w:t xml:space="preserve"> extend or in some other </w:t>
      </w:r>
      <w:proofErr w:type="gramStart"/>
      <w:r>
        <w:t>manner</w:t>
      </w:r>
      <w:proofErr w:type="gramEnd"/>
      <w:r>
        <w:t xml:space="preserve"> are dependent to some extent dependent on system qualities defined separately.</w:t>
      </w:r>
    </w:p>
    <w:p w14:paraId="30F7FB30" w14:textId="77777777" w:rsidR="001B2972" w:rsidRDefault="001B2972" w:rsidP="00867765">
      <w:pPr>
        <w:pStyle w:val="Heading3"/>
      </w:pPr>
      <w:bookmarkStart w:id="155" w:name="_Toc158297620"/>
      <w:r>
        <w:t>Accessibility</w:t>
      </w:r>
      <w:bookmarkEnd w:id="155"/>
    </w:p>
    <w:p w14:paraId="346C284B" w14:textId="77777777" w:rsidR="001B2972" w:rsidRDefault="001B2972" w:rsidP="00C829F4">
      <w:pPr>
        <w:pStyle w:val="BodyTextDefinition"/>
      </w:pPr>
      <w:r w:rsidRPr="00C829F4">
        <w:t>The degree to which data can be accessed in a specific context of use, particularly by people who need supporting technology or special configuration because of some disability.</w:t>
      </w:r>
    </w:p>
    <w:p w14:paraId="01799266" w14:textId="223AFDED" w:rsidR="007753A8" w:rsidRDefault="00113DB2" w:rsidP="007753A8">
      <w:pPr>
        <w:pStyle w:val="Heading5"/>
      </w:pPr>
      <w:r>
        <w:t>QR-DEF-</w:t>
      </w:r>
      <w:r w:rsidR="007753A8">
        <w:t xml:space="preserve">DAT-ACC-00: </w:t>
      </w:r>
      <w:r w:rsidR="007753A8">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t>ISO-25012/Data Accessibility</w:t>
      </w:r>
    </w:p>
    <w:p w14:paraId="6FC6C58C" w14:textId="365A9E0D" w:rsidR="007753A8" w:rsidRPr="001F0BD9" w:rsidRDefault="007753A8" w:rsidP="007753A8">
      <w:pPr>
        <w:pStyle w:val="ASomething"/>
      </w:pPr>
      <w:r w:rsidRPr="009D493F">
        <w:rPr>
          <w:b/>
          <w:bCs/>
        </w:rPr>
        <w:t>Statement</w:t>
      </w:r>
      <w:r w:rsidRPr="009D493F">
        <w:t>:</w:t>
      </w:r>
      <w:r>
        <w:t xml:space="preserve"> </w:t>
      </w:r>
      <w:r>
        <w:tab/>
        <w:t>Resources developed for this solution’s service(s) MUST be developed using visually impaired</w:t>
      </w:r>
      <w:r w:rsidR="007E0BFD">
        <w:t xml:space="preserve"> TODO</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6BA2F375" w:rsidR="007753A8" w:rsidRPr="001F0BD9" w:rsidRDefault="007753A8" w:rsidP="007753A8">
      <w:pPr>
        <w:pStyle w:val="ASomething"/>
      </w:pPr>
      <w:r w:rsidRPr="009D493F">
        <w:rPr>
          <w:b/>
          <w:bCs/>
        </w:rPr>
        <w:t>Details</w:t>
      </w:r>
      <w:r w:rsidRPr="009D493F">
        <w:t>:</w:t>
      </w:r>
      <w:r>
        <w:t xml:space="preserve"> </w:t>
      </w:r>
      <w:r>
        <w:tab/>
        <w:t>Develop and/or use WCAG 2.2 AA+ compliant icons and imagery.</w:t>
      </w:r>
      <w:r>
        <w:br/>
        <w:t xml:space="preserve">Develop text to WCAG 2.2 AA+ compliancy. </w:t>
      </w:r>
      <w:r>
        <w:br/>
        <w:t xml:space="preserve">Specifically: develop succinct and clearly readable, </w:t>
      </w:r>
      <w:proofErr w:type="gramStart"/>
      <w:r>
        <w:t>simple</w:t>
      </w:r>
      <w:proofErr w:type="gramEnd"/>
      <w:r>
        <w:t xml:space="preserve"> and understandable plain-language text, avoiding sector-specific jargon and acronyms where possible.</w:t>
      </w:r>
    </w:p>
    <w:p w14:paraId="4C9BEBB2" w14:textId="6E3F3B3A" w:rsidR="007753A8" w:rsidRDefault="007753A8" w:rsidP="007753A8">
      <w:pPr>
        <w:pStyle w:val="ASomething"/>
      </w:pPr>
      <w:r>
        <w:rPr>
          <w:b/>
          <w:bCs/>
        </w:rPr>
        <w:t>Prompts:</w:t>
      </w:r>
      <w:r>
        <w:tab/>
      </w:r>
      <w:r w:rsidR="007E0BFD">
        <w:t>TODO</w:t>
      </w:r>
    </w:p>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56" w:name="_Toc158297621"/>
      <w:r>
        <w:t>Compliance</w:t>
      </w:r>
      <w:bookmarkEnd w:id="156"/>
    </w:p>
    <w:p w14:paraId="61CA73DC" w14:textId="77777777" w:rsidR="001B2972" w:rsidRPr="00C829F4" w:rsidRDefault="001B2972" w:rsidP="00C829F4">
      <w:pPr>
        <w:pStyle w:val="BodyTextDefinition"/>
      </w:pPr>
      <w:r w:rsidRPr="00C829F4">
        <w:t>The degree to which data has attributes that adhere to standards, conventions or regulations in force and similar rules relating to data quality in a specific context of use.</w:t>
      </w:r>
    </w:p>
    <w:p w14:paraId="6562CF2E" w14:textId="53F8D86D" w:rsidR="007753A8" w:rsidRDefault="00113DB2" w:rsidP="007753A8">
      <w:pPr>
        <w:pStyle w:val="Heading5"/>
      </w:pPr>
      <w:r>
        <w:lastRenderedPageBreak/>
        <w:t>QR-DEF-</w:t>
      </w:r>
      <w:r w:rsidR="007753A8">
        <w:t>DAT-COM-00</w:t>
      </w:r>
      <w:r w:rsidR="007E0BFD">
        <w:t xml:space="preserve">: </w:t>
      </w:r>
      <w:r w:rsidR="007753A8" w:rsidRPr="007753A8">
        <w:rPr>
          <w:b/>
          <w:bCs/>
        </w:rPr>
        <w:t>Data Compliance</w:t>
      </w:r>
      <w:r w:rsidR="007753A8">
        <w:t xml:space="preserve"> </w:t>
      </w:r>
    </w:p>
    <w:p w14:paraId="1AB30555" w14:textId="3C12C102" w:rsidR="007753A8" w:rsidRPr="001F0BD9" w:rsidRDefault="007753A8" w:rsidP="007753A8">
      <w:pPr>
        <w:pStyle w:val="ASomething"/>
      </w:pPr>
      <w:r w:rsidRPr="009D493F">
        <w:rPr>
          <w:b/>
          <w:bCs/>
        </w:rPr>
        <w:t>Category</w:t>
      </w:r>
      <w:r w:rsidRPr="009D493F">
        <w:t>:</w:t>
      </w:r>
      <w:r>
        <w:t xml:space="preserve"> </w:t>
      </w:r>
      <w:r>
        <w:tab/>
        <w:t>ISO-25012/Data Compliance</w:t>
      </w:r>
    </w:p>
    <w:p w14:paraId="60E05DC0" w14:textId="5D5B3771" w:rsidR="007753A8" w:rsidRPr="001F0BD9" w:rsidRDefault="007753A8" w:rsidP="007753A8">
      <w:pPr>
        <w:pStyle w:val="ASomething"/>
      </w:pPr>
      <w:r w:rsidRPr="009D493F">
        <w:rPr>
          <w:b/>
          <w:bCs/>
        </w:rPr>
        <w:t>Statement</w:t>
      </w:r>
      <w:r w:rsidRPr="009D493F">
        <w:t>:</w:t>
      </w:r>
      <w:r>
        <w:t xml:space="preserve"> </w:t>
      </w:r>
      <w:r>
        <w:tab/>
        <w:t>Resources developed for this solution’s system(s) MUST be developed compliant with applicable regulations</w:t>
      </w:r>
      <w:r w:rsidR="00616B4E">
        <w:t xml:space="preserve"> within the </w:t>
      </w:r>
      <w:hyperlink w:anchor="Value_OperatingJurisdictions" w:history="1">
        <w:r w:rsidR="00616B4E" w:rsidRPr="00616B4E">
          <w:rPr>
            <w:rStyle w:val="Hyperlink"/>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 as many regulations are in place to protect accessibility and privacy of users, meeting the outcomes outlined by these regulations is often simply the right thing to do.</w:t>
      </w:r>
    </w:p>
    <w:p w14:paraId="71995739" w14:textId="3E1B0FA8" w:rsidR="007753A8" w:rsidRDefault="007753A8" w:rsidP="007753A8">
      <w:pPr>
        <w:pStyle w:val="ASomething"/>
      </w:pPr>
      <w:r>
        <w:rPr>
          <w:b/>
          <w:bCs/>
        </w:rPr>
        <w:t>Prompts:</w:t>
      </w:r>
      <w:r>
        <w:tab/>
      </w:r>
      <w:r w:rsidR="00616B4E">
        <w:t>TODO</w:t>
      </w:r>
    </w:p>
    <w:p w14:paraId="13A3FC1B" w14:textId="77777777" w:rsidR="007E0BFD" w:rsidRPr="0075069B" w:rsidRDefault="007E0BFD" w:rsidP="007753A8">
      <w:pPr>
        <w:pStyle w:val="ASomething"/>
      </w:pPr>
    </w:p>
    <w:p w14:paraId="2ECBA653" w14:textId="77777777" w:rsidR="001B2972" w:rsidRDefault="001B2972" w:rsidP="001727B6">
      <w:pPr>
        <w:pStyle w:val="Heading4"/>
      </w:pPr>
      <w:bookmarkStart w:id="157" w:name="_Toc158297622"/>
      <w:r>
        <w:t>Confidentiality</w:t>
      </w:r>
      <w:bookmarkEnd w:id="157"/>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1A23477D" w:rsidR="00687FBF" w:rsidRDefault="00113DB2" w:rsidP="00687FBF">
      <w:pPr>
        <w:pStyle w:val="Heading5"/>
      </w:pPr>
      <w:r>
        <w:t>QR-DEF-</w:t>
      </w:r>
      <w:r w:rsidR="00F11DA1">
        <w:t>DAT-CON-00</w:t>
      </w:r>
      <w:r w:rsidR="00687FBF">
        <w:t xml:space="preserve">: </w:t>
      </w:r>
      <w:r w:rsidR="007E0BFD">
        <w:rPr>
          <w:b/>
          <w:bCs/>
        </w:rPr>
        <w:t>Confidential Messages</w:t>
      </w:r>
    </w:p>
    <w:p w14:paraId="226157CF" w14:textId="4CAEDFA8" w:rsidR="00687FBF" w:rsidRPr="001F0BD9" w:rsidRDefault="00687FBF" w:rsidP="00687FBF">
      <w:pPr>
        <w:pStyle w:val="ASomething"/>
      </w:pPr>
      <w:r w:rsidRPr="009D493F">
        <w:rPr>
          <w:b/>
          <w:bCs/>
        </w:rPr>
        <w:t>Category</w:t>
      </w:r>
      <w:r w:rsidRPr="009D493F">
        <w:t>:</w:t>
      </w:r>
      <w:r>
        <w:t xml:space="preserve"> </w:t>
      </w:r>
      <w:r>
        <w:tab/>
      </w:r>
      <w:r w:rsidR="007E0BFD">
        <w:t>ISO-25012/Combined/Confidentiality</w:t>
      </w:r>
    </w:p>
    <w:p w14:paraId="0B7274DF" w14:textId="73689907" w:rsidR="00687FBF" w:rsidRPr="001F0BD9" w:rsidRDefault="00687FBF" w:rsidP="00687FBF">
      <w:pPr>
        <w:pStyle w:val="ASomething"/>
      </w:pPr>
      <w:r w:rsidRPr="009D493F">
        <w:rPr>
          <w:b/>
          <w:bCs/>
        </w:rPr>
        <w:t>Statement</w:t>
      </w:r>
      <w:r w:rsidRPr="009D493F">
        <w:t>:</w:t>
      </w:r>
      <w:r>
        <w:t xml:space="preserve"> </w:t>
      </w:r>
      <w:r>
        <w:tab/>
      </w:r>
      <w:r w:rsidR="007E0BFD">
        <w:t>Templates for external messages</w:t>
      </w:r>
      <w:r w:rsidR="0082721D">
        <w:t xml:space="preserve"> MUST </w:t>
      </w:r>
      <w:r w:rsidR="007E0BFD">
        <w:t>not include confidential information.</w:t>
      </w:r>
    </w:p>
    <w:p w14:paraId="40FA4C3A" w14:textId="67562516" w:rsidR="00687FBF" w:rsidRPr="001F0BD9" w:rsidRDefault="00687FBF" w:rsidP="00687FBF">
      <w:pPr>
        <w:pStyle w:val="ASomething"/>
      </w:pPr>
      <w:r w:rsidRPr="009D493F">
        <w:rPr>
          <w:b/>
          <w:bCs/>
        </w:rPr>
        <w:t>Rationale</w:t>
      </w:r>
      <w:r w:rsidRPr="009D493F">
        <w:t>:</w:t>
      </w:r>
      <w:r>
        <w:tab/>
      </w:r>
      <w:r w:rsidR="007E0BFD">
        <w:t>Confidential Information that is viewable outside of a system is a security impacting design error.</w:t>
      </w:r>
    </w:p>
    <w:p w14:paraId="5D4B3645" w14:textId="007A13A4" w:rsidR="00687FBF" w:rsidRPr="001F0BD9" w:rsidRDefault="00687FBF" w:rsidP="00687FBF">
      <w:pPr>
        <w:pStyle w:val="ASomething"/>
      </w:pPr>
      <w:r w:rsidRPr="009D493F">
        <w:rPr>
          <w:b/>
          <w:bCs/>
        </w:rPr>
        <w:t>Details</w:t>
      </w:r>
      <w:r w:rsidRPr="009D493F">
        <w:t>:</w:t>
      </w:r>
      <w:r>
        <w:t xml:space="preserve"> </w:t>
      </w:r>
      <w:r>
        <w:tab/>
      </w:r>
      <w:r w:rsidR="007E0BFD">
        <w:t>Instead, emails should contain a link back to the system where users can view a report in an authorised and audited environment.</w:t>
      </w:r>
    </w:p>
    <w:p w14:paraId="74C9EA66" w14:textId="25AAD894" w:rsidR="00687FBF" w:rsidRPr="00A851F8" w:rsidRDefault="00687FBF" w:rsidP="007E0BFD">
      <w:pPr>
        <w:pStyle w:val="ASomething"/>
      </w:pPr>
      <w:r>
        <w:rPr>
          <w:b/>
          <w:bCs/>
        </w:rPr>
        <w:t>Prompts:</w:t>
      </w:r>
      <w:r>
        <w:tab/>
      </w:r>
      <w:r w:rsidR="007E0BFD">
        <w:t>Does the system use templates for developing emails and reports?</w:t>
      </w:r>
      <w:r w:rsidR="007E0BFD">
        <w:br/>
        <w:t>Are they editable?</w:t>
      </w:r>
      <w:r w:rsidR="007E0BFD">
        <w:br/>
        <w:t>In multiple different cultures and languages?</w:t>
      </w:r>
    </w:p>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58" w:name="_Toc158297623"/>
      <w:r>
        <w:t>Efficiency</w:t>
      </w:r>
      <w:bookmarkEnd w:id="158"/>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lastRenderedPageBreak/>
        <w:t>QR-DEF-</w:t>
      </w:r>
      <w:r w:rsidR="00CA7359">
        <w:t>DAT-COM-00</w:t>
      </w:r>
      <w:r w:rsidR="0082721D">
        <w:t xml:space="preserve">: </w:t>
      </w:r>
      <w:r w:rsidR="00CA7359">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3C167046" w:rsidR="0082721D" w:rsidRPr="001F0BD9" w:rsidRDefault="0082721D" w:rsidP="0082721D">
      <w:pPr>
        <w:pStyle w:val="ASomething"/>
      </w:pPr>
      <w:r w:rsidRPr="009D493F">
        <w:rPr>
          <w:b/>
          <w:bCs/>
        </w:rPr>
        <w:t>Statement</w:t>
      </w:r>
      <w:r w:rsidRPr="009D493F">
        <w:t>:</w:t>
      </w:r>
      <w:r>
        <w:t xml:space="preserve"> </w:t>
      </w:r>
      <w:r>
        <w:tab/>
        <w:t>Resources developed for the solution’s system(s) MUST succinctly convey information for the consumer to understand sufficiently to support making an informed decision to take an action.</w:t>
      </w:r>
    </w:p>
    <w:p w14:paraId="066150C9" w14:textId="7D364F54" w:rsidR="0082721D" w:rsidRPr="001F0BD9" w:rsidRDefault="0082721D" w:rsidP="0082721D">
      <w:pPr>
        <w:pStyle w:val="ASomething"/>
      </w:pPr>
      <w:r w:rsidRPr="009D493F">
        <w:rPr>
          <w:b/>
          <w:bCs/>
        </w:rPr>
        <w:t>Rationale</w:t>
      </w:r>
      <w:r w:rsidRPr="009D493F">
        <w:t>:</w:t>
      </w:r>
      <w:r>
        <w:tab/>
        <w:t>Efficiency is based on change occurring, requiring an action being taken, that should be informed.</w:t>
      </w:r>
    </w:p>
    <w:p w14:paraId="5E64D4B6" w14:textId="285EAD83" w:rsidR="0082721D" w:rsidRPr="001F0BD9" w:rsidRDefault="0082721D" w:rsidP="0082721D">
      <w:pPr>
        <w:pStyle w:val="ASomething"/>
      </w:pPr>
      <w:r w:rsidRPr="009D493F">
        <w:rPr>
          <w:b/>
          <w:bCs/>
        </w:rPr>
        <w:t>Details</w:t>
      </w:r>
      <w:r w:rsidRPr="009D493F">
        <w:t>:</w:t>
      </w:r>
      <w:r>
        <w:t xml:space="preserve"> </w:t>
      </w:r>
      <w:r>
        <w:tab/>
        <w:t xml:space="preserve">Resources can succinctly start by describing what they are for, followed by what [value] 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 -- not the subset of Technology itself.</w:t>
      </w:r>
    </w:p>
    <w:p w14:paraId="5D412299" w14:textId="77777777" w:rsidR="0082721D" w:rsidRPr="0075069B" w:rsidRDefault="0082721D" w:rsidP="0082721D">
      <w:pPr>
        <w:pStyle w:val="ASomething"/>
      </w:pPr>
      <w:r>
        <w:rPr>
          <w:b/>
          <w:bCs/>
        </w:rPr>
        <w:t>Prompts:</w:t>
      </w:r>
      <w:r>
        <w:tab/>
        <w:t>…</w:t>
      </w:r>
    </w:p>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59" w:name="_Toc158297624"/>
      <w:r>
        <w:t>Precision</w:t>
      </w:r>
      <w:bookmarkEnd w:id="159"/>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2F5521C0" w:rsidR="0082721D" w:rsidRPr="001F0BD9" w:rsidRDefault="0082721D" w:rsidP="0082721D">
      <w:pPr>
        <w:pStyle w:val="ASomething"/>
      </w:pPr>
      <w:r w:rsidRPr="009D493F">
        <w:rPr>
          <w:b/>
          <w:bCs/>
        </w:rPr>
        <w:t>Statement</w:t>
      </w:r>
      <w:r w:rsidRPr="009D493F">
        <w:t>:</w:t>
      </w:r>
      <w:r>
        <w:t xml:space="preserve"> </w:t>
      </w:r>
      <w:r>
        <w:tab/>
      </w:r>
      <w:r w:rsidR="00CA7359">
        <w:t>Resources developed for the system MUST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19BC6C43"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w:t>
      </w:r>
      <w:r w:rsidR="00CA7359">
        <w:br/>
        <w:t xml:space="preserve">it can unnecessarily </w:t>
      </w:r>
      <w:r w:rsidR="00F52C96">
        <w:t>increase</w:t>
      </w:r>
      <w:r w:rsidR="00CA7359">
        <w:t xml:space="preserve"> the cost of research, </w:t>
      </w:r>
      <w:proofErr w:type="gramStart"/>
      <w:r w:rsidR="00CA7359">
        <w:t>validation</w:t>
      </w:r>
      <w:proofErr w:type="gramEnd"/>
      <w:r w:rsidR="00CA7359">
        <w:t xml:space="preserve">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60" w:name="_Toc158297625"/>
      <w:r>
        <w:t>Traceability</w:t>
      </w:r>
      <w:bookmarkEnd w:id="160"/>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09BCB6A9" w:rsidR="0082721D" w:rsidRPr="001F0BD9" w:rsidRDefault="0082721D" w:rsidP="0082721D">
      <w:pPr>
        <w:pStyle w:val="ASomething"/>
      </w:pPr>
      <w:r w:rsidRPr="009D493F">
        <w:rPr>
          <w:b/>
          <w:bCs/>
        </w:rPr>
        <w:t>Statement</w:t>
      </w:r>
      <w:r w:rsidRPr="009D493F">
        <w:t>:</w:t>
      </w:r>
      <w:r>
        <w:t xml:space="preserve"> </w:t>
      </w:r>
      <w:r>
        <w:tab/>
      </w:r>
      <w:r w:rsidR="00391864">
        <w:t>R</w:t>
      </w:r>
      <w:r w:rsidR="00CA7359">
        <w:t>esource</w:t>
      </w:r>
      <w:r w:rsidR="000C0F79">
        <w:t xml:space="preserve"> auditing</w:t>
      </w:r>
      <w:r w:rsidR="00CA7359">
        <w:t xml:space="preserve"> </w:t>
      </w:r>
      <w:hyperlink w:anchor="Term_Metadata" w:history="1">
        <w:r w:rsidR="00CA7359" w:rsidRPr="00E213A8">
          <w:rPr>
            <w:rStyle w:val="Hyperlink"/>
          </w:rPr>
          <w:t>metadata</w:t>
        </w:r>
      </w:hyperlink>
      <w:r w:rsidR="00CA7359">
        <w:t xml:space="preserve"> MUST be sufficiently defined and managed to audit changes, by whom, when.</w:t>
      </w:r>
    </w:p>
    <w:p w14:paraId="19E18F5D" w14:textId="1F397D01" w:rsidR="0082721D" w:rsidRPr="001F0BD9" w:rsidRDefault="0082721D" w:rsidP="0082721D">
      <w:pPr>
        <w:pStyle w:val="ASomething"/>
      </w:pPr>
      <w:r w:rsidRPr="009D493F">
        <w:rPr>
          <w:b/>
          <w:bCs/>
        </w:rPr>
        <w:t>Rationale</w:t>
      </w:r>
      <w:r w:rsidRPr="009D493F">
        <w:t>:</w:t>
      </w:r>
      <w:r>
        <w:tab/>
      </w:r>
      <w:r w:rsidR="000C0F79">
        <w:t>Improvements to processes is supported by evidence of when issues occurred.</w:t>
      </w:r>
    </w:p>
    <w:p w14:paraId="7D459E80" w14:textId="2BD2655C" w:rsidR="0082721D" w:rsidRPr="001F0BD9" w:rsidRDefault="0082721D" w:rsidP="0082721D">
      <w:pPr>
        <w:pStyle w:val="ASomething"/>
      </w:pPr>
      <w:r w:rsidRPr="009D493F">
        <w:rPr>
          <w:b/>
          <w:bCs/>
        </w:rPr>
        <w:t>Details</w:t>
      </w:r>
      <w:r w:rsidRPr="009D493F">
        <w:t>:</w:t>
      </w:r>
      <w:r>
        <w:t xml:space="preserve"> </w:t>
      </w:r>
      <w:r>
        <w:tab/>
      </w:r>
    </w:p>
    <w:p w14:paraId="72DE8BC8" w14:textId="4333EBEE" w:rsidR="0082721D" w:rsidRPr="0075069B" w:rsidRDefault="0082721D" w:rsidP="0082721D">
      <w:pPr>
        <w:pStyle w:val="ASomething"/>
      </w:pPr>
      <w:r>
        <w:rPr>
          <w:b/>
          <w:bCs/>
        </w:rPr>
        <w:t>Prompts:</w:t>
      </w:r>
      <w:r>
        <w:tab/>
      </w:r>
      <w:r w:rsidR="000C0F79">
        <w:t>What traceability attributes are collected?</w:t>
      </w:r>
    </w:p>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61" w:name="_Toc158297626"/>
      <w:r>
        <w:t>Understandability</w:t>
      </w:r>
      <w:bookmarkEnd w:id="161"/>
    </w:p>
    <w:p w14:paraId="524725CF" w14:textId="639CB592" w:rsidR="001B2972" w:rsidRDefault="001B2972" w:rsidP="00C829F4">
      <w:pPr>
        <w:pStyle w:val="BodyTextDefinition"/>
      </w:pPr>
      <w:r w:rsidRPr="00C829F4">
        <w:t xml:space="preserve">The degree to which data has attributes that enable it to be read and interpreted by users, and are expressed in appropriate languages, </w:t>
      </w:r>
      <w:proofErr w:type="gramStart"/>
      <w:r w:rsidRPr="00C829F4">
        <w:t>symbols</w:t>
      </w:r>
      <w:proofErr w:type="gramEnd"/>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12136864" w:rsidR="0082721D" w:rsidRDefault="00113DB2" w:rsidP="0082721D">
      <w:pPr>
        <w:pStyle w:val="Heading5"/>
      </w:pPr>
      <w:r>
        <w:t>QR-DEF-</w:t>
      </w:r>
      <w:r w:rsidR="00B822E2">
        <w:t>DAT-UND-00</w:t>
      </w:r>
      <w:r w:rsidR="0082721D">
        <w:t xml:space="preserve">: </w:t>
      </w:r>
      <w:r w:rsidR="000C0F79">
        <w:rPr>
          <w:b/>
          <w:bCs/>
        </w:rPr>
        <w:t>Understandability</w:t>
      </w:r>
    </w:p>
    <w:p w14:paraId="3DE432AF" w14:textId="6879C5D3" w:rsidR="0082721D" w:rsidRPr="001F0BD9" w:rsidRDefault="0082721D" w:rsidP="0082721D">
      <w:pPr>
        <w:pStyle w:val="ASomething"/>
      </w:pPr>
      <w:r w:rsidRPr="009D493F">
        <w:rPr>
          <w:b/>
          <w:bCs/>
        </w:rPr>
        <w:t>Category</w:t>
      </w:r>
      <w:r w:rsidRPr="009D493F">
        <w:t>:</w:t>
      </w:r>
      <w:r>
        <w:t xml:space="preserve"> </w:t>
      </w:r>
      <w:r>
        <w:tab/>
      </w:r>
      <w:r w:rsidR="000C0F79">
        <w:t>ISO-25012/Understandability</w:t>
      </w:r>
    </w:p>
    <w:p w14:paraId="7679371E" w14:textId="7C832353" w:rsidR="0082721D" w:rsidRPr="001F0BD9" w:rsidRDefault="0082721D" w:rsidP="0082721D">
      <w:pPr>
        <w:pStyle w:val="ASomething"/>
      </w:pPr>
      <w:r w:rsidRPr="009D493F">
        <w:rPr>
          <w:b/>
          <w:bCs/>
        </w:rPr>
        <w:t>Statement</w:t>
      </w:r>
      <w:r w:rsidRPr="009D493F">
        <w:t>:</w:t>
      </w:r>
      <w:r>
        <w:t xml:space="preserve"> </w:t>
      </w:r>
      <w:r>
        <w:tab/>
      </w:r>
      <w:r w:rsidR="000C0F79">
        <w:t>System Resources Development MUST follow Guidance developed by Subject Matter Experts.</w:t>
      </w:r>
    </w:p>
    <w:p w14:paraId="2344680C" w14:textId="7326CB88" w:rsidR="0082721D" w:rsidRPr="001F0BD9" w:rsidRDefault="0082721D" w:rsidP="0082721D">
      <w:pPr>
        <w:pStyle w:val="ASomething"/>
      </w:pPr>
      <w:r w:rsidRPr="009D493F">
        <w:rPr>
          <w:b/>
          <w:bCs/>
        </w:rPr>
        <w:t>Rationale</w:t>
      </w:r>
      <w:r w:rsidRPr="009D493F">
        <w:t>:</w:t>
      </w:r>
      <w:r>
        <w:tab/>
      </w:r>
      <w:r w:rsidR="000C0F79">
        <w:t>Resources</w:t>
      </w:r>
    </w:p>
    <w:p w14:paraId="12584870" w14:textId="3B082845" w:rsidR="0082721D" w:rsidRPr="001F0BD9" w:rsidRDefault="0082721D" w:rsidP="0082721D">
      <w:pPr>
        <w:pStyle w:val="ASomething"/>
      </w:pPr>
      <w:r w:rsidRPr="009D493F">
        <w:rPr>
          <w:b/>
          <w:bCs/>
        </w:rPr>
        <w:t>Details</w:t>
      </w:r>
      <w:r w:rsidRPr="009D493F">
        <w:t>:</w:t>
      </w:r>
      <w:r>
        <w:t xml:space="preserve"> </w:t>
      </w:r>
      <w:r>
        <w:tab/>
      </w:r>
      <w:r w:rsidR="000C0F79">
        <w:t xml:space="preserve">Consider the Language, Culture, </w:t>
      </w:r>
      <w:proofErr w:type="gramStart"/>
      <w:r w:rsidR="000C0F79">
        <w:t>Age</w:t>
      </w:r>
      <w:proofErr w:type="gramEnd"/>
      <w:r w:rsidR="000C0F79">
        <w:t xml:space="preserve"> and sophistication of the audience and/or Domain of the resources. </w:t>
      </w:r>
    </w:p>
    <w:p w14:paraId="5FDFAD61" w14:textId="6C312FF6" w:rsidR="0082721D" w:rsidRPr="0075069B" w:rsidRDefault="0082721D" w:rsidP="0082721D">
      <w:pPr>
        <w:pStyle w:val="ASomething"/>
      </w:pPr>
      <w:r>
        <w:rPr>
          <w:b/>
          <w:bCs/>
        </w:rPr>
        <w:t>Prompts:</w:t>
      </w:r>
      <w:r>
        <w:tab/>
      </w:r>
      <w:r w:rsidR="000C0F79">
        <w:t>Will Resources require development?</w:t>
      </w:r>
      <w:r w:rsidR="000C0F79">
        <w:br/>
        <w:t>With what key characteristics (dual language, age bracket, etc.)?</w:t>
      </w:r>
      <w:r w:rsidR="000C0F79">
        <w:br/>
        <w:t>What types of SMEs will be required?</w:t>
      </w:r>
    </w:p>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62" w:name="_Toc158297627"/>
      <w:r w:rsidRPr="00011BE8">
        <w:t>System Dependent Data Qualities</w:t>
      </w:r>
      <w:bookmarkEnd w:id="162"/>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63" w:name="_Toc158297628"/>
      <w:r>
        <w:t>Availability</w:t>
      </w:r>
      <w:bookmarkEnd w:id="163"/>
    </w:p>
    <w:p w14:paraId="3B3C3F2A" w14:textId="77777777" w:rsidR="001B2972" w:rsidRDefault="001B2972" w:rsidP="00C829F4">
      <w:pPr>
        <w:pStyle w:val="BodyTextDefinition"/>
      </w:pPr>
      <w:r w:rsidRPr="00C829F4">
        <w:t>The degree to which data has attributes that enable it to be retrieved by authorized users and/or applications in a specific context of use.</w:t>
      </w:r>
    </w:p>
    <w:p w14:paraId="64991AE0" w14:textId="77777777" w:rsidR="0082721D" w:rsidRDefault="0082721D" w:rsidP="00C829F4">
      <w:pPr>
        <w:pStyle w:val="BodyTextDefinition"/>
      </w:pPr>
    </w:p>
    <w:p w14:paraId="78F10194" w14:textId="2BFCB9BC" w:rsidR="0082721D" w:rsidRDefault="00113DB2" w:rsidP="0082721D">
      <w:pPr>
        <w:pStyle w:val="Heading5"/>
      </w:pPr>
      <w:r>
        <w:t>QR-DEF-</w:t>
      </w:r>
      <w:r w:rsidR="00B822E2">
        <w:t>DAT-AVA-00</w:t>
      </w:r>
      <w:r w:rsidR="0082721D">
        <w:t xml:space="preserve">: </w:t>
      </w:r>
      <w:r w:rsidR="00B822E2">
        <w:rPr>
          <w:b/>
          <w:bCs/>
        </w:rPr>
        <w:t>TODO</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64" w:name="_Toc158297629"/>
      <w:r>
        <w:t>Portability</w:t>
      </w:r>
      <w:bookmarkEnd w:id="164"/>
    </w:p>
    <w:p w14:paraId="44315153" w14:textId="77777777" w:rsidR="001B2972" w:rsidRDefault="001B2972" w:rsidP="00C829F4">
      <w:pPr>
        <w:pStyle w:val="BodyTextDefinition"/>
      </w:pPr>
      <w:r w:rsidRPr="00C829F4">
        <w:t xml:space="preserve">The degree to which data has attributes that enable it to be installed, </w:t>
      </w:r>
      <w:proofErr w:type="gramStart"/>
      <w:r w:rsidRPr="00C829F4">
        <w:t>replaced</w:t>
      </w:r>
      <w:proofErr w:type="gramEnd"/>
      <w:r w:rsidRPr="00C829F4">
        <w:t xml:space="preserve"> or moved from one system to another preserving the existing quality in a specific context of use.</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65" w:name="_Toc158297630"/>
      <w:r>
        <w:t>Recoverability</w:t>
      </w:r>
      <w:bookmarkEnd w:id="165"/>
    </w:p>
    <w:p w14:paraId="19086591" w14:textId="77777777" w:rsidR="001B2972" w:rsidRPr="00C829F4" w:rsidRDefault="001B2972" w:rsidP="00C829F4">
      <w:pPr>
        <w:pStyle w:val="BodyTextDefinition"/>
      </w:pPr>
      <w:r w:rsidRPr="00C829F4">
        <w:t>The degree to which data has attributes that enable it to maintain and preserve a specified level of operations and quality, even in the event of failure, in a specific context of use.</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p w14:paraId="487E27ED" w14:textId="77777777" w:rsidR="001B2972" w:rsidRDefault="001B2972" w:rsidP="001B2972">
      <w:pPr>
        <w:pStyle w:val="BodyText"/>
      </w:pPr>
    </w:p>
    <w:p w14:paraId="082AB368" w14:textId="61DA810E" w:rsidR="001B2972" w:rsidRDefault="00867765" w:rsidP="00011BE8">
      <w:pPr>
        <w:pStyle w:val="Heading1"/>
      </w:pPr>
      <w:bookmarkStart w:id="166" w:name="Header_SystemUserQualityRequirements"/>
      <w:bookmarkStart w:id="167" w:name="_Toc158297631"/>
      <w:bookmarkEnd w:id="166"/>
      <w:r>
        <w:lastRenderedPageBreak/>
        <w:t xml:space="preserve">System </w:t>
      </w:r>
      <w:r w:rsidR="001B2972">
        <w:t>Use</w:t>
      </w:r>
      <w:r>
        <w:t>r</w:t>
      </w:r>
      <w:r w:rsidR="001B2972">
        <w:t xml:space="preserve"> Experience Qualit</w:t>
      </w:r>
      <w:r>
        <w:t xml:space="preserve">y </w:t>
      </w:r>
      <w:commentRangeStart w:id="168"/>
      <w:commentRangeStart w:id="169"/>
      <w:r>
        <w:t>Requirements</w:t>
      </w:r>
      <w:bookmarkEnd w:id="167"/>
      <w:commentRangeEnd w:id="168"/>
      <w:r w:rsidR="006F6FE7">
        <w:rPr>
          <w:rStyle w:val="CommentReference"/>
          <w:rFonts w:eastAsiaTheme="minorHAnsi" w:cs="Times New Roman"/>
          <w:b w:val="0"/>
          <w:color w:val="auto"/>
        </w:rPr>
        <w:commentReference w:id="168"/>
      </w:r>
      <w:commentRangeEnd w:id="169"/>
      <w:r w:rsidR="006D5984">
        <w:rPr>
          <w:rStyle w:val="CommentReference"/>
          <w:rFonts w:eastAsiaTheme="minorHAnsi" w:cs="Times New Roman"/>
          <w:b w:val="0"/>
          <w:color w:val="auto"/>
        </w:rPr>
        <w:commentReference w:id="169"/>
      </w:r>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37E36506" w:rsidR="009425C1" w:rsidRPr="00011BE8" w:rsidRDefault="009425C1" w:rsidP="00011BE8">
      <w:pPr>
        <w:pStyle w:val="BodyText"/>
      </w:pPr>
      <w:r>
        <w:t xml:space="preserve">Systems are used by Users. Therefore, </w:t>
      </w:r>
      <w:r w:rsidR="00620E26">
        <w:t xml:space="preserve">a high degree of </w:t>
      </w:r>
      <w:r>
        <w:t xml:space="preserve">User Experience qualities </w:t>
      </w:r>
      <w:proofErr w:type="gramStart"/>
      <w:r>
        <w:t>are</w:t>
      </w:r>
      <w:proofErr w:type="gramEnd"/>
      <w:r>
        <w:t xml:space="preserve"> essential for the use of an automation system to tried, adopted and not rejected as being a waste of investment. </w:t>
      </w:r>
    </w:p>
    <w:p w14:paraId="69314336" w14:textId="534F1F50" w:rsidR="001B2972" w:rsidRDefault="00501D15" w:rsidP="00501D15">
      <w:pPr>
        <w:pStyle w:val="Heading2"/>
      </w:pPr>
      <w:bookmarkStart w:id="170" w:name="_Toc158297632"/>
      <w:r>
        <w:t>Effectiveness</w:t>
      </w:r>
      <w:bookmarkEnd w:id="170"/>
    </w:p>
    <w:p w14:paraId="7ABA4CE2" w14:textId="1CDB6C1F" w:rsidR="00501D15" w:rsidRPr="00501D15" w:rsidRDefault="00501D15" w:rsidP="00011BE8">
      <w:pPr>
        <w:pStyle w:val="BodyTextDefinition"/>
      </w:pPr>
      <w:r>
        <w:rPr>
          <w:shd w:val="clear" w:color="auto" w:fill="FFFFFF"/>
        </w:rPr>
        <w:t>The degree of accuracy and completeness with which users achieve specified goals.</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3F85857A" w:rsidR="00501D15" w:rsidRPr="001F0BD9" w:rsidRDefault="00501D15" w:rsidP="00501D15">
      <w:pPr>
        <w:pStyle w:val="ASomething"/>
      </w:pPr>
      <w:r w:rsidRPr="009D493F">
        <w:rPr>
          <w:b/>
          <w:bCs/>
        </w:rPr>
        <w:t>Statement</w:t>
      </w:r>
      <w:r w:rsidRPr="009D493F">
        <w:t>:</w:t>
      </w:r>
      <w:r>
        <w:t xml:space="preserve"> </w:t>
      </w:r>
      <w:r>
        <w:tab/>
      </w:r>
      <w:r w:rsidR="009425C1">
        <w:t>The solution’s system(s) MUST enable users to perform tasks such that their managers and/or sponsors recognise an improvement in the outcome and its value.</w:t>
      </w:r>
    </w:p>
    <w:p w14:paraId="4A3AC791" w14:textId="36F9EF92" w:rsidR="00501D15" w:rsidRPr="001F0BD9" w:rsidRDefault="00501D15" w:rsidP="00501D15">
      <w:pPr>
        <w:pStyle w:val="ASomething"/>
      </w:pPr>
      <w:r w:rsidRPr="009D493F">
        <w:rPr>
          <w:b/>
          <w:bCs/>
        </w:rPr>
        <w:t>Rationale</w:t>
      </w:r>
      <w:r w:rsidRPr="009D493F">
        <w:t>:</w:t>
      </w:r>
      <w:r>
        <w:tab/>
      </w:r>
      <w:r w:rsidR="009425C1">
        <w:t>Users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p w14:paraId="00E13473" w14:textId="77777777" w:rsidR="00501D15" w:rsidRPr="00501D15" w:rsidRDefault="00501D15" w:rsidP="00501D15"/>
    <w:p w14:paraId="1A541E0E" w14:textId="28F0D92D" w:rsidR="00501D15" w:rsidRDefault="00501D15" w:rsidP="00501D15">
      <w:pPr>
        <w:pStyle w:val="Heading2"/>
      </w:pPr>
      <w:bookmarkStart w:id="171" w:name="_Toc158297633"/>
      <w:r>
        <w:t>Efficiency</w:t>
      </w:r>
      <w:bookmarkEnd w:id="171"/>
    </w:p>
    <w:p w14:paraId="0ABC2D01" w14:textId="3FC3DE4D" w:rsidR="00501D15" w:rsidRDefault="00501D15" w:rsidP="00011BE8">
      <w:pPr>
        <w:pStyle w:val="BodyTextDefinition"/>
        <w:rPr>
          <w:shd w:val="clear" w:color="auto" w:fill="FFFFFF"/>
        </w:rPr>
      </w:pPr>
      <w:r>
        <w:t xml:space="preserve">The degree </w:t>
      </w:r>
      <w:r w:rsidR="00011BE8">
        <w:t xml:space="preserve">to which </w:t>
      </w:r>
      <w:r>
        <w:rPr>
          <w:shd w:val="clear" w:color="auto" w:fill="FFFFFF"/>
        </w:rPr>
        <w:t xml:space="preserve">resources </w:t>
      </w:r>
      <w:r w:rsidR="00011BE8">
        <w:rPr>
          <w:shd w:val="clear" w:color="auto" w:fill="FFFFFF"/>
        </w:rPr>
        <w:t xml:space="preserve">are </w:t>
      </w:r>
      <w:r>
        <w:rPr>
          <w:shd w:val="clear" w:color="auto" w:fill="FFFFFF"/>
        </w:rPr>
        <w:t>expended in relation to the accuracy and completeness with which users achieve goals</w:t>
      </w:r>
      <w:r w:rsidR="00011BE8">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5847EE02" w:rsidR="00501D15" w:rsidRPr="001F0BD9" w:rsidRDefault="00501D15" w:rsidP="00501D15">
      <w:pPr>
        <w:pStyle w:val="ASomething"/>
      </w:pPr>
      <w:r w:rsidRPr="009D493F">
        <w:rPr>
          <w:b/>
          <w:bCs/>
        </w:rPr>
        <w:t>Statement</w:t>
      </w:r>
      <w:r w:rsidRPr="009D493F">
        <w:t>:</w:t>
      </w:r>
      <w:r>
        <w:t xml:space="preserve"> </w:t>
      </w:r>
      <w:r>
        <w:tab/>
      </w:r>
      <w:r w:rsidR="009425C1">
        <w:t>The solution’s system(s) MUST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Pr="0075069B" w:rsidRDefault="00501D15" w:rsidP="00501D15">
      <w:pPr>
        <w:pStyle w:val="ASomething"/>
      </w:pPr>
      <w:r>
        <w:rPr>
          <w:b/>
          <w:bCs/>
        </w:rPr>
        <w:t>Prompts:</w:t>
      </w:r>
      <w:r>
        <w:tab/>
        <w:t>…</w:t>
      </w:r>
    </w:p>
    <w:p w14:paraId="44C6F69F" w14:textId="77777777" w:rsidR="00501D15" w:rsidRPr="00501D15" w:rsidRDefault="00501D15" w:rsidP="00501D15"/>
    <w:p w14:paraId="33823999" w14:textId="470CCBCE" w:rsidR="00501D15" w:rsidRDefault="00501D15" w:rsidP="00501D15">
      <w:pPr>
        <w:pStyle w:val="Heading2"/>
      </w:pPr>
      <w:bookmarkStart w:id="172" w:name="_Toc158297634"/>
      <w:r>
        <w:lastRenderedPageBreak/>
        <w:t>Satisfaction</w:t>
      </w:r>
      <w:bookmarkEnd w:id="172"/>
    </w:p>
    <w:p w14:paraId="3FAD2017" w14:textId="71F5AD2E" w:rsidR="00501D15" w:rsidRPr="00501D15" w:rsidRDefault="00011BE8" w:rsidP="00011BE8">
      <w:pPr>
        <w:pStyle w:val="BodyTextDefinition"/>
      </w:pPr>
      <w:r>
        <w:rPr>
          <w:shd w:val="clear" w:color="auto" w:fill="FFFFFF"/>
        </w:rPr>
        <w:t>The degree to which user needs are satisfied when a product or system is used in a specified context of use.</w:t>
      </w:r>
    </w:p>
    <w:p w14:paraId="1933FB09" w14:textId="77777777" w:rsidR="00501D15" w:rsidRDefault="00501D15" w:rsidP="00501D15">
      <w:pPr>
        <w:pStyle w:val="Heading3"/>
      </w:pPr>
      <w:bookmarkStart w:id="173" w:name="_Toc158297635"/>
      <w:r>
        <w:t>Usefulness</w:t>
      </w:r>
      <w:bookmarkEnd w:id="173"/>
    </w:p>
    <w:p w14:paraId="193286B6" w14:textId="0F092F08" w:rsidR="00E35442" w:rsidRPr="00E35442" w:rsidRDefault="00E35442" w:rsidP="00E35442">
      <w:pPr>
        <w:pStyle w:val="BodyTextDefinition"/>
      </w:pPr>
      <w:r>
        <w:rPr>
          <w:shd w:val="clear" w:color="auto" w:fill="F7F4FC"/>
        </w:rPr>
        <w:t>The degree to which a user is satisfied with their perceived achievement of pragmatic goals, including the results of use and the consequences of use.</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commentRangeStart w:id="174"/>
      <w:commentRangeStart w:id="175"/>
      <w:r w:rsidR="009425C1">
        <w:rPr>
          <w:b/>
          <w:bCs/>
        </w:rPr>
        <w:t>Usefulness</w:t>
      </w:r>
      <w:commentRangeEnd w:id="174"/>
      <w:r w:rsidR="00526C68">
        <w:rPr>
          <w:rStyle w:val="CommentReference"/>
          <w:rFonts w:eastAsiaTheme="minorHAnsi" w:cs="Times New Roman"/>
          <w:color w:val="auto"/>
        </w:rPr>
        <w:commentReference w:id="174"/>
      </w:r>
      <w:commentRangeEnd w:id="175"/>
      <w:r w:rsidR="006D5984">
        <w:rPr>
          <w:rStyle w:val="CommentReference"/>
          <w:rFonts w:eastAsiaTheme="minorHAnsi" w:cs="Times New Roman"/>
          <w:color w:val="auto"/>
        </w:rPr>
        <w:commentReference w:id="175"/>
      </w:r>
    </w:p>
    <w:p w14:paraId="7D113CB2" w14:textId="4A4D1D0A" w:rsidR="00501D15" w:rsidRPr="001F0BD9" w:rsidRDefault="00501D15" w:rsidP="00501D15">
      <w:pPr>
        <w:pStyle w:val="ASomething"/>
      </w:pPr>
      <w:r w:rsidRPr="009D493F">
        <w:rPr>
          <w:b/>
          <w:bCs/>
        </w:rPr>
        <w:t>Category</w:t>
      </w:r>
      <w:r w:rsidRPr="009D493F">
        <w:t>:</w:t>
      </w:r>
      <w:r>
        <w:t xml:space="preserve"> </w:t>
      </w:r>
      <w:r>
        <w:tab/>
      </w:r>
      <w:r w:rsidR="009425C1">
        <w:t>ISO-25022/Satisfaction/Usefulness</w:t>
      </w:r>
    </w:p>
    <w:p w14:paraId="19527100" w14:textId="51278C1D"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w:t>
      </w:r>
      <w:r w:rsidR="009425C1">
        <w:t>be sufficiently useful that users do not wish to return to processes existing prior to the system’s introduction</w:t>
      </w:r>
      <w:r w:rsidR="00A35A83">
        <w:t>.</w:t>
      </w:r>
    </w:p>
    <w:p w14:paraId="0AC5DC0E" w14:textId="418973AD" w:rsidR="00501D15" w:rsidRPr="001F0BD9" w:rsidRDefault="00501D15" w:rsidP="00501D15">
      <w:pPr>
        <w:pStyle w:val="ASomething"/>
      </w:pPr>
      <w:r w:rsidRPr="009D493F">
        <w:rPr>
          <w:b/>
          <w:bCs/>
        </w:rPr>
        <w:t>Rationale</w:t>
      </w:r>
      <w:r w:rsidRPr="009D493F">
        <w:t>:</w:t>
      </w:r>
      <w:r>
        <w:tab/>
      </w:r>
      <w:r w:rsidR="009425C1">
        <w:t>Users resist change if the change is not more rewarding than continuing with existing patterns.</w:t>
      </w:r>
    </w:p>
    <w:p w14:paraId="6397AA66" w14:textId="77777777" w:rsidR="00501D15" w:rsidRPr="001F0BD9" w:rsidRDefault="00501D15" w:rsidP="00501D15">
      <w:pPr>
        <w:pStyle w:val="ASomething"/>
      </w:pPr>
      <w:r w:rsidRPr="009D493F">
        <w:rPr>
          <w:b/>
          <w:bCs/>
        </w:rPr>
        <w:t>Details</w:t>
      </w:r>
      <w:r w:rsidRPr="009D493F">
        <w:t>:</w:t>
      </w:r>
      <w:r>
        <w:t xml:space="preserve"> </w:t>
      </w:r>
      <w:r>
        <w:tab/>
        <w:t>…</w:t>
      </w:r>
    </w:p>
    <w:p w14:paraId="4C70F66D" w14:textId="77777777" w:rsidR="00501D15" w:rsidRPr="0075069B" w:rsidRDefault="00501D15" w:rsidP="00501D15">
      <w:pPr>
        <w:pStyle w:val="ASomething"/>
      </w:pPr>
      <w:r>
        <w:rPr>
          <w:b/>
          <w:bCs/>
        </w:rPr>
        <w:t>Prompts:</w:t>
      </w:r>
      <w:r>
        <w:tab/>
        <w:t>…</w:t>
      </w:r>
    </w:p>
    <w:p w14:paraId="7E7B4EE3" w14:textId="77777777" w:rsidR="00501D15" w:rsidRPr="00501D15" w:rsidRDefault="00501D15" w:rsidP="00501D15"/>
    <w:p w14:paraId="5D41731D" w14:textId="77777777" w:rsidR="00501D15" w:rsidRDefault="00501D15" w:rsidP="00501D15">
      <w:pPr>
        <w:pStyle w:val="Heading3"/>
      </w:pPr>
      <w:bookmarkStart w:id="176" w:name="_Toc158297636"/>
      <w:r>
        <w:t>Trust</w:t>
      </w:r>
      <w:bookmarkEnd w:id="176"/>
    </w:p>
    <w:p w14:paraId="6CEE2D8A" w14:textId="7AD6E28D" w:rsidR="00501D15" w:rsidRDefault="00011BE8" w:rsidP="00011BE8">
      <w:pPr>
        <w:pStyle w:val="BodyTextDefinition"/>
        <w:rPr>
          <w:shd w:val="clear" w:color="auto" w:fill="F7F4FC"/>
        </w:rPr>
      </w:pPr>
      <w:r>
        <w:t xml:space="preserve">The </w:t>
      </w:r>
      <w:r>
        <w:rPr>
          <w:shd w:val="clear" w:color="auto" w:fill="F7F4FC"/>
        </w:rPr>
        <w:t>degree to which a user or other stakeholder has confidence that a product or system will behave as intended.</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p w14:paraId="38156B7F" w14:textId="62161FDB" w:rsidR="00501D15" w:rsidRPr="001F0BD9" w:rsidRDefault="00501D15" w:rsidP="00501D15">
      <w:pPr>
        <w:pStyle w:val="ASomething"/>
      </w:pPr>
      <w:r w:rsidRPr="009D493F">
        <w:rPr>
          <w:b/>
          <w:bCs/>
        </w:rPr>
        <w:t>Category</w:t>
      </w:r>
      <w:r w:rsidRPr="009D493F">
        <w:t>:</w:t>
      </w:r>
      <w:r>
        <w:t xml:space="preserve"> </w:t>
      </w:r>
      <w:r>
        <w:tab/>
      </w:r>
      <w:r w:rsidR="00A35A83">
        <w:t>ISO-25012/Satisfaction/Trust</w:t>
      </w:r>
    </w:p>
    <w:p w14:paraId="28C9CAF1" w14:textId="1B049A02"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NOT cause </w:t>
      </w:r>
      <w:r w:rsidR="00E35442">
        <w:t xml:space="preserve">enduring </w:t>
      </w:r>
      <w:r w:rsidR="00A35A83">
        <w:t xml:space="preserve">distrust </w:t>
      </w:r>
      <w:r w:rsidR="00E35442">
        <w:t>by</w:t>
      </w:r>
      <w:r w:rsidR="00A35A83">
        <w:t xml:space="preserve"> users.</w:t>
      </w:r>
    </w:p>
    <w:p w14:paraId="607B574A" w14:textId="44020C7F" w:rsidR="00501D15" w:rsidRPr="001F0BD9" w:rsidRDefault="00501D15" w:rsidP="00501D15">
      <w:pPr>
        <w:pStyle w:val="ASomething"/>
      </w:pPr>
      <w:r w:rsidRPr="009D493F">
        <w:rPr>
          <w:b/>
          <w:bCs/>
        </w:rPr>
        <w:t>Rationale</w:t>
      </w:r>
      <w:r w:rsidRPr="009D493F">
        <w:t>:</w:t>
      </w:r>
      <w:r>
        <w:tab/>
      </w:r>
      <w:r w:rsidR="00A35A83">
        <w:t>Users that trust a service accept to use it, explore features, derive more value from it. Users that distrust a service avoid using the system, and if used, only using what they perceive as not yet failing them.</w:t>
      </w:r>
    </w:p>
    <w:p w14:paraId="76D0A69E" w14:textId="5BDE9C31" w:rsidR="00501D15" w:rsidRPr="001F0BD9" w:rsidRDefault="00501D15" w:rsidP="00501D15">
      <w:pPr>
        <w:pStyle w:val="ASomething"/>
      </w:pPr>
      <w:r w:rsidRPr="009D493F">
        <w:rPr>
          <w:b/>
          <w:bCs/>
        </w:rPr>
        <w:t>Details</w:t>
      </w:r>
      <w:r w:rsidRPr="009D493F">
        <w:t>:</w:t>
      </w:r>
      <w:r>
        <w:t xml:space="preserve"> </w:t>
      </w:r>
      <w:r>
        <w:tab/>
      </w:r>
      <w:r w:rsidR="00E35442">
        <w:t xml:space="preserve">The most basic steps to keeping a system user’s trust is to act predictably, repeatedly, and permit the undoing and/or correction of most (if not all errors) </w:t>
      </w:r>
      <w:r w:rsidR="00700305">
        <w:t>commands</w:t>
      </w:r>
      <w:r w:rsidR="00E35442">
        <w:t>.</w:t>
      </w:r>
      <w:r w:rsidR="00E35442">
        <w:br/>
        <w:t>This requirement is supported by several previously defined Quality Requirements</w:t>
      </w:r>
      <w:r w:rsidR="00700305">
        <w:t xml:space="preserve"> (see requirements under ISO-25010/Reliability/Fault Tolerance)</w:t>
      </w:r>
      <w:r w:rsidR="00E35442">
        <w:t>.</w:t>
      </w:r>
    </w:p>
    <w:p w14:paraId="3D94FB74" w14:textId="32195F22" w:rsidR="00501D15" w:rsidRPr="0075069B" w:rsidRDefault="00501D15" w:rsidP="00501D15">
      <w:pPr>
        <w:pStyle w:val="ASomething"/>
      </w:pPr>
      <w:r>
        <w:rPr>
          <w:b/>
          <w:bCs/>
        </w:rPr>
        <w:lastRenderedPageBreak/>
        <w:t>Prompts:</w:t>
      </w:r>
      <w:r>
        <w:tab/>
      </w:r>
      <w:bookmarkStart w:id="177" w:name="_Hlk157525039"/>
      <w:r w:rsidR="00966E7F">
        <w:t xml:space="preserve">Does the solution’s service permit the undoing of user editing errors? </w:t>
      </w:r>
      <w:bookmarkEnd w:id="177"/>
      <w:r w:rsidR="00E35442">
        <w:br/>
        <w:t>For example, by permitting a user to re-edit posted comments, records, etc. – at least for a limited time, such as the next 5 minutes.</w:t>
      </w:r>
      <w:r w:rsidR="00966E7F">
        <w:br/>
        <w:t>Does the solution’s service permit the undoing of user deleting errors?</w:t>
      </w:r>
      <w:r w:rsidR="00E35442">
        <w:t xml:space="preserve"> For example, by only logically deleting, avoiding physically deleting records.</w:t>
      </w:r>
      <w:r w:rsidR="00966E7F">
        <w:br/>
        <w:t>Does the solution’s service permit the undoing of m</w:t>
      </w:r>
      <w:r w:rsidR="00F52C96">
        <w:t>essage</w:t>
      </w:r>
      <w:r w:rsidR="00966E7F">
        <w:t xml:space="preserve"> sending errors? For example, by </w:t>
      </w:r>
      <w:r w:rsidR="00E35442">
        <w:t>delaying sending by 10 seconds, providing an option to abort the operation.</w:t>
      </w:r>
    </w:p>
    <w:p w14:paraId="6308F22A" w14:textId="77777777" w:rsidR="00501D15" w:rsidRPr="00501D15" w:rsidRDefault="00501D15" w:rsidP="00501D15"/>
    <w:p w14:paraId="382CA8F1" w14:textId="77777777" w:rsidR="00501D15" w:rsidRDefault="00501D15" w:rsidP="00501D15">
      <w:pPr>
        <w:pStyle w:val="Heading3"/>
      </w:pPr>
      <w:bookmarkStart w:id="178" w:name="_Toc158297637"/>
      <w:r>
        <w:t>Pleasure</w:t>
      </w:r>
      <w:bookmarkEnd w:id="178"/>
    </w:p>
    <w:p w14:paraId="1A1B5462" w14:textId="0A0D2202" w:rsidR="00501D15" w:rsidRDefault="00011BE8" w:rsidP="00011BE8">
      <w:pPr>
        <w:pStyle w:val="BodyTextDefinition"/>
        <w:rPr>
          <w:shd w:val="clear" w:color="auto" w:fill="F7F4FC"/>
        </w:rPr>
      </w:pPr>
      <w:r>
        <w:t xml:space="preserve">The </w:t>
      </w:r>
      <w:r>
        <w:rPr>
          <w:shd w:val="clear" w:color="auto" w:fill="F7F4FC"/>
        </w:rPr>
        <w:t>degree to which a user obtains pleasure from fulfilling their personal needs.</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p w14:paraId="559EC864" w14:textId="7A3A2E8E" w:rsidR="00501D15" w:rsidRPr="001F0BD9" w:rsidRDefault="00501D15" w:rsidP="00501D15">
      <w:pPr>
        <w:pStyle w:val="ASomething"/>
      </w:pPr>
      <w:r w:rsidRPr="009D493F">
        <w:rPr>
          <w:b/>
          <w:bCs/>
        </w:rPr>
        <w:t>Category</w:t>
      </w:r>
      <w:r w:rsidRPr="009D493F">
        <w:t>:</w:t>
      </w:r>
      <w:r>
        <w:t xml:space="preserve"> </w:t>
      </w:r>
      <w:r>
        <w:tab/>
      </w:r>
      <w:r w:rsidR="00A35A83">
        <w:t>ISO-25012/Satisfaction/Pleasure</w:t>
      </w:r>
    </w:p>
    <w:p w14:paraId="477A8D9A" w14:textId="02A99D17"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deliver user pleasure by efficiency, value derived and </w:t>
      </w:r>
      <w:hyperlink w:anchor="Term_UserInterface" w:history="1">
        <w:r w:rsidR="00A35A83" w:rsidRPr="00A35A83">
          <w:rPr>
            <w:rStyle w:val="Hyperlink"/>
          </w:rPr>
          <w:t>user interface</w:t>
        </w:r>
      </w:hyperlink>
      <w:r w:rsidR="00A35A83">
        <w:t xml:space="preserve"> aesthetics.</w:t>
      </w:r>
    </w:p>
    <w:p w14:paraId="43972EA7" w14:textId="7AA00961" w:rsidR="00501D15" w:rsidRPr="001F0BD9" w:rsidRDefault="00501D15" w:rsidP="00501D15">
      <w:pPr>
        <w:pStyle w:val="ASomething"/>
      </w:pPr>
      <w:r w:rsidRPr="009D493F">
        <w:rPr>
          <w:b/>
          <w:bCs/>
        </w:rPr>
        <w:t>Rationale</w:t>
      </w:r>
      <w:r w:rsidRPr="009D493F">
        <w:t>:</w:t>
      </w:r>
      <w:r>
        <w:tab/>
      </w:r>
      <w:r w:rsidR="00A35A83">
        <w:t>A solution that provides pleasure leads to users returning to using a system, whereas one that displeases repels users from using the service.</w:t>
      </w:r>
    </w:p>
    <w:p w14:paraId="19E5911D" w14:textId="7300357E" w:rsidR="00501D15" w:rsidRPr="001F0BD9" w:rsidRDefault="00501D15" w:rsidP="00501D15">
      <w:pPr>
        <w:pStyle w:val="ASomething"/>
      </w:pPr>
      <w:r w:rsidRPr="009D493F">
        <w:rPr>
          <w:b/>
          <w:bCs/>
        </w:rPr>
        <w:t>Details</w:t>
      </w:r>
      <w:r w:rsidRPr="009D493F">
        <w:t>:</w:t>
      </w:r>
      <w:r>
        <w:t xml:space="preserve"> </w:t>
      </w:r>
      <w:r>
        <w:tab/>
      </w:r>
      <w:r w:rsidR="00966E7F">
        <w:t xml:space="preserve">Users can gain pleasure by being surprised by positive qualities. </w:t>
      </w:r>
      <w:r w:rsidR="00966E7F">
        <w:br/>
        <w:t>Speed of login, user interface rendering, task completion are all potential examples. Completeness of outcomes is another.</w:t>
      </w:r>
    </w:p>
    <w:p w14:paraId="16FCD436" w14:textId="503509E9" w:rsidR="00501D15" w:rsidRPr="0075069B" w:rsidRDefault="00501D15" w:rsidP="00501D15">
      <w:pPr>
        <w:pStyle w:val="ASomething"/>
      </w:pPr>
      <w:r>
        <w:rPr>
          <w:b/>
          <w:bCs/>
        </w:rPr>
        <w:t>Prompts:</w:t>
      </w:r>
      <w:r>
        <w:tab/>
      </w:r>
      <w:r w:rsidR="00966E7F">
        <w:t>Are there any parts of the system that you expect would delight users?</w:t>
      </w:r>
      <w:r w:rsidR="00966E7F">
        <w:br/>
        <w:t>Are there any unique parts of the solution’s system(s) that you would expect to delight users by surprise?</w:t>
      </w:r>
    </w:p>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79" w:name="_Toc158297638"/>
      <w:r>
        <w:t>Comfort</w:t>
      </w:r>
      <w:bookmarkEnd w:id="179"/>
    </w:p>
    <w:p w14:paraId="6D8DD374" w14:textId="71B82A12" w:rsidR="00501D15" w:rsidRDefault="00011BE8" w:rsidP="00011BE8">
      <w:pPr>
        <w:pStyle w:val="BodyTextDefinition"/>
      </w:pPr>
      <w:r>
        <w:t xml:space="preserve">The </w:t>
      </w:r>
      <w:r>
        <w:rPr>
          <w:shd w:val="clear" w:color="auto" w:fill="F7F4FC"/>
        </w:rPr>
        <w:t>degree to which the user is satisfied with physical comfort.</w:t>
      </w:r>
    </w:p>
    <w:p w14:paraId="12E7E28F" w14:textId="1FED11DA" w:rsidR="00501D15" w:rsidRDefault="00113DB2" w:rsidP="00501D15">
      <w:pPr>
        <w:pStyle w:val="Heading5"/>
      </w:pPr>
      <w:r>
        <w:t>QR-DEF-</w:t>
      </w:r>
      <w:r w:rsidR="00E276FB">
        <w:t>USR-COM-00</w:t>
      </w:r>
      <w:r w:rsidR="00501D15">
        <w:t xml:space="preserve">: </w:t>
      </w:r>
      <w:r w:rsidR="00966E7F">
        <w:rPr>
          <w:b/>
          <w:bCs/>
        </w:rPr>
        <w:t>Comfort</w:t>
      </w:r>
    </w:p>
    <w:p w14:paraId="64EB51FA" w14:textId="75C3288C" w:rsidR="00501D15" w:rsidRPr="001F0BD9" w:rsidRDefault="00501D15" w:rsidP="00501D15">
      <w:pPr>
        <w:pStyle w:val="ASomething"/>
      </w:pPr>
      <w:r w:rsidRPr="009D493F">
        <w:rPr>
          <w:b/>
          <w:bCs/>
        </w:rPr>
        <w:t>Category</w:t>
      </w:r>
      <w:r w:rsidRPr="009D493F">
        <w:t>:</w:t>
      </w:r>
      <w:r>
        <w:t xml:space="preserve"> </w:t>
      </w:r>
      <w:r>
        <w:tab/>
      </w:r>
      <w:r w:rsidR="00966E7F">
        <w:t>ISO-25012/Satisfaction/Comfort</w:t>
      </w:r>
    </w:p>
    <w:p w14:paraId="32B4CF58" w14:textId="3C90C2AD" w:rsidR="00501D15" w:rsidRPr="001F0BD9" w:rsidRDefault="00501D15" w:rsidP="00501D15">
      <w:pPr>
        <w:pStyle w:val="ASomething"/>
      </w:pPr>
      <w:r w:rsidRPr="009D493F">
        <w:rPr>
          <w:b/>
          <w:bCs/>
        </w:rPr>
        <w:t>Statement</w:t>
      </w:r>
      <w:r w:rsidRPr="009D493F">
        <w:t>:</w:t>
      </w:r>
      <w:r>
        <w:t xml:space="preserve"> </w:t>
      </w:r>
      <w:r>
        <w:tab/>
      </w:r>
      <w:r w:rsidR="00966E7F">
        <w:t>The solution’s system(s) and data MUST not discomfort users.</w:t>
      </w:r>
    </w:p>
    <w:p w14:paraId="5D832F8B" w14:textId="5069FA5F" w:rsidR="00501D15" w:rsidRPr="001F0BD9" w:rsidRDefault="00501D15" w:rsidP="00501D15">
      <w:pPr>
        <w:pStyle w:val="ASomething"/>
      </w:pPr>
      <w:r w:rsidRPr="009D493F">
        <w:rPr>
          <w:b/>
          <w:bCs/>
        </w:rPr>
        <w:t>Rationale</w:t>
      </w:r>
      <w:r w:rsidRPr="009D493F">
        <w:t>:</w:t>
      </w:r>
      <w:r>
        <w:tab/>
      </w:r>
      <w:r w:rsidR="00966E7F">
        <w:t>Systems gain value by being useful and used by more people and vice versa lose impact and value by being rejected by users.</w:t>
      </w:r>
    </w:p>
    <w:p w14:paraId="12E06DF5" w14:textId="38E00C8E" w:rsidR="00966E7F" w:rsidRDefault="00501D15" w:rsidP="00501D15">
      <w:pPr>
        <w:pStyle w:val="ASomething"/>
      </w:pPr>
      <w:r w:rsidRPr="009D493F">
        <w:rPr>
          <w:b/>
          <w:bCs/>
        </w:rPr>
        <w:t>Details</w:t>
      </w:r>
      <w:r w:rsidRPr="009D493F">
        <w:t>:</w:t>
      </w:r>
      <w:r>
        <w:t xml:space="preserve"> </w:t>
      </w:r>
      <w:r>
        <w:tab/>
      </w:r>
      <w:r w:rsidR="00966E7F">
        <w:t>Consider the following for being inclusive rather than exclusive:</w:t>
      </w:r>
      <w:r w:rsidR="00966E7F">
        <w:br/>
        <w:t>- User Interface</w:t>
      </w:r>
      <w:r w:rsidR="00966E7F">
        <w:br/>
      </w:r>
      <w:r w:rsidR="00966E7F">
        <w:lastRenderedPageBreak/>
        <w:t>- Generated Reports</w:t>
      </w:r>
      <w:r w:rsidR="00966E7F">
        <w:br/>
        <w:t>- Resources</w:t>
      </w:r>
    </w:p>
    <w:p w14:paraId="5085E7C1" w14:textId="1D5C6251" w:rsidR="00501D15" w:rsidRPr="0075069B" w:rsidRDefault="00501D15" w:rsidP="00501D15">
      <w:pPr>
        <w:pStyle w:val="ASomething"/>
      </w:pPr>
      <w:r>
        <w:rPr>
          <w:b/>
          <w:bCs/>
        </w:rPr>
        <w:t>Prompts:</w:t>
      </w:r>
      <w:r>
        <w:tab/>
      </w:r>
      <w:r w:rsidR="00966E7F">
        <w:t>Were culture SMEs hired to assist with the development of culture specific user interfaces, reports, resources?</w:t>
      </w:r>
    </w:p>
    <w:p w14:paraId="1A2830E1" w14:textId="77777777" w:rsidR="00501D15" w:rsidRPr="00501D15" w:rsidRDefault="00501D15" w:rsidP="00501D15"/>
    <w:p w14:paraId="29AFDD96" w14:textId="46F543A2" w:rsidR="00501D15" w:rsidRDefault="00501D15" w:rsidP="00501D15">
      <w:pPr>
        <w:pStyle w:val="Heading2"/>
      </w:pPr>
      <w:bookmarkStart w:id="180" w:name="_Toc158297639"/>
      <w:r>
        <w:t>Freedom from Risk</w:t>
      </w:r>
      <w:bookmarkEnd w:id="180"/>
    </w:p>
    <w:p w14:paraId="1EE2ACFD" w14:textId="617B324F" w:rsidR="00501D15" w:rsidRDefault="00011BE8" w:rsidP="00011BE8">
      <w:pPr>
        <w:pStyle w:val="BodyTextDefinition"/>
        <w:rPr>
          <w:shd w:val="clear" w:color="auto" w:fill="FFFFFF"/>
        </w:rPr>
      </w:pPr>
      <w:r>
        <w:rPr>
          <w:shd w:val="clear" w:color="auto" w:fill="FFFFFF"/>
        </w:rPr>
        <w:t>The degree to which the quality of a product or system mitigates or avoids potential risks to economic status, human life, health, or the environment.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81" w:name="_Toc158297640"/>
      <w:r>
        <w:t>Economic</w:t>
      </w:r>
      <w:r w:rsidR="00501D15">
        <w:t xml:space="preserve"> Risk Mitigation</w:t>
      </w:r>
      <w:bookmarkEnd w:id="181"/>
    </w:p>
    <w:p w14:paraId="02C0FEB5" w14:textId="3004F9B0" w:rsidR="00501D15" w:rsidRDefault="00011BE8" w:rsidP="00011BE8">
      <w:pPr>
        <w:pStyle w:val="BodyTextDefinition"/>
        <w:rPr>
          <w:shd w:val="clear" w:color="auto" w:fill="F7F4FC"/>
        </w:rPr>
      </w:pPr>
      <w:r>
        <w:t xml:space="preserve">The </w:t>
      </w:r>
      <w:r>
        <w:rPr>
          <w:shd w:val="clear" w:color="auto" w:fill="F7F4FC"/>
        </w:rPr>
        <w:t xml:space="preserve">degree to which a product or system mitigates the potential risk to financial status, efficient operation, commercial property, </w:t>
      </w:r>
      <w:proofErr w:type="gramStart"/>
      <w:r>
        <w:rPr>
          <w:shd w:val="clear" w:color="auto" w:fill="F7F4FC"/>
        </w:rPr>
        <w:t>reputation</w:t>
      </w:r>
      <w:proofErr w:type="gramEnd"/>
      <w:r>
        <w:rPr>
          <w:shd w:val="clear" w:color="auto" w:fill="F7F4FC"/>
        </w:rPr>
        <w:t xml:space="preserve"> or other resources in the intended contexts of use.</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p w14:paraId="52D776A4" w14:textId="4B884BAE" w:rsidR="00501D15" w:rsidRPr="001F0BD9" w:rsidRDefault="00501D15" w:rsidP="00501D15">
      <w:pPr>
        <w:pStyle w:val="ASomething"/>
      </w:pPr>
      <w:r w:rsidRPr="009D493F">
        <w:rPr>
          <w:b/>
          <w:bCs/>
        </w:rPr>
        <w:t>Category</w:t>
      </w:r>
      <w:r w:rsidRPr="009D493F">
        <w:t>:</w:t>
      </w:r>
      <w:r>
        <w:t xml:space="preserve"> </w:t>
      </w:r>
      <w:r>
        <w:tab/>
      </w:r>
      <w:r w:rsidR="00E276FB">
        <w:t>ISO-25022/Freedom from Risk/Economic Risk Mitigation</w:t>
      </w:r>
    </w:p>
    <w:p w14:paraId="2EEF4054" w14:textId="717925B9"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authenticate, </w:t>
      </w:r>
      <w:r w:rsidR="00A35A83">
        <w:t xml:space="preserve">limit, </w:t>
      </w:r>
      <w:r w:rsidR="00E276FB">
        <w:t xml:space="preserve">authorise and audit access to production data, </w:t>
      </w:r>
      <w:r w:rsidR="00A35A83">
        <w:t xml:space="preserve">including </w:t>
      </w:r>
      <w:r w:rsidR="00E276FB">
        <w:t>confidential and financial information.</w:t>
      </w:r>
    </w:p>
    <w:p w14:paraId="2B83ACAF" w14:textId="60FF1FDF" w:rsidR="00501D15" w:rsidRPr="001F0BD9" w:rsidRDefault="00501D15" w:rsidP="00501D15">
      <w:pPr>
        <w:pStyle w:val="ASomething"/>
      </w:pPr>
      <w:r w:rsidRPr="009D493F">
        <w:rPr>
          <w:b/>
          <w:bCs/>
        </w:rPr>
        <w:t>Rationale</w:t>
      </w:r>
      <w:r w:rsidRPr="009D493F">
        <w:t>:</w:t>
      </w:r>
      <w:r>
        <w:tab/>
      </w:r>
      <w:r w:rsidR="00A35A83">
        <w:t xml:space="preserve">Users will not use a system </w:t>
      </w:r>
      <w:r w:rsidR="003D4677">
        <w:t>of a</w:t>
      </w:r>
      <w:r w:rsidR="00A35A83">
        <w:t xml:space="preserve"> </w:t>
      </w:r>
      <w:hyperlink w:anchor="Term_SponsorOrganisation" w:history="1">
        <w:r w:rsidR="00A35A83" w:rsidRPr="00A35A83">
          <w:rPr>
            <w:rStyle w:val="Hyperlink"/>
          </w:rPr>
          <w:t>sponsor organisation</w:t>
        </w:r>
      </w:hyperlink>
      <w:r w:rsidR="00A35A83">
        <w:t xml:space="preserve"> that puts their personal, family, or economic situation at risk.  </w:t>
      </w:r>
    </w:p>
    <w:p w14:paraId="75848B11" w14:textId="0715E4E1" w:rsidR="00501D15" w:rsidRPr="001F0BD9" w:rsidRDefault="00501D15" w:rsidP="00501D15">
      <w:pPr>
        <w:pStyle w:val="ASomething"/>
      </w:pPr>
      <w:r w:rsidRPr="009D493F">
        <w:rPr>
          <w:b/>
          <w:bCs/>
        </w:rPr>
        <w:t>Details</w:t>
      </w:r>
      <w:r w:rsidRPr="009D493F">
        <w:t>:</w:t>
      </w:r>
      <w:r>
        <w:t xml:space="preserve"> </w:t>
      </w:r>
      <w:r>
        <w:tab/>
      </w:r>
      <w:r w:rsidR="00A35A83">
        <w:t>This requirement is supported by several system quality requirements defined earlier.</w:t>
      </w:r>
    </w:p>
    <w:p w14:paraId="787C12E4" w14:textId="6ED5121B" w:rsidR="00A35A83" w:rsidRPr="0075069B" w:rsidRDefault="00501D15" w:rsidP="00A35A83">
      <w:pPr>
        <w:pStyle w:val="ASomething"/>
      </w:pPr>
      <w:r>
        <w:rPr>
          <w:b/>
          <w:bCs/>
        </w:rPr>
        <w:t>Prompts:</w:t>
      </w:r>
      <w:r>
        <w:tab/>
      </w:r>
      <w:r w:rsidR="00A35A83">
        <w:t xml:space="preserve">Will the </w:t>
      </w:r>
      <w:r w:rsidR="003D4677">
        <w:t>“Defence in Depth” Design P</w:t>
      </w:r>
      <w:r w:rsidR="00A35A83">
        <w:t xml:space="preserve">rinciple be applied to the solution’s system(s)? </w:t>
      </w:r>
      <w:r w:rsidR="00A35A83">
        <w:br/>
        <w:t xml:space="preserve">Will this include </w:t>
      </w:r>
      <w:r w:rsidR="002639B0">
        <w:t>supplier</w:t>
      </w:r>
      <w:r w:rsidR="00A35A83">
        <w:t xml:space="preserve"> organisation resource training?</w:t>
      </w:r>
      <w:r w:rsidR="00A35A83">
        <w:br/>
        <w:t>Will this include making sure that production data is only used production environments?</w:t>
      </w:r>
      <w:r w:rsidR="00A35A83">
        <w:br/>
        <w:t xml:space="preserve">Will this include implementing access controls to system functionality or data? </w:t>
      </w:r>
      <w:r w:rsidR="00A35A83">
        <w:br/>
        <w:t>Will access be permanently audited?</w:t>
      </w:r>
    </w:p>
    <w:p w14:paraId="0A820BE0" w14:textId="77777777" w:rsidR="00501D15" w:rsidRPr="00501D15" w:rsidRDefault="00501D15" w:rsidP="00501D15"/>
    <w:p w14:paraId="25A587C0" w14:textId="5DC34A8C" w:rsidR="00501D15" w:rsidRDefault="00501D15" w:rsidP="00501D15">
      <w:pPr>
        <w:pStyle w:val="Heading3"/>
      </w:pPr>
      <w:bookmarkStart w:id="182" w:name="_Toc158297641"/>
      <w:r>
        <w:t>Health and Safety Risk Mitigation</w:t>
      </w:r>
      <w:bookmarkEnd w:id="182"/>
    </w:p>
    <w:p w14:paraId="77261DE2" w14:textId="152A4C56"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people in the intended contexts of use.</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p w14:paraId="4C20B8C9" w14:textId="77777777" w:rsidR="00501D15" w:rsidRPr="001F0BD9" w:rsidRDefault="00501D15" w:rsidP="00501D15">
      <w:pPr>
        <w:pStyle w:val="ASomething"/>
      </w:pPr>
      <w:r w:rsidRPr="009D493F">
        <w:rPr>
          <w:b/>
          <w:bCs/>
        </w:rPr>
        <w:t>Category</w:t>
      </w:r>
      <w:r w:rsidRPr="009D493F">
        <w:t>:</w:t>
      </w:r>
      <w:r>
        <w:t xml:space="preserve"> </w:t>
      </w:r>
      <w:r>
        <w:tab/>
        <w:t>…</w:t>
      </w:r>
    </w:p>
    <w:p w14:paraId="1E5DCD7D" w14:textId="77777777" w:rsidR="00501D15" w:rsidRPr="001F0BD9" w:rsidRDefault="00501D15" w:rsidP="00501D15">
      <w:pPr>
        <w:pStyle w:val="ASomething"/>
      </w:pPr>
      <w:r w:rsidRPr="009D493F">
        <w:rPr>
          <w:b/>
          <w:bCs/>
        </w:rPr>
        <w:t>Statement</w:t>
      </w:r>
      <w:r w:rsidRPr="009D493F">
        <w:t>:</w:t>
      </w:r>
      <w:r>
        <w:t xml:space="preserve"> </w:t>
      </w:r>
      <w:r>
        <w:tab/>
        <w:t>…</w:t>
      </w:r>
    </w:p>
    <w:p w14:paraId="0FA0FF6B" w14:textId="77777777" w:rsidR="00501D15" w:rsidRPr="001F0BD9" w:rsidRDefault="00501D15" w:rsidP="00501D15">
      <w:pPr>
        <w:pStyle w:val="ASomething"/>
      </w:pPr>
      <w:r w:rsidRPr="009D493F">
        <w:rPr>
          <w:b/>
          <w:bCs/>
        </w:rPr>
        <w:t>Rationale</w:t>
      </w:r>
      <w:r w:rsidRPr="009D493F">
        <w:t>:</w:t>
      </w:r>
      <w:r>
        <w:tab/>
        <w:t>…</w:t>
      </w:r>
    </w:p>
    <w:p w14:paraId="2E735888" w14:textId="77777777" w:rsidR="00501D15" w:rsidRPr="001F0BD9" w:rsidRDefault="00501D15" w:rsidP="00501D15">
      <w:pPr>
        <w:pStyle w:val="ASomething"/>
      </w:pPr>
      <w:r w:rsidRPr="009D493F">
        <w:rPr>
          <w:b/>
          <w:bCs/>
        </w:rPr>
        <w:t>Details</w:t>
      </w:r>
      <w:r w:rsidRPr="009D493F">
        <w:t>:</w:t>
      </w:r>
      <w:r>
        <w:t xml:space="preserve"> </w:t>
      </w:r>
      <w:r>
        <w:tab/>
        <w:t>…</w:t>
      </w:r>
    </w:p>
    <w:p w14:paraId="1A1816C6" w14:textId="77777777" w:rsidR="00501D15" w:rsidRPr="0075069B" w:rsidRDefault="00501D15" w:rsidP="00501D15">
      <w:pPr>
        <w:pStyle w:val="ASomething"/>
      </w:pPr>
      <w:r>
        <w:rPr>
          <w:b/>
          <w:bCs/>
        </w:rPr>
        <w:t>Prompts:</w:t>
      </w:r>
      <w:r>
        <w:tab/>
        <w:t>…</w:t>
      </w:r>
    </w:p>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83" w:name="_Toc158297642"/>
      <w:r>
        <w:t>Environmental Risk Mitigation</w:t>
      </w:r>
      <w:bookmarkEnd w:id="183"/>
    </w:p>
    <w:p w14:paraId="4354CDEA" w14:textId="202E94EA" w:rsidR="00501D15" w:rsidRDefault="00011BE8" w:rsidP="00011BE8">
      <w:pPr>
        <w:pStyle w:val="BodyTextDefinition"/>
      </w:pPr>
      <w:r w:rsidRPr="00011BE8">
        <w:t>The degree to which a product or system mitigates the potential risk to property or the environment in the intended contexts of use.</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p w14:paraId="2BD5D63D" w14:textId="6A0ED505" w:rsidR="00501D15" w:rsidRPr="001F0BD9" w:rsidRDefault="00501D15" w:rsidP="00501D15">
      <w:pPr>
        <w:pStyle w:val="ASomething"/>
      </w:pPr>
      <w:r w:rsidRPr="009D493F">
        <w:rPr>
          <w:b/>
          <w:bCs/>
        </w:rPr>
        <w:t>Category</w:t>
      </w:r>
      <w:r w:rsidRPr="009D493F">
        <w:t>:</w:t>
      </w:r>
      <w:r>
        <w:t xml:space="preserve"> </w:t>
      </w:r>
      <w:r>
        <w:tab/>
      </w:r>
      <w:r w:rsidR="00E276FB">
        <w:t>ISO-25022/Freedom from Risk/Environmental Risk Mitigation</w:t>
      </w:r>
    </w:p>
    <w:p w14:paraId="4588AC0A" w14:textId="433BA38F"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reasonably minimise environmental risk </w:t>
      </w:r>
    </w:p>
    <w:p w14:paraId="273CD938" w14:textId="07BA2C72" w:rsidR="00501D15" w:rsidRPr="001F0BD9" w:rsidRDefault="00501D15" w:rsidP="00501D15">
      <w:pPr>
        <w:pStyle w:val="ASomething"/>
      </w:pPr>
      <w:r w:rsidRPr="009D493F">
        <w:rPr>
          <w:b/>
          <w:bCs/>
        </w:rPr>
        <w:t>Rationale</w:t>
      </w:r>
      <w:r w:rsidRPr="009D493F">
        <w:t>:</w:t>
      </w:r>
      <w:r>
        <w:tab/>
      </w:r>
      <w:r w:rsidR="00E276FB">
        <w:t>Produce less carbon by not needlessly consuming less energy.</w:t>
      </w:r>
    </w:p>
    <w:p w14:paraId="64660E29" w14:textId="04A82D3C" w:rsidR="00501D15" w:rsidRPr="001F0BD9" w:rsidRDefault="00501D15" w:rsidP="00501D15">
      <w:pPr>
        <w:pStyle w:val="ASomething"/>
      </w:pPr>
      <w:r w:rsidRPr="009D493F">
        <w:rPr>
          <w:b/>
          <w:bCs/>
        </w:rPr>
        <w:t>Details</w:t>
      </w:r>
      <w:r w:rsidRPr="009D493F">
        <w:t>:</w:t>
      </w:r>
      <w:r>
        <w:t xml:space="preserve"> </w:t>
      </w:r>
      <w:r>
        <w:tab/>
      </w:r>
      <w:r w:rsidR="00E276FB">
        <w:t xml:space="preserve">Design </w:t>
      </w:r>
      <w:hyperlink w:anchor="Term_Environment" w:history="1">
        <w:r w:rsidR="00E276FB" w:rsidRPr="00E276FB">
          <w:rPr>
            <w:rStyle w:val="Hyperlink"/>
          </w:rPr>
          <w:t>Environments</w:t>
        </w:r>
      </w:hyperlink>
      <w:r w:rsidR="00E276FB">
        <w:t xml:space="preserve"> to be built as needed, removed most of the time.</w:t>
      </w:r>
      <w:r w:rsidR="00E276FB">
        <w:br/>
        <w:t xml:space="preserve">Design </w:t>
      </w:r>
      <w:hyperlink w:anchor="Term_CustomSystem" w:history="1">
        <w:r w:rsidR="00E276FB" w:rsidRPr="00E276FB">
          <w:rPr>
            <w:rStyle w:val="Hyperlink"/>
          </w:rPr>
          <w:t>Custom Systems</w:t>
        </w:r>
      </w:hyperlink>
      <w:r w:rsidR="00E276FB">
        <w:t xml:space="preserve"> to be efficient. </w:t>
      </w:r>
    </w:p>
    <w:p w14:paraId="6AF76B3C" w14:textId="308646EB" w:rsidR="00501D15" w:rsidRDefault="00501D15" w:rsidP="00E276FB">
      <w:pPr>
        <w:pStyle w:val="ASomething"/>
      </w:pPr>
      <w:r>
        <w:rPr>
          <w:b/>
          <w:bCs/>
        </w:rPr>
        <w:t>Prompts:</w:t>
      </w:r>
      <w:r>
        <w:tab/>
      </w:r>
      <w:r w:rsidR="00E276FB">
        <w:t>What is an expected number of permanent environments required?</w:t>
      </w:r>
      <w:r w:rsidR="00E276FB">
        <w:br/>
        <w:t>Will the service horizontally scale up and down as needed?</w:t>
      </w:r>
    </w:p>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84" w:name="_Toc158297643"/>
      <w:r>
        <w:t>Context Coverage</w:t>
      </w:r>
      <w:bookmarkEnd w:id="184"/>
    </w:p>
    <w:p w14:paraId="535F67C2" w14:textId="4AA4D22E" w:rsidR="00501D15" w:rsidRDefault="00011BE8" w:rsidP="00011BE8">
      <w:pPr>
        <w:pStyle w:val="BodyTextDefinition"/>
        <w:rPr>
          <w:shd w:val="clear" w:color="auto" w:fill="FFFFFF"/>
        </w:rPr>
      </w:pPr>
      <w:r>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85" w:name="_Toc158297644"/>
      <w:r>
        <w:t>Context Completeness</w:t>
      </w:r>
      <w:bookmarkEnd w:id="185"/>
    </w:p>
    <w:p w14:paraId="73C72EA6" w14:textId="5D157043" w:rsidR="00501D15" w:rsidRDefault="00501D15" w:rsidP="00011BE8">
      <w:pPr>
        <w:pStyle w:val="BodyTextDefinition"/>
        <w:rPr>
          <w:shd w:val="clear" w:color="auto" w:fill="FFFFFF"/>
        </w:rPr>
      </w:pPr>
      <w:r>
        <w:t xml:space="preserve">The </w:t>
      </w:r>
      <w:r>
        <w:rPr>
          <w:shd w:val="clear" w:color="auto" w:fill="FFFFFF"/>
        </w:rPr>
        <w:t>degree to which a product or system can be used with the required levels of effectiveness, efficiency, satisfaction, and freedom from risk in each of the specified contexts of use.</w:t>
      </w:r>
    </w:p>
    <w:p w14:paraId="3EA7A681" w14:textId="77777777" w:rsidR="00E276FB" w:rsidRPr="00E276FB" w:rsidRDefault="00E276FB" w:rsidP="00E276FB"/>
    <w:p w14:paraId="7ACD1023" w14:textId="774F32D0" w:rsidR="00501D15" w:rsidRDefault="00113DB2" w:rsidP="00501D15">
      <w:pPr>
        <w:pStyle w:val="Heading5"/>
      </w:pPr>
      <w:r>
        <w:lastRenderedPageBreak/>
        <w:t>QR-DEF-</w:t>
      </w:r>
      <w:r w:rsidR="00E276FB">
        <w:t>USR-CON-00</w:t>
      </w:r>
      <w:r w:rsidR="00501D15">
        <w:t xml:space="preserve">: </w:t>
      </w:r>
      <w:r w:rsidR="00E276FB">
        <w:rPr>
          <w:b/>
          <w:bCs/>
        </w:rPr>
        <w:t>Context Completeness</w:t>
      </w:r>
    </w:p>
    <w:p w14:paraId="27F0F79E" w14:textId="77777777" w:rsidR="00501D15" w:rsidRPr="001F0BD9" w:rsidRDefault="00501D15" w:rsidP="00501D15">
      <w:pPr>
        <w:pStyle w:val="ASomething"/>
      </w:pPr>
      <w:r w:rsidRPr="009D493F">
        <w:rPr>
          <w:b/>
          <w:bCs/>
        </w:rPr>
        <w:t>Category</w:t>
      </w:r>
      <w:r w:rsidRPr="009D493F">
        <w:t>:</w:t>
      </w:r>
      <w:r>
        <w:t xml:space="preserve"> </w:t>
      </w:r>
      <w:r>
        <w:tab/>
        <w:t>…</w:t>
      </w:r>
    </w:p>
    <w:p w14:paraId="62582743" w14:textId="77777777" w:rsidR="00501D15" w:rsidRPr="001F0BD9" w:rsidRDefault="00501D15" w:rsidP="00501D15">
      <w:pPr>
        <w:pStyle w:val="ASomething"/>
      </w:pPr>
      <w:r w:rsidRPr="009D493F">
        <w:rPr>
          <w:b/>
          <w:bCs/>
        </w:rPr>
        <w:t>Statement</w:t>
      </w:r>
      <w:r w:rsidRPr="009D493F">
        <w:t>:</w:t>
      </w:r>
      <w:r>
        <w:t xml:space="preserve"> </w:t>
      </w:r>
      <w:r>
        <w:tab/>
        <w:t>…</w:t>
      </w:r>
    </w:p>
    <w:p w14:paraId="6AE71E63" w14:textId="77777777" w:rsidR="00501D15" w:rsidRPr="001F0BD9" w:rsidRDefault="00501D15" w:rsidP="00501D15">
      <w:pPr>
        <w:pStyle w:val="ASomething"/>
      </w:pPr>
      <w:r w:rsidRPr="009D493F">
        <w:rPr>
          <w:b/>
          <w:bCs/>
        </w:rPr>
        <w:t>Rationale</w:t>
      </w:r>
      <w:r w:rsidRPr="009D493F">
        <w:t>:</w:t>
      </w:r>
      <w:r>
        <w:tab/>
        <w:t>…</w:t>
      </w:r>
    </w:p>
    <w:p w14:paraId="3F85AF21" w14:textId="77777777" w:rsidR="00501D15" w:rsidRPr="001F0BD9" w:rsidRDefault="00501D15" w:rsidP="00501D15">
      <w:pPr>
        <w:pStyle w:val="ASomething"/>
      </w:pPr>
      <w:r w:rsidRPr="009D493F">
        <w:rPr>
          <w:b/>
          <w:bCs/>
        </w:rPr>
        <w:t>Details</w:t>
      </w:r>
      <w:r w:rsidRPr="009D493F">
        <w:t>:</w:t>
      </w:r>
      <w:r>
        <w:t xml:space="preserve"> </w:t>
      </w:r>
      <w:r>
        <w:tab/>
        <w:t>…</w:t>
      </w:r>
    </w:p>
    <w:p w14:paraId="069C65E0" w14:textId="77777777" w:rsidR="00501D15" w:rsidRPr="0075069B" w:rsidRDefault="00501D15" w:rsidP="00501D15">
      <w:pPr>
        <w:pStyle w:val="ASomething"/>
      </w:pPr>
      <w:r>
        <w:rPr>
          <w:b/>
          <w:bCs/>
        </w:rPr>
        <w:t>Prompts:</w:t>
      </w:r>
      <w:r>
        <w:tab/>
        <w:t>…</w:t>
      </w:r>
    </w:p>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86" w:name="_Toc158297645"/>
      <w:r>
        <w:t>Flexibility</w:t>
      </w:r>
      <w:bookmarkEnd w:id="186"/>
    </w:p>
    <w:p w14:paraId="40570DBB" w14:textId="6112B621" w:rsidR="00501D15" w:rsidRDefault="00011BE8" w:rsidP="00011BE8">
      <w:pPr>
        <w:pStyle w:val="BodyTextDefinition"/>
        <w:rPr>
          <w:shd w:val="clear" w:color="auto" w:fill="FFFFFF"/>
        </w:rPr>
      </w:pPr>
      <w:r>
        <w:rPr>
          <w:shd w:val="clear" w:color="auto" w:fill="FFFFFF"/>
        </w:rPr>
        <w:t>The degree to which a product or system can be used with acceptable levels of effectiveness, efficiency, freedom from risk, and satisfaction in contexts beyond those initially specified in the requirements.</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p w14:paraId="6F1AA8C0" w14:textId="77777777" w:rsidR="00501D15" w:rsidRPr="001F0BD9" w:rsidRDefault="00501D15" w:rsidP="00501D15">
      <w:pPr>
        <w:pStyle w:val="ASomething"/>
      </w:pPr>
      <w:r w:rsidRPr="009D493F">
        <w:rPr>
          <w:b/>
          <w:bCs/>
        </w:rPr>
        <w:t>Category</w:t>
      </w:r>
      <w:r w:rsidRPr="009D493F">
        <w:t>:</w:t>
      </w:r>
      <w:r>
        <w:t xml:space="preserve"> </w:t>
      </w:r>
      <w:r>
        <w:tab/>
        <w:t>…</w:t>
      </w:r>
    </w:p>
    <w:p w14:paraId="6CC8B586" w14:textId="77777777" w:rsidR="00501D15" w:rsidRPr="001F0BD9" w:rsidRDefault="00501D15" w:rsidP="00501D15">
      <w:pPr>
        <w:pStyle w:val="ASomething"/>
      </w:pPr>
      <w:r w:rsidRPr="009D493F">
        <w:rPr>
          <w:b/>
          <w:bCs/>
        </w:rPr>
        <w:t>Statement</w:t>
      </w:r>
      <w:r w:rsidRPr="009D493F">
        <w:t>:</w:t>
      </w:r>
      <w:r>
        <w:t xml:space="preserve"> </w:t>
      </w:r>
      <w:r>
        <w:tab/>
        <w:t>…</w:t>
      </w:r>
    </w:p>
    <w:p w14:paraId="6AE8C58C" w14:textId="77777777" w:rsidR="00501D15" w:rsidRPr="001F0BD9" w:rsidRDefault="00501D15" w:rsidP="00501D15">
      <w:pPr>
        <w:pStyle w:val="ASomething"/>
      </w:pPr>
      <w:r w:rsidRPr="009D493F">
        <w:rPr>
          <w:b/>
          <w:bCs/>
        </w:rPr>
        <w:t>Rationale</w:t>
      </w:r>
      <w:r w:rsidRPr="009D493F">
        <w:t>:</w:t>
      </w:r>
      <w:r>
        <w:tab/>
        <w:t>…</w:t>
      </w:r>
    </w:p>
    <w:p w14:paraId="7EEF6D0A" w14:textId="77777777" w:rsidR="00501D15" w:rsidRPr="001F0BD9" w:rsidRDefault="00501D15" w:rsidP="00501D15">
      <w:pPr>
        <w:pStyle w:val="ASomething"/>
      </w:pPr>
      <w:r w:rsidRPr="009D493F">
        <w:rPr>
          <w:b/>
          <w:bCs/>
        </w:rPr>
        <w:t>Details</w:t>
      </w:r>
      <w:r w:rsidRPr="009D493F">
        <w:t>:</w:t>
      </w:r>
      <w:r>
        <w:t xml:space="preserve"> </w:t>
      </w:r>
      <w:r>
        <w:tab/>
        <w:t>…</w:t>
      </w:r>
    </w:p>
    <w:p w14:paraId="4237091A" w14:textId="77777777" w:rsidR="00501D15" w:rsidRPr="0075069B" w:rsidRDefault="00501D15" w:rsidP="00501D15">
      <w:pPr>
        <w:pStyle w:val="ASomething"/>
      </w:pPr>
      <w:r>
        <w:rPr>
          <w:b/>
          <w:bCs/>
        </w:rPr>
        <w:t>Prompts:</w:t>
      </w:r>
      <w:r>
        <w:tab/>
        <w:t>…</w:t>
      </w:r>
    </w:p>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87" w:name="Header_TransitionalRequirements"/>
      <w:bookmarkStart w:id="188" w:name="_Toc158297646"/>
      <w:bookmarkEnd w:id="187"/>
      <w:r>
        <w:lastRenderedPageBreak/>
        <w:t xml:space="preserve">Transitional </w:t>
      </w:r>
      <w:commentRangeStart w:id="189"/>
      <w:commentRangeStart w:id="190"/>
      <w:r>
        <w:t>Requirements</w:t>
      </w:r>
      <w:bookmarkEnd w:id="188"/>
      <w:commentRangeEnd w:id="189"/>
      <w:r w:rsidR="006377D6">
        <w:rPr>
          <w:rStyle w:val="CommentReference"/>
          <w:rFonts w:eastAsiaTheme="minorHAnsi" w:cs="Times New Roman"/>
          <w:b w:val="0"/>
          <w:color w:val="auto"/>
        </w:rPr>
        <w:commentReference w:id="189"/>
      </w:r>
      <w:commentRangeEnd w:id="190"/>
      <w:r w:rsidR="006D5984">
        <w:rPr>
          <w:rStyle w:val="CommentReference"/>
          <w:rFonts w:eastAsiaTheme="minorHAnsi" w:cs="Times New Roman"/>
          <w:b w:val="0"/>
          <w:color w:val="auto"/>
        </w:rPr>
        <w:commentReference w:id="190"/>
      </w:r>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77777777" w:rsidR="001F0BD9" w:rsidRDefault="001F0BD9" w:rsidP="00A73E76">
            <w:r>
              <w:t xml:space="preserve">IF the solution’s service(s) is/are replacing an existing service, it </w:t>
            </w:r>
            <w:r w:rsidRPr="009349BB">
              <w:rPr>
                <w:rStyle w:val="BodyTextKeywordChar"/>
              </w:rPr>
              <w:t>MUST</w:t>
            </w:r>
            <w:r>
              <w:t xml:space="preserve"> be able to integrate with the existing service’s required integrated services. </w:t>
            </w:r>
          </w:p>
        </w:tc>
        <w:tc>
          <w:tcPr>
            <w:tcW w:w="1985" w:type="dxa"/>
          </w:tcPr>
          <w:p w14:paraId="4829855B" w14:textId="77777777" w:rsidR="001F0BD9" w:rsidRDefault="001F0BD9" w:rsidP="00A73E76">
            <w:r>
              <w:t>If 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77777777" w:rsidR="001F0BD9" w:rsidRDefault="001F0BD9" w:rsidP="00A73E76">
            <w:r>
              <w:t>Note: being able to integrate using current approaches does not preclude the integration actually being done a new way if 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91" w:name="Header_Appendices"/>
      <w:bookmarkStart w:id="192" w:name="_Toc145049430"/>
      <w:bookmarkStart w:id="193" w:name="_Toc158297647"/>
      <w:bookmarkEnd w:id="191"/>
      <w:r>
        <w:lastRenderedPageBreak/>
        <w:t>Appendices</w:t>
      </w:r>
      <w:bookmarkEnd w:id="192"/>
      <w:bookmarkEnd w:id="193"/>
    </w:p>
    <w:p w14:paraId="2F89881E" w14:textId="1FCDE4B2" w:rsidR="000D0A25" w:rsidRDefault="005255FC" w:rsidP="005C7C13">
      <w:pPr>
        <w:pStyle w:val="Appendix"/>
      </w:pPr>
      <w:bookmarkStart w:id="194" w:name="_Toc145049431"/>
      <w:bookmarkStart w:id="195" w:name="_Toc158297648"/>
      <w:r w:rsidRPr="005C7C13">
        <w:t xml:space="preserve">Appendix A - </w:t>
      </w:r>
      <w:r w:rsidR="008C39DC" w:rsidRPr="005C7C13">
        <w:t>Document</w:t>
      </w:r>
      <w:r w:rsidR="00DA59D0" w:rsidRPr="005C7C13">
        <w:t xml:space="preserve"> Information</w:t>
      </w:r>
      <w:bookmarkEnd w:id="194"/>
      <w:bookmarkEnd w:id="195"/>
    </w:p>
    <w:p w14:paraId="38CB33FE" w14:textId="25209161" w:rsidR="00E87D24" w:rsidRDefault="00E87D24" w:rsidP="00E87D24">
      <w:pPr>
        <w:pStyle w:val="Heading3"/>
      </w:pPr>
      <w:bookmarkStart w:id="196" w:name="_Toc158297649"/>
      <w:r>
        <w:t>Versions</w:t>
      </w:r>
      <w:bookmarkEnd w:id="196"/>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97" w:name="_Toc158297650"/>
      <w:r>
        <w:t>Images</w:t>
      </w:r>
      <w:bookmarkEnd w:id="197"/>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98" w:name="_Toc158297651"/>
      <w:r w:rsidRPr="001E2299">
        <w:t>Tables</w:t>
      </w:r>
      <w:bookmarkEnd w:id="198"/>
    </w:p>
    <w:p w14:paraId="125C1C6B" w14:textId="1633A88F" w:rsidR="008C39DC" w:rsidRDefault="00000000" w:rsidP="008C39DC">
      <w:fldSimple w:instr=" TOC \h \z \c &quot;Table&quot; ">
        <w:r w:rsidR="006D1824">
          <w:rPr>
            <w:b/>
            <w:bCs/>
            <w:noProof/>
            <w:lang w:val="en-US"/>
          </w:rPr>
          <w:t>No table of figures entries found.</w:t>
        </w:r>
      </w:fldSimple>
    </w:p>
    <w:p w14:paraId="20825760" w14:textId="69F12EA0" w:rsidR="000F10AE" w:rsidRDefault="000F10AE" w:rsidP="00660C49">
      <w:pPr>
        <w:pStyle w:val="Heading3"/>
      </w:pPr>
      <w:bookmarkStart w:id="199" w:name="_Toc158297652"/>
      <w:r>
        <w:t>References</w:t>
      </w:r>
      <w:bookmarkEnd w:id="199"/>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5029F0D1" w14:textId="43A0E448" w:rsidR="007D0BD8" w:rsidRDefault="007D0BD8" w:rsidP="007D0BD8">
      <w:pPr>
        <w:pStyle w:val="Heading3"/>
      </w:pPr>
      <w:bookmarkStart w:id="200" w:name="Header_Terms"/>
      <w:bookmarkStart w:id="201" w:name="_Toc158297653"/>
      <w:bookmarkEnd w:id="200"/>
      <w:r>
        <w:t>Terms</w:t>
      </w:r>
      <w:bookmarkEnd w:id="201"/>
    </w:p>
    <w:p w14:paraId="6AC6E0AE" w14:textId="77777777" w:rsidR="00BD6F0D" w:rsidRDefault="000A408F" w:rsidP="000A408F">
      <w:pPr>
        <w:pStyle w:val="BodyText"/>
      </w:pPr>
      <w:r>
        <w:t xml:space="preserve">The following terms and acronyms are used throughout the above Non-Functional Requirements. </w:t>
      </w:r>
    </w:p>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77777777" w:rsidR="00BD6F0D" w:rsidRPr="00BD6F0D" w:rsidRDefault="00BD6F0D" w:rsidP="00BD6F0D">
      <w:pPr>
        <w:pStyle w:val="BodyText"/>
      </w:pPr>
    </w:p>
    <w:p w14:paraId="74818A31" w14:textId="77777777" w:rsidR="007D0BD8" w:rsidRPr="00A82238" w:rsidRDefault="007D0BD8" w:rsidP="007D0BD8">
      <w:pPr>
        <w:pStyle w:val="BodyText"/>
        <w:rPr>
          <w:b/>
          <w:bCs/>
          <w:vanish/>
          <w:specVanish/>
        </w:rPr>
      </w:pPr>
      <w:r w:rsidRPr="00A82238">
        <w:rPr>
          <w:b/>
          <w:bCs/>
        </w:rPr>
        <w:t>Azure Active Directory (AAD)</w:t>
      </w:r>
    </w:p>
    <w:p w14:paraId="289F7A28" w14:textId="77777777" w:rsidR="007D0BD8" w:rsidRDefault="007D0BD8" w:rsidP="007D0BD8">
      <w:pPr>
        <w:pStyle w:val="BodyText"/>
      </w:pPr>
      <w:r>
        <w:t xml:space="preserve"> : Microsoft’s cloud native and web accessible directory service used to keep track of devices and users, groupings thereof, and authenticating users. See </w:t>
      </w:r>
      <w:hyperlink w:anchor="Term_IdP" w:history="1">
        <w:r w:rsidRPr="00A82238">
          <w:rPr>
            <w:rStyle w:val="Hyperlink"/>
          </w:rPr>
          <w:t>Identity Broke</w:t>
        </w:r>
        <w:r>
          <w:rPr>
            <w:rStyle w:val="Hyperlink"/>
          </w:rPr>
          <w:t>r (IdP)</w:t>
        </w:r>
      </w:hyperlink>
      <w:r>
        <w:t xml:space="preserve"> .</w:t>
      </w:r>
    </w:p>
    <w:p w14:paraId="091E09DB" w14:textId="77777777" w:rsidR="007D0BD8" w:rsidRPr="005653FE" w:rsidRDefault="007D0BD8" w:rsidP="007D0BD8">
      <w:pPr>
        <w:pStyle w:val="BodyText"/>
        <w:rPr>
          <w:b/>
          <w:bCs/>
          <w:vanish/>
          <w:specVanish/>
        </w:rPr>
      </w:pPr>
      <w:bookmarkStart w:id="202" w:name="Term_AcceptanceCriteria"/>
      <w:bookmarkEnd w:id="202"/>
      <w:r w:rsidRPr="005653FE">
        <w:rPr>
          <w:b/>
          <w:bCs/>
        </w:rPr>
        <w:lastRenderedPageBreak/>
        <w:t>Acceptance Criteria</w:t>
      </w:r>
    </w:p>
    <w:p w14:paraId="606CC84F" w14:textId="77777777" w:rsidR="007D0BD8" w:rsidRDefault="007D0BD8" w:rsidP="007D0BD8">
      <w:pPr>
        <w:pStyle w:val="BodyText"/>
      </w:pPr>
      <w:r>
        <w:t xml:space="preserve"> : the set of individual </w:t>
      </w:r>
      <w:r w:rsidRPr="005653FE">
        <w:rPr>
          <w:i/>
          <w:iCs/>
        </w:rPr>
        <w:t>Acceptance Criterion</w:t>
      </w:r>
      <w:r>
        <w:t xml:space="preserve">s used to determine if a </w:t>
      </w:r>
      <w:hyperlink w:anchor="Term_Requirement" w:history="1">
        <w:r w:rsidRPr="005653FE">
          <w:rPr>
            <w:rStyle w:val="Hyperlink"/>
          </w:rPr>
          <w:t>Requirement</w:t>
        </w:r>
      </w:hyperlink>
      <w:r>
        <w:t xml:space="preserve"> has been sufficiently met. Sometimes referred to as </w:t>
      </w:r>
      <w:hyperlink w:anchor="Term_Fit" w:history="1">
        <w:r w:rsidRPr="005653FE">
          <w:rPr>
            <w:rStyle w:val="Hyperlink"/>
            <w:i/>
            <w:iCs/>
          </w:rPr>
          <w:t>Fit</w:t>
        </w:r>
      </w:hyperlink>
      <w:r>
        <w:t xml:space="preserve"> statements.</w:t>
      </w:r>
    </w:p>
    <w:p w14:paraId="484D6FEA" w14:textId="77777777" w:rsidR="007D0BD8" w:rsidRPr="00900B7B" w:rsidRDefault="007D0BD8" w:rsidP="007D0BD8">
      <w:pPr>
        <w:pStyle w:val="BodyText"/>
        <w:rPr>
          <w:b/>
          <w:bCs/>
          <w:vanish/>
          <w:specVanish/>
        </w:rPr>
      </w:pPr>
      <w:bookmarkStart w:id="203" w:name="Term_AccessLevel"/>
      <w:bookmarkEnd w:id="203"/>
      <w:r w:rsidRPr="00900B7B">
        <w:rPr>
          <w:b/>
          <w:bCs/>
        </w:rPr>
        <w:t>Access Level</w:t>
      </w:r>
    </w:p>
    <w:p w14:paraId="5DCB4F74" w14:textId="77777777" w:rsidR="007D0BD8" w:rsidRDefault="007D0BD8" w:rsidP="007D0BD8">
      <w:pPr>
        <w:pStyle w:val="BodyText"/>
      </w:pPr>
      <w:r>
        <w:t xml:space="preserve"> : a system defined collection of permissions. Access levels are often mapped one to one to business Roles, so other than in </w:t>
      </w:r>
      <w:hyperlink w:anchor="Term_UserRoleMatrix" w:history="1">
        <w:r w:rsidRPr="00900B7B">
          <w:rPr>
            <w:rStyle w:val="Hyperlink"/>
          </w:rPr>
          <w:t>Role Matrixes</w:t>
        </w:r>
      </w:hyperlink>
      <w:r>
        <w:t>, people skip the precision and simply call them ‘</w:t>
      </w:r>
      <w:hyperlink w:anchor="Term_Role" w:history="1">
        <w:r w:rsidRPr="00900B7B">
          <w:rPr>
            <w:rStyle w:val="Hyperlink"/>
          </w:rPr>
          <w:t>System Roles</w:t>
        </w:r>
      </w:hyperlink>
      <w:r>
        <w:t xml:space="preserve">’. </w:t>
      </w:r>
    </w:p>
    <w:p w14:paraId="5BB4011C" w14:textId="77777777" w:rsidR="007D0BD8" w:rsidRPr="00E93575" w:rsidRDefault="007D0BD8" w:rsidP="007D0BD8">
      <w:pPr>
        <w:pStyle w:val="BodyText"/>
        <w:rPr>
          <w:b/>
          <w:bCs/>
          <w:vanish/>
          <w:specVanish/>
        </w:rPr>
      </w:pPr>
      <w:bookmarkStart w:id="204" w:name="Term_Agile"/>
      <w:bookmarkStart w:id="205" w:name="Term_ARIA"/>
      <w:bookmarkEnd w:id="204"/>
      <w:bookmarkEnd w:id="205"/>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E93575">
          <w:rPr>
            <w:rStyle w:val="Hyperlink"/>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430B89">
          <w:rPr>
            <w:rStyle w:val="Hyperlink"/>
          </w:rPr>
          <w:t>MVP</w:t>
        </w:r>
      </w:hyperlink>
      <w:r>
        <w:t>) outcomes.</w:t>
      </w:r>
    </w:p>
    <w:p w14:paraId="0C4CFDEB" w14:textId="77777777" w:rsidR="007D0BD8" w:rsidRPr="00CF1A70" w:rsidRDefault="007D0BD8" w:rsidP="007D0BD8">
      <w:pPr>
        <w:pStyle w:val="BodyText"/>
        <w:rPr>
          <w:b/>
          <w:bCs/>
          <w:vanish/>
          <w:specVanish/>
        </w:rPr>
      </w:pPr>
      <w:bookmarkStart w:id="206" w:name="Term_API"/>
      <w:bookmarkEnd w:id="206"/>
      <w:r w:rsidRPr="00CF1A70">
        <w:rPr>
          <w:b/>
          <w:bCs/>
        </w:rPr>
        <w:t>Application Programming Interface (API)</w:t>
      </w:r>
    </w:p>
    <w:p w14:paraId="00B5C6BD" w14:textId="77777777" w:rsidR="007D0BD8" w:rsidRDefault="007D0BD8" w:rsidP="007D0BD8">
      <w:pPr>
        <w:pStyle w:val="BodyText"/>
      </w:pPr>
      <w:r>
        <w:t xml:space="preserve"> : an interface for use by authenticated remote systems to use as permitted. Contrast with </w:t>
      </w:r>
      <w:hyperlink w:anchor="Term_UserInterface" w:history="1">
        <w:r w:rsidRPr="002E02EF">
          <w:rPr>
            <w:rStyle w:val="Hyperlink"/>
            <w:i/>
            <w:iCs/>
          </w:rPr>
          <w:t>User Interface</w:t>
        </w:r>
      </w:hyperlink>
      <w:r>
        <w:t>.</w:t>
      </w:r>
    </w:p>
    <w:p w14:paraId="5895F422" w14:textId="77777777" w:rsidR="007D0BD8" w:rsidRPr="00AD66EE" w:rsidRDefault="007D0BD8" w:rsidP="007D0BD8">
      <w:pPr>
        <w:pStyle w:val="BodyText"/>
        <w:rPr>
          <w:b/>
          <w:bCs/>
          <w:vanish/>
          <w:specVanish/>
        </w:rPr>
      </w:pPr>
      <w:bookmarkStart w:id="207" w:name="Term_ArchitecturallySignificant"/>
      <w:bookmarkEnd w:id="207"/>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77777777" w:rsidR="007D0BD8" w:rsidRDefault="007D0BD8" w:rsidP="007D0BD8">
      <w:pPr>
        <w:pStyle w:val="BodyText"/>
      </w:pPr>
      <w:r>
        <w:t xml:space="preserve"> </w:t>
      </w:r>
      <w:r w:rsidRPr="00AD66EE">
        <w:t xml:space="preserve">: </w:t>
      </w:r>
      <w:r>
        <w:t xml:space="preserve">change to a solution’s </w:t>
      </w:r>
      <w:hyperlink w:anchor="Term_SaaP" w:history="1">
        <w:r w:rsidRPr="00AD66EE">
          <w:rPr>
            <w:rStyle w:val="Hyperlink"/>
          </w:rPr>
          <w:t>SaaP</w:t>
        </w:r>
      </w:hyperlink>
      <w:r>
        <w:t xml:space="preserve"> system(s) topology, devices, internal component types, </w:t>
      </w:r>
      <w:hyperlink w:anchor="Term_DependentService" w:history="1">
        <w:r w:rsidRPr="003A6C52">
          <w:rPr>
            <w:rStyle w:val="Hyperlink"/>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208" w:name="Term_Archiving"/>
      <w:bookmarkEnd w:id="208"/>
      <w:r w:rsidRPr="006E6983">
        <w:rPr>
          <w:b/>
          <w:bCs/>
        </w:rPr>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209" w:name="Value_Atypical"/>
      <w:bookmarkEnd w:id="209"/>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77777777" w:rsidR="007D0BD8" w:rsidRPr="00164788" w:rsidRDefault="007D0BD8" w:rsidP="007D0BD8">
      <w:pPr>
        <w:pStyle w:val="BodyText"/>
        <w:rPr>
          <w:b/>
          <w:bCs/>
          <w:vanish/>
          <w:specVanish/>
        </w:rPr>
      </w:pPr>
      <w:bookmarkStart w:id="210" w:name="Value_Typical"/>
      <w:bookmarkStart w:id="211" w:name="Term_AuthenticatedUser"/>
      <w:bookmarkEnd w:id="210"/>
      <w:bookmarkEnd w:id="211"/>
      <w:r w:rsidRPr="00164788">
        <w:rPr>
          <w:b/>
          <w:bCs/>
        </w:rPr>
        <w:t>Authenticated User</w:t>
      </w:r>
    </w:p>
    <w:p w14:paraId="5D89856F" w14:textId="77777777" w:rsidR="007D0BD8" w:rsidRDefault="007D0BD8" w:rsidP="007D0BD8">
      <w:pPr>
        <w:pStyle w:val="BodyText"/>
      </w:pPr>
      <w:r>
        <w:t xml:space="preserve"> : a </w:t>
      </w:r>
      <w:hyperlink w:anchor="Term_SystemUser" w:history="1">
        <w:r w:rsidRPr="00164788">
          <w:rPr>
            <w:rStyle w:val="Hyperlink"/>
          </w:rPr>
          <w:t>System User</w:t>
        </w:r>
      </w:hyperlink>
      <w:r>
        <w:t xml:space="preserve"> who has signed into the system. Contrast to </w:t>
      </w:r>
      <w:hyperlink w:anchor="Term_UnAuthenticatedUser" w:history="1">
        <w:r w:rsidRPr="00164788">
          <w:rPr>
            <w:rStyle w:val="Hyperlink"/>
          </w:rPr>
          <w:t>Unauthenticated User</w:t>
        </w:r>
      </w:hyperlink>
      <w:r>
        <w:t>.</w:t>
      </w:r>
    </w:p>
    <w:p w14:paraId="7FD0EDE7" w14:textId="77777777" w:rsidR="007D0BD8" w:rsidRPr="008F7CD2" w:rsidRDefault="007D0BD8" w:rsidP="007D0BD8">
      <w:pPr>
        <w:pStyle w:val="BodyText"/>
        <w:rPr>
          <w:b/>
          <w:bCs/>
          <w:vanish/>
          <w:specVanish/>
        </w:rPr>
      </w:pPr>
      <w:bookmarkStart w:id="212" w:name="Term_Control"/>
      <w:bookmarkEnd w:id="212"/>
      <w:r w:rsidRPr="008F7CD2">
        <w:rPr>
          <w:b/>
          <w:bCs/>
        </w:rPr>
        <w:t xml:space="preserve">Control </w:t>
      </w:r>
    </w:p>
    <w:p w14:paraId="0D43BD6B" w14:textId="77777777" w:rsidR="007D0BD8" w:rsidRDefault="007D0BD8" w:rsidP="007D0BD8">
      <w:pPr>
        <w:pStyle w:val="BodyText"/>
      </w:pPr>
      <w:r>
        <w:t>: limit operations to authenticated and permitted persons or users.</w:t>
      </w:r>
    </w:p>
    <w:p w14:paraId="7AC66724" w14:textId="77777777" w:rsidR="007D0BD8" w:rsidRPr="00162571" w:rsidRDefault="007D0BD8" w:rsidP="007D0BD8">
      <w:pPr>
        <w:pStyle w:val="BodyText"/>
        <w:rPr>
          <w:b/>
          <w:bCs/>
          <w:vanish/>
          <w:specVanish/>
        </w:rPr>
      </w:pPr>
      <w:bookmarkStart w:id="213" w:name="Term_CustomCode"/>
      <w:bookmarkEnd w:id="213"/>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000000" w:rsidP="007D0BD8">
      <w:pPr>
        <w:pStyle w:val="BodyText"/>
        <w:numPr>
          <w:ilvl w:val="0"/>
          <w:numId w:val="36"/>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000000" w:rsidP="007D0BD8">
      <w:pPr>
        <w:pStyle w:val="BodyText"/>
        <w:numPr>
          <w:ilvl w:val="0"/>
          <w:numId w:val="36"/>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000000" w:rsidP="007D0BD8">
      <w:pPr>
        <w:pStyle w:val="BodyText"/>
        <w:numPr>
          <w:ilvl w:val="0"/>
          <w:numId w:val="36"/>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214" w:name="Term_Average"/>
      <w:bookmarkEnd w:id="214"/>
      <w:r w:rsidRPr="00AC3BCB">
        <w:rPr>
          <w:b/>
          <w:bCs/>
        </w:rPr>
        <w:t>Average</w:t>
      </w:r>
    </w:p>
    <w:p w14:paraId="05FBF063" w14:textId="77777777" w:rsidR="007D0BD8" w:rsidRDefault="007D0BD8" w:rsidP="007D0BD8">
      <w:pPr>
        <w:pStyle w:val="BodyText"/>
      </w:pPr>
      <w:r>
        <w:t xml:space="preserve"> : see </w:t>
      </w:r>
      <w:hyperlink w:anchor="Term_Mean" w:history="1">
        <w:r w:rsidRPr="00AC3BCB">
          <w:rPr>
            <w:rStyle w:val="Hyperlink"/>
          </w:rPr>
          <w:t>Mean</w:t>
        </w:r>
      </w:hyperlink>
      <w:r>
        <w:t>.</w:t>
      </w:r>
    </w:p>
    <w:p w14:paraId="2D41B0AD" w14:textId="77777777" w:rsidR="007D0BD8" w:rsidRPr="00AE03A2" w:rsidRDefault="007D0BD8" w:rsidP="007D0BD8">
      <w:pPr>
        <w:pStyle w:val="BodyText"/>
        <w:rPr>
          <w:b/>
          <w:bCs/>
          <w:vanish/>
          <w:specVanish/>
        </w:rPr>
      </w:pPr>
      <w:bookmarkStart w:id="215" w:name="Term_BABOK"/>
      <w:bookmarkEnd w:id="215"/>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BD25F5">
          <w:rPr>
            <w:rStyle w:val="Hyperlink"/>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AE03A2">
          <w:rPr>
            <w:rStyle w:val="Hyperlink"/>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lastRenderedPageBreak/>
        <w:t>Business Analyst Body of Knowledge (BABOK)</w:t>
      </w:r>
    </w:p>
    <w:p w14:paraId="33987B16" w14:textId="77777777" w:rsidR="007D0BD8" w:rsidRDefault="007D0BD8" w:rsidP="007D0BD8">
      <w:pPr>
        <w:pStyle w:val="BodyText"/>
      </w:pPr>
      <w:r>
        <w:t xml:space="preserve"> : developed by the </w:t>
      </w:r>
      <w:hyperlink w:anchor="Term_IIBA" w:history="1">
        <w:r w:rsidRPr="005E49D2">
          <w:rPr>
            <w:rStyle w:val="Hyperlink"/>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216" w:name="Term_BusinessRequirements"/>
      <w:bookmarkEnd w:id="216"/>
      <w:r w:rsidRPr="00C03124">
        <w:rPr>
          <w:b/>
          <w:bCs/>
        </w:rPr>
        <w:t>Business Requirements</w:t>
      </w:r>
    </w:p>
    <w:p w14:paraId="2C750A91" w14:textId="77777777"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Pr="00C03124">
          <w:rPr>
            <w:rStyle w:val="Hyperlink"/>
          </w:rPr>
          <w:t>Stakeholder Requirements</w:t>
        </w:r>
      </w:hyperlink>
      <w:r>
        <w:rPr>
          <w:i/>
          <w:iCs/>
        </w:rPr>
        <w:t>.</w:t>
      </w:r>
    </w:p>
    <w:p w14:paraId="21232249" w14:textId="77777777" w:rsidR="007D0BD8" w:rsidRPr="008519B7" w:rsidRDefault="007D0BD8" w:rsidP="007D0BD8">
      <w:pPr>
        <w:pStyle w:val="BodyText"/>
        <w:rPr>
          <w:b/>
          <w:bCs/>
          <w:vanish/>
          <w:specVanish/>
        </w:rPr>
      </w:pPr>
      <w:bookmarkStart w:id="217" w:name="Term_BusinessService"/>
      <w:bookmarkEnd w:id="217"/>
      <w:r w:rsidRPr="008519B7">
        <w:rPr>
          <w:b/>
          <w:bCs/>
        </w:rPr>
        <w:t>Business Service</w:t>
      </w:r>
    </w:p>
    <w:p w14:paraId="5BE71A8B" w14:textId="77777777"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8519B7">
          <w:rPr>
            <w:rStyle w:val="Hyperlink"/>
          </w:rPr>
          <w:t>business service consumers</w:t>
        </w:r>
      </w:hyperlink>
      <w:r>
        <w:t xml:space="preserve">, supported if need be by </w:t>
      </w:r>
      <w:hyperlink w:anchor="Term_BusinessSupportSpecialist" w:history="1">
        <w:r w:rsidRPr="008519B7">
          <w:rPr>
            <w:rStyle w:val="Hyperlink"/>
          </w:rPr>
          <w:t>business service support specialists</w:t>
        </w:r>
      </w:hyperlink>
      <w:r>
        <w:t>.</w:t>
      </w:r>
    </w:p>
    <w:p w14:paraId="4BF22009" w14:textId="77777777" w:rsidR="007D0BD8" w:rsidRPr="00456F6C" w:rsidRDefault="007D0BD8" w:rsidP="007D0BD8">
      <w:pPr>
        <w:pStyle w:val="BodyText"/>
        <w:rPr>
          <w:b/>
          <w:bCs/>
          <w:vanish/>
          <w:specVanish/>
        </w:rPr>
      </w:pPr>
      <w:bookmarkStart w:id="218" w:name="Term_BusinessSupportSpecialist"/>
      <w:bookmarkEnd w:id="218"/>
      <w:r w:rsidRPr="00456F6C">
        <w:rPr>
          <w:b/>
          <w:bCs/>
        </w:rPr>
        <w:t xml:space="preserve">Business </w:t>
      </w:r>
      <w:r>
        <w:rPr>
          <w:b/>
          <w:bCs/>
        </w:rPr>
        <w:t xml:space="preserve">Service </w:t>
      </w:r>
      <w:r w:rsidRPr="00456F6C">
        <w:rPr>
          <w:b/>
          <w:bCs/>
        </w:rPr>
        <w:t xml:space="preserve">Support Specialist </w:t>
      </w:r>
    </w:p>
    <w:p w14:paraId="22C3D56F" w14:textId="77777777" w:rsidR="007D0BD8" w:rsidRDefault="007D0BD8" w:rsidP="007D0BD8">
      <w:pPr>
        <w:pStyle w:val="BodyText"/>
      </w:pPr>
      <w:r>
        <w:t xml:space="preserve">: a support role dedicated to support business service consumers. Handed off to by a </w:t>
      </w:r>
      <w:hyperlink w:anchor="Term_SupportSpecialist" w:history="1">
        <w:r w:rsidRPr="00456F6C">
          <w:rPr>
            <w:rStyle w:val="Hyperlink"/>
          </w:rPr>
          <w:t>Customer Support Specialist</w:t>
        </w:r>
      </w:hyperlink>
      <w:r>
        <w:t>.</w:t>
      </w:r>
    </w:p>
    <w:p w14:paraId="4DDFC6D6" w14:textId="77777777" w:rsidR="007D0BD8" w:rsidRPr="008519B7" w:rsidRDefault="007D0BD8" w:rsidP="007D0BD8">
      <w:pPr>
        <w:pStyle w:val="BodyText"/>
        <w:rPr>
          <w:b/>
          <w:bCs/>
          <w:vanish/>
          <w:specVanish/>
        </w:rPr>
      </w:pPr>
      <w:bookmarkStart w:id="219" w:name="Term_BusinessServiceConsumer"/>
      <w:bookmarkEnd w:id="219"/>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8519B7">
          <w:rPr>
            <w:rStyle w:val="Hyperlink"/>
          </w:rPr>
          <w:t>system user</w:t>
        </w:r>
      </w:hyperlink>
      <w:r>
        <w:t xml:space="preserve"> consuming the </w:t>
      </w:r>
      <w:hyperlink w:anchor="Term_BusinessService" w:history="1">
        <w:r w:rsidRPr="008519B7">
          <w:rPr>
            <w:rStyle w:val="Hyperlink"/>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220" w:name="Term_Bread"/>
      <w:bookmarkStart w:id="221" w:name="Term_Channel"/>
      <w:bookmarkEnd w:id="220"/>
      <w:bookmarkEnd w:id="221"/>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222" w:name="Term_Claim"/>
      <w:bookmarkEnd w:id="222"/>
      <w:r w:rsidRPr="0014632E">
        <w:rPr>
          <w:b/>
          <w:bCs/>
        </w:rPr>
        <w:t>Claim</w:t>
      </w:r>
    </w:p>
    <w:p w14:paraId="1188AAC5" w14:textId="77777777" w:rsidR="007D0BD8" w:rsidRDefault="007D0BD8" w:rsidP="007D0BD8">
      <w:pPr>
        <w:pStyle w:val="BodyText"/>
      </w:pPr>
      <w:r>
        <w:t xml:space="preserve"> : a </w:t>
      </w:r>
      <w:hyperlink w:anchor="Term_Credential" w:history="1">
        <w:r w:rsidRPr="0014632E">
          <w:rPr>
            <w:rStyle w:val="Hyperlink"/>
          </w:rPr>
          <w:t>Credential</w:t>
        </w:r>
      </w:hyperlink>
      <w:r>
        <w:t xml:space="preserve"> about a person, made by trusted 3</w:t>
      </w:r>
      <w:r w:rsidRPr="0014632E">
        <w:rPr>
          <w:vertAlign w:val="superscript"/>
        </w:rPr>
        <w:t>rd</w:t>
      </w:r>
      <w:r>
        <w:t xml:space="preserve"> party (e.g., an </w:t>
      </w:r>
      <w:hyperlink w:anchor="Term_IdP" w:history="1">
        <w:r w:rsidRPr="003E3AC0">
          <w:rPr>
            <w:rStyle w:val="Hyperlink"/>
          </w:rPr>
          <w:t>Identity Provider (IdP)</w:t>
        </w:r>
      </w:hyperlink>
      <w:r>
        <w:t>).</w:t>
      </w:r>
    </w:p>
    <w:p w14:paraId="430C1352" w14:textId="77777777" w:rsidR="007D0BD8" w:rsidRPr="00E721F6" w:rsidRDefault="007D0BD8" w:rsidP="007D0BD8">
      <w:pPr>
        <w:pStyle w:val="BodyText"/>
        <w:rPr>
          <w:b/>
          <w:bCs/>
          <w:vanish/>
          <w:specVanish/>
        </w:rPr>
      </w:pPr>
      <w:bookmarkStart w:id="223" w:name="Term_CLEAR"/>
      <w:bookmarkEnd w:id="223"/>
      <w:r w:rsidRPr="00E721F6">
        <w:rPr>
          <w:b/>
          <w:bCs/>
        </w:rPr>
        <w:t>CLEAR</w:t>
      </w:r>
    </w:p>
    <w:p w14:paraId="414DFCC4" w14:textId="77777777"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E721F6">
          <w:rPr>
            <w:rStyle w:val="Hyperlink"/>
          </w:rPr>
          <w:t>SMART</w:t>
        </w:r>
      </w:hyperlink>
      <w:r>
        <w:t xml:space="preserve"> and </w:t>
      </w:r>
      <w:hyperlink w:anchor="Term_StakeholderRequirements" w:history="1">
        <w:r w:rsidRPr="00E721F6">
          <w:rPr>
            <w:rStyle w:val="Hyperlink"/>
          </w:rPr>
          <w:t>Stakeholder Requirements</w:t>
        </w:r>
      </w:hyperlink>
      <w:r>
        <w:t>.</w:t>
      </w:r>
    </w:p>
    <w:p w14:paraId="67E6CC15" w14:textId="77777777" w:rsidR="007D0BD8" w:rsidRPr="00891AD3" w:rsidRDefault="007D0BD8" w:rsidP="007D0BD8">
      <w:pPr>
        <w:pStyle w:val="BodyText"/>
        <w:rPr>
          <w:b/>
          <w:bCs/>
          <w:vanish/>
          <w:specVanish/>
        </w:rPr>
      </w:pPr>
      <w:bookmarkStart w:id="224" w:name="Term_ClearText"/>
      <w:bookmarkEnd w:id="224"/>
      <w:r w:rsidRPr="00891AD3">
        <w:rPr>
          <w:b/>
          <w:bCs/>
        </w:rPr>
        <w:t>ClearText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225" w:name="Term_CodeSet"/>
      <w:bookmarkEnd w:id="225"/>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226" w:name="Term_CompiledLanguage"/>
      <w:bookmarkEnd w:id="226"/>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227" w:name="Term_ConfidentialInformation"/>
      <w:bookmarkEnd w:id="227"/>
      <w:r w:rsidRPr="00687FBF">
        <w:rPr>
          <w:b/>
          <w:bCs/>
        </w:rPr>
        <w:t>Confidential</w:t>
      </w:r>
      <w:r>
        <w:rPr>
          <w:b/>
          <w:bCs/>
        </w:rPr>
        <w:t xml:space="preserve"> Information</w:t>
      </w:r>
    </w:p>
    <w:p w14:paraId="57066439" w14:textId="77777777" w:rsidR="007D0BD8" w:rsidRDefault="007D0BD8" w:rsidP="007D0BD8">
      <w:pPr>
        <w:pStyle w:val="BodyText"/>
      </w:pPr>
      <w:r>
        <w:t xml:space="preserve"> : any information whose dissemination should be limited and not be openly accessed. Contrast with </w:t>
      </w:r>
      <w:hyperlink w:anchor="Term_OpenInformation" w:history="1">
        <w:r w:rsidRPr="00782503">
          <w:rPr>
            <w:rStyle w:val="Hyperlink"/>
          </w:rPr>
          <w:t>Open Information</w:t>
        </w:r>
      </w:hyperlink>
      <w:r>
        <w:t>.</w:t>
      </w:r>
    </w:p>
    <w:p w14:paraId="2B3FB241" w14:textId="77777777" w:rsidR="007D0BD8" w:rsidRPr="00396797" w:rsidRDefault="007D0BD8" w:rsidP="007D0BD8">
      <w:pPr>
        <w:pStyle w:val="BodyText"/>
        <w:rPr>
          <w:b/>
          <w:bCs/>
          <w:vanish/>
          <w:specVanish/>
        </w:rPr>
      </w:pPr>
      <w:bookmarkStart w:id="228" w:name="Term_ContactSupportOptions"/>
      <w:bookmarkEnd w:id="228"/>
      <w:r w:rsidRPr="001168DF">
        <w:rPr>
          <w:b/>
          <w:bCs/>
        </w:rPr>
        <w:t>Contact Support Options</w:t>
      </w:r>
    </w:p>
    <w:p w14:paraId="45A62F65" w14:textId="77777777" w:rsidR="007D0BD8" w:rsidRDefault="007D0BD8" w:rsidP="007D0BD8">
      <w:pPr>
        <w:pStyle w:val="BodyText"/>
      </w:pPr>
      <w:r>
        <w:t xml:space="preserve"> : a page that lists methods to contact system support. Linked to from a </w:t>
      </w:r>
      <w:hyperlink w:anchor="Term_HomePage" w:history="1">
        <w:r w:rsidRPr="00396797">
          <w:rPr>
            <w:rStyle w:val="Hyperlink"/>
          </w:rPr>
          <w:t>Home Page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F35359">
          <w:rPr>
            <w:rStyle w:val="Hyperlink"/>
          </w:rPr>
          <w:t>UCS</w:t>
        </w:r>
      </w:hyperlink>
      <w:r>
        <w:t xml:space="preserve"> and </w:t>
      </w:r>
      <w:hyperlink w:anchor="Term_UTF" w:history="1">
        <w:r w:rsidRPr="00AF1082">
          <w:rPr>
            <w:rStyle w:val="Hyperlink"/>
          </w:rPr>
          <w:t>UTF</w:t>
        </w:r>
      </w:hyperlink>
      <w:r>
        <w:t>.</w:t>
      </w:r>
    </w:p>
    <w:p w14:paraId="5D53A1FF" w14:textId="77777777" w:rsidR="007D0BD8" w:rsidRPr="008743C8" w:rsidRDefault="007D0BD8" w:rsidP="007D0BD8">
      <w:pPr>
        <w:pStyle w:val="BodyText"/>
        <w:rPr>
          <w:b/>
          <w:bCs/>
          <w:vanish/>
          <w:specVanish/>
        </w:rPr>
      </w:pPr>
      <w:bookmarkStart w:id="229" w:name="Term_CopyrightStatement"/>
      <w:bookmarkEnd w:id="229"/>
      <w:r w:rsidRPr="008743C8">
        <w:rPr>
          <w:b/>
          <w:bCs/>
        </w:rPr>
        <w:t>Copyright Statement</w:t>
      </w:r>
    </w:p>
    <w:p w14:paraId="6C7AAA78" w14:textId="77777777" w:rsidR="007D0BD8" w:rsidRDefault="007D0BD8" w:rsidP="007D0BD8">
      <w:pPr>
        <w:pStyle w:val="BodyText"/>
      </w:pPr>
      <w:r>
        <w:t xml:space="preserve"> : a statement summarising the copyright under which a service’s content is made available. Linked to from </w:t>
      </w:r>
      <w:hyperlink w:anchor="Term_HomePage" w:history="1">
        <w:r w:rsidRPr="008743C8">
          <w:rPr>
            <w:rStyle w:val="Hyperlink"/>
          </w:rPr>
          <w:t>Home Pages</w:t>
        </w:r>
      </w:hyperlink>
      <w:r>
        <w:t>.</w:t>
      </w:r>
    </w:p>
    <w:p w14:paraId="38EAC0F2" w14:textId="77777777" w:rsidR="007D0BD8" w:rsidRDefault="007D0BD8" w:rsidP="007D0BD8">
      <w:pPr>
        <w:pStyle w:val="BodyText"/>
      </w:pPr>
    </w:p>
    <w:p w14:paraId="20F8C76D" w14:textId="77777777" w:rsidR="007D0BD8" w:rsidRPr="00782503" w:rsidRDefault="007D0BD8" w:rsidP="007D0BD8">
      <w:pPr>
        <w:pStyle w:val="BodyText"/>
        <w:rPr>
          <w:b/>
          <w:bCs/>
          <w:vanish/>
          <w:specVanish/>
        </w:rPr>
      </w:pPr>
      <w:r w:rsidRPr="00782503">
        <w:rPr>
          <w:b/>
          <w:bCs/>
        </w:rPr>
        <w:t>Credential</w:t>
      </w:r>
    </w:p>
    <w:p w14:paraId="03076D54" w14:textId="77777777" w:rsidR="007D0BD8" w:rsidRDefault="007D0BD8" w:rsidP="007D0BD8">
      <w:pPr>
        <w:pStyle w:val="BodyText"/>
      </w:pPr>
      <w:r>
        <w:t xml:space="preserve"> : information about a Person that may be </w:t>
      </w:r>
      <w:hyperlink w:anchor="Term_OpenInformation" w:history="1">
        <w:r w:rsidRPr="00782503">
          <w:rPr>
            <w:rStyle w:val="Hyperlink"/>
          </w:rPr>
          <w:t>Open</w:t>
        </w:r>
      </w:hyperlink>
      <w:r>
        <w:t xml:space="preserve"> or </w:t>
      </w:r>
      <w:hyperlink w:anchor="Term_ConfidentialInformation" w:history="1">
        <w:r w:rsidRPr="00782503">
          <w:rPr>
            <w:rStyle w:val="Hyperlink"/>
          </w:rPr>
          <w:t>Confidential</w:t>
        </w:r>
      </w:hyperlink>
      <w:r>
        <w:t xml:space="preserve">. The most common credentials are Username (an example of </w:t>
      </w:r>
      <w:hyperlink w:anchor="Term_OpenInformation" w:history="1">
        <w:r w:rsidRPr="00782503">
          <w:rPr>
            <w:rStyle w:val="Hyperlink"/>
          </w:rPr>
          <w:t>open information</w:t>
        </w:r>
      </w:hyperlink>
      <w:r>
        <w:t xml:space="preserve">) and Password (an example of </w:t>
      </w:r>
      <w:hyperlink w:anchor="Term_ConfidentialInformation" w:history="1">
        <w:r w:rsidRPr="00782503">
          <w:rPr>
            <w:rStyle w:val="Hyperlink"/>
          </w:rPr>
          <w:t>confidential information</w:t>
        </w:r>
      </w:hyperlink>
      <w:r>
        <w:t>).</w:t>
      </w:r>
    </w:p>
    <w:p w14:paraId="4EF9E2FE" w14:textId="77777777" w:rsidR="007D0BD8" w:rsidRPr="00AE03A2" w:rsidRDefault="007D0BD8" w:rsidP="007D0BD8">
      <w:pPr>
        <w:pStyle w:val="BodyText"/>
        <w:rPr>
          <w:b/>
          <w:bCs/>
          <w:vanish/>
          <w:specVanish/>
        </w:rPr>
      </w:pPr>
      <w:bookmarkStart w:id="230" w:name="Term_Crud"/>
      <w:bookmarkEnd w:id="230"/>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AE03A2">
          <w:rPr>
            <w:rStyle w:val="Hyperlink"/>
          </w:rPr>
          <w:t>datastore</w:t>
        </w:r>
      </w:hyperlink>
      <w:r>
        <w:t xml:space="preserve">: Create a new record, Read an existing set of one or more result items, Update an existing record, or Delete an existing set of record. While commonly used, our reference is to use the  </w:t>
      </w:r>
      <w:hyperlink w:anchor="Term_Bread" w:history="1">
        <w:r w:rsidRPr="00AE03A2">
          <w:rPr>
            <w:rStyle w:val="Hyperlink"/>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31" w:name="Term_CurrentDevice"/>
      <w:bookmarkEnd w:id="231"/>
      <w:r w:rsidRPr="00EB2340">
        <w:rPr>
          <w:b/>
          <w:bCs/>
        </w:rPr>
        <w:t>Current Device</w:t>
      </w:r>
    </w:p>
    <w:p w14:paraId="1D3192DC" w14:textId="77777777" w:rsidR="007D0BD8" w:rsidRDefault="007D0BD8" w:rsidP="007D0BD8">
      <w:pPr>
        <w:pStyle w:val="BodyText"/>
      </w:pPr>
      <w:r>
        <w:t xml:space="preserve"> : a device still under warranty.</w:t>
      </w:r>
    </w:p>
    <w:p w14:paraId="11DBCE80" w14:textId="77777777" w:rsidR="007D0BD8" w:rsidRPr="001376D2" w:rsidRDefault="007D0BD8" w:rsidP="007D0BD8">
      <w:pPr>
        <w:pStyle w:val="BodyText"/>
        <w:rPr>
          <w:b/>
          <w:bCs/>
          <w:vanish/>
          <w:specVanish/>
        </w:rPr>
      </w:pPr>
      <w:bookmarkStart w:id="232" w:name="Term_CustomExtensionCode"/>
      <w:bookmarkEnd w:id="232"/>
      <w:r w:rsidRPr="001376D2">
        <w:rPr>
          <w:b/>
          <w:bCs/>
        </w:rPr>
        <w:t>Custom Extension Code</w:t>
      </w:r>
    </w:p>
    <w:p w14:paraId="388DD067" w14:textId="77777777" w:rsidR="007D0BD8" w:rsidRDefault="007D0BD8" w:rsidP="007D0BD8">
      <w:pPr>
        <w:pStyle w:val="BodyText"/>
      </w:pPr>
      <w:r>
        <w:t xml:space="preserve"> : Custom Code commissioned to extend a </w:t>
      </w:r>
      <w:hyperlink w:anchor="Term_SaaS" w:history="1">
        <w:r w:rsidRPr="00C12605">
          <w:rPr>
            <w:rStyle w:val="Hyperlink"/>
          </w:rPr>
          <w:t>SaaS</w:t>
        </w:r>
      </w:hyperlink>
      <w:r>
        <w:t xml:space="preserve"> or </w:t>
      </w:r>
      <w:hyperlink w:anchor="Term_SaaP" w:history="1">
        <w:r w:rsidRPr="00C12605">
          <w:rPr>
            <w:rStyle w:val="Hyperlink"/>
          </w:rPr>
          <w:t>SaaP</w:t>
        </w:r>
      </w:hyperlink>
      <w:r>
        <w:t xml:space="preserve"> </w:t>
      </w:r>
      <w:hyperlink w:anchor="Term_Platform" w:history="1">
        <w:r w:rsidRPr="001376D2">
          <w:rPr>
            <w:rStyle w:val="Hyperlink"/>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33" w:name="Term_CustomSystem"/>
      <w:bookmarkEnd w:id="233"/>
      <w:r>
        <w:rPr>
          <w:b/>
          <w:bCs/>
        </w:rPr>
        <w:t>Custo</w:t>
      </w:r>
      <w:r w:rsidRPr="00162571">
        <w:rPr>
          <w:b/>
          <w:bCs/>
        </w:rPr>
        <w:t>m System</w:t>
      </w:r>
    </w:p>
    <w:p w14:paraId="711E6A84" w14:textId="77777777" w:rsidR="007D0BD8" w:rsidRDefault="007D0BD8" w:rsidP="007D0BD8">
      <w:pPr>
        <w:pStyle w:val="BodyText"/>
      </w:pPr>
      <w:r>
        <w:t xml:space="preserve"> : a custom </w:t>
      </w:r>
      <w:hyperlink w:anchor="Term_SaaP" w:history="1">
        <w:r w:rsidRPr="009C5B95">
          <w:rPr>
            <w:rStyle w:val="Hyperlink"/>
          </w:rPr>
          <w:t>SaaP</w:t>
        </w:r>
      </w:hyperlink>
      <w:r>
        <w:t xml:space="preserve">, developed via </w:t>
      </w:r>
      <w:hyperlink w:anchor="Term_CustomSystemCode" w:history="1">
        <w:r w:rsidRPr="00A13BFC">
          <w:rPr>
            <w:rStyle w:val="Hyperlink"/>
          </w:rPr>
          <w:t>Custom System Code</w:t>
        </w:r>
      </w:hyperlink>
      <w:r>
        <w:rPr>
          <w:i/>
          <w:iCs/>
        </w:rPr>
        <w:t>.</w:t>
      </w:r>
    </w:p>
    <w:p w14:paraId="36E94596" w14:textId="77777777" w:rsidR="007D0BD8" w:rsidRPr="00162571" w:rsidRDefault="007D0BD8" w:rsidP="007D0BD8">
      <w:pPr>
        <w:pStyle w:val="BodyText"/>
        <w:rPr>
          <w:b/>
          <w:bCs/>
          <w:vanish/>
          <w:specVanish/>
        </w:rPr>
      </w:pPr>
      <w:bookmarkStart w:id="234" w:name="Term_CustomSystemCode"/>
      <w:bookmarkEnd w:id="234"/>
      <w:r w:rsidRPr="00162571">
        <w:rPr>
          <w:b/>
          <w:bCs/>
        </w:rPr>
        <w:t>Custom System Code</w:t>
      </w:r>
    </w:p>
    <w:p w14:paraId="2E1F5A3E" w14:textId="77777777" w:rsidR="007D0BD8" w:rsidRDefault="007D0BD8" w:rsidP="007D0BD8">
      <w:pPr>
        <w:pStyle w:val="BodyText"/>
      </w:pPr>
      <w:r>
        <w:t xml:space="preserve"> : </w:t>
      </w:r>
      <w:hyperlink w:anchor="Term_CustomCode" w:history="1">
        <w:r w:rsidRPr="00A13BFC">
          <w:rPr>
            <w:rStyle w:val="Hyperlink"/>
          </w:rPr>
          <w:t>Custom Code</w:t>
        </w:r>
      </w:hyperlink>
      <w:r>
        <w:t xml:space="preserve"> commissioned to develop a </w:t>
      </w:r>
      <w:hyperlink w:anchor="Term_CustomSystem" w:history="1">
        <w:r w:rsidRPr="0067634F">
          <w:rPr>
            <w:rStyle w:val="Hyperlink"/>
          </w:rPr>
          <w:t>Custom System</w:t>
        </w:r>
      </w:hyperlink>
      <w:r>
        <w:t>.</w:t>
      </w:r>
    </w:p>
    <w:p w14:paraId="03D5D2B2" w14:textId="77777777" w:rsidR="007D0BD8" w:rsidRPr="00552B50" w:rsidRDefault="007D0BD8" w:rsidP="007D0BD8">
      <w:pPr>
        <w:pStyle w:val="BodyText"/>
        <w:rPr>
          <w:b/>
          <w:bCs/>
          <w:vanish/>
          <w:specVanish/>
        </w:rPr>
      </w:pPr>
      <w:bookmarkStart w:id="235" w:name="Term_CustomSupportingCode"/>
      <w:bookmarkEnd w:id="235"/>
      <w:r w:rsidRPr="00552B50">
        <w:rPr>
          <w:b/>
          <w:bCs/>
        </w:rPr>
        <w:t>Custom Supporting Code</w:t>
      </w:r>
    </w:p>
    <w:p w14:paraId="3D00A5CB" w14:textId="77777777" w:rsidR="007D0BD8" w:rsidRDefault="007D0BD8" w:rsidP="007D0BD8">
      <w:pPr>
        <w:pStyle w:val="BodyText"/>
      </w:pPr>
      <w:r>
        <w:t xml:space="preserve"> : code to develop transitional tasks, including </w:t>
      </w:r>
      <w:hyperlink w:anchor="Term_Pipeline" w:history="1">
        <w:r w:rsidRPr="00552B50">
          <w:rPr>
            <w:rStyle w:val="Hyperlink"/>
          </w:rPr>
          <w:t>automation pipelines</w:t>
        </w:r>
      </w:hyperlink>
      <w:r>
        <w:t xml:space="preserve"> and one or more of the following tasks (depending on whether the system is a SaaS or custom SaaP): </w:t>
      </w:r>
      <w:hyperlink w:anchor="Term_CustomSystemCode" w:history="1">
        <w:r w:rsidRPr="00552B50">
          <w:rPr>
            <w:rStyle w:val="Hyperlink"/>
          </w:rPr>
          <w:t>custom system code</w:t>
        </w:r>
      </w:hyperlink>
      <w:r>
        <w:t xml:space="preserve"> compilation instructions, static testing thereof, packaging, target infrastructure development using </w:t>
      </w:r>
      <w:hyperlink w:anchor="Term_InfrastructureAsCode" w:history="1">
        <w:r w:rsidRPr="00552B50">
          <w:rPr>
            <w:rStyle w:val="Hyperlink"/>
          </w:rPr>
          <w:t>Infrastructure as Code</w:t>
        </w:r>
      </w:hyperlink>
      <w:r>
        <w:t xml:space="preserve">, developing database schemas within developed database infrastructure using </w:t>
      </w:r>
      <w:hyperlink w:anchor="Term_DbSchemaAsCode" w:history="1">
        <w:r w:rsidRPr="00552B50">
          <w:rPr>
            <w:rStyle w:val="Hyperlink"/>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Pr="000F39EE">
          <w:rPr>
            <w:rStyle w:val="Hyperlink"/>
          </w:rPr>
          <w:t>API</w:t>
        </w:r>
      </w:hyperlink>
      <w:r>
        <w:t xml:space="preserve">s, provisioning reference data, </w:t>
      </w:r>
      <w:hyperlink w:anchor="Term_SystemUser" w:history="1">
        <w:r w:rsidRPr="00C12605">
          <w:rPr>
            <w:rStyle w:val="Hyperlink"/>
          </w:rPr>
          <w:t>user</w:t>
        </w:r>
      </w:hyperlink>
      <w:r>
        <w:t xml:space="preserve">s and </w:t>
      </w:r>
      <w:hyperlink w:anchor="Term_SystemData" w:history="1">
        <w:r w:rsidRPr="00465682">
          <w:rPr>
            <w:rStyle w:val="Hyperlink"/>
          </w:rPr>
          <w:t>System Data</w:t>
        </w:r>
      </w:hyperlink>
      <w:r>
        <w:t xml:space="preserve">, and/or performing dynamic tests. </w:t>
      </w:r>
    </w:p>
    <w:p w14:paraId="5CE54040" w14:textId="77777777" w:rsidR="007D0BD8" w:rsidRPr="00556F8F" w:rsidRDefault="007D0BD8" w:rsidP="007D0BD8">
      <w:pPr>
        <w:pStyle w:val="BodyText"/>
        <w:rPr>
          <w:b/>
          <w:bCs/>
          <w:vanish/>
          <w:specVanish/>
        </w:rPr>
      </w:pPr>
      <w:bookmarkStart w:id="236" w:name="Term_DashboardPage"/>
      <w:bookmarkEnd w:id="236"/>
      <w:r w:rsidRPr="00556F8F">
        <w:rPr>
          <w:b/>
          <w:bCs/>
        </w:rPr>
        <w:t>Dashboard Page</w:t>
      </w:r>
    </w:p>
    <w:p w14:paraId="61DEB97B" w14:textId="77777777" w:rsidR="007D0BD8" w:rsidRDefault="007D0BD8" w:rsidP="007D0BD8">
      <w:pPr>
        <w:pStyle w:val="BodyText"/>
      </w:pPr>
      <w:r>
        <w:t xml:space="preserve"> : A page accessible to authenticated users showing a set of summary views of key data from different logical modules. Often an app’s </w:t>
      </w:r>
      <w:hyperlink w:anchor="Term_WelcomePage" w:history="1">
        <w:r w:rsidRPr="00556F8F">
          <w:rPr>
            <w:rStyle w:val="Hyperlink"/>
          </w:rPr>
          <w:t>Welcome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 xml:space="preserve">. </w:t>
      </w:r>
    </w:p>
    <w:p w14:paraId="387E828B" w14:textId="77777777" w:rsidR="007D0BD8" w:rsidRPr="003826B8" w:rsidRDefault="007D0BD8" w:rsidP="007D0BD8">
      <w:pPr>
        <w:pStyle w:val="BodyText"/>
        <w:rPr>
          <w:b/>
          <w:bCs/>
          <w:vanish/>
          <w:specVanish/>
        </w:rPr>
      </w:pPr>
      <w:bookmarkStart w:id="237" w:name="Term_DPIA"/>
      <w:bookmarkEnd w:id="237"/>
      <w:r w:rsidRPr="003826B8">
        <w:rPr>
          <w:b/>
          <w:bCs/>
        </w:rPr>
        <w:t>Data Projection Impact Assessment (DPIA)</w:t>
      </w:r>
    </w:p>
    <w:p w14:paraId="6862E6AF" w14:textId="77777777" w:rsidR="007D0BD8" w:rsidRDefault="007D0BD8" w:rsidP="007D0BD8">
      <w:pPr>
        <w:pStyle w:val="BodyText"/>
      </w:pPr>
      <w:r>
        <w:t xml:space="preserve"> : Includes an </w:t>
      </w:r>
      <w:hyperlink w:anchor="Term_PIA" w:history="1">
        <w:r w:rsidRPr="003826B8">
          <w:rPr>
            <w:rStyle w:val="Hyperlink"/>
          </w:rPr>
          <w:t>Privacy Impact Assessment (PIA)</w:t>
        </w:r>
      </w:hyperlink>
      <w:r>
        <w:t>.</w:t>
      </w:r>
    </w:p>
    <w:p w14:paraId="3538BFC3" w14:textId="77777777" w:rsidR="007D0BD8" w:rsidRPr="004C0626" w:rsidRDefault="007D0BD8" w:rsidP="007D0BD8">
      <w:pPr>
        <w:pStyle w:val="BodyText"/>
        <w:rPr>
          <w:b/>
          <w:bCs/>
          <w:vanish/>
          <w:specVanish/>
        </w:rPr>
      </w:pPr>
      <w:bookmarkStart w:id="238" w:name="Term_DataStandard"/>
      <w:bookmarkEnd w:id="238"/>
      <w:r w:rsidRPr="004C0626">
        <w:rPr>
          <w:b/>
          <w:bCs/>
        </w:rPr>
        <w:t>Data Standard</w:t>
      </w:r>
    </w:p>
    <w:p w14:paraId="5D215CCD" w14:textId="77777777" w:rsidR="007D0BD8" w:rsidRDefault="007D0BD8" w:rsidP="007D0BD8">
      <w:pPr>
        <w:pStyle w:val="BodyText"/>
      </w:pPr>
      <w:r>
        <w:t xml:space="preserve"> :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239" w:name="Term_DataStore"/>
      <w:bookmarkEnd w:id="239"/>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39312E">
          <w:rPr>
            <w:rStyle w:val="Hyperlink"/>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40" w:name="Term_DbSchemaAsCode"/>
      <w:bookmarkEnd w:id="240"/>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552B50">
          <w:rPr>
            <w:rStyle w:val="Hyperlink"/>
          </w:rPr>
          <w:t>Infrastructure as Code</w:t>
        </w:r>
      </w:hyperlink>
      <w:r>
        <w:t xml:space="preserve">. </w:t>
      </w:r>
    </w:p>
    <w:p w14:paraId="6D66EA26" w14:textId="77777777" w:rsidR="007D0BD8" w:rsidRPr="007C181A" w:rsidRDefault="007D0BD8" w:rsidP="007D0BD8">
      <w:pPr>
        <w:pStyle w:val="BodyText"/>
        <w:rPr>
          <w:b/>
          <w:bCs/>
          <w:vanish/>
          <w:specVanish/>
        </w:rPr>
      </w:pPr>
      <w:bookmarkStart w:id="241" w:name="Term_DDoS"/>
      <w:bookmarkEnd w:id="241"/>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lastRenderedPageBreak/>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663AF7">
          <w:rPr>
            <w:rStyle w:val="Hyperlink"/>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242" w:name="Term_DependentService"/>
      <w:bookmarkEnd w:id="242"/>
      <w:r w:rsidRPr="0014632E">
        <w:rPr>
          <w:b/>
          <w:bCs/>
        </w:rPr>
        <w:t>Dependent Service</w:t>
      </w:r>
    </w:p>
    <w:p w14:paraId="40159B5E" w14:textId="77777777"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14632E">
          <w:rPr>
            <w:rStyle w:val="Hyperlink"/>
          </w:rPr>
          <w:t>IdP</w:t>
        </w:r>
      </w:hyperlink>
      <w:r>
        <w:t xml:space="preserve"> service to authenticate </w:t>
      </w:r>
      <w:hyperlink w:anchor="Term_SystemUser" w:history="1">
        <w:r w:rsidRPr="0014632E">
          <w:rPr>
            <w:rStyle w:val="Hyperlink"/>
          </w:rPr>
          <w:t>users</w:t>
        </w:r>
      </w:hyperlink>
      <w:r>
        <w:t>.</w:t>
      </w:r>
    </w:p>
    <w:p w14:paraId="17F6418A" w14:textId="77777777" w:rsidR="007D0BD8" w:rsidRPr="00125E54" w:rsidRDefault="007D0BD8" w:rsidP="007D0BD8">
      <w:pPr>
        <w:pStyle w:val="BodyText"/>
        <w:rPr>
          <w:b/>
          <w:bCs/>
          <w:vanish/>
          <w:specVanish/>
        </w:rPr>
      </w:pPr>
      <w:bookmarkStart w:id="243" w:name="Term_DigitalIdentity"/>
      <w:bookmarkEnd w:id="243"/>
      <w:r w:rsidRPr="00125E54">
        <w:rPr>
          <w:b/>
          <w:bCs/>
        </w:rPr>
        <w:t>Digital Identity</w:t>
      </w:r>
    </w:p>
    <w:p w14:paraId="5D3D08A6" w14:textId="77777777" w:rsidR="007D0BD8" w:rsidRDefault="007D0BD8" w:rsidP="007D0BD8">
      <w:pPr>
        <w:pStyle w:val="BodyText"/>
      </w:pPr>
      <w:r>
        <w:t xml:space="preserve"> : A </w:t>
      </w:r>
      <w:hyperlink w:anchor="Term_Person" w:history="1">
        <w:r w:rsidRPr="00125E54">
          <w:rPr>
            <w:rStyle w:val="Hyperlink"/>
          </w:rPr>
          <w:t>Person</w:t>
        </w:r>
      </w:hyperlink>
      <w:r>
        <w:t xml:space="preserve">’s proof of membership within an external trusted system (often an </w:t>
      </w:r>
      <w:hyperlink w:anchor="Term_IdP" w:history="1">
        <w:r w:rsidRPr="00125E54">
          <w:rPr>
            <w:rStyle w:val="Hyperlink"/>
          </w:rPr>
          <w:t>IdP</w:t>
        </w:r>
      </w:hyperlink>
      <w:r>
        <w:t xml:space="preserve">). A </w:t>
      </w:r>
      <w:hyperlink w:anchor="Term_SystemUser" w:history="1">
        <w:r w:rsidRPr="00125E54">
          <w:rPr>
            <w:rStyle w:val="Hyperlink"/>
          </w:rPr>
          <w:t>system user</w:t>
        </w:r>
      </w:hyperlink>
      <w:r>
        <w:t xml:space="preserve"> may have one or more external digital identities associated to them. Disambiguate from </w:t>
      </w:r>
      <w:hyperlink w:anchor="Term_Identity" w:history="1">
        <w:r w:rsidRPr="00125E54">
          <w:rPr>
            <w:rStyle w:val="Hyperlink"/>
          </w:rPr>
          <w:t>Identity</w:t>
        </w:r>
      </w:hyperlink>
      <w:r>
        <w:t>.</w:t>
      </w:r>
    </w:p>
    <w:p w14:paraId="0981A705" w14:textId="77777777" w:rsidR="007D0BD8" w:rsidRPr="00AF5246" w:rsidRDefault="007D0BD8" w:rsidP="007D0BD8">
      <w:pPr>
        <w:pStyle w:val="BodyText"/>
        <w:rPr>
          <w:b/>
          <w:bCs/>
          <w:vanish/>
          <w:specVanish/>
        </w:rPr>
      </w:pPr>
      <w:bookmarkStart w:id="244" w:name="Term_DisasterEvent"/>
      <w:bookmarkEnd w:id="244"/>
      <w:r w:rsidRPr="00AF5246">
        <w:rPr>
          <w:b/>
          <w:bCs/>
        </w:rPr>
        <w:t>Disaster Event (DE)</w:t>
      </w:r>
    </w:p>
    <w:p w14:paraId="4DF10EB5" w14:textId="77777777" w:rsidR="007D0BD8" w:rsidRDefault="007D0BD8" w:rsidP="007D0BD8">
      <w:pPr>
        <w:pStyle w:val="BodyText"/>
      </w:pPr>
      <w:r>
        <w:t xml:space="preserve"> : a </w:t>
      </w:r>
      <w:hyperlink w:anchor="Term_ErrorSeverity" w:history="1">
        <w:r w:rsidRPr="00AF5246">
          <w:rPr>
            <w:rStyle w:val="Hyperlink"/>
          </w:rPr>
          <w:t>critical error</w:t>
        </w:r>
      </w:hyperlink>
      <w:r>
        <w:t xml:space="preserve"> that leads to requiring a </w:t>
      </w:r>
      <w:hyperlink w:anchor="Term_DisasterRecovery" w:history="1">
        <w:r w:rsidRPr="00AF5246">
          <w:rPr>
            <w:rStyle w:val="Hyperlink"/>
          </w:rPr>
          <w:t>Disaster Recovery</w:t>
        </w:r>
      </w:hyperlink>
      <w:r>
        <w:t xml:space="preserve"> process being initiated.</w:t>
      </w:r>
    </w:p>
    <w:p w14:paraId="33CE0FD2" w14:textId="77777777" w:rsidR="007D0BD8" w:rsidRPr="00AF5246" w:rsidRDefault="007D0BD8" w:rsidP="007D0BD8">
      <w:pPr>
        <w:pStyle w:val="BodyText"/>
        <w:rPr>
          <w:b/>
          <w:bCs/>
          <w:vanish/>
          <w:specVanish/>
        </w:rPr>
      </w:pPr>
      <w:bookmarkStart w:id="245" w:name="Term_DisasterRecovery"/>
      <w:bookmarkEnd w:id="245"/>
      <w:r w:rsidRPr="00AF5246">
        <w:rPr>
          <w:b/>
          <w:bCs/>
        </w:rPr>
        <w:t>Disaster Recovery (DR)</w:t>
      </w:r>
    </w:p>
    <w:p w14:paraId="0341AB82" w14:textId="77777777" w:rsidR="007D0BD8" w:rsidRDefault="007D0BD8" w:rsidP="007D0BD8">
      <w:pPr>
        <w:pStyle w:val="BodyText"/>
      </w:pPr>
      <w:r>
        <w:t xml:space="preserve"> : the process of restoring a system to a state usable by system users after a </w:t>
      </w:r>
      <w:hyperlink w:anchor="Term_DisasterEvent" w:history="1">
        <w:r w:rsidRPr="00AF5246">
          <w:rPr>
            <w:rStyle w:val="Hyperlink"/>
          </w:rPr>
          <w:t>disaster event</w:t>
        </w:r>
      </w:hyperlink>
      <w:r>
        <w:t xml:space="preserve">. See </w:t>
      </w:r>
      <w:hyperlink w:anchor="Term_RPO" w:history="1">
        <w:r w:rsidRPr="00AF5246">
          <w:rPr>
            <w:rStyle w:val="Hyperlink"/>
          </w:rPr>
          <w:t>RPO</w:t>
        </w:r>
      </w:hyperlink>
      <w:r>
        <w:t xml:space="preserve"> and </w:t>
      </w:r>
      <w:hyperlink w:anchor="Term_WRT" w:history="1">
        <w:r w:rsidRPr="00AF5246">
          <w:rPr>
            <w:rStyle w:val="Hyperlink"/>
          </w:rPr>
          <w:t>WRT</w:t>
        </w:r>
      </w:hyperlink>
      <w:r>
        <w:t>.</w:t>
      </w:r>
    </w:p>
    <w:p w14:paraId="095D40E5" w14:textId="77777777" w:rsidR="007D0BD8" w:rsidRPr="003F62EF" w:rsidRDefault="007D0BD8" w:rsidP="007D0BD8">
      <w:pPr>
        <w:pStyle w:val="BodyText"/>
        <w:rPr>
          <w:b/>
          <w:bCs/>
          <w:vanish/>
          <w:specVanish/>
        </w:rPr>
      </w:pPr>
      <w:bookmarkStart w:id="246" w:name="Term_Documentation"/>
      <w:bookmarkEnd w:id="246"/>
      <w:r w:rsidRPr="003F62EF">
        <w:rPr>
          <w:b/>
          <w:bCs/>
        </w:rPr>
        <w:t>Documentation</w:t>
      </w:r>
    </w:p>
    <w:p w14:paraId="598F3A2E" w14:textId="77777777" w:rsidR="007D0BD8" w:rsidRDefault="007D0BD8" w:rsidP="007D0BD8">
      <w:pPr>
        <w:pStyle w:val="BodyText"/>
      </w:pPr>
      <w:r>
        <w:t xml:space="preserve"> : </w:t>
      </w:r>
      <w:hyperlink w:anchor="Term_System" w:history="1">
        <w:r w:rsidRPr="003F62EF">
          <w:rPr>
            <w:rStyle w:val="Hyperlink"/>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47" w:name="Term_Domain"/>
      <w:bookmarkEnd w:id="247"/>
      <w:r w:rsidRPr="00663AF7">
        <w:rPr>
          <w:b/>
          <w:bCs/>
        </w:rPr>
        <w:t>Domain</w:t>
      </w:r>
    </w:p>
    <w:p w14:paraId="3488E9BB" w14:textId="77777777" w:rsidR="007D0BD8" w:rsidRDefault="007D0BD8" w:rsidP="007D0BD8">
      <w:pPr>
        <w:pStyle w:val="BodyText"/>
      </w:pPr>
      <w:r>
        <w:t xml:space="preserve"> : shorthand for “domain of knowledge”.</w:t>
      </w:r>
    </w:p>
    <w:p w14:paraId="037B69CD" w14:textId="77777777" w:rsidR="007D0BD8" w:rsidRPr="003E3AC0" w:rsidRDefault="007D0BD8" w:rsidP="007D0BD8">
      <w:pPr>
        <w:pStyle w:val="BodyText"/>
        <w:rPr>
          <w:b/>
          <w:bCs/>
          <w:vanish/>
          <w:specVanish/>
        </w:rPr>
      </w:pPr>
      <w:bookmarkStart w:id="248" w:name="Term_Duty"/>
      <w:bookmarkEnd w:id="248"/>
      <w:r w:rsidRPr="003E3AC0">
        <w:rPr>
          <w:b/>
          <w:bCs/>
        </w:rPr>
        <w:t>Duty</w:t>
      </w:r>
    </w:p>
    <w:p w14:paraId="3096A029" w14:textId="77777777" w:rsidR="007D0BD8" w:rsidRDefault="007D0BD8" w:rsidP="007D0BD8">
      <w:pPr>
        <w:pStyle w:val="BodyText"/>
      </w:pPr>
      <w:r>
        <w:t xml:space="preserve"> : an obligation on a Person within a system, irrespective of accepting a </w:t>
      </w:r>
      <w:hyperlink w:anchor="Term_Role" w:history="1">
        <w:r w:rsidRPr="009F6745">
          <w:rPr>
            <w:rStyle w:val="Hyperlink"/>
          </w:rPr>
          <w:t>Role</w:t>
        </w:r>
      </w:hyperlink>
      <w:r>
        <w:t xml:space="preserve"> or </w:t>
      </w:r>
      <w:hyperlink w:anchor="Term_Responsibility" w:history="1">
        <w:r w:rsidRPr="00AE03A2">
          <w:rPr>
            <w:rStyle w:val="Hyperlink"/>
          </w:rPr>
          <w:t>Responsibilities</w:t>
        </w:r>
      </w:hyperlink>
      <w:r>
        <w:t xml:space="preserve">. Contrast with </w:t>
      </w:r>
      <w:hyperlink w:anchor="Term_Responsibility" w:history="1">
        <w:r w:rsidRPr="003E3AC0">
          <w:rPr>
            <w:rStyle w:val="Hyperlink"/>
          </w:rPr>
          <w:t>Responsibilities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49" w:name="Term_DynamicTesting"/>
      <w:bookmarkEnd w:id="249"/>
      <w:r w:rsidRPr="00845BC7">
        <w:rPr>
          <w:b/>
          <w:bCs/>
        </w:rPr>
        <w:t>Dynamic Tests</w:t>
      </w:r>
    </w:p>
    <w:p w14:paraId="7B32BA78" w14:textId="77777777" w:rsidR="007D0BD8" w:rsidRDefault="007D0BD8" w:rsidP="007D0BD8">
      <w:pPr>
        <w:pStyle w:val="BodyText"/>
        <w:jc w:val="both"/>
      </w:pPr>
      <w:r>
        <w:t xml:space="preserve"> : tests run by a delivery </w:t>
      </w:r>
      <w:hyperlink w:anchor="Term_Pipeline" w:history="1">
        <w:r w:rsidRPr="00845BC7">
          <w:rPr>
            <w:rStyle w:val="Hyperlink"/>
          </w:rPr>
          <w:t>pipeline</w:t>
        </w:r>
      </w:hyperlink>
      <w:r>
        <w:t xml:space="preserve"> against the available functionality of a </w:t>
      </w:r>
      <w:hyperlink w:anchor="Term_SaaP" w:history="1">
        <w:r w:rsidRPr="00845BC7">
          <w:rPr>
            <w:rStyle w:val="Hyperlink"/>
          </w:rPr>
          <w:t>SaaP</w:t>
        </w:r>
      </w:hyperlink>
      <w:r>
        <w:t xml:space="preserve"> system deployed into an </w:t>
      </w:r>
      <w:hyperlink w:anchor="Term_Environment" w:history="1">
        <w:r w:rsidRPr="00845BC7">
          <w:rPr>
            <w:rStyle w:val="Hyperlink"/>
          </w:rPr>
          <w:t>environment</w:t>
        </w:r>
      </w:hyperlink>
      <w:r>
        <w:t xml:space="preserve">, or an </w:t>
      </w:r>
      <w:hyperlink w:anchor="Term_Extension" w:history="1">
        <w:r w:rsidRPr="00AF5CA7">
          <w:rPr>
            <w:rStyle w:val="Hyperlink"/>
          </w:rPr>
          <w:t>extension</w:t>
        </w:r>
      </w:hyperlink>
      <w:r>
        <w:t xml:space="preserve"> deployed to a </w:t>
      </w:r>
      <w:hyperlink w:anchor="Term_SaaS" w:history="1">
        <w:r w:rsidRPr="00845BC7">
          <w:rPr>
            <w:rStyle w:val="Hyperlink"/>
          </w:rPr>
          <w:t>SaaS</w:t>
        </w:r>
      </w:hyperlink>
      <w:r>
        <w:t xml:space="preserve"> platform. Differs from a </w:t>
      </w:r>
      <w:hyperlink w:anchor="Term_StaticTesting" w:history="1">
        <w:r w:rsidRPr="00845BC7">
          <w:rPr>
            <w:rStyle w:val="Hyperlink"/>
          </w:rPr>
          <w:t>static tes</w:t>
        </w:r>
        <w:r>
          <w:rPr>
            <w:rStyle w:val="Hyperlink"/>
          </w:rPr>
          <w:t>ting</w:t>
        </w:r>
      </w:hyperlink>
      <w:r>
        <w:t>.</w:t>
      </w:r>
    </w:p>
    <w:p w14:paraId="64288182" w14:textId="77777777" w:rsidR="007D0BD8" w:rsidRPr="00745BD7" w:rsidRDefault="007D0BD8" w:rsidP="007D0BD8">
      <w:pPr>
        <w:pStyle w:val="BodyText"/>
        <w:rPr>
          <w:b/>
          <w:bCs/>
          <w:vanish/>
          <w:specVanish/>
        </w:rPr>
      </w:pPr>
      <w:bookmarkStart w:id="250" w:name="Term_ErrorSeverity"/>
      <w:bookmarkStart w:id="251" w:name="Term_Environment"/>
      <w:bookmarkEnd w:id="250"/>
      <w:bookmarkEnd w:id="251"/>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745BD7">
          <w:rPr>
            <w:rStyle w:val="Hyperlink"/>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lastRenderedPageBreak/>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642407">
          <w:rPr>
            <w:rStyle w:val="Hyperlink"/>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52" w:name="Term_Fit"/>
      <w:bookmarkEnd w:id="252"/>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53" w:name="Term_Extension"/>
      <w:bookmarkEnd w:id="253"/>
      <w:r w:rsidRPr="00AF5CA7">
        <w:rPr>
          <w:b/>
          <w:bCs/>
        </w:rPr>
        <w:t>Extension</w:t>
      </w:r>
    </w:p>
    <w:p w14:paraId="6347FEE9" w14:textId="77777777" w:rsidR="007D0BD8" w:rsidRDefault="007D0BD8" w:rsidP="007D0BD8">
      <w:pPr>
        <w:pStyle w:val="BodyText"/>
      </w:pPr>
      <w:r>
        <w:t xml:space="preserve"> : a </w:t>
      </w:r>
      <w:hyperlink w:anchor="Term_CustomExtensionCode" w:history="1">
        <w:r w:rsidRPr="00AF5CA7">
          <w:rPr>
            <w:rStyle w:val="Hyperlink"/>
          </w:rPr>
          <w:t>custom developed extension</w:t>
        </w:r>
      </w:hyperlink>
      <w:r>
        <w:t xml:space="preserve"> to a </w:t>
      </w:r>
      <w:hyperlink w:anchor="Term_SaaP" w:history="1">
        <w:r w:rsidRPr="00AF5CA7">
          <w:rPr>
            <w:rStyle w:val="Hyperlink"/>
          </w:rPr>
          <w:t>SaaP</w:t>
        </w:r>
      </w:hyperlink>
      <w:r>
        <w:t xml:space="preserve"> or </w:t>
      </w:r>
      <w:hyperlink w:anchor="Term_SaaS" w:history="1">
        <w:r w:rsidRPr="00AF5CA7">
          <w:rPr>
            <w:rStyle w:val="Hyperlink"/>
          </w:rPr>
          <w:t>SaaS</w:t>
        </w:r>
      </w:hyperlink>
      <w:r>
        <w:t xml:space="preserve"> </w:t>
      </w:r>
      <w:hyperlink w:anchor="Term_Platform" w:history="1">
        <w:r w:rsidRPr="00AF5CA7">
          <w:rPr>
            <w:rStyle w:val="Hyperlink"/>
          </w:rPr>
          <w:t>platform</w:t>
        </w:r>
      </w:hyperlink>
      <w:r>
        <w:t xml:space="preserve">. Smaller effort and scope than a full </w:t>
      </w:r>
      <w:hyperlink w:anchor="Term_CustomSystem" w:history="1">
        <w:r w:rsidRPr="00AF5CA7">
          <w:rPr>
            <w:rStyle w:val="Hyperlink"/>
          </w:rPr>
          <w:t>custom system</w:t>
        </w:r>
      </w:hyperlink>
      <w:r>
        <w:t>.</w:t>
      </w:r>
    </w:p>
    <w:p w14:paraId="5C0B29A7" w14:textId="77777777" w:rsidR="007D0BD8" w:rsidRPr="00F55B75" w:rsidRDefault="007D0BD8" w:rsidP="007D0BD8">
      <w:pPr>
        <w:pStyle w:val="BodyText"/>
        <w:rPr>
          <w:b/>
          <w:bCs/>
          <w:vanish/>
          <w:specVanish/>
        </w:rPr>
      </w:pPr>
      <w:bookmarkStart w:id="254" w:name="Term_ETL"/>
      <w:bookmarkEnd w:id="254"/>
      <w:r w:rsidRPr="00F55B75">
        <w:rPr>
          <w:b/>
          <w:bCs/>
        </w:rPr>
        <w:t>Extract Transform Load (ETL)</w:t>
      </w:r>
    </w:p>
    <w:p w14:paraId="3349D2EC" w14:textId="77777777" w:rsidR="007D0BD8" w:rsidRDefault="007D0BD8" w:rsidP="007D0BD8">
      <w:pPr>
        <w:pStyle w:val="BodyText"/>
      </w:pPr>
      <w:r>
        <w:t xml:space="preserve"> : the process of extracting information from a remote source system – preferably its APIs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Pr="00F55B75">
          <w:rPr>
            <w:rStyle w:val="Hyperlink"/>
          </w:rPr>
          <w:t>API</w:t>
        </w:r>
      </w:hyperlink>
      <w:r>
        <w:t xml:space="preserve">s. </w:t>
      </w:r>
    </w:p>
    <w:p w14:paraId="322D66C0" w14:textId="77777777" w:rsidR="007D0BD8" w:rsidRPr="005653FE" w:rsidRDefault="007D0BD8" w:rsidP="007D0BD8">
      <w:pPr>
        <w:pStyle w:val="BodyText"/>
        <w:rPr>
          <w:b/>
          <w:bCs/>
          <w:vanish/>
          <w:specVanish/>
        </w:rPr>
      </w:pPr>
      <w:r>
        <w:rPr>
          <w:b/>
          <w:bCs/>
        </w:rPr>
        <w:t>Fit</w:t>
      </w:r>
    </w:p>
    <w:p w14:paraId="12CBA460" w14:textId="77777777" w:rsidR="007D0BD8" w:rsidRDefault="007D0BD8" w:rsidP="007D0BD8">
      <w:pPr>
        <w:pStyle w:val="BodyText"/>
      </w:pPr>
      <w:r>
        <w:t xml:space="preserve"> </w:t>
      </w:r>
      <w:r w:rsidRPr="005653FE">
        <w:t xml:space="preserve">: see </w:t>
      </w:r>
      <w:hyperlink w:anchor="Term_AcceptanceCriteria" w:history="1">
        <w:r w:rsidRPr="005653FE">
          <w:rPr>
            <w:rStyle w:val="Hyperlink"/>
          </w:rPr>
          <w:t>Acceptance Criteria</w:t>
        </w:r>
      </w:hyperlink>
      <w:r w:rsidRPr="005653FE">
        <w:t>.</w:t>
      </w:r>
    </w:p>
    <w:p w14:paraId="296DBB70" w14:textId="77777777" w:rsidR="007D0BD8" w:rsidRPr="00F55B75" w:rsidRDefault="007D0BD8" w:rsidP="007D0BD8">
      <w:pPr>
        <w:pStyle w:val="BodyText"/>
        <w:rPr>
          <w:b/>
          <w:bCs/>
          <w:vanish/>
          <w:specVanish/>
        </w:rPr>
      </w:pPr>
      <w:bookmarkStart w:id="255" w:name="Term_GDPR"/>
      <w:bookmarkEnd w:id="255"/>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F35359">
          <w:rPr>
            <w:rStyle w:val="Hyperlink"/>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56" w:name="Term_GUI"/>
      <w:bookmarkEnd w:id="256"/>
      <w:r w:rsidRPr="00687B58">
        <w:rPr>
          <w:b/>
          <w:bCs/>
        </w:rPr>
        <w:t>Graphical User Interface (GUI)</w:t>
      </w:r>
    </w:p>
    <w:p w14:paraId="4D82C2E2" w14:textId="77777777" w:rsidR="007D0BD8" w:rsidRDefault="007D0BD8" w:rsidP="007D0BD8">
      <w:pPr>
        <w:pStyle w:val="BodyText"/>
      </w:pPr>
      <w:r>
        <w:t xml:space="preserve"> : a form of </w:t>
      </w:r>
      <w:hyperlink w:anchor="Term_UserInterface" w:history="1">
        <w:r w:rsidRPr="00687B58">
          <w:rPr>
            <w:rStyle w:val="Hyperlink"/>
          </w:rPr>
          <w:t>user interface</w:t>
        </w:r>
      </w:hyperlink>
      <w:r>
        <w:t xml:space="preserve"> developed based on </w:t>
      </w:r>
      <w:hyperlink w:anchor="Term_WIMP" w:history="1">
        <w:r w:rsidRPr="00FF05B1">
          <w:rPr>
            <w:rStyle w:val="Hyperlink"/>
          </w:rPr>
          <w:t>WIMP</w:t>
        </w:r>
      </w:hyperlink>
      <w:r>
        <w:t xml:space="preserve">. </w:t>
      </w:r>
    </w:p>
    <w:p w14:paraId="2C7B3E75" w14:textId="77777777" w:rsidR="007D0BD8" w:rsidRPr="003A1AEB" w:rsidRDefault="007D0BD8" w:rsidP="007D0BD8">
      <w:pPr>
        <w:pStyle w:val="BodyText"/>
        <w:rPr>
          <w:b/>
          <w:bCs/>
          <w:vanish/>
          <w:specVanish/>
        </w:rPr>
      </w:pPr>
      <w:bookmarkStart w:id="257" w:name="Term_GraphQL"/>
      <w:bookmarkEnd w:id="257"/>
      <w:r w:rsidRPr="003A1AEB">
        <w:rPr>
          <w:b/>
          <w:bCs/>
        </w:rPr>
        <w:t>GraphQL</w:t>
      </w:r>
    </w:p>
    <w:p w14:paraId="0F17C6A1" w14:textId="77777777" w:rsidR="007D0BD8" w:rsidRDefault="007D0BD8" w:rsidP="007D0BD8">
      <w:pPr>
        <w:pStyle w:val="BodyText"/>
      </w:pPr>
      <w:r>
        <w:t xml:space="preserve"> : an </w:t>
      </w:r>
      <w:r w:rsidRPr="003A1AEB">
        <w:rPr>
          <w:i/>
          <w:iCs/>
        </w:rPr>
        <w:t>industry</w:t>
      </w:r>
      <w:r>
        <w:t xml:space="preserve"> standard (as opposed to an </w:t>
      </w:r>
      <w:hyperlink w:anchor="Term_ISO" w:history="1">
        <w:r w:rsidRPr="003A1AEB">
          <w:rPr>
            <w:rStyle w:val="Hyperlink"/>
            <w:i/>
            <w:iCs/>
          </w:rPr>
          <w:t>international</w:t>
        </w:r>
        <w:r w:rsidRPr="003A1AEB">
          <w:rPr>
            <w:rStyle w:val="Hyperlink"/>
          </w:rPr>
          <w:t xml:space="preserve"> standard</w:t>
        </w:r>
      </w:hyperlink>
      <w:r>
        <w:t xml:space="preserve">) based protocol for requesting data from a </w:t>
      </w:r>
      <w:hyperlink w:anchor="Term_GraphQL" w:history="1">
        <w:r w:rsidRPr="003A1AEB">
          <w:rPr>
            <w:rStyle w:val="Hyperlink"/>
          </w:rPr>
          <w:t>queryable</w:t>
        </w:r>
      </w:hyperlink>
      <w:r>
        <w:t xml:space="preserve"> API endpoint.  Note: while similar, GraphQL is not </w:t>
      </w:r>
      <w:hyperlink w:anchor="Term_REST" w:history="1">
        <w:r w:rsidRPr="003A1AEB">
          <w:rPr>
            <w:rStyle w:val="Hyperlink"/>
          </w:rPr>
          <w:t>REST</w:t>
        </w:r>
      </w:hyperlink>
      <w:r>
        <w:t xml:space="preserve"> compliant. To be internationally standards compliant, a system is expected to provide </w:t>
      </w:r>
      <w:hyperlink w:anchor="Term_ODATA" w:history="1">
        <w:r w:rsidRPr="003A1AEB">
          <w:rPr>
            <w:rStyle w:val="Hyperlink"/>
          </w:rPr>
          <w:t>ODATA</w:t>
        </w:r>
      </w:hyperlink>
      <w:r>
        <w:t xml:space="preserve"> based APIs first, then (optionally) GraphQL based </w:t>
      </w:r>
      <w:hyperlink w:anchor="Term_API" w:history="1">
        <w:r w:rsidRPr="003A1AEB">
          <w:rPr>
            <w:rStyle w:val="Hyperlink"/>
          </w:rPr>
          <w:t>API</w:t>
        </w:r>
      </w:hyperlink>
      <w:r>
        <w:t xml:space="preserve"> endpoints.</w:t>
      </w:r>
    </w:p>
    <w:p w14:paraId="1E2BC3D7" w14:textId="77777777" w:rsidR="007D0BD8" w:rsidRPr="000D069D" w:rsidRDefault="007D0BD8" w:rsidP="007D0BD8">
      <w:pPr>
        <w:pStyle w:val="BodyText"/>
        <w:rPr>
          <w:b/>
          <w:bCs/>
          <w:vanish/>
          <w:specVanish/>
        </w:rPr>
      </w:pPr>
      <w:bookmarkStart w:id="258" w:name="Term_GUID"/>
      <w:bookmarkEnd w:id="258"/>
      <w:r w:rsidRPr="000D069D">
        <w:rPr>
          <w:b/>
          <w:bCs/>
        </w:rPr>
        <w:t>GUID</w:t>
      </w:r>
    </w:p>
    <w:p w14:paraId="1004CF2C" w14:textId="77777777" w:rsidR="007D0BD8" w:rsidRDefault="007D0BD8" w:rsidP="007D0BD8">
      <w:pPr>
        <w:pStyle w:val="BodyText"/>
      </w:pPr>
      <w:r>
        <w:t xml:space="preserve"> : a vendor specific term for a UUID. Avoid using, preferring the correct term.</w:t>
      </w:r>
    </w:p>
    <w:p w14:paraId="238C8A13" w14:textId="77777777" w:rsidR="007D0BD8" w:rsidRPr="008743C8" w:rsidRDefault="007D0BD8" w:rsidP="007D0BD8">
      <w:pPr>
        <w:pStyle w:val="BodyText"/>
        <w:rPr>
          <w:b/>
          <w:bCs/>
          <w:vanish/>
          <w:specVanish/>
        </w:rPr>
      </w:pPr>
      <w:bookmarkStart w:id="259" w:name="Term_HomePage"/>
      <w:bookmarkEnd w:id="259"/>
      <w:r w:rsidRPr="008743C8">
        <w:rPr>
          <w:b/>
          <w:bCs/>
        </w:rPr>
        <w:t>Home Page</w:t>
      </w:r>
    </w:p>
    <w:p w14:paraId="6199D27E" w14:textId="58208D71"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Pr="00396797">
          <w:rPr>
            <w:rStyle w:val="Hyperlink"/>
          </w:rPr>
          <w:t>Landing Page</w:t>
        </w:r>
      </w:hyperlink>
      <w:r>
        <w:t xml:space="preserve">. Distinct from a </w:t>
      </w:r>
      <w:hyperlink w:anchor="Term_WelcomePage" w:history="1">
        <w:r w:rsidRPr="00556F8F">
          <w:rPr>
            <w:rStyle w:val="Hyperlink"/>
          </w:rPr>
          <w:t>Welcome Page</w:t>
        </w:r>
      </w:hyperlink>
      <w:r>
        <w:t xml:space="preserve">. An important aspect of a service’s Home Page is communicating the organisation and purpose of the service. A Home Page in turn provides links to a </w:t>
      </w:r>
      <w:hyperlink w:anchor="Term_PrivacyStatement" w:history="1">
        <w:r w:rsidRPr="00396797">
          <w:rPr>
            <w:rStyle w:val="Hyperlink"/>
          </w:rPr>
          <w:t>Privacy Statement</w:t>
        </w:r>
      </w:hyperlink>
      <w:r>
        <w:t xml:space="preserve">, a </w:t>
      </w:r>
      <w:hyperlink w:anchor="Term_TrackingOptions" w:history="1">
        <w:r w:rsidRPr="008743C8">
          <w:rPr>
            <w:rStyle w:val="Hyperlink"/>
          </w:rPr>
          <w:t>Tracking Options</w:t>
        </w:r>
      </w:hyperlink>
      <w:r>
        <w:t xml:space="preserve"> view, a </w:t>
      </w:r>
      <w:hyperlink w:anchor="Term_CopyrightStatement" w:history="1">
        <w:r w:rsidRPr="008743C8">
          <w:rPr>
            <w:rStyle w:val="Hyperlink"/>
          </w:rPr>
          <w:t>Copyright statement</w:t>
        </w:r>
      </w:hyperlink>
      <w:r>
        <w:t xml:space="preserve">, a </w:t>
      </w:r>
      <w:hyperlink w:anchor="Term_ContactSupportOptions" w:history="1">
        <w:r w:rsidRPr="00396797">
          <w:rPr>
            <w:rStyle w:val="Hyperlink"/>
          </w:rPr>
          <w:t>Contact Support Options</w:t>
        </w:r>
      </w:hyperlink>
      <w:r>
        <w:t xml:space="preserve"> view.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lastRenderedPageBreak/>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60" w:name="Term_Identity"/>
      <w:bookmarkEnd w:id="260"/>
      <w:r w:rsidRPr="00620632">
        <w:rPr>
          <w:b/>
          <w:bCs/>
        </w:rPr>
        <w:t>Identity</w:t>
      </w:r>
    </w:p>
    <w:p w14:paraId="0D2E7356" w14:textId="77777777" w:rsidR="007D0BD8" w:rsidRPr="00F35359" w:rsidRDefault="007D0BD8" w:rsidP="007D0BD8">
      <w:pPr>
        <w:pStyle w:val="BodyText"/>
      </w:pPr>
      <w:r>
        <w:t xml:space="preserve"> : one of many ways a </w:t>
      </w:r>
      <w:hyperlink w:anchor="Term_Person" w:history="1">
        <w:r w:rsidRPr="00620632">
          <w:rPr>
            <w:rStyle w:val="Hyperlink"/>
          </w:rPr>
          <w:t>Person</w:t>
        </w:r>
      </w:hyperlink>
      <w:r>
        <w:t xml:space="preserve"> can present themselves within different systems and/or groups. A physical </w:t>
      </w:r>
      <w:hyperlink w:anchor="Term_Person" w:history="1">
        <w:r w:rsidRPr="00620632">
          <w:rPr>
            <w:rStyle w:val="Hyperlink"/>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Pr="00620632">
          <w:rPr>
            <w:rStyle w:val="Hyperlink"/>
          </w:rPr>
          <w:t>Person</w:t>
        </w:r>
      </w:hyperlink>
      <w:r>
        <w:t>.</w:t>
      </w:r>
    </w:p>
    <w:p w14:paraId="4A0B6D3A" w14:textId="77777777" w:rsidR="007D0BD8" w:rsidRPr="0014632E" w:rsidRDefault="007D0BD8" w:rsidP="007D0BD8">
      <w:pPr>
        <w:pStyle w:val="BodyText"/>
        <w:rPr>
          <w:b/>
          <w:bCs/>
          <w:vanish/>
          <w:specVanish/>
        </w:rPr>
      </w:pPr>
      <w:bookmarkStart w:id="261" w:name="Term_IdP"/>
      <w:bookmarkEnd w:id="261"/>
      <w:r>
        <w:rPr>
          <w:b/>
          <w:bCs/>
        </w:rPr>
        <w:t>Identity Provider (IdP)</w:t>
      </w:r>
    </w:p>
    <w:p w14:paraId="336A32BF" w14:textId="77777777"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3A6C52">
          <w:rPr>
            <w:rStyle w:val="Hyperlink"/>
          </w:rPr>
          <w:t>dependent service</w:t>
        </w:r>
      </w:hyperlink>
      <w:r w:rsidRPr="0014632E">
        <w:t xml:space="preserve">, that can be used by </w:t>
      </w:r>
      <w:hyperlink w:anchor="Term_SystemUser" w:history="1">
        <w:r w:rsidRPr="0014632E">
          <w:rPr>
            <w:rStyle w:val="Hyperlink"/>
          </w:rPr>
          <w:t>system users</w:t>
        </w:r>
      </w:hyperlink>
      <w:r w:rsidRPr="0014632E">
        <w:t xml:space="preserve"> without disclosing </w:t>
      </w:r>
      <w:hyperlink w:anchor="Term_ConfidentialInformation" w:history="1">
        <w:r w:rsidRPr="0014632E">
          <w:rPr>
            <w:rStyle w:val="Hyperlink"/>
          </w:rPr>
          <w:t>confidential</w:t>
        </w:r>
      </w:hyperlink>
      <w:r w:rsidRPr="0014632E">
        <w:t xml:space="preserve"> </w:t>
      </w:r>
      <w:hyperlink w:anchor="Term_Credential" w:history="1">
        <w:r w:rsidRPr="0014632E">
          <w:rPr>
            <w:rStyle w:val="Hyperlink"/>
          </w:rPr>
          <w:t>credentials</w:t>
        </w:r>
      </w:hyperlink>
      <w:r w:rsidRPr="0014632E">
        <w:t xml:space="preserve"> to </w:t>
      </w:r>
      <w:hyperlink w:anchor="Term_DependentService" w:history="1">
        <w:r w:rsidRPr="003A6C52">
          <w:rPr>
            <w:rStyle w:val="Hyperlink"/>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77777777" w:rsidR="007D0BD8" w:rsidRPr="003C7F2B" w:rsidRDefault="007D0BD8" w:rsidP="007D0BD8">
      <w:pPr>
        <w:pStyle w:val="BodyText"/>
        <w:rPr>
          <w:b/>
          <w:bCs/>
          <w:vanish/>
          <w:specVanish/>
        </w:rPr>
      </w:pPr>
      <w:bookmarkStart w:id="262" w:name="Term_IF_THEN"/>
      <w:bookmarkEnd w:id="262"/>
      <w:r w:rsidRPr="003C7F2B">
        <w:rPr>
          <w:b/>
          <w:bCs/>
        </w:rPr>
        <w:t>IF/THEN</w:t>
      </w:r>
    </w:p>
    <w:p w14:paraId="32FAAA2B" w14:textId="77777777"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Pr="003C7F2B">
          <w:rPr>
            <w:rStyle w:val="Hyperlink"/>
          </w:rPr>
          <w:t>SaaP</w:t>
        </w:r>
      </w:hyperlink>
      <w:r>
        <w:t>s</w:t>
      </w:r>
      <w:proofErr w:type="spellEnd"/>
      <w:r>
        <w:t>).</w:t>
      </w:r>
    </w:p>
    <w:p w14:paraId="555EFF4C" w14:textId="77777777" w:rsidR="007D0BD8" w:rsidRPr="00AC3BCB" w:rsidRDefault="007D0BD8" w:rsidP="007D0BD8">
      <w:pPr>
        <w:pStyle w:val="BodyText"/>
        <w:rPr>
          <w:b/>
          <w:bCs/>
          <w:vanish/>
          <w:specVanish/>
        </w:rPr>
      </w:pPr>
      <w:bookmarkStart w:id="263" w:name="Term_ITC"/>
      <w:bookmarkStart w:id="264" w:name="Term_InfrastructureAsCode"/>
      <w:bookmarkEnd w:id="263"/>
      <w:r w:rsidRPr="00AC3BCB">
        <w:rPr>
          <w:b/>
          <w:bCs/>
        </w:rPr>
        <w:t xml:space="preserve">Information Technology &amp; Communication (ITC) </w:t>
      </w:r>
    </w:p>
    <w:p w14:paraId="3874F1FB" w14:textId="77777777" w:rsidR="007D0BD8" w:rsidRDefault="007D0BD8" w:rsidP="007D0BD8">
      <w:pPr>
        <w:pStyle w:val="BodyText"/>
      </w:pPr>
      <w:r>
        <w:t>: the domain of using technology to manage information and communicate it between devices for access by system users.</w:t>
      </w:r>
      <w:r>
        <w:br/>
        <w:t>Specifically, it is about integrating and orchestrating technology (</w:t>
      </w:r>
      <w:hyperlink w:anchor="Term_Infrastructure" w:history="1">
        <w:r w:rsidRPr="00642407">
          <w:rPr>
            <w:rStyle w:val="Hyperlink"/>
          </w:rPr>
          <w:t>infrastructure</w:t>
        </w:r>
      </w:hyperlink>
      <w:r>
        <w:t xml:space="preserve">, </w:t>
      </w:r>
      <w:hyperlink w:anchor="Term_DataStore" w:history="1">
        <w:r w:rsidRPr="00642407">
          <w:rPr>
            <w:rStyle w:val="Hyperlink"/>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65" w:name="Term_Infrastructure"/>
      <w:bookmarkEnd w:id="265"/>
      <w:r w:rsidRPr="007918E2">
        <w:rPr>
          <w:b/>
          <w:bCs/>
        </w:rPr>
        <w:t>Infrastructure</w:t>
      </w:r>
    </w:p>
    <w:p w14:paraId="74777894" w14:textId="77777777" w:rsidR="007D0BD8" w:rsidRDefault="007D0BD8" w:rsidP="007D0BD8">
      <w:pPr>
        <w:pStyle w:val="BodyText"/>
      </w:pPr>
      <w:r>
        <w:t xml:space="preserve"> : the technology components required to host one or more solution service system(s) in one or more </w:t>
      </w:r>
      <w:hyperlink w:anchor="Term_Environment" w:history="1">
        <w:r w:rsidRPr="00642407">
          <w:rPr>
            <w:rStyle w:val="Hyperlink"/>
          </w:rPr>
          <w:t>environments</w:t>
        </w:r>
      </w:hyperlink>
      <w:r>
        <w:t xml:space="preserve">. Traditionally developed by hand, current best practice is to build it solely with </w:t>
      </w:r>
      <w:hyperlink w:anchor="Term_CustomSupportingCode" w:history="1">
        <w:r w:rsidRPr="007918E2">
          <w:rPr>
            <w:rStyle w:val="Hyperlink"/>
          </w:rPr>
          <w:t>Custom Support</w:t>
        </w:r>
        <w:r>
          <w:rPr>
            <w:rStyle w:val="Hyperlink"/>
          </w:rPr>
          <w:t>ing</w:t>
        </w:r>
        <w:r w:rsidRPr="007918E2">
          <w:rPr>
            <w:rStyle w:val="Hyperlink"/>
          </w:rPr>
          <w:t xml:space="preserve"> Code</w:t>
        </w:r>
      </w:hyperlink>
      <w:r>
        <w:t xml:space="preserve"> (</w:t>
      </w:r>
      <w:hyperlink w:anchor="Term_InfrastructureAsCode" w:history="1">
        <w:r w:rsidRPr="007918E2">
          <w:rPr>
            <w:rStyle w:val="Hyperlink"/>
          </w:rPr>
          <w:t>Infrastructure as Code</w:t>
        </w:r>
      </w:hyperlink>
      <w:r>
        <w:t xml:space="preserve"> and </w:t>
      </w:r>
      <w:hyperlink w:anchor="Term_DbSchemaAsCode" w:history="1">
        <w:r w:rsidRPr="007918E2">
          <w:rPr>
            <w:rStyle w:val="Hyperlink"/>
          </w:rPr>
          <w:t>Database Schema as Code</w:t>
        </w:r>
      </w:hyperlink>
      <w:r>
        <w:t xml:space="preserve"> running within </w:t>
      </w:r>
      <w:hyperlink w:anchor="Term_Pipeline" w:history="1">
        <w:r w:rsidRPr="007918E2">
          <w:rPr>
            <w:rStyle w:val="Hyperlink"/>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64"/>
      <w:r w:rsidRPr="00552B50">
        <w:t>: code instructions to build target infrastructure, usually in cloud environments.</w:t>
      </w:r>
      <w:r>
        <w:t xml:space="preserve"> See </w:t>
      </w:r>
      <w:hyperlink w:anchor="Term_DbSchemaAsCode" w:history="1">
        <w:r w:rsidRPr="001B2972">
          <w:rPr>
            <w:rStyle w:val="Hyperlink"/>
            <w:i/>
            <w:iCs/>
          </w:rPr>
          <w:t>DsaC</w:t>
        </w:r>
      </w:hyperlink>
      <w:r>
        <w:t>.</w:t>
      </w:r>
    </w:p>
    <w:p w14:paraId="5350A556" w14:textId="77777777" w:rsidR="007D0BD8" w:rsidRPr="00162571" w:rsidRDefault="007D0BD8" w:rsidP="007D0BD8">
      <w:pPr>
        <w:pStyle w:val="BodyText"/>
        <w:rPr>
          <w:b/>
          <w:bCs/>
          <w:vanish/>
          <w:specVanish/>
        </w:rPr>
      </w:pPr>
      <w:r w:rsidRPr="00162571">
        <w:rPr>
          <w:b/>
          <w:bCs/>
        </w:rPr>
        <w:t xml:space="preserve">Installed </w:t>
      </w:r>
    </w:p>
    <w:p w14:paraId="57E3C1B6" w14:textId="77777777" w:rsidR="007D0BD8" w:rsidRDefault="007D0BD8" w:rsidP="007D0BD8">
      <w:pPr>
        <w:pStyle w:val="BodyText"/>
      </w:pPr>
      <w:r>
        <w:t xml:space="preserve"> : a SaaP. Could be </w:t>
      </w:r>
      <w:proofErr w:type="gramStart"/>
      <w:r>
        <w:t>a</w:t>
      </w:r>
      <w:proofErr w:type="gramEnd"/>
      <w:r>
        <w:t xml:space="preserve"> either a </w:t>
      </w:r>
      <w:hyperlink w:anchor="Term_CustomSystem" w:history="1">
        <w:r w:rsidRPr="00B53BDE">
          <w:rPr>
            <w:rStyle w:val="Hyperlink"/>
          </w:rPr>
          <w:t>custom system</w:t>
        </w:r>
      </w:hyperlink>
      <w:r>
        <w:t xml:space="preserve"> or finished </w:t>
      </w:r>
      <w:hyperlink w:anchor="Term_OTS" w:history="1">
        <w:r w:rsidRPr="00B53BDE">
          <w:rPr>
            <w:rStyle w:val="Hyperlink"/>
          </w:rPr>
          <w:t>Off the Shelf (OTS)</w:t>
        </w:r>
      </w:hyperlink>
      <w:r>
        <w:t xml:space="preserve"> product.</w:t>
      </w:r>
    </w:p>
    <w:p w14:paraId="578B4B6B" w14:textId="77777777" w:rsidR="007D0BD8" w:rsidRDefault="007D0BD8" w:rsidP="007D0BD8">
      <w:pPr>
        <w:pStyle w:val="BodyText"/>
      </w:pPr>
      <w:bookmarkStart w:id="266" w:name="Term_Interface"/>
      <w:bookmarkEnd w:id="266"/>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Pr="006E4A4D">
          <w:rPr>
            <w:rStyle w:val="Hyperlink"/>
          </w:rPr>
          <w:t>System Users</w:t>
        </w:r>
      </w:hyperlink>
      <w:r>
        <w:t>, or Application Programming Interfaces (</w:t>
      </w:r>
      <w:hyperlink w:anchor="Term_API" w:history="1">
        <w:r w:rsidRPr="000F39EE">
          <w:rPr>
            <w:rStyle w:val="Hyperlink"/>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2E02EF">
          <w:rPr>
            <w:rStyle w:val="Hyperlink"/>
            <w:i/>
            <w:iCs/>
          </w:rPr>
          <w:t>View</w:t>
        </w:r>
      </w:hyperlink>
      <w:r>
        <w:t>.</w:t>
      </w:r>
    </w:p>
    <w:p w14:paraId="15D91BB8" w14:textId="77777777" w:rsidR="007D0BD8" w:rsidRPr="005E49D2" w:rsidRDefault="007D0BD8" w:rsidP="007D0BD8">
      <w:pPr>
        <w:pStyle w:val="BodyText"/>
        <w:rPr>
          <w:b/>
          <w:bCs/>
          <w:vanish/>
          <w:specVanish/>
        </w:rPr>
      </w:pPr>
      <w:bookmarkStart w:id="267" w:name="Term_IIBA"/>
      <w:bookmarkEnd w:id="267"/>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5E49D2">
          <w:rPr>
            <w:rStyle w:val="Hyperlink"/>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68" w:name="Term_ISO"/>
      <w:bookmarkEnd w:id="268"/>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69" w:name="Term_InterpretedLanguage"/>
      <w:bookmarkEnd w:id="269"/>
      <w:r w:rsidRPr="007C15F5">
        <w:rPr>
          <w:b/>
          <w:bCs/>
        </w:rPr>
        <w:lastRenderedPageBreak/>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7C15F5">
          <w:rPr>
            <w:rStyle w:val="Hyperlink"/>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7C15F5">
          <w:rPr>
            <w:rStyle w:val="Hyperlink"/>
          </w:rPr>
          <w:t>compiled languages</w:t>
        </w:r>
      </w:hyperlink>
      <w:r>
        <w:t>.</w:t>
      </w:r>
    </w:p>
    <w:p w14:paraId="4E7D26A9" w14:textId="77777777" w:rsidR="007D0BD8" w:rsidRPr="00504B54" w:rsidRDefault="007D0BD8" w:rsidP="007D0BD8">
      <w:pPr>
        <w:pStyle w:val="BodyText"/>
        <w:rPr>
          <w:b/>
          <w:bCs/>
          <w:vanish/>
          <w:specVanish/>
        </w:rPr>
      </w:pPr>
      <w:bookmarkStart w:id="270" w:name="Term_Invitation"/>
      <w:bookmarkEnd w:id="270"/>
      <w:r w:rsidRPr="00504B54">
        <w:rPr>
          <w:b/>
          <w:bCs/>
        </w:rPr>
        <w:t>Invitations</w:t>
      </w:r>
    </w:p>
    <w:p w14:paraId="3241117D" w14:textId="77777777" w:rsidR="007D0BD8" w:rsidRDefault="007D0BD8" w:rsidP="007D0BD8">
      <w:pPr>
        <w:pStyle w:val="BodyText"/>
      </w:pPr>
      <w:r>
        <w:t xml:space="preserve"> : in the case of systems, a part of the process by which a Person – whether already an existing system user or not -- [optionally Applies to] be Invited to Accept a Role within a system, at which point an internal authenticated user record is created </w:t>
      </w:r>
      <w:hyperlink w:anchor="Term_JIT" w:history="1">
        <w:r w:rsidRPr="00504B54">
          <w:rPr>
            <w:rStyle w:val="Hyperlink"/>
          </w:rPr>
          <w:t>JIT</w:t>
        </w:r>
      </w:hyperlink>
      <w:r>
        <w:t xml:space="preserve"> if required. See </w:t>
      </w:r>
      <w:hyperlink w:anchor="Term_JIT" w:history="1">
        <w:r w:rsidRPr="00CC7AB4">
          <w:rPr>
            <w:rStyle w:val="Hyperlink"/>
          </w:rPr>
          <w:t>JIT</w:t>
        </w:r>
      </w:hyperlink>
      <w:r>
        <w:t xml:space="preserve"> and </w:t>
      </w:r>
      <w:hyperlink w:anchor="Term_SCIM" w:history="1">
        <w:r w:rsidRPr="00CC7AB4">
          <w:rPr>
            <w:rStyle w:val="Hyperlink"/>
          </w:rPr>
          <w:t>SCIM</w:t>
        </w:r>
      </w:hyperlink>
      <w:r>
        <w:t xml:space="preserve">. </w:t>
      </w:r>
    </w:p>
    <w:p w14:paraId="0548B810" w14:textId="77777777" w:rsidR="007D0BD8" w:rsidRPr="00CC7AB4" w:rsidRDefault="007D0BD8" w:rsidP="007D0BD8">
      <w:pPr>
        <w:pStyle w:val="BodyText"/>
        <w:rPr>
          <w:b/>
          <w:bCs/>
          <w:vanish/>
          <w:specVanish/>
        </w:rPr>
      </w:pPr>
      <w:bookmarkStart w:id="271" w:name="Term_ISO_25010"/>
      <w:bookmarkEnd w:id="271"/>
      <w:r w:rsidRPr="00CC7AB4">
        <w:rPr>
          <w:b/>
          <w:bCs/>
        </w:rPr>
        <w:t>ISO-25010</w:t>
      </w:r>
    </w:p>
    <w:p w14:paraId="51C9F482" w14:textId="77777777" w:rsidR="007D0BD8" w:rsidRDefault="007D0BD8" w:rsidP="007D0BD8">
      <w:pPr>
        <w:pStyle w:val="BodyText"/>
      </w:pPr>
      <w:r>
        <w:t xml:space="preserve"> : international standard defining desirable Qualities of </w:t>
      </w:r>
      <w:r w:rsidRPr="000B6666">
        <w:rPr>
          <w:i/>
          <w:iCs/>
          <w:u w:val="single"/>
        </w:rPr>
        <w:t>Systems</w:t>
      </w:r>
      <w:r>
        <w:rPr>
          <w:i/>
          <w:iCs/>
        </w:rPr>
        <w:t>,</w:t>
      </w:r>
      <w:r>
        <w:t xml:space="preserve"> in turn supporting qualities of data (see </w:t>
      </w:r>
      <w:hyperlink w:anchor="Term_ISO_25012" w:history="1">
        <w:r w:rsidRPr="000B6666">
          <w:rPr>
            <w:rStyle w:val="Hyperlink"/>
          </w:rPr>
          <w:t>ISO-25012</w:t>
        </w:r>
      </w:hyperlink>
      <w:r>
        <w:t xml:space="preserve">), and ultimately user experience (see </w:t>
      </w:r>
      <w:hyperlink w:anchor="Term_ISO_25022" w:history="1">
        <w:r w:rsidRPr="000B6666">
          <w:rPr>
            <w:rStyle w:val="Hyperlink"/>
          </w:rPr>
          <w:t>ISO-25022</w:t>
        </w:r>
      </w:hyperlink>
      <w:r>
        <w:t>).</w:t>
      </w:r>
    </w:p>
    <w:p w14:paraId="4BB60FFE" w14:textId="77777777" w:rsidR="007D0BD8" w:rsidRPr="00CC7AB4" w:rsidRDefault="007D0BD8" w:rsidP="007D0BD8">
      <w:pPr>
        <w:pStyle w:val="BodyText"/>
        <w:rPr>
          <w:b/>
          <w:bCs/>
          <w:vanish/>
          <w:specVanish/>
        </w:rPr>
      </w:pPr>
      <w:bookmarkStart w:id="272" w:name="Term_ISO_25012"/>
      <w:bookmarkEnd w:id="272"/>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73" w:name="Term_ISO_25022"/>
      <w:bookmarkEnd w:id="273"/>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0B6666">
          <w:rPr>
            <w:rStyle w:val="Hyperlink"/>
          </w:rPr>
          <w:t>ISO-25010</w:t>
        </w:r>
      </w:hyperlink>
      <w:r>
        <w:t xml:space="preserve">) to access and manage </w:t>
      </w:r>
      <w:r w:rsidRPr="000B6666">
        <w:rPr>
          <w:i/>
          <w:iCs/>
          <w:u w:val="single"/>
        </w:rPr>
        <w:t>Data</w:t>
      </w:r>
      <w:r>
        <w:t xml:space="preserve"> (see </w:t>
      </w:r>
      <w:hyperlink w:anchor="Term_ISO_25012" w:history="1">
        <w:r w:rsidRPr="000B6666">
          <w:rPr>
            <w:rStyle w:val="Hyperlink"/>
          </w:rPr>
          <w:t>ISO-25012</w:t>
        </w:r>
      </w:hyperlink>
      <w:r>
        <w:t>).</w:t>
      </w:r>
    </w:p>
    <w:p w14:paraId="55FBEB7D" w14:textId="77777777" w:rsidR="007D0BD8" w:rsidRPr="00CC7AB4" w:rsidRDefault="007D0BD8" w:rsidP="007D0BD8">
      <w:pPr>
        <w:pStyle w:val="BodyText"/>
        <w:rPr>
          <w:b/>
          <w:bCs/>
          <w:vanish/>
          <w:specVanish/>
        </w:rPr>
      </w:pPr>
      <w:bookmarkStart w:id="274" w:name="Term_ISO_27001"/>
      <w:bookmarkEnd w:id="274"/>
      <w:r w:rsidRPr="00CC7AB4">
        <w:rPr>
          <w:b/>
          <w:bCs/>
        </w:rPr>
        <w:t xml:space="preserve">ISO-27001 </w:t>
      </w:r>
      <w:r>
        <w:rPr>
          <w:b/>
          <w:bCs/>
        </w:rPr>
        <w:t xml:space="preserve">Information Security, </w:t>
      </w:r>
      <w:proofErr w:type="gramStart"/>
      <w:r>
        <w:rPr>
          <w:b/>
          <w:bCs/>
        </w:rPr>
        <w:t>Cybersecurity</w:t>
      </w:r>
      <w:proofErr w:type="gramEnd"/>
      <w:r>
        <w:rPr>
          <w:b/>
          <w:bCs/>
        </w:rPr>
        <w:t xml:space="preserve"> and privacy protection</w:t>
      </w:r>
      <w:r w:rsidRPr="00CC7AB4">
        <w:rPr>
          <w:b/>
          <w:bCs/>
        </w:rPr>
        <w:t xml:space="preserve"> </w:t>
      </w:r>
    </w:p>
    <w:p w14:paraId="3C85FF1E" w14:textId="77777777" w:rsidR="007D0BD8" w:rsidRDefault="007D0BD8" w:rsidP="007D0BD8">
      <w:pPr>
        <w:pStyle w:val="BodyText"/>
        <w:ind w:left="720"/>
      </w:pPr>
      <w:r>
        <w:t xml:space="preserve"> : </w:t>
      </w:r>
      <w:r w:rsidRPr="00CC7AB4">
        <w:t xml:space="preserve">guidance for companies of any size and from all sectors of activity on establishing, implementing, </w:t>
      </w:r>
      <w:proofErr w:type="gramStart"/>
      <w:r w:rsidRPr="00CC7AB4">
        <w:t>maintaining</w:t>
      </w:r>
      <w:proofErr w:type="gramEnd"/>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75" w:name="Term_JIT"/>
      <w:bookmarkEnd w:id="275"/>
      <w:r w:rsidRPr="00504B54">
        <w:rPr>
          <w:b/>
          <w:bCs/>
        </w:rPr>
        <w:t>Just In Time (JIT)</w:t>
      </w:r>
    </w:p>
    <w:p w14:paraId="42ABB799" w14:textId="77777777" w:rsidR="007D0BD8" w:rsidRDefault="007D0BD8" w:rsidP="007D0BD8">
      <w:pPr>
        <w:pStyle w:val="BodyText"/>
      </w:pPr>
      <w:r>
        <w:t xml:space="preserve"> : in the case of system user creation, this means than the creation of an internal authenticated </w:t>
      </w:r>
      <w:hyperlink w:anchor="Term_SystemUser" w:history="1">
        <w:r w:rsidRPr="00504B54">
          <w:rPr>
            <w:rStyle w:val="Hyperlink"/>
          </w:rPr>
          <w:t>System User</w:t>
        </w:r>
      </w:hyperlink>
      <w:r>
        <w:t xml:space="preserve"> record is deferred until </w:t>
      </w:r>
      <w:proofErr w:type="gramStart"/>
      <w:r>
        <w:t>an</w:t>
      </w:r>
      <w:proofErr w:type="gramEnd"/>
      <w:r>
        <w:t xml:space="preserve"> user authenticates themselves and actually begins using the system. Most often associated to </w:t>
      </w:r>
      <w:hyperlink w:anchor="Term_Invitation" w:history="1">
        <w:r w:rsidRPr="00504B54">
          <w:rPr>
            <w:rStyle w:val="Hyperlink"/>
          </w:rPr>
          <w:t>Invitations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76" w:name="Term_LandingPage"/>
      <w:bookmarkEnd w:id="276"/>
      <w:r w:rsidRPr="00396797">
        <w:rPr>
          <w:b/>
          <w:bCs/>
        </w:rPr>
        <w:t>Landing Page</w:t>
      </w:r>
    </w:p>
    <w:p w14:paraId="6E911B08" w14:textId="77777777" w:rsidR="007D0BD8" w:rsidRDefault="007D0BD8" w:rsidP="007D0BD8">
      <w:pPr>
        <w:pStyle w:val="BodyText"/>
      </w:pPr>
      <w:r>
        <w:t xml:space="preserve"> : a publicly accessible View that is linked to from Search Engine Optimised (SEO) search result, marketing promotion, marketing email or online advertisement in social media or other supports, containing directed sales copy. Landing Pages are used for lead generation. May be the same as a </w:t>
      </w:r>
      <w:hyperlink w:anchor="Term_HomePage" w:history="1">
        <w:r w:rsidRPr="00396797">
          <w:rPr>
            <w:rStyle w:val="Hyperlink"/>
          </w:rPr>
          <w:t>Home Page</w:t>
        </w:r>
      </w:hyperlink>
      <w:r>
        <w:t>.</w:t>
      </w:r>
    </w:p>
    <w:p w14:paraId="4FC705C8" w14:textId="77777777" w:rsidR="007D0BD8" w:rsidRPr="006E6983" w:rsidRDefault="007D0BD8" w:rsidP="007D0BD8">
      <w:pPr>
        <w:pStyle w:val="BodyText"/>
        <w:rPr>
          <w:b/>
          <w:bCs/>
          <w:vanish/>
          <w:specVanish/>
        </w:rPr>
      </w:pPr>
      <w:bookmarkStart w:id="277" w:name="Term_LogicalDelete"/>
      <w:bookmarkEnd w:id="277"/>
      <w:r w:rsidRPr="006E6983">
        <w:rPr>
          <w:b/>
          <w:bCs/>
        </w:rPr>
        <w:t>Logical Deletion</w:t>
      </w:r>
    </w:p>
    <w:p w14:paraId="21359782" w14:textId="77777777"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Pr="006E6983">
          <w:rPr>
            <w:rStyle w:val="Hyperlink"/>
          </w:rPr>
          <w:t>Archiving</w:t>
        </w:r>
      </w:hyperlink>
      <w:r>
        <w:t>.</w:t>
      </w:r>
    </w:p>
    <w:p w14:paraId="20022581" w14:textId="77777777" w:rsidR="007D0BD8" w:rsidRPr="006E6983" w:rsidRDefault="007D0BD8" w:rsidP="007D0BD8">
      <w:pPr>
        <w:pStyle w:val="BodyText"/>
        <w:rPr>
          <w:b/>
          <w:bCs/>
          <w:vanish/>
          <w:specVanish/>
        </w:rPr>
      </w:pPr>
      <w:bookmarkStart w:id="278" w:name="Term_LogicalStateChange"/>
      <w:bookmarkEnd w:id="278"/>
      <w:r w:rsidRPr="006E6983">
        <w:rPr>
          <w:b/>
          <w:bCs/>
        </w:rPr>
        <w:t xml:space="preserve">Logical State Change </w:t>
      </w:r>
    </w:p>
    <w:p w14:paraId="0D658016" w14:textId="77777777" w:rsidR="007D0BD8" w:rsidRDefault="007D0BD8" w:rsidP="007D0BD8">
      <w:pPr>
        <w:pStyle w:val="BodyText"/>
      </w:pPr>
      <w:r>
        <w:t xml:space="preserve"> : a flag-based method of controlling the inclusion of records in search operations. See </w:t>
      </w:r>
      <w:hyperlink w:anchor="Term_Archiving" w:history="1">
        <w:r w:rsidRPr="006E6983">
          <w:rPr>
            <w:rStyle w:val="Hyperlink"/>
          </w:rPr>
          <w:t>Archiving</w:t>
        </w:r>
      </w:hyperlink>
      <w:r>
        <w:t xml:space="preserve"> , </w:t>
      </w:r>
      <w:hyperlink w:anchor="Term_LogicalDelete" w:history="1">
        <w:r w:rsidRPr="006E6983">
          <w:rPr>
            <w:rStyle w:val="Hyperlink"/>
          </w:rPr>
          <w:t>Logical Deletion</w:t>
        </w:r>
      </w:hyperlink>
      <w:r>
        <w:t xml:space="preserve"> and </w:t>
      </w:r>
      <w:hyperlink w:anchor="Term_Workflow" w:history="1">
        <w:r w:rsidRPr="00272A1C">
          <w:rPr>
            <w:rStyle w:val="Hyperlink"/>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77777777" w:rsidR="007D0BD8" w:rsidRDefault="007D0BD8" w:rsidP="007D0BD8">
      <w:pPr>
        <w:pStyle w:val="BodyText"/>
      </w:pPr>
      <w:r>
        <w:t xml:space="preserve"> : a list or catalogue of logical Roles, used to develop a </w:t>
      </w:r>
      <w:hyperlink w:anchor="Term_LogicalUserRoleMatrix" w:history="1">
        <w:r w:rsidRPr="00736F99">
          <w:rPr>
            <w:rStyle w:val="Hyperlink"/>
          </w:rPr>
          <w:t>Logical User Role Matrix</w:t>
        </w:r>
      </w:hyperlink>
      <w:r>
        <w:t>.</w:t>
      </w:r>
    </w:p>
    <w:p w14:paraId="1F7DC48D" w14:textId="77777777" w:rsidR="007D0BD8" w:rsidRPr="00F20E3F" w:rsidRDefault="007D0BD8" w:rsidP="007D0BD8">
      <w:pPr>
        <w:pStyle w:val="BodyText"/>
        <w:rPr>
          <w:b/>
          <w:bCs/>
          <w:vanish/>
          <w:specVanish/>
        </w:rPr>
      </w:pPr>
      <w:bookmarkStart w:id="279" w:name="Term_UserRoleMatrix"/>
      <w:bookmarkStart w:id="280" w:name="Term_LogicalUserRoleMatrix"/>
      <w:bookmarkEnd w:id="279"/>
      <w:bookmarkEnd w:id="280"/>
      <w:r>
        <w:rPr>
          <w:b/>
          <w:bCs/>
        </w:rPr>
        <w:lastRenderedPageBreak/>
        <w:t xml:space="preserve">[Logical] </w:t>
      </w:r>
      <w:r w:rsidRPr="00F20E3F">
        <w:rPr>
          <w:b/>
          <w:bCs/>
        </w:rPr>
        <w:t xml:space="preserve">User Role Matrix </w:t>
      </w:r>
    </w:p>
    <w:p w14:paraId="36EA16F0" w14:textId="77777777" w:rsidR="007D0BD8" w:rsidRDefault="007D0BD8" w:rsidP="007D0BD8">
      <w:pPr>
        <w:pStyle w:val="BodyText"/>
      </w:pPr>
      <w:r>
        <w:t xml:space="preserve">: developed from a </w:t>
      </w:r>
      <w:hyperlink w:anchor="Term_LogicalUserRoleCatalogue" w:history="1">
        <w:r w:rsidRPr="00736F99">
          <w:rPr>
            <w:rStyle w:val="Hyperlink"/>
          </w:rPr>
          <w:t>Logical User Role Catalogue</w:t>
        </w:r>
      </w:hyperlink>
      <w:r>
        <w:t xml:space="preserve">, a matrix of logical roles to logical permissions. Used to develop RFPs. Based on Respondents, progressed to a </w:t>
      </w:r>
      <w:hyperlink w:anchor="Term_UserRoleMatrix" w:history="1">
        <w:r w:rsidRPr="00736F99">
          <w:rPr>
            <w:rStyle w:val="Hyperlink"/>
          </w:rPr>
          <w:t>[System] User Role Matrix</w:t>
        </w:r>
      </w:hyperlink>
      <w:r>
        <w:t>.</w:t>
      </w:r>
    </w:p>
    <w:p w14:paraId="4D7EB420" w14:textId="77777777" w:rsidR="007D0BD8" w:rsidRPr="005E2F80" w:rsidRDefault="007D0BD8" w:rsidP="007D0BD8">
      <w:pPr>
        <w:pStyle w:val="BodyText"/>
        <w:rPr>
          <w:b/>
          <w:bCs/>
          <w:vanish/>
          <w:specVanish/>
        </w:rPr>
      </w:pPr>
      <w:bookmarkStart w:id="281" w:name="Term_MailServer"/>
      <w:bookmarkEnd w:id="281"/>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5E2F80">
          <w:rPr>
            <w:rStyle w:val="Hyperlink"/>
          </w:rPr>
          <w:t>MTA</w:t>
        </w:r>
      </w:hyperlink>
      <w:r>
        <w:t xml:space="preserve"> and </w:t>
      </w:r>
      <w:hyperlink w:anchor="Term_Mail_MDA" w:history="1">
        <w:r w:rsidRPr="005E2F80">
          <w:rPr>
            <w:rStyle w:val="Hyperlink"/>
          </w:rPr>
          <w:t>MDA</w:t>
        </w:r>
      </w:hyperlink>
      <w:r>
        <w:t>.</w:t>
      </w:r>
    </w:p>
    <w:p w14:paraId="41B7C59F" w14:textId="77777777" w:rsidR="007D0BD8" w:rsidRPr="005E2F80" w:rsidRDefault="007D0BD8" w:rsidP="007D0BD8">
      <w:pPr>
        <w:pStyle w:val="BodyText"/>
        <w:rPr>
          <w:b/>
          <w:bCs/>
          <w:vanish/>
          <w:specVanish/>
        </w:rPr>
      </w:pPr>
      <w:bookmarkStart w:id="282" w:name="Term_Mail_MDA"/>
      <w:bookmarkEnd w:id="282"/>
      <w:r w:rsidRPr="005E2F80">
        <w:rPr>
          <w:b/>
          <w:bCs/>
        </w:rPr>
        <w:t>Mail Delivery Agent (MDA)</w:t>
      </w:r>
    </w:p>
    <w:p w14:paraId="422545F2"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don’t receive messages, only send them, so only need integration to </w:t>
      </w:r>
      <w:hyperlink w:anchor="Term_Mail_MTA" w:history="1">
        <w:r w:rsidRPr="005E2F80">
          <w:rPr>
            <w:rStyle w:val="Hyperlink"/>
          </w:rPr>
          <w:t>MTA</w:t>
        </w:r>
      </w:hyperlink>
      <w:r>
        <w:t xml:space="preserve"> functionality (using SMTP, not POP/IMAP). </w:t>
      </w:r>
    </w:p>
    <w:p w14:paraId="2AF91EF2" w14:textId="77777777" w:rsidR="007D0BD8" w:rsidRPr="005E2F80" w:rsidRDefault="007D0BD8" w:rsidP="007D0BD8">
      <w:pPr>
        <w:pStyle w:val="BodyText"/>
        <w:rPr>
          <w:b/>
          <w:bCs/>
          <w:vanish/>
          <w:specVanish/>
        </w:rPr>
      </w:pPr>
      <w:bookmarkStart w:id="283" w:name="Term_Mail_MTA"/>
      <w:bookmarkEnd w:id="283"/>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only require integration with the </w:t>
      </w:r>
      <w:hyperlink w:anchor="Term_Mail_MTA" w:history="1">
        <w:r w:rsidRPr="005E2F80">
          <w:rPr>
            <w:rStyle w:val="Hyperlink"/>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84" w:name="Term_Majority"/>
      <w:bookmarkEnd w:id="284"/>
      <w:r w:rsidRPr="0002448A">
        <w:rPr>
          <w:b/>
          <w:bCs/>
        </w:rPr>
        <w:t>Majority</w:t>
      </w:r>
    </w:p>
    <w:p w14:paraId="36BED296" w14:textId="77777777" w:rsidR="007D0BD8" w:rsidRDefault="007D0BD8" w:rsidP="007D0BD8">
      <w:pPr>
        <w:pStyle w:val="BodyText"/>
      </w:pPr>
      <w:r>
        <w:t xml:space="preserve"> : the mid value of a data set, plus a small value (e.g., +1). See </w:t>
      </w:r>
      <w:hyperlink w:anchor="Term_QualifiedMajority" w:history="1">
        <w:r w:rsidRPr="0002448A">
          <w:rPr>
            <w:rStyle w:val="Hyperlink"/>
          </w:rPr>
          <w:t>Qualified Majority</w:t>
        </w:r>
      </w:hyperlink>
      <w:r>
        <w:t xml:space="preserv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51A19E68" w14:textId="77777777" w:rsidR="007D0BD8" w:rsidRPr="00697A17" w:rsidRDefault="007D0BD8" w:rsidP="007D0BD8">
      <w:pPr>
        <w:pStyle w:val="BodyText"/>
        <w:rPr>
          <w:b/>
          <w:bCs/>
          <w:vanish/>
          <w:specVanish/>
        </w:rPr>
      </w:pPr>
      <w:bookmarkStart w:id="285" w:name="Term_MASO"/>
      <w:bookmarkEnd w:id="285"/>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4A1A3C">
          <w:rPr>
            <w:rStyle w:val="Hyperlink"/>
          </w:rPr>
          <w:t>MTD</w:t>
        </w:r>
      </w:hyperlink>
      <w:r>
        <w:t>.</w:t>
      </w:r>
    </w:p>
    <w:p w14:paraId="78500880" w14:textId="77777777" w:rsidR="007D0BD8" w:rsidRPr="00FE43F0" w:rsidRDefault="007D0BD8" w:rsidP="007D0BD8">
      <w:pPr>
        <w:pStyle w:val="BodyText"/>
        <w:rPr>
          <w:b/>
          <w:bCs/>
          <w:vanish/>
          <w:specVanish/>
        </w:rPr>
      </w:pPr>
      <w:bookmarkStart w:id="286" w:name="Term_MTD"/>
      <w:bookmarkEnd w:id="286"/>
      <w:r w:rsidRPr="00366AAA">
        <w:rPr>
          <w:b/>
          <w:bCs/>
        </w:rPr>
        <w:t>Maximum Tolerable Downtime (MTD)</w:t>
      </w:r>
    </w:p>
    <w:p w14:paraId="31630B77" w14:textId="77777777" w:rsidR="007D0BD8" w:rsidRDefault="007D0BD8" w:rsidP="007D0BD8">
      <w:pPr>
        <w:pStyle w:val="BodyText"/>
      </w:pPr>
      <w:r>
        <w:t xml:space="preserve"> : the duration of time between an event and when users can return to using the system. It is composed of RTO plus WRT.</w:t>
      </w:r>
    </w:p>
    <w:p w14:paraId="3FBB9C89" w14:textId="77777777" w:rsidR="007D0BD8" w:rsidRPr="007C181A" w:rsidRDefault="007D0BD8" w:rsidP="007D0BD8">
      <w:pPr>
        <w:pStyle w:val="BodyText"/>
        <w:rPr>
          <w:b/>
          <w:bCs/>
          <w:vanish/>
          <w:specVanish/>
        </w:rPr>
      </w:pPr>
      <w:bookmarkStart w:id="287" w:name="Term_MADL"/>
      <w:bookmarkEnd w:id="287"/>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697A17">
          <w:rPr>
            <w:rStyle w:val="Hyperlink"/>
          </w:rPr>
          <w:t>RTO</w:t>
        </w:r>
      </w:hyperlink>
      <w:r>
        <w:t xml:space="preserve"> is set.</w:t>
      </w:r>
    </w:p>
    <w:p w14:paraId="5CC4B897" w14:textId="77777777" w:rsidR="007D0BD8" w:rsidRPr="004A1A3C" w:rsidRDefault="007D0BD8" w:rsidP="007D0BD8">
      <w:pPr>
        <w:pStyle w:val="BodyText"/>
        <w:rPr>
          <w:b/>
          <w:bCs/>
          <w:vanish/>
          <w:specVanish/>
        </w:rPr>
      </w:pPr>
      <w:bookmarkStart w:id="288" w:name="Term_MTPD"/>
      <w:bookmarkEnd w:id="288"/>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4A1A3C">
          <w:rPr>
            <w:rStyle w:val="Hyperlink"/>
          </w:rPr>
          <w:t>MTD</w:t>
        </w:r>
      </w:hyperlink>
      <w:r>
        <w:t>.</w:t>
      </w:r>
    </w:p>
    <w:p w14:paraId="17D1CD0D" w14:textId="77777777" w:rsidR="007D0BD8" w:rsidRPr="00AC3BCB" w:rsidRDefault="007D0BD8" w:rsidP="007D0BD8">
      <w:pPr>
        <w:pStyle w:val="BodyText"/>
        <w:rPr>
          <w:b/>
          <w:bCs/>
          <w:vanish/>
          <w:specVanish/>
        </w:rPr>
      </w:pPr>
      <w:bookmarkStart w:id="289" w:name="Term_Mean"/>
      <w:bookmarkEnd w:id="289"/>
      <w:r w:rsidRPr="00AC3BCB">
        <w:rPr>
          <w:b/>
          <w:bCs/>
        </w:rPr>
        <w:t>Mean</w:t>
      </w:r>
    </w:p>
    <w:p w14:paraId="66B42B90" w14:textId="77777777" w:rsidR="007D0BD8" w:rsidRDefault="007D0BD8" w:rsidP="007D0BD8">
      <w:pPr>
        <w:pStyle w:val="BodyText"/>
      </w:pPr>
      <w:r>
        <w:t xml:space="preserve"> : the result of summing all numbers in a data set and dividing them by the number of values in the set. See </w:t>
      </w:r>
      <w:hyperlink w:anchor="Term_Average" w:history="1">
        <w:r w:rsidRPr="00AC3BCB">
          <w:rPr>
            <w:rStyle w:val="Hyperlink"/>
          </w:rPr>
          <w:t>Average</w:t>
        </w:r>
      </w:hyperlink>
      <w:r>
        <w:t xml:space="preserve"> and </w:t>
      </w:r>
      <w:hyperlink w:anchor="Term_Quartile" w:history="1">
        <w:r w:rsidRPr="00B26348">
          <w:rPr>
            <w:rStyle w:val="Hyperlink"/>
          </w:rPr>
          <w:t>Quartile</w:t>
        </w:r>
      </w:hyperlink>
      <w:r>
        <w:t xml:space="preserve">. Contrast with </w:t>
      </w:r>
      <w:hyperlink w:anchor="Term_Median" w:history="1">
        <w:r w:rsidRPr="00AC3BCB">
          <w:rPr>
            <w:rStyle w:val="Hyperlink"/>
          </w:rPr>
          <w:t>Median</w:t>
        </w:r>
      </w:hyperlink>
      <w:r>
        <w:t>.</w:t>
      </w:r>
    </w:p>
    <w:p w14:paraId="28F81ADD" w14:textId="77777777" w:rsidR="007D0BD8" w:rsidRPr="00FA258D" w:rsidRDefault="007D0BD8" w:rsidP="007D0BD8">
      <w:pPr>
        <w:pStyle w:val="BodyText"/>
        <w:rPr>
          <w:b/>
          <w:bCs/>
          <w:vanish/>
          <w:specVanish/>
        </w:rPr>
      </w:pPr>
      <w:bookmarkStart w:id="290" w:name="Term_Media"/>
      <w:bookmarkEnd w:id="290"/>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FA258D">
          <w:rPr>
            <w:rStyle w:val="Hyperlink"/>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91" w:name="Term_Median"/>
      <w:bookmarkEnd w:id="291"/>
      <w:r w:rsidRPr="00AC3BCB">
        <w:rPr>
          <w:b/>
          <w:bCs/>
        </w:rPr>
        <w:t>Median</w:t>
      </w:r>
    </w:p>
    <w:p w14:paraId="73FE4A77" w14:textId="77777777" w:rsidR="007D0BD8" w:rsidRDefault="007D0BD8" w:rsidP="007D0BD8">
      <w:pPr>
        <w:pStyle w:val="BodyText"/>
      </w:pPr>
      <w:r>
        <w:t xml:space="preserve"> : the middle value when a data set is ordered from least to greatest. See </w:t>
      </w:r>
      <w:hyperlink w:anchor="Term_MidwayPoint" w:history="1">
        <w:r w:rsidRPr="00AC3BCB">
          <w:rPr>
            <w:rStyle w:val="Hyperlink"/>
          </w:rPr>
          <w:t>Midway Point</w:t>
        </w:r>
      </w:hyperlink>
      <w:r>
        <w:t xml:space="preserve">. </w:t>
      </w:r>
      <w:r>
        <w:tab/>
        <w:t xml:space="preserve">Contrast with </w:t>
      </w:r>
      <w:hyperlink w:anchor="Term_Mean" w:history="1">
        <w:r w:rsidRPr="00AC3BCB">
          <w:rPr>
            <w:rStyle w:val="Hyperlink"/>
          </w:rPr>
          <w:t>Mean</w:t>
        </w:r>
      </w:hyperlink>
      <w:r>
        <w:t>.</w:t>
      </w:r>
    </w:p>
    <w:p w14:paraId="7D7BB10F" w14:textId="77777777" w:rsidR="007D0BD8" w:rsidRPr="00FA258D" w:rsidRDefault="007D0BD8" w:rsidP="007D0BD8">
      <w:pPr>
        <w:pStyle w:val="BodyText"/>
        <w:rPr>
          <w:b/>
          <w:bCs/>
          <w:vanish/>
          <w:specVanish/>
        </w:rPr>
      </w:pPr>
      <w:bookmarkStart w:id="292" w:name="Term_Metadata"/>
      <w:bookmarkEnd w:id="292"/>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FA258D">
          <w:rPr>
            <w:rStyle w:val="Hyperlink"/>
          </w:rPr>
          <w:t>systems</w:t>
        </w:r>
      </w:hyperlink>
      <w:r>
        <w:t xml:space="preserve">, this is often </w:t>
      </w:r>
      <w:hyperlink w:anchor="Term_Media" w:history="1">
        <w:r w:rsidRPr="00FA258D">
          <w:rPr>
            <w:rStyle w:val="Hyperlink"/>
          </w:rPr>
          <w:t>media</w:t>
        </w:r>
      </w:hyperlink>
      <w:r>
        <w:t xml:space="preserve">). Metadata for </w:t>
      </w:r>
      <w:hyperlink w:anchor="Term_Resource" w:history="1">
        <w:r w:rsidRPr="00E213A8">
          <w:rPr>
            <w:rStyle w:val="Hyperlink"/>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93" w:name="Term_MidwayPoint"/>
      <w:bookmarkEnd w:id="293"/>
      <w:r w:rsidRPr="00AC3BCB">
        <w:rPr>
          <w:b/>
          <w:bCs/>
        </w:rPr>
        <w:t>Midway Point</w:t>
      </w:r>
    </w:p>
    <w:p w14:paraId="27FA4141" w14:textId="77777777" w:rsidR="007D0BD8" w:rsidRDefault="007D0BD8" w:rsidP="007D0BD8">
      <w:pPr>
        <w:pStyle w:val="BodyText"/>
      </w:pPr>
      <w:r>
        <w:t xml:space="preserve"> : See </w:t>
      </w:r>
      <w:hyperlink w:anchor="Term_Median" w:history="1">
        <w:r w:rsidRPr="00AC3BCB">
          <w:rPr>
            <w:rStyle w:val="Hyperlink"/>
          </w:rPr>
          <w:t>Median</w:t>
        </w:r>
      </w:hyperlink>
      <w:r>
        <w:t xml:space="preserve"> and </w:t>
      </w:r>
      <w:hyperlink w:anchor="Term_Quartile" w:history="1">
        <w:r w:rsidRPr="00B26348">
          <w:rPr>
            <w:rStyle w:val="Hyperlink"/>
          </w:rPr>
          <w:t>Quartile</w:t>
        </w:r>
      </w:hyperlink>
      <w:r>
        <w:t xml:space="preserve">. Contrast with </w:t>
      </w:r>
      <w:hyperlink w:anchor="Term_Average" w:history="1">
        <w:r w:rsidRPr="00AC3BCB">
          <w:rPr>
            <w:rStyle w:val="Hyperlink"/>
          </w:rPr>
          <w:t>Average</w:t>
        </w:r>
      </w:hyperlink>
      <w:r>
        <w:t>.</w:t>
      </w:r>
    </w:p>
    <w:p w14:paraId="46A612A9" w14:textId="77777777" w:rsidR="007D0BD8" w:rsidRPr="005150F5" w:rsidRDefault="007D0BD8" w:rsidP="007D0BD8">
      <w:pPr>
        <w:pStyle w:val="BodyText"/>
        <w:rPr>
          <w:b/>
          <w:bCs/>
          <w:vanish/>
          <w:specVanish/>
        </w:rPr>
      </w:pPr>
      <w:bookmarkStart w:id="294" w:name="Term_MPA"/>
      <w:bookmarkEnd w:id="294"/>
      <w:r w:rsidRPr="005150F5">
        <w:rPr>
          <w:b/>
          <w:bCs/>
        </w:rPr>
        <w:lastRenderedPageBreak/>
        <w:t>Multi-Page App (MPA)</w:t>
      </w:r>
    </w:p>
    <w:p w14:paraId="6C26B223" w14:textId="77777777" w:rsidR="007D0BD8" w:rsidRDefault="007D0BD8" w:rsidP="007D0BD8">
      <w:pPr>
        <w:pStyle w:val="BodyText"/>
      </w:pPr>
      <w:r>
        <w:t xml:space="preserve"> : a traditional approach to developing service graphical user interfaces (</w:t>
      </w:r>
      <w:hyperlink w:anchor="Term_GUI" w:history="1">
        <w:r w:rsidRPr="00FF05B1">
          <w:rPr>
            <w:rStyle w:val="Hyperlink"/>
          </w:rPr>
          <w:t>GUI</w:t>
        </w:r>
      </w:hyperlink>
      <w:r>
        <w:t xml:space="preserve">s), developing a new view on the server for each request. Consumes more resources. Contrast with </w:t>
      </w:r>
      <w:hyperlink w:anchor="Term_SPA" w:history="1">
        <w:r w:rsidRPr="005150F5">
          <w:rPr>
            <w:rStyle w:val="Hyperlink"/>
          </w:rPr>
          <w:t>SPA</w:t>
        </w:r>
      </w:hyperlink>
      <w:r>
        <w:t>.</w:t>
      </w:r>
    </w:p>
    <w:p w14:paraId="238CD344" w14:textId="77777777" w:rsidR="007D0BD8" w:rsidRPr="003778EA" w:rsidRDefault="007D0BD8" w:rsidP="007D0BD8">
      <w:pPr>
        <w:pStyle w:val="BodyText"/>
        <w:rPr>
          <w:b/>
          <w:bCs/>
          <w:vanish/>
          <w:specVanish/>
        </w:rPr>
      </w:pPr>
      <w:bookmarkStart w:id="295" w:name="Term_MIME"/>
      <w:bookmarkEnd w:id="295"/>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96" w:name="Term_MVP"/>
      <w:bookmarkEnd w:id="296"/>
      <w:r w:rsidRPr="00430B89">
        <w:rPr>
          <w:b/>
          <w:bCs/>
        </w:rPr>
        <w:t>MVP</w:t>
      </w:r>
    </w:p>
    <w:p w14:paraId="3EFCA986" w14:textId="77777777" w:rsidR="007D0BD8" w:rsidRDefault="007D0BD8" w:rsidP="007D0BD8">
      <w:pPr>
        <w:pStyle w:val="BodyText"/>
      </w:pPr>
      <w:r>
        <w:t xml:space="preserve"> : acronym for </w:t>
      </w:r>
      <w:r w:rsidRPr="00430B89">
        <w:rPr>
          <w:i/>
          <w:iCs/>
        </w:rPr>
        <w:t>Minimum Viable Product</w:t>
      </w:r>
      <w:r>
        <w:t xml:space="preserve">, but too often -- due to a fundamental misunderstanding and misapplication of </w:t>
      </w:r>
      <w:hyperlink w:anchor="Term_Agile" w:history="1">
        <w:r w:rsidRPr="00430B89">
          <w:rPr>
            <w:rStyle w:val="Hyperlink"/>
          </w:rPr>
          <w:t>Agile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97" w:name="Term_NonFunctionalRequirements"/>
      <w:bookmarkEnd w:id="297"/>
      <w:r w:rsidRPr="00F76BDF">
        <w:rPr>
          <w:b/>
          <w:bCs/>
        </w:rPr>
        <w:t xml:space="preserve">Non-Functional Requirements </w:t>
      </w:r>
    </w:p>
    <w:p w14:paraId="6AF3251E" w14:textId="77777777" w:rsidR="007D0BD8" w:rsidRDefault="007D0BD8" w:rsidP="007D0BD8">
      <w:pPr>
        <w:pStyle w:val="BodyText"/>
      </w:pPr>
      <w:r>
        <w:t xml:space="preserve"> : requirements defining the system, </w:t>
      </w:r>
      <w:proofErr w:type="gramStart"/>
      <w:r>
        <w:t>data</w:t>
      </w:r>
      <w:proofErr w:type="gramEnd"/>
      <w:r>
        <w:t xml:space="preserve"> and user experience quality obligations.</w:t>
      </w:r>
    </w:p>
    <w:p w14:paraId="0CE3F0DA" w14:textId="77777777" w:rsidR="007D0BD8" w:rsidRPr="0039312E" w:rsidRDefault="007D0BD8" w:rsidP="007D0BD8">
      <w:pPr>
        <w:pStyle w:val="BodyText"/>
        <w:rPr>
          <w:b/>
          <w:bCs/>
          <w:vanish/>
          <w:specVanish/>
        </w:rPr>
      </w:pPr>
      <w:bookmarkStart w:id="298" w:name="Term_NonProductionDataEnvironment"/>
      <w:bookmarkEnd w:id="298"/>
      <w:r w:rsidRPr="0039312E">
        <w:rPr>
          <w:b/>
          <w:bCs/>
        </w:rPr>
        <w:t>Non-Production Data Environment</w:t>
      </w:r>
    </w:p>
    <w:p w14:paraId="1F9BA5E7" w14:textId="77777777" w:rsidR="007D0BD8" w:rsidRDefault="007D0BD8" w:rsidP="007D0BD8">
      <w:pPr>
        <w:pStyle w:val="BodyText"/>
      </w:pPr>
      <w:r>
        <w:t xml:space="preserve"> : </w:t>
      </w:r>
      <w:hyperlink w:anchor="Term_Environment" w:history="1">
        <w:r w:rsidRPr="0039312E">
          <w:rPr>
            <w:rStyle w:val="Hyperlink"/>
          </w:rPr>
          <w:t>environments</w:t>
        </w:r>
      </w:hyperlink>
      <w:r>
        <w:t xml:space="preserve"> whose datastores contain test data specifically developed to test and/or demonstrate system functionality. Best practice is to NEVER use production data, even if it is truncated, obfuscated, or old. Contrast with </w:t>
      </w:r>
      <w:hyperlink w:anchor="Term_ProductionDataEnvironment" w:history="1">
        <w:r w:rsidRPr="0039312E">
          <w:rPr>
            <w:rStyle w:val="Hyperlink"/>
          </w:rPr>
          <w:t>Production Data Environment</w:t>
        </w:r>
      </w:hyperlink>
      <w:r>
        <w:t>.</w:t>
      </w:r>
    </w:p>
    <w:p w14:paraId="31384611" w14:textId="77777777" w:rsidR="007D0BD8" w:rsidRPr="00BF0CC0" w:rsidRDefault="007D0BD8" w:rsidP="007D0BD8">
      <w:pPr>
        <w:pStyle w:val="BodyText"/>
        <w:rPr>
          <w:b/>
          <w:bCs/>
          <w:vanish/>
          <w:specVanish/>
        </w:rPr>
      </w:pPr>
      <w:bookmarkStart w:id="299" w:name="Term_OAuth"/>
      <w:bookmarkEnd w:id="299"/>
      <w:r w:rsidRPr="00BF0CC0">
        <w:rPr>
          <w:b/>
          <w:bCs/>
        </w:rPr>
        <w:t>OAuth</w:t>
      </w:r>
    </w:p>
    <w:p w14:paraId="56E4C806" w14:textId="77777777" w:rsidR="007D0BD8" w:rsidRDefault="007D0BD8" w:rsidP="007D0BD8">
      <w:pPr>
        <w:pStyle w:val="BodyText"/>
      </w:pPr>
      <w:r>
        <w:t xml:space="preserve"> : an </w:t>
      </w:r>
      <w:proofErr w:type="gramStart"/>
      <w:r>
        <w:t>HTTP/S based authentication standards</w:t>
      </w:r>
      <w:proofErr w:type="gramEnd"/>
      <w:r>
        <w:t xml:space="preserve">. See </w:t>
      </w:r>
      <w:hyperlink w:anchor="Term_OIDC" w:history="1">
        <w:r w:rsidRPr="00BF0CC0">
          <w:rPr>
            <w:rStyle w:val="Hyperlink"/>
          </w:rPr>
          <w:t>OIDC</w:t>
        </w:r>
      </w:hyperlink>
      <w:r>
        <w:t>.</w:t>
      </w:r>
    </w:p>
    <w:p w14:paraId="21DA83D2" w14:textId="77777777" w:rsidR="007D0BD8" w:rsidRPr="003A1AEB" w:rsidRDefault="007D0BD8" w:rsidP="007D0BD8">
      <w:pPr>
        <w:pStyle w:val="BodyText"/>
        <w:rPr>
          <w:b/>
          <w:bCs/>
          <w:vanish/>
          <w:specVanish/>
        </w:rPr>
      </w:pPr>
      <w:bookmarkStart w:id="300" w:name="Term_ODATA"/>
      <w:bookmarkEnd w:id="300"/>
      <w:r w:rsidRPr="003A1AEB">
        <w:rPr>
          <w:b/>
          <w:bCs/>
        </w:rPr>
        <w:t xml:space="preserve">ODATA </w:t>
      </w:r>
    </w:p>
    <w:p w14:paraId="56FFC982" w14:textId="77777777" w:rsidR="007D0BD8" w:rsidRDefault="007D0BD8" w:rsidP="007D0BD8">
      <w:pPr>
        <w:pStyle w:val="BodyText"/>
      </w:pPr>
      <w:r>
        <w:t xml:space="preserve">: an </w:t>
      </w:r>
      <w:hyperlink w:anchor="Term_ISO" w:history="1">
        <w:r w:rsidRPr="003A1AEB">
          <w:rPr>
            <w:rStyle w:val="Hyperlink"/>
          </w:rPr>
          <w:t>international standards</w:t>
        </w:r>
      </w:hyperlink>
      <w:r>
        <w:t xml:space="preserve"> based </w:t>
      </w:r>
      <w:hyperlink w:anchor="Term_Queryable" w:history="1">
        <w:r w:rsidRPr="003A1AEB">
          <w:rPr>
            <w:rStyle w:val="Hyperlink"/>
          </w:rPr>
          <w:t>querable</w:t>
        </w:r>
      </w:hyperlink>
      <w:r>
        <w:t xml:space="preserve"> extension to </w:t>
      </w:r>
      <w:hyperlink w:anchor="Term_REST" w:history="1">
        <w:r w:rsidRPr="003A1AEB">
          <w:rPr>
            <w:rStyle w:val="Hyperlink"/>
          </w:rPr>
          <w:t>REST</w:t>
        </w:r>
      </w:hyperlink>
      <w:r>
        <w:t xml:space="preserve"> based </w:t>
      </w:r>
      <w:hyperlink w:anchor="Term_API" w:history="1">
        <w:r w:rsidRPr="003A1AEB">
          <w:rPr>
            <w:rStyle w:val="Hyperlink"/>
          </w:rPr>
          <w:t>APIs</w:t>
        </w:r>
      </w:hyperlink>
      <w:r>
        <w:t xml:space="preserve">. See </w:t>
      </w:r>
      <w:hyperlink w:anchor="Term_GraphQL" w:history="1">
        <w:r w:rsidRPr="003A1AEB">
          <w:rPr>
            <w:rStyle w:val="Hyperlink"/>
          </w:rPr>
          <w:t>GraphQL</w:t>
        </w:r>
      </w:hyperlink>
      <w:r>
        <w:t>.</w:t>
      </w:r>
    </w:p>
    <w:p w14:paraId="2DE25F3D" w14:textId="77777777" w:rsidR="007D0BD8" w:rsidRPr="001B2972" w:rsidRDefault="007D0BD8" w:rsidP="007D0BD8">
      <w:pPr>
        <w:pStyle w:val="BodyText"/>
        <w:rPr>
          <w:b/>
          <w:bCs/>
          <w:vanish/>
          <w:specVanish/>
        </w:rPr>
      </w:pPr>
      <w:bookmarkStart w:id="301" w:name="Term_OTS"/>
      <w:bookmarkEnd w:id="301"/>
      <w:r w:rsidRPr="001B2972">
        <w:rPr>
          <w:b/>
          <w:bCs/>
        </w:rPr>
        <w:t>Off the Shelf (OTS)</w:t>
      </w:r>
    </w:p>
    <w:p w14:paraId="606C66EC" w14:textId="77777777" w:rsidR="007D0BD8" w:rsidRPr="000A77B9" w:rsidRDefault="007D0BD8" w:rsidP="007D0BD8">
      <w:pPr>
        <w:pStyle w:val="BodyText"/>
        <w:rPr>
          <w:b/>
          <w:bCs/>
        </w:rPr>
      </w:pPr>
      <w:r>
        <w:t xml:space="preserve"> : a </w:t>
      </w:r>
      <w:hyperlink w:anchor="Term_SaaP" w:history="1">
        <w:r w:rsidRPr="001B2972">
          <w:rPr>
            <w:rStyle w:val="Hyperlink"/>
          </w:rPr>
          <w:t>SaaP</w:t>
        </w:r>
      </w:hyperlink>
      <w:r>
        <w:t xml:space="preserve"> that is not a </w:t>
      </w:r>
      <w:hyperlink w:anchor="Term_CustomSystem" w:history="1">
        <w:r w:rsidRPr="001B2972">
          <w:rPr>
            <w:rStyle w:val="Hyperlink"/>
          </w:rPr>
          <w:t>Custom System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7777777" w:rsidR="007D0BD8" w:rsidRDefault="007D0BD8" w:rsidP="007D0BD8">
      <w:pPr>
        <w:pStyle w:val="BodyText"/>
      </w:pPr>
      <w:r>
        <w:t xml:space="preserve"> : see </w:t>
      </w:r>
      <w:hyperlink w:anchor="Term_SelfHosted" w:history="1">
        <w:r w:rsidRPr="00F644AB">
          <w:rPr>
            <w:rStyle w:val="Hyperlink"/>
          </w:rPr>
          <w:t>Self-Hosted</w:t>
        </w:r>
      </w:hyperlink>
      <w:r>
        <w:t xml:space="preserve"> System.</w:t>
      </w:r>
    </w:p>
    <w:p w14:paraId="5456BA09" w14:textId="77777777" w:rsidR="007D0BD8" w:rsidRPr="00BF0CC0" w:rsidRDefault="007D0BD8" w:rsidP="007D0BD8">
      <w:pPr>
        <w:pStyle w:val="BodyText"/>
        <w:rPr>
          <w:b/>
          <w:bCs/>
          <w:vanish/>
          <w:specVanish/>
        </w:rPr>
      </w:pPr>
      <w:bookmarkStart w:id="302" w:name="Term_OIDC"/>
      <w:bookmarkEnd w:id="302"/>
      <w:r w:rsidRPr="00BF0CC0">
        <w:rPr>
          <w:b/>
          <w:bCs/>
        </w:rPr>
        <w:t>Open Identity Connect (OIDC)</w:t>
      </w:r>
    </w:p>
    <w:p w14:paraId="1E2BDB4A" w14:textId="77777777" w:rsidR="007D0BD8" w:rsidRDefault="007D0BD8" w:rsidP="007D0BD8">
      <w:pPr>
        <w:pStyle w:val="BodyText"/>
      </w:pPr>
      <w:r>
        <w:t xml:space="preserve"> : an </w:t>
      </w:r>
      <w:hyperlink w:anchor="Term_OAuth" w:history="1">
        <w:r w:rsidRPr="00BF0CC0">
          <w:rPr>
            <w:rStyle w:val="Hyperlink"/>
          </w:rPr>
          <w:t>OAuth</w:t>
        </w:r>
      </w:hyperlink>
      <w:r>
        <w:t xml:space="preserve"> based </w:t>
      </w:r>
      <w:r w:rsidRPr="00BF0CC0">
        <w:rPr>
          <w:i/>
          <w:iCs/>
        </w:rPr>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303" w:name="Term_OpenInformation"/>
      <w:bookmarkEnd w:id="303"/>
      <w:r w:rsidRPr="00782503">
        <w:rPr>
          <w:b/>
          <w:bCs/>
        </w:rPr>
        <w:t>Open Information</w:t>
      </w:r>
    </w:p>
    <w:p w14:paraId="74066B7E" w14:textId="77777777" w:rsidR="007D0BD8" w:rsidRDefault="007D0BD8" w:rsidP="007D0BD8">
      <w:pPr>
        <w:pStyle w:val="BodyText"/>
      </w:pPr>
      <w:r>
        <w:t xml:space="preserve"> : information that is openly accessible. Contrast with </w:t>
      </w:r>
      <w:hyperlink w:anchor="Term_ConfidentialInformation" w:history="1">
        <w:r w:rsidRPr="00782503">
          <w:rPr>
            <w:rStyle w:val="Hyperlink"/>
          </w:rPr>
          <w:t>Confidential Information</w:t>
        </w:r>
      </w:hyperlink>
      <w:r>
        <w:t>.</w:t>
      </w:r>
    </w:p>
    <w:p w14:paraId="3556B12B" w14:textId="77777777" w:rsidR="007D0BD8" w:rsidRPr="00C83E0E" w:rsidRDefault="007D0BD8" w:rsidP="007D0BD8">
      <w:pPr>
        <w:pStyle w:val="BodyText"/>
        <w:rPr>
          <w:b/>
          <w:bCs/>
          <w:vanish/>
          <w:specVanish/>
        </w:rPr>
      </w:pPr>
      <w:bookmarkStart w:id="304" w:name="Term_Operation"/>
      <w:bookmarkEnd w:id="304"/>
      <w:r w:rsidRPr="00C83E0E">
        <w:rPr>
          <w:b/>
          <w:bCs/>
        </w:rPr>
        <w:t>Operation</w:t>
      </w:r>
    </w:p>
    <w:p w14:paraId="59D783C7" w14:textId="77777777" w:rsidR="007D0BD8" w:rsidRDefault="007D0BD8" w:rsidP="007D0BD8">
      <w:pPr>
        <w:pStyle w:val="BodyText"/>
      </w:pPr>
      <w:r>
        <w:t xml:space="preserve"> : an act within a </w:t>
      </w:r>
      <w:hyperlink w:anchor="Term_System" w:history="1">
        <w:r w:rsidRPr="00AE03A2">
          <w:rPr>
            <w:rStyle w:val="Hyperlink"/>
          </w:rPr>
          <w:t>system</w:t>
        </w:r>
      </w:hyperlink>
      <w:r>
        <w:t xml:space="preserve"> requested by a </w:t>
      </w:r>
      <w:hyperlink w:anchor="Term_SystemUser" w:history="1">
        <w:r w:rsidRPr="00AE03A2">
          <w:rPr>
            <w:rStyle w:val="Hyperlink"/>
          </w:rPr>
          <w:t>user</w:t>
        </w:r>
      </w:hyperlink>
      <w:r>
        <w:t xml:space="preserve"> within a session. Most often the act is one to Browse, Read/View, Edit, Add, Delete (BREAD)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77777777" w:rsidR="007D0BD8" w:rsidRDefault="007D0BD8" w:rsidP="007D0BD8">
      <w:pPr>
        <w:pStyle w:val="BodyText"/>
      </w:pPr>
      <w:r>
        <w:t xml:space="preserve"> : the service’s systems are purchased, </w:t>
      </w:r>
      <w:proofErr w:type="gramStart"/>
      <w:r>
        <w:t>installed</w:t>
      </w:r>
      <w:proofErr w:type="gramEnd"/>
      <w:r>
        <w:t xml:space="preserve"> and managed on </w:t>
      </w:r>
      <w:hyperlink w:anchor="Term_SponsorOrganisation" w:history="1">
        <w:r w:rsidRPr="009C5B95">
          <w:rPr>
            <w:rStyle w:val="Hyperlink"/>
          </w:rPr>
          <w:t>Sponsor Organisation</w:t>
        </w:r>
      </w:hyperlink>
      <w:r>
        <w:t xml:space="preserve">’s infrastructure. Contrast with the </w:t>
      </w:r>
      <w:hyperlink w:anchor="Term_SaaS" w:history="1">
        <w:r w:rsidRPr="00A13BFC">
          <w:rPr>
            <w:rStyle w:val="Hyperlink"/>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65DEA011" w14:textId="77777777" w:rsidR="007D0BD8" w:rsidRPr="004E2C0B" w:rsidRDefault="007D0BD8" w:rsidP="007D0BD8">
      <w:pPr>
        <w:pStyle w:val="BodyText"/>
        <w:rPr>
          <w:b/>
          <w:bCs/>
          <w:vanish/>
          <w:specVanish/>
        </w:rPr>
      </w:pPr>
      <w:bookmarkStart w:id="305" w:name="Term_PaaS"/>
      <w:bookmarkEnd w:id="305"/>
      <w:r w:rsidRPr="004E2C0B">
        <w:rPr>
          <w:b/>
          <w:bCs/>
        </w:rPr>
        <w:t>Platforms as a Service (PaaS)</w:t>
      </w:r>
    </w:p>
    <w:p w14:paraId="28AFA14A" w14:textId="77777777" w:rsidR="007D0BD8" w:rsidRDefault="007D0BD8" w:rsidP="007D0BD8">
      <w:pPr>
        <w:pStyle w:val="BodyText"/>
      </w:pPr>
      <w:r>
        <w:t xml:space="preserve"> : cloud infrastructure that is managed as a service platform. Not to be confused with </w:t>
      </w:r>
      <w:hyperlink w:anchor="Term_SaaP" w:history="1">
        <w:r w:rsidRPr="004E2C0B">
          <w:rPr>
            <w:rStyle w:val="Hyperlink"/>
          </w:rPr>
          <w:t>SaaP</w:t>
        </w:r>
      </w:hyperlink>
      <w:r>
        <w:t>.</w:t>
      </w:r>
    </w:p>
    <w:p w14:paraId="74CB6A0C" w14:textId="77777777" w:rsidR="007D0BD8" w:rsidRPr="00AE03A2" w:rsidRDefault="007D0BD8" w:rsidP="007D0BD8">
      <w:pPr>
        <w:pStyle w:val="BodyText"/>
        <w:rPr>
          <w:b/>
          <w:bCs/>
          <w:vanish/>
          <w:specVanish/>
        </w:rPr>
      </w:pPr>
      <w:bookmarkStart w:id="306" w:name="Term_Permission"/>
      <w:bookmarkEnd w:id="306"/>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AE03A2">
          <w:rPr>
            <w:rStyle w:val="Hyperlink"/>
          </w:rPr>
          <w:t>system user</w:t>
        </w:r>
      </w:hyperlink>
      <w:r>
        <w:t xml:space="preserve"> may have that is verified by a </w:t>
      </w:r>
      <w:hyperlink w:anchor="Term_System" w:history="1">
        <w:r w:rsidRPr="00AE03A2">
          <w:rPr>
            <w:rStyle w:val="Hyperlink"/>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307" w:name="Term_Person"/>
      <w:bookmarkEnd w:id="307"/>
      <w:r w:rsidRPr="00620632">
        <w:rPr>
          <w:b/>
          <w:bCs/>
        </w:rPr>
        <w:lastRenderedPageBreak/>
        <w:t>Person</w:t>
      </w:r>
    </w:p>
    <w:p w14:paraId="05C16E27" w14:textId="77777777" w:rsidR="007D0BD8" w:rsidRDefault="007D0BD8" w:rsidP="007D0BD8">
      <w:pPr>
        <w:pStyle w:val="BodyText"/>
      </w:pPr>
      <w:r>
        <w:t xml:space="preserve"> : a physical or juridical entity, that may have multiple Identities, may be a </w:t>
      </w:r>
      <w:hyperlink w:anchor="Term_SystemUser" w:history="1">
        <w:r w:rsidRPr="00620632">
          <w:rPr>
            <w:rStyle w:val="Hyperlink"/>
          </w:rPr>
          <w:t>system user</w:t>
        </w:r>
      </w:hyperlink>
      <w:r>
        <w:t xml:space="preserve"> and become authenticated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308" w:name="Term_PersonalData"/>
      <w:bookmarkEnd w:id="308"/>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309" w:name="Term_PII"/>
      <w:r w:rsidRPr="00FA6ACC">
        <w:rPr>
          <w:b/>
          <w:bCs/>
        </w:rPr>
        <w:t>Personal Identifiable Information (PII)</w:t>
      </w:r>
    </w:p>
    <w:bookmarkEnd w:id="309"/>
    <w:p w14:paraId="1D626E42" w14:textId="77777777" w:rsidR="007D0BD8" w:rsidRDefault="007D0BD8" w:rsidP="007D0BD8">
      <w:r>
        <w:t xml:space="preserve"> : information that permits identifying a unique person. May be composed of their DOB, and Surname, or any other combination of Names, DOB, Address, etc.</w:t>
      </w:r>
    </w:p>
    <w:p w14:paraId="642CA1D5" w14:textId="77777777" w:rsidR="007D0BD8" w:rsidRPr="003826B8" w:rsidRDefault="007D0BD8" w:rsidP="007D0BD8">
      <w:pPr>
        <w:rPr>
          <w:vanish/>
          <w:specVanish/>
        </w:rPr>
      </w:pPr>
      <w:bookmarkStart w:id="310" w:name="Term_PIA"/>
      <w:bookmarkEnd w:id="310"/>
      <w:r w:rsidRPr="003826B8">
        <w:rPr>
          <w:b/>
          <w:bCs/>
        </w:rPr>
        <w:t>Privacy Impact Assessment (PIA)</w:t>
      </w:r>
    </w:p>
    <w:p w14:paraId="1F4949A3" w14:textId="77777777"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w:t>
      </w:r>
      <w:proofErr w:type="gramStart"/>
      <w:r>
        <w:t>An</w:t>
      </w:r>
      <w:proofErr w:type="gramEnd"/>
      <w:r>
        <w:t xml:space="preserve"> sub aspect of a </w:t>
      </w:r>
      <w:hyperlink w:anchor="Term_DPIA" w:history="1">
        <w:r w:rsidRPr="003826B8">
          <w:rPr>
            <w:rStyle w:val="Hyperlink"/>
          </w:rPr>
          <w:t>Data Projection Impact Assessment (DPIA)</w:t>
        </w:r>
      </w:hyperlink>
      <w:r>
        <w:t xml:space="preserve">. </w:t>
      </w:r>
    </w:p>
    <w:p w14:paraId="599AC336" w14:textId="77777777" w:rsidR="007D0BD8" w:rsidRPr="001168DF" w:rsidRDefault="007D0BD8" w:rsidP="007D0BD8">
      <w:pPr>
        <w:rPr>
          <w:b/>
          <w:bCs/>
          <w:vanish/>
          <w:specVanish/>
        </w:rPr>
      </w:pPr>
      <w:bookmarkStart w:id="311" w:name="Term_PrivacyStatement"/>
      <w:bookmarkEnd w:id="311"/>
      <w:r w:rsidRPr="001168DF">
        <w:rPr>
          <w:b/>
          <w:bCs/>
        </w:rPr>
        <w:t>Privacy Statement</w:t>
      </w:r>
    </w:p>
    <w:p w14:paraId="213FD605" w14:textId="77777777" w:rsidR="007D0BD8" w:rsidRPr="00096565" w:rsidRDefault="007D0BD8" w:rsidP="007D0BD8">
      <w:r>
        <w:t xml:space="preserve"> : a publicly accessible view summarising what data is collected, for what purpose, whom it is shared with, how long it is retained, how users can request that their Personal Information is corrected.</w:t>
      </w:r>
    </w:p>
    <w:p w14:paraId="29024AC5" w14:textId="77777777" w:rsidR="007D0BD8" w:rsidRPr="005A70C7" w:rsidRDefault="007D0BD8" w:rsidP="007D0BD8">
      <w:pPr>
        <w:pStyle w:val="BodyText"/>
        <w:rPr>
          <w:b/>
          <w:bCs/>
          <w:vanish/>
          <w:specVanish/>
        </w:rPr>
      </w:pPr>
      <w:bookmarkStart w:id="312" w:name="Term_Pipeline"/>
      <w:bookmarkEnd w:id="312"/>
      <w:r w:rsidRPr="005A70C7">
        <w:rPr>
          <w:b/>
          <w:bCs/>
        </w:rPr>
        <w:t>Pipeline [Automation]</w:t>
      </w:r>
    </w:p>
    <w:p w14:paraId="57FB2FF2" w14:textId="77777777" w:rsidR="007D0BD8" w:rsidRDefault="007D0BD8" w:rsidP="007D0BD8">
      <w:pPr>
        <w:pStyle w:val="BodyText"/>
      </w:pPr>
      <w:r>
        <w:t xml:space="preserve"> : custom developed automation logic to do any one or more of the following: </w:t>
      </w:r>
      <w:hyperlink w:anchor="Term_CustomSystemCode" w:history="1">
        <w:r w:rsidRPr="00A13BFC">
          <w:rPr>
            <w:rStyle w:val="Hyperlink"/>
          </w:rPr>
          <w:t>Custom System Code</w:t>
        </w:r>
      </w:hyperlink>
      <w:r>
        <w:t xml:space="preserve"> Compilation, Static Testing, Packaging, Infrastructure creation (see </w:t>
      </w:r>
      <w:hyperlink w:anchor="Term_InfrastructureAsCode" w:history="1">
        <w:r w:rsidRPr="00845BC7">
          <w:rPr>
            <w:rStyle w:val="Hyperlink"/>
          </w:rPr>
          <w:t>IaC</w:t>
        </w:r>
      </w:hyperlink>
      <w:r>
        <w:t xml:space="preserve">), Deployment, </w:t>
      </w:r>
      <w:hyperlink w:anchor="Term_SystemConfiguration" w:history="1">
        <w:r w:rsidRPr="00845BC7">
          <w:rPr>
            <w:rStyle w:val="Hyperlink"/>
          </w:rPr>
          <w:t>[Integration] Configuration</w:t>
        </w:r>
      </w:hyperlink>
      <w:r>
        <w:t>, [System Settings] Setup, [Users &amp; Data] Provisioning, and/or Dynamic Testing.</w:t>
      </w:r>
    </w:p>
    <w:p w14:paraId="5A6B4296" w14:textId="77777777" w:rsidR="007D0BD8" w:rsidRPr="006F688D" w:rsidRDefault="007D0BD8" w:rsidP="007D0BD8">
      <w:pPr>
        <w:pStyle w:val="BodyText"/>
        <w:rPr>
          <w:b/>
          <w:bCs/>
          <w:vanish/>
          <w:specVanish/>
        </w:rPr>
      </w:pPr>
      <w:bookmarkStart w:id="313" w:name="Term_Platform"/>
      <w:bookmarkEnd w:id="313"/>
      <w:r w:rsidRPr="006F688D">
        <w:rPr>
          <w:b/>
          <w:bCs/>
        </w:rPr>
        <w:t>Platform</w:t>
      </w:r>
    </w:p>
    <w:p w14:paraId="5FE64F01" w14:textId="77777777" w:rsidR="007D0BD8" w:rsidRDefault="007D0BD8" w:rsidP="007D0BD8">
      <w:pPr>
        <w:pStyle w:val="BodyText"/>
        <w:jc w:val="both"/>
      </w:pPr>
      <w:r>
        <w:t xml:space="preserve"> : in the context of software, a </w:t>
      </w:r>
      <w:hyperlink w:anchor="Term_SaaS" w:history="1">
        <w:r w:rsidRPr="00CF1A70">
          <w:rPr>
            <w:rStyle w:val="Hyperlink"/>
          </w:rPr>
          <w:t>SaaS</w:t>
        </w:r>
      </w:hyperlink>
      <w:r>
        <w:t xml:space="preserve"> or </w:t>
      </w:r>
      <w:hyperlink w:anchor="Term_SaaP" w:history="1">
        <w:r w:rsidRPr="00CF1A70">
          <w:rPr>
            <w:rStyle w:val="Hyperlink"/>
          </w:rPr>
          <w:t>SaaP</w:t>
        </w:r>
      </w:hyperlink>
      <w:r>
        <w:t xml:space="preserve"> </w:t>
      </w:r>
      <w:hyperlink w:anchor="Term_System" w:history="1">
        <w:r w:rsidRPr="00C414B9">
          <w:rPr>
            <w:rStyle w:val="Hyperlink"/>
          </w:rPr>
          <w:t>system</w:t>
        </w:r>
      </w:hyperlink>
      <w:r>
        <w:t xml:space="preserve"> to which can be deployed </w:t>
      </w:r>
      <w:hyperlink w:anchor="Term_Extension" w:history="1">
        <w:r w:rsidRPr="00AF5CA7">
          <w:rPr>
            <w:rStyle w:val="Hyperlink"/>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314" w:name="Term_ProductionData"/>
      <w:bookmarkEnd w:id="314"/>
      <w:r w:rsidRPr="00F4099E">
        <w:rPr>
          <w:b/>
          <w:bCs/>
        </w:rPr>
        <w:t>Production Data</w:t>
      </w:r>
    </w:p>
    <w:p w14:paraId="246187A1" w14:textId="7777777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Pr="00F4099E">
          <w:rPr>
            <w:rStyle w:val="Hyperlink"/>
          </w:rPr>
          <w:t>Production Data Environment</w:t>
        </w:r>
      </w:hyperlink>
      <w:r>
        <w:t xml:space="preserve">. It MUST not be used as a source for </w:t>
      </w:r>
      <w:hyperlink w:anchor="Term_TestData" w:history="1">
        <w:r w:rsidRPr="00F4099E">
          <w:rPr>
            <w:rStyle w:val="Hyperlink"/>
          </w:rPr>
          <w:t>Test Data</w:t>
        </w:r>
      </w:hyperlink>
      <w:r>
        <w:t>.</w:t>
      </w:r>
    </w:p>
    <w:p w14:paraId="4C9CFD16" w14:textId="77777777" w:rsidR="007D0BD8" w:rsidRPr="0039312E" w:rsidRDefault="007D0BD8" w:rsidP="007D0BD8">
      <w:pPr>
        <w:pStyle w:val="BodyText"/>
        <w:rPr>
          <w:b/>
          <w:bCs/>
          <w:vanish/>
          <w:specVanish/>
        </w:rPr>
      </w:pPr>
      <w:bookmarkStart w:id="315" w:name="Term_ProductionDataEnvironment"/>
      <w:bookmarkEnd w:id="315"/>
      <w:r w:rsidRPr="0039312E">
        <w:rPr>
          <w:b/>
          <w:bCs/>
        </w:rPr>
        <w:t>Production Data Environment</w:t>
      </w:r>
    </w:p>
    <w:p w14:paraId="3DA6076A" w14:textId="77777777" w:rsidR="007D0BD8" w:rsidRDefault="007D0BD8" w:rsidP="007D0BD8">
      <w:pPr>
        <w:pStyle w:val="BodyText"/>
        <w:jc w:val="both"/>
      </w:pPr>
      <w:r>
        <w:t xml:space="preserve"> : an </w:t>
      </w:r>
      <w:hyperlink w:anchor="Term_Environment" w:history="1">
        <w:r w:rsidRPr="00C414B9">
          <w:rPr>
            <w:rStyle w:val="Hyperlink"/>
          </w:rPr>
          <w:t>environment</w:t>
        </w:r>
      </w:hyperlink>
      <w:r>
        <w:t xml:space="preserve"> that contains </w:t>
      </w:r>
      <w:hyperlink w:anchor="Term_DataStore" w:history="1">
        <w:r w:rsidRPr="00C414B9">
          <w:rPr>
            <w:rStyle w:val="Hyperlink"/>
          </w:rPr>
          <w:t>datastores</w:t>
        </w:r>
      </w:hyperlink>
      <w:r>
        <w:t xml:space="preserve"> of production data. Best practice is to only have one </w:t>
      </w:r>
      <w:hyperlink w:anchor="Term_Environment" w:history="1">
        <w:r w:rsidRPr="00C414B9">
          <w:rPr>
            <w:rStyle w:val="Hyperlink"/>
          </w:rPr>
          <w:t>environment</w:t>
        </w:r>
      </w:hyperlink>
      <w:r>
        <w:t xml:space="preserve"> (PROD) be a production data environment. Contrast with </w:t>
      </w:r>
      <w:hyperlink w:anchor="Term_NonProductionDataEnvironment" w:history="1">
        <w:r w:rsidRPr="00C414B9">
          <w:rPr>
            <w:rStyle w:val="Hyperlink"/>
          </w:rPr>
          <w:t>Non-Production Data Environment</w:t>
        </w:r>
      </w:hyperlink>
      <w:r>
        <w:t>.</w:t>
      </w:r>
    </w:p>
    <w:p w14:paraId="25773FDB" w14:textId="77777777" w:rsidR="007D0BD8" w:rsidRPr="00E23A97" w:rsidRDefault="007D0BD8" w:rsidP="007D0BD8">
      <w:pPr>
        <w:pStyle w:val="BodyText"/>
        <w:jc w:val="both"/>
        <w:rPr>
          <w:b/>
          <w:bCs/>
          <w:vanish/>
          <w:specVanish/>
        </w:rPr>
      </w:pPr>
      <w:bookmarkStart w:id="316" w:name="Term_Project"/>
      <w:bookmarkEnd w:id="316"/>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17" w:name="Term_QualifiedMajority"/>
      <w:bookmarkEnd w:id="317"/>
      <w:r w:rsidRPr="00C414B9">
        <w:rPr>
          <w:b/>
          <w:bCs/>
        </w:rPr>
        <w:t>Qualified Majority</w:t>
      </w:r>
    </w:p>
    <w:p w14:paraId="71CAD422" w14:textId="77777777" w:rsidR="007D0BD8" w:rsidRDefault="007D0BD8" w:rsidP="007D0BD8">
      <w:pPr>
        <w:pStyle w:val="BodyText"/>
        <w:jc w:val="both"/>
      </w:pPr>
      <w:r>
        <w:t xml:space="preserve"> : a specified (e.g., 90%) </w:t>
      </w:r>
      <w:hyperlink w:anchor="Term_Majority" w:history="1">
        <w:r w:rsidRPr="0002448A">
          <w:rPr>
            <w:rStyle w:val="Hyperlink"/>
          </w:rPr>
          <w:t>majority</w:t>
        </w:r>
      </w:hyperlink>
      <w:r>
        <w:t xml:space="preserve">. See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0D391C55" w14:textId="77777777" w:rsidR="007D0BD8" w:rsidRPr="00B26348" w:rsidRDefault="007D0BD8" w:rsidP="007D0BD8">
      <w:pPr>
        <w:pStyle w:val="BodyText"/>
        <w:rPr>
          <w:b/>
          <w:bCs/>
          <w:vanish/>
          <w:specVanish/>
        </w:rPr>
      </w:pPr>
      <w:bookmarkStart w:id="318" w:name="Term_Quartile"/>
      <w:bookmarkEnd w:id="318"/>
      <w:r w:rsidRPr="00B26348">
        <w:rPr>
          <w:b/>
          <w:bCs/>
        </w:rPr>
        <w:t>Quartile</w:t>
      </w:r>
    </w:p>
    <w:p w14:paraId="6300A5A5" w14:textId="77777777"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Pr="00B26348">
          <w:rPr>
            <w:rStyle w:val="Hyperlink"/>
          </w:rPr>
          <w:t>Mean</w:t>
        </w:r>
      </w:hyperlink>
      <w:r>
        <w:t xml:space="preserve"> and </w:t>
      </w:r>
      <w:hyperlink w:anchor="Term_Median" w:history="1">
        <w:r w:rsidRPr="00B26348">
          <w:rPr>
            <w:rStyle w:val="Hyperlink"/>
          </w:rPr>
          <w:t>Median</w:t>
        </w:r>
      </w:hyperlink>
      <w:r>
        <w:t>.</w:t>
      </w:r>
    </w:p>
    <w:p w14:paraId="2ADF90B2" w14:textId="77777777" w:rsidR="007D0BD8" w:rsidRPr="003A1AEB" w:rsidRDefault="007D0BD8" w:rsidP="007D0BD8">
      <w:pPr>
        <w:pStyle w:val="BodyText"/>
        <w:rPr>
          <w:b/>
          <w:bCs/>
          <w:vanish/>
          <w:specVanish/>
        </w:rPr>
      </w:pPr>
      <w:bookmarkStart w:id="319" w:name="Term_Queryable"/>
      <w:bookmarkEnd w:id="319"/>
      <w:r w:rsidRPr="003A1AEB">
        <w:rPr>
          <w:b/>
          <w:bCs/>
        </w:rPr>
        <w:t>Queryable</w:t>
      </w:r>
    </w:p>
    <w:p w14:paraId="5DBEC9C4" w14:textId="77777777" w:rsidR="007D0BD8" w:rsidRDefault="007D0BD8" w:rsidP="007D0BD8">
      <w:pPr>
        <w:pStyle w:val="BodyText"/>
      </w:pPr>
      <w:r>
        <w:t xml:space="preserve"> : a data set that can be filtered, projected, sorted, paged. See ODATA.</w:t>
      </w:r>
    </w:p>
    <w:p w14:paraId="7B4F3A84" w14:textId="77777777" w:rsidR="007D0BD8" w:rsidRPr="004261A0" w:rsidRDefault="007D0BD8" w:rsidP="007D0BD8">
      <w:pPr>
        <w:pStyle w:val="BodyText"/>
        <w:rPr>
          <w:b/>
          <w:bCs/>
          <w:vanish/>
          <w:specVanish/>
        </w:rPr>
      </w:pPr>
      <w:bookmarkStart w:id="320" w:name="Term_RASCI"/>
      <w:bookmarkEnd w:id="320"/>
      <w:r w:rsidRPr="004261A0">
        <w:rPr>
          <w:b/>
          <w:bCs/>
        </w:rPr>
        <w:lastRenderedPageBreak/>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21" w:name="Term_RPO"/>
      <w:bookmarkEnd w:id="321"/>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697A17">
          <w:rPr>
            <w:rStyle w:val="Hyperlink"/>
          </w:rPr>
          <w:t>MADL</w:t>
        </w:r>
      </w:hyperlink>
      <w:r>
        <w:t>.</w:t>
      </w:r>
    </w:p>
    <w:p w14:paraId="0681976F" w14:textId="77777777" w:rsidR="007D0BD8" w:rsidRPr="002B4DF0" w:rsidRDefault="007D0BD8" w:rsidP="007D0BD8">
      <w:pPr>
        <w:pStyle w:val="BodyText"/>
        <w:rPr>
          <w:b/>
          <w:bCs/>
          <w:vanish/>
          <w:specVanish/>
        </w:rPr>
      </w:pPr>
      <w:bookmarkStart w:id="322" w:name="Term_RTO"/>
      <w:bookmarkEnd w:id="322"/>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B4DF0">
          <w:rPr>
            <w:rStyle w:val="Hyperlink"/>
          </w:rPr>
          <w:t>WRT</w:t>
        </w:r>
      </w:hyperlink>
      <w:r>
        <w:t>.</w:t>
      </w:r>
    </w:p>
    <w:p w14:paraId="4013A100" w14:textId="77777777" w:rsidR="007D0BD8" w:rsidRPr="00CD6221" w:rsidRDefault="007D0BD8" w:rsidP="007D0BD8">
      <w:pPr>
        <w:pStyle w:val="BodyText"/>
        <w:rPr>
          <w:b/>
          <w:bCs/>
          <w:vanish/>
          <w:specVanish/>
        </w:rPr>
      </w:pPr>
      <w:bookmarkStart w:id="323" w:name="Term_REferenceData"/>
      <w:bookmarkEnd w:id="323"/>
      <w:r w:rsidRPr="004C0626">
        <w:rPr>
          <w:b/>
          <w:bCs/>
        </w:rPr>
        <w:t>Reference Data</w:t>
      </w:r>
    </w:p>
    <w:p w14:paraId="4C144AA0" w14:textId="77777777" w:rsidR="007D0BD8" w:rsidRDefault="007D0BD8" w:rsidP="007D0BD8">
      <w:pPr>
        <w:pStyle w:val="BodyText"/>
      </w:pPr>
      <w:r>
        <w:t xml:space="preserve"> : data used to classify or categorise other data. May be developed from </w:t>
      </w:r>
      <w:hyperlink w:anchor="Term_CodeSet" w:history="1">
        <w:r w:rsidRPr="00CD6221">
          <w:rPr>
            <w:rStyle w:val="Hyperlink"/>
          </w:rPr>
          <w:t>Code Set</w:t>
        </w:r>
      </w:hyperlink>
      <w:r>
        <w:t>s.</w:t>
      </w:r>
    </w:p>
    <w:p w14:paraId="417FBCDC" w14:textId="77777777" w:rsidR="007D0BD8" w:rsidRPr="00E721F6" w:rsidRDefault="007D0BD8" w:rsidP="007D0BD8">
      <w:pPr>
        <w:pStyle w:val="BodyText"/>
        <w:rPr>
          <w:b/>
          <w:bCs/>
          <w:vanish/>
          <w:specVanish/>
        </w:rPr>
      </w:pPr>
      <w:bookmarkStart w:id="324" w:name="Term_Requirement"/>
      <w:bookmarkEnd w:id="324"/>
      <w:r w:rsidRPr="00E721F6">
        <w:rPr>
          <w:b/>
          <w:bCs/>
        </w:rPr>
        <w:t xml:space="preserve">Requirement </w:t>
      </w:r>
    </w:p>
    <w:p w14:paraId="5C7D0A81" w14:textId="77777777" w:rsidR="007D0BD8" w:rsidRDefault="007D0BD8" w:rsidP="007D0BD8">
      <w:pPr>
        <w:pStyle w:val="BodyText"/>
      </w:pPr>
      <w:r>
        <w:t xml:space="preserve"> : comprised of a </w:t>
      </w:r>
      <w:hyperlink w:anchor="Term_Statement" w:history="1">
        <w:r w:rsidRPr="00762291">
          <w:rPr>
            <w:rStyle w:val="Hyperlink"/>
          </w:rPr>
          <w:t>Statement</w:t>
        </w:r>
      </w:hyperlink>
      <w:r>
        <w:t xml:space="preserve">, </w:t>
      </w:r>
      <w:r w:rsidRPr="00762291">
        <w:rPr>
          <w:i/>
          <w:iCs/>
        </w:rPr>
        <w:t>Rationale</w:t>
      </w:r>
      <w:r>
        <w:t xml:space="preserve">, associated </w:t>
      </w:r>
      <w:hyperlink w:anchor="Term_AcceptanceCriteria" w:history="1">
        <w:r w:rsidRPr="005653FE">
          <w:rPr>
            <w:rStyle w:val="Hyperlink"/>
          </w:rPr>
          <w:t>Acceptance Criteria</w:t>
        </w:r>
      </w:hyperlink>
      <w:r>
        <w:t xml:space="preserve"> and optional Details about impacts and implementation.</w:t>
      </w:r>
    </w:p>
    <w:p w14:paraId="4408D4C0" w14:textId="77777777" w:rsidR="007D0BD8" w:rsidRPr="00FA258D" w:rsidRDefault="007D0BD8" w:rsidP="007D0BD8">
      <w:pPr>
        <w:pStyle w:val="BodyText"/>
        <w:rPr>
          <w:b/>
          <w:bCs/>
          <w:vanish/>
          <w:specVanish/>
        </w:rPr>
      </w:pPr>
      <w:bookmarkStart w:id="325" w:name="Term_Resource"/>
      <w:bookmarkEnd w:id="325"/>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E74D18">
          <w:rPr>
            <w:rStyle w:val="Hyperlink"/>
          </w:rPr>
          <w:t>record</w:t>
        </w:r>
      </w:hyperlink>
      <w:r>
        <w:t xml:space="preserve"> or otherwise, tracked with a </w:t>
      </w:r>
      <w:hyperlink w:anchor="Term_Metadata" w:history="1">
        <w:r w:rsidRPr="00E74D18">
          <w:rPr>
            <w:rStyle w:val="Hyperlink"/>
          </w:rPr>
          <w:t>metadata</w:t>
        </w:r>
      </w:hyperlink>
      <w:r>
        <w:t xml:space="preserve"> </w:t>
      </w:r>
      <w:hyperlink w:anchor="Term_Record" w:history="1">
        <w:r w:rsidRPr="00E74D18">
          <w:rPr>
            <w:rStyle w:val="Hyperlink"/>
          </w:rPr>
          <w:t>record</w:t>
        </w:r>
      </w:hyperlink>
      <w:r>
        <w:t xml:space="preserve">. </w:t>
      </w:r>
    </w:p>
    <w:p w14:paraId="3FFBA44C" w14:textId="77777777" w:rsidR="007D0BD8" w:rsidRPr="00AE03A2" w:rsidRDefault="007D0BD8" w:rsidP="007D0BD8">
      <w:pPr>
        <w:pStyle w:val="BodyText"/>
        <w:rPr>
          <w:b/>
          <w:bCs/>
          <w:vanish/>
          <w:specVanish/>
        </w:rPr>
      </w:pPr>
      <w:bookmarkStart w:id="326" w:name="Term_Responsibility"/>
      <w:bookmarkEnd w:id="326"/>
      <w:r w:rsidRPr="003E3AC0">
        <w:rPr>
          <w:b/>
          <w:bCs/>
        </w:rPr>
        <w:t>Responsibility</w:t>
      </w:r>
    </w:p>
    <w:p w14:paraId="33DADA11" w14:textId="77777777" w:rsidR="007D0BD8" w:rsidRDefault="007D0BD8" w:rsidP="007D0BD8">
      <w:pPr>
        <w:pStyle w:val="BodyText"/>
      </w:pPr>
      <w:r>
        <w:t xml:space="preserve"> : an obligation accepted by a Person when accepting a </w:t>
      </w:r>
      <w:hyperlink w:anchor="Term_Role" w:history="1">
        <w:r w:rsidRPr="009F6745">
          <w:rPr>
            <w:rStyle w:val="Hyperlink"/>
          </w:rPr>
          <w:t>Role</w:t>
        </w:r>
      </w:hyperlink>
      <w:r>
        <w:t xml:space="preserve"> in a System. Contrast with </w:t>
      </w:r>
      <w:hyperlink w:anchor="Term_Duty" w:history="1">
        <w:r w:rsidRPr="00AE03A2">
          <w:rPr>
            <w:rStyle w:val="Hyperlink"/>
          </w:rPr>
          <w:t>Duty</w:t>
        </w:r>
      </w:hyperlink>
      <w:r>
        <w:t>.</w:t>
      </w:r>
    </w:p>
    <w:p w14:paraId="6DEC8B93" w14:textId="77777777" w:rsidR="007D0BD8" w:rsidRPr="003A1AEB" w:rsidRDefault="007D0BD8" w:rsidP="007D0BD8">
      <w:pPr>
        <w:pStyle w:val="BodyText"/>
        <w:rPr>
          <w:b/>
          <w:bCs/>
          <w:vanish/>
          <w:specVanish/>
        </w:rPr>
      </w:pPr>
      <w:bookmarkStart w:id="327" w:name="Term_REST"/>
      <w:bookmarkEnd w:id="327"/>
      <w:r w:rsidRPr="003A1AEB">
        <w:rPr>
          <w:b/>
          <w:bCs/>
        </w:rPr>
        <w:t>Representative State Transfer (REST)</w:t>
      </w:r>
    </w:p>
    <w:p w14:paraId="26B37898" w14:textId="77777777" w:rsidR="007D0BD8" w:rsidRDefault="007D0BD8" w:rsidP="007D0BD8">
      <w:pPr>
        <w:pStyle w:val="BodyText"/>
      </w:pPr>
      <w:r>
        <w:t xml:space="preserve"> : a software architecture that imposes conditions on how APIs are expected to work. See </w:t>
      </w:r>
      <w:hyperlink w:anchor="Term_ODATA" w:history="1">
        <w:r w:rsidRPr="003A1AEB">
          <w:rPr>
            <w:rStyle w:val="Hyperlink"/>
          </w:rPr>
          <w:t>ODATA</w:t>
        </w:r>
      </w:hyperlink>
      <w:r>
        <w:t xml:space="preserve"> and GraphQL.</w:t>
      </w:r>
    </w:p>
    <w:p w14:paraId="4E26322A" w14:textId="77777777" w:rsidR="007D0BD8" w:rsidRPr="005150F5" w:rsidRDefault="007D0BD8" w:rsidP="007D0BD8">
      <w:pPr>
        <w:pStyle w:val="BodyText"/>
        <w:rPr>
          <w:vanish/>
          <w:specVanish/>
        </w:rPr>
      </w:pPr>
      <w:bookmarkStart w:id="328" w:name="Term_Role"/>
      <w:bookmarkEnd w:id="328"/>
      <w:r w:rsidRPr="005150F5">
        <w:rPr>
          <w:b/>
          <w:bCs/>
        </w:rPr>
        <w:t>Resource</w:t>
      </w:r>
    </w:p>
    <w:p w14:paraId="2A5F5205" w14:textId="77777777" w:rsidR="007D0BD8" w:rsidRDefault="007D0BD8" w:rsidP="007D0BD8">
      <w:pPr>
        <w:pStyle w:val="BodyText"/>
      </w:pPr>
      <w:r>
        <w:t xml:space="preserve"> : TODO</w:t>
      </w:r>
    </w:p>
    <w:p w14:paraId="25DA5EB6" w14:textId="77777777" w:rsidR="007D0BD8" w:rsidRPr="00AE03A2" w:rsidRDefault="007D0BD8" w:rsidP="007D0BD8">
      <w:pPr>
        <w:pStyle w:val="BodyText"/>
        <w:rPr>
          <w:b/>
          <w:bCs/>
          <w:vanish/>
          <w:specVanish/>
        </w:rPr>
      </w:pPr>
      <w:r w:rsidRPr="003E3AC0">
        <w:rPr>
          <w:b/>
          <w:bCs/>
        </w:rPr>
        <w:t>Role</w:t>
      </w:r>
    </w:p>
    <w:p w14:paraId="45703E3D" w14:textId="77777777" w:rsidR="007D0BD8" w:rsidRDefault="007D0BD8" w:rsidP="007D0BD8">
      <w:pPr>
        <w:pStyle w:val="BodyText"/>
      </w:pPr>
      <w:r>
        <w:t xml:space="preserve"> : a collection of system </w:t>
      </w:r>
      <w:hyperlink w:anchor="Term_Permission" w:history="1">
        <w:r w:rsidRPr="009F6745">
          <w:rPr>
            <w:rStyle w:val="Hyperlink"/>
          </w:rPr>
          <w:t>Permission</w:t>
        </w:r>
      </w:hyperlink>
      <w:r>
        <w:t xml:space="preserve">s issued to a </w:t>
      </w:r>
      <w:hyperlink w:anchor="Term_SystemUser" w:history="1">
        <w:r w:rsidRPr="00AE03A2">
          <w:rPr>
            <w:rStyle w:val="Hyperlink"/>
          </w:rPr>
          <w:t>System User</w:t>
        </w:r>
      </w:hyperlink>
      <w:r>
        <w:t xml:space="preserve"> when they accept the Role’s </w:t>
      </w:r>
      <w:hyperlink w:anchor="Term_Responsibility" w:history="1">
        <w:r w:rsidRPr="00AE03A2">
          <w:rPr>
            <w:rStyle w:val="Hyperlink"/>
          </w:rPr>
          <w:t>Responsibilities</w:t>
        </w:r>
      </w:hyperlink>
      <w:r>
        <w:t xml:space="preserve">. Depending on the </w:t>
      </w:r>
      <w:hyperlink w:anchor="Term_System" w:history="1">
        <w:r w:rsidRPr="00C83E0E">
          <w:rPr>
            <w:rStyle w:val="Hyperlink"/>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29" w:name="Term_Salt"/>
      <w:bookmarkEnd w:id="329"/>
      <w:r w:rsidRPr="004C0352">
        <w:rPr>
          <w:b/>
          <w:bCs/>
        </w:rPr>
        <w:lastRenderedPageBreak/>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77777777" w:rsidR="007D0BD8" w:rsidRDefault="007D0BD8" w:rsidP="007D0BD8">
      <w:pPr>
        <w:pStyle w:val="BodyText"/>
      </w:pPr>
      <w:r>
        <w:t xml:space="preserve"> : see </w:t>
      </w:r>
      <w:hyperlink w:anchor="Term_SaaP" w:history="1">
        <w:r w:rsidRPr="003A201F">
          <w:rPr>
            <w:rStyle w:val="Hyperlink"/>
          </w:rPr>
          <w:t>Software as a Product</w:t>
        </w:r>
      </w:hyperlink>
      <w:r w:rsidRPr="003A201F">
        <w:t xml:space="preserve"> (</w:t>
      </w:r>
      <w:hyperlink w:anchor="Term_SaaP" w:history="1">
        <w:r w:rsidRPr="003A201F">
          <w:rPr>
            <w:rStyle w:val="Hyperlink"/>
          </w:rPr>
          <w:t>SaaP</w:t>
        </w:r>
      </w:hyperlink>
      <w:r w:rsidRPr="003A201F">
        <w:t>)</w:t>
      </w:r>
      <w:r>
        <w:t>.</w:t>
      </w:r>
    </w:p>
    <w:p w14:paraId="4E7B30A5" w14:textId="77777777" w:rsidR="007D0BD8" w:rsidRPr="002F4A05" w:rsidRDefault="007D0BD8" w:rsidP="007D0BD8">
      <w:pPr>
        <w:pStyle w:val="BodyText"/>
        <w:rPr>
          <w:b/>
          <w:bCs/>
          <w:vanish/>
          <w:specVanish/>
        </w:rPr>
      </w:pPr>
      <w:bookmarkStart w:id="330" w:name="Term_SensitivePersonalData"/>
      <w:bookmarkEnd w:id="330"/>
      <w:r w:rsidRPr="002F4A05">
        <w:rPr>
          <w:b/>
          <w:bCs/>
        </w:rPr>
        <w:t>Sensitive Personal Data</w:t>
      </w:r>
    </w:p>
    <w:p w14:paraId="67061589" w14:textId="77777777"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t>
      </w:r>
      <w:proofErr w:type="gramStart"/>
      <w:r w:rsidRPr="002F4A05">
        <w:t>where</w:t>
      </w:r>
      <w:proofErr w:type="gramEnd"/>
      <w:r w:rsidRPr="002F4A05">
        <w:t xml:space="preserve"> processed to uniquely identify an individual. Personal data relating to criminal convictions and offenses are not included, but similar extra safeguards apply to its processing.</w:t>
      </w:r>
      <w:r>
        <w:t xml:space="preserve"> See </w:t>
      </w:r>
      <w:hyperlink w:anchor="Term_PersonalData" w:history="1">
        <w:r w:rsidRPr="002F4A05">
          <w:rPr>
            <w:rStyle w:val="Hyperlink"/>
          </w:rPr>
          <w:t>Personal Data</w:t>
        </w:r>
      </w:hyperlink>
      <w:r>
        <w:t>.</w:t>
      </w:r>
    </w:p>
    <w:p w14:paraId="6F7522AD" w14:textId="77777777" w:rsidR="007D0BD8" w:rsidRPr="00687B58" w:rsidRDefault="007D0BD8" w:rsidP="007D0BD8">
      <w:pPr>
        <w:rPr>
          <w:b/>
          <w:bCs/>
          <w:vanish/>
          <w:specVanish/>
        </w:rPr>
      </w:pPr>
      <w:bookmarkStart w:id="331" w:name="Term_ServiceAgent"/>
      <w:bookmarkEnd w:id="331"/>
      <w:r w:rsidRPr="00687B58">
        <w:rPr>
          <w:b/>
          <w:bCs/>
        </w:rPr>
        <w:t>Service Agent</w:t>
      </w:r>
    </w:p>
    <w:p w14:paraId="7BC034FD" w14:textId="77777777" w:rsidR="007D0BD8" w:rsidRDefault="007D0BD8" w:rsidP="007D0BD8">
      <w:r>
        <w:t xml:space="preserve"> : a client device application that Users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32" w:name="Term_ServiceClient"/>
      <w:bookmarkEnd w:id="332"/>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03503D">
          <w:rPr>
            <w:rStyle w:val="Hyperlink"/>
          </w:rPr>
          <w:t>GUI</w:t>
        </w:r>
      </w:hyperlink>
      <w:r>
        <w:t xml:space="preserve"> to users. </w:t>
      </w:r>
    </w:p>
    <w:p w14:paraId="65DFF9A3" w14:textId="77777777" w:rsidR="007D0BD8" w:rsidRPr="00C83E0E" w:rsidRDefault="007D0BD8" w:rsidP="007D0BD8">
      <w:pPr>
        <w:pStyle w:val="BodyText"/>
        <w:rPr>
          <w:b/>
          <w:bCs/>
          <w:vanish/>
          <w:specVanish/>
        </w:rPr>
      </w:pPr>
      <w:bookmarkStart w:id="333" w:name="Term_Session"/>
      <w:bookmarkEnd w:id="333"/>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C83E0E">
          <w:rPr>
            <w:rStyle w:val="Hyperlink"/>
          </w:rPr>
          <w:t>system</w:t>
        </w:r>
      </w:hyperlink>
      <w:r>
        <w:t xml:space="preserve"> -- during which the service consumer (e.g.: </w:t>
      </w:r>
      <w:hyperlink w:anchor="Term_SystemUser" w:history="1">
        <w:r w:rsidRPr="00C83E0E">
          <w:rPr>
            <w:rStyle w:val="Hyperlink"/>
          </w:rPr>
          <w:t>system user</w:t>
        </w:r>
      </w:hyperlink>
      <w:r>
        <w:t xml:space="preserve">) performs multiple permitted </w:t>
      </w:r>
      <w:hyperlink w:anchor="Term_Operation" w:history="1">
        <w:r w:rsidRPr="00C83E0E">
          <w:rPr>
            <w:rStyle w:val="Hyperlink"/>
          </w:rPr>
          <w:t>operations</w:t>
        </w:r>
      </w:hyperlink>
      <w:r>
        <w:t>.</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77777777" w:rsidR="007D0BD8" w:rsidRDefault="007D0BD8" w:rsidP="007D0BD8">
      <w:pPr>
        <w:pStyle w:val="BodyText"/>
      </w:pPr>
      <w:r>
        <w:t xml:space="preserve"> : a current form of developing service clients, as a single html page containing all view templates, hidden till required when they are populated with data retrieved from APIs. Consumes far less resources on the server side. Contrast with a </w:t>
      </w:r>
      <w:hyperlink w:anchor="Term_MPA" w:history="1">
        <w:r w:rsidRPr="005150F5">
          <w:rPr>
            <w:rStyle w:val="Hyperlink"/>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34" w:name="Term_SponsorOrganisation"/>
      <w:bookmarkEnd w:id="334"/>
      <w:r w:rsidRPr="00D661F4">
        <w:rPr>
          <w:b/>
          <w:bCs/>
        </w:rPr>
        <w:t>SMART</w:t>
      </w:r>
    </w:p>
    <w:p w14:paraId="662F3079" w14:textId="77777777"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E721F6">
          <w:rPr>
            <w:rStyle w:val="Hyperlink"/>
          </w:rPr>
          <w:t>CLEAR</w:t>
        </w:r>
      </w:hyperlink>
      <w:r>
        <w:t xml:space="preserve"> and </w:t>
      </w:r>
      <w:hyperlink w:anchor="Term_SystemRequirements" w:history="1">
        <w:r w:rsidRPr="00E721F6">
          <w:rPr>
            <w:rStyle w:val="Hyperlink"/>
          </w:rPr>
          <w:t>System Requirements</w:t>
        </w:r>
      </w:hyperlink>
      <w:r>
        <w:t>.</w:t>
      </w:r>
    </w:p>
    <w:p w14:paraId="3B6377B6" w14:textId="77777777" w:rsidR="007D0BD8" w:rsidRPr="00C07F4E" w:rsidRDefault="007D0BD8" w:rsidP="007D0BD8">
      <w:pPr>
        <w:pStyle w:val="BodyText"/>
        <w:rPr>
          <w:b/>
          <w:bCs/>
          <w:vanish/>
          <w:specVanish/>
        </w:rPr>
      </w:pPr>
      <w:bookmarkStart w:id="335" w:name="Term_SAD"/>
      <w:bookmarkEnd w:id="335"/>
      <w:r w:rsidRPr="00C07F4E">
        <w:rPr>
          <w:b/>
          <w:bCs/>
        </w:rPr>
        <w:t>Software Architecture Description (SAD)</w:t>
      </w:r>
    </w:p>
    <w:p w14:paraId="71F44E37" w14:textId="77777777" w:rsidR="007D0BD8" w:rsidRDefault="007D0BD8" w:rsidP="007D0BD8">
      <w:pPr>
        <w:pStyle w:val="BodyText"/>
      </w:pPr>
      <w:r>
        <w:t xml:space="preserve"> : a document that describes at a high level a solution that meets </w:t>
      </w:r>
      <w:hyperlink w:anchor="Term_SystemRequirements" w:history="1">
        <w:r w:rsidRPr="00C07F4E">
          <w:rPr>
            <w:rStyle w:val="Hyperlink"/>
          </w:rPr>
          <w:t>system requirements</w:t>
        </w:r>
      </w:hyperlink>
      <w:r>
        <w:t xml:space="preserve"> as a series of Views/Sections for specific stakeholder group audiences. Not to be confused with more detailed </w:t>
      </w:r>
      <w:hyperlink w:anchor="Term_SDD" w:history="1">
        <w:r w:rsidRPr="0057056C">
          <w:rPr>
            <w:rStyle w:val="Hyperlink"/>
          </w:rPr>
          <w:t>SDD</w:t>
        </w:r>
      </w:hyperlink>
      <w:r>
        <w:t>s.</w:t>
      </w:r>
    </w:p>
    <w:p w14:paraId="446990A9" w14:textId="77777777" w:rsidR="007D0BD8" w:rsidRPr="00315829" w:rsidRDefault="007D0BD8" w:rsidP="007D0BD8">
      <w:pPr>
        <w:pStyle w:val="BodyText"/>
        <w:rPr>
          <w:b/>
          <w:bCs/>
          <w:vanish/>
          <w:specVanish/>
        </w:rPr>
      </w:pPr>
      <w:r w:rsidRPr="00315829">
        <w:rPr>
          <w:b/>
          <w:bCs/>
        </w:rPr>
        <w:t>Software as a Product</w:t>
      </w:r>
      <w:r>
        <w:rPr>
          <w:b/>
          <w:bCs/>
        </w:rPr>
        <w:t xml:space="preserve"> (SaaP)</w:t>
      </w:r>
    </w:p>
    <w:p w14:paraId="20DF86D4" w14:textId="77777777" w:rsidR="007D0BD8" w:rsidRDefault="007D0BD8" w:rsidP="007D0BD8">
      <w:pPr>
        <w:pStyle w:val="BodyText"/>
      </w:pPr>
      <w:r>
        <w:t xml:space="preserve"> : software that is purchased, either as a pre-existing product sold to many, or commissioned as a </w:t>
      </w:r>
      <w:hyperlink w:anchor="Term_CustomSystem" w:history="1">
        <w:r>
          <w:rPr>
            <w:rStyle w:val="Hyperlink"/>
          </w:rPr>
          <w:t>C</w:t>
        </w:r>
        <w:r w:rsidRPr="00FA79BC">
          <w:rPr>
            <w:rStyle w:val="Hyperlink"/>
          </w:rPr>
          <w:t xml:space="preserve">ustom </w:t>
        </w:r>
        <w:r>
          <w:rPr>
            <w:rStyle w:val="Hyperlink"/>
          </w:rPr>
          <w:t>S</w:t>
        </w:r>
        <w:r w:rsidRPr="00FA79BC">
          <w:rPr>
            <w:rStyle w:val="Hyperlink"/>
          </w:rPr>
          <w:t>ystem</w:t>
        </w:r>
      </w:hyperlink>
      <w:r>
        <w:t xml:space="preserve"> sold to just one (the </w:t>
      </w:r>
      <w:hyperlink w:anchor="Term_SponsorOrganisation" w:history="1">
        <w:r w:rsidRPr="00FA79BC">
          <w:rPr>
            <w:rStyle w:val="Hyperlink"/>
          </w:rPr>
          <w:t>Sponsor’s Organisation</w:t>
        </w:r>
      </w:hyperlink>
      <w:r>
        <w:t xml:space="preserve">). A </w:t>
      </w:r>
      <w:hyperlink w:anchor="Term_SaaP" w:history="1">
        <w:r w:rsidRPr="009C5B95">
          <w:rPr>
            <w:rStyle w:val="Hyperlink"/>
          </w:rPr>
          <w:t>SaaP</w:t>
        </w:r>
      </w:hyperlink>
      <w:r>
        <w:t xml:space="preserve"> is </w:t>
      </w:r>
      <w:hyperlink w:anchor="Term_SelfHosted" w:history="1">
        <w:r w:rsidRPr="00F644AB">
          <w:rPr>
            <w:rStyle w:val="Hyperlink"/>
          </w:rPr>
          <w:t>self-hosted</w:t>
        </w:r>
      </w:hyperlink>
      <w:r>
        <w:t xml:space="preserve">, deployed by </w:t>
      </w:r>
      <w:hyperlink w:anchor="Term_SponsorOrganisation" w:history="1">
        <w:r w:rsidRPr="009C5B95">
          <w:rPr>
            <w:rStyle w:val="Hyperlink"/>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2C0B">
          <w:rPr>
            <w:rStyle w:val="Hyperlink"/>
          </w:rPr>
          <w:t>PaaS</w:t>
        </w:r>
      </w:hyperlink>
      <w:r>
        <w:t>.</w:t>
      </w:r>
    </w:p>
    <w:p w14:paraId="3A4427EA" w14:textId="77777777" w:rsidR="007D0BD8" w:rsidRPr="00315829" w:rsidRDefault="007D0BD8" w:rsidP="007D0BD8">
      <w:pPr>
        <w:pStyle w:val="BodyText"/>
        <w:rPr>
          <w:b/>
          <w:bCs/>
          <w:vanish/>
          <w:specVanish/>
        </w:rPr>
      </w:pPr>
      <w:bookmarkStart w:id="336" w:name="Term_SaaS"/>
      <w:bookmarkEnd w:id="336"/>
      <w:r w:rsidRPr="00315829">
        <w:rPr>
          <w:b/>
          <w:bCs/>
        </w:rPr>
        <w:t>Software as a Service</w:t>
      </w:r>
      <w:r>
        <w:rPr>
          <w:b/>
          <w:bCs/>
        </w:rPr>
        <w:t xml:space="preserve"> (SaaS)</w:t>
      </w:r>
    </w:p>
    <w:p w14:paraId="63BC1EFC" w14:textId="77777777"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Pr="00CF1A70">
          <w:rPr>
            <w:rStyle w:val="Hyperlink"/>
          </w:rPr>
          <w:t>Vendor Managed</w:t>
        </w:r>
      </w:hyperlink>
      <w:r>
        <w:t xml:space="preserve">. Contrast with </w:t>
      </w:r>
      <w:hyperlink w:anchor="Term_SaaP" w:history="1">
        <w:r w:rsidRPr="003A201F">
          <w:rPr>
            <w:rStyle w:val="Hyperlink"/>
          </w:rPr>
          <w:t>Software as a Product</w:t>
        </w:r>
      </w:hyperlink>
      <w:r>
        <w:t xml:space="preserve">. </w:t>
      </w:r>
      <w:bookmarkStart w:id="337" w:name="Term_SMART"/>
      <w:bookmarkStart w:id="338" w:name="Term_SPA"/>
      <w:bookmarkEnd w:id="337"/>
      <w:bookmarkEnd w:id="338"/>
      <w:r>
        <w:t xml:space="preserve"> </w:t>
      </w:r>
    </w:p>
    <w:p w14:paraId="42FDA7BA" w14:textId="77777777" w:rsidR="007D0BD8" w:rsidRPr="002639B0" w:rsidRDefault="007D0BD8" w:rsidP="007D0BD8">
      <w:pPr>
        <w:pStyle w:val="BodyText"/>
        <w:rPr>
          <w:b/>
          <w:bCs/>
          <w:vanish/>
          <w:specVanish/>
        </w:rPr>
      </w:pPr>
      <w:bookmarkStart w:id="339" w:name="Term_SaaP"/>
      <w:bookmarkEnd w:id="339"/>
      <w:r w:rsidRPr="002639B0">
        <w:rPr>
          <w:b/>
          <w:bCs/>
        </w:rPr>
        <w:t>Software as a Product (SaaP)</w:t>
      </w:r>
    </w:p>
    <w:p w14:paraId="18185FEB" w14:textId="77777777" w:rsidR="007D0BD8" w:rsidRDefault="007D0BD8" w:rsidP="007D0BD8">
      <w:pPr>
        <w:pStyle w:val="BodyText"/>
      </w:pPr>
      <w:r>
        <w:t xml:space="preserve"> : software developed as custom code for one consumer, by a </w:t>
      </w:r>
      <w:hyperlink w:anchor="Term_Supplier" w:history="1">
        <w:r w:rsidRPr="002639B0">
          <w:rPr>
            <w:rStyle w:val="Hyperlink"/>
          </w:rPr>
          <w:t>Supplier</w:t>
        </w:r>
      </w:hyperlink>
      <w:r>
        <w:t xml:space="preserve">, or many, as a Product, sold by a </w:t>
      </w:r>
      <w:hyperlink w:anchor="Term_Vendor" w:history="1">
        <w:r w:rsidRPr="002639B0">
          <w:rPr>
            <w:rStyle w:val="Hyperlink"/>
          </w:rPr>
          <w:t>Vendor</w:t>
        </w:r>
      </w:hyperlink>
      <w:r>
        <w:t>.</w:t>
      </w:r>
    </w:p>
    <w:p w14:paraId="7A246993" w14:textId="77777777" w:rsidR="007D0BD8" w:rsidRPr="00C07F4E" w:rsidRDefault="007D0BD8" w:rsidP="007D0BD8">
      <w:pPr>
        <w:pStyle w:val="BodyText"/>
        <w:rPr>
          <w:b/>
          <w:bCs/>
          <w:vanish/>
          <w:specVanish/>
        </w:rPr>
      </w:pPr>
      <w:bookmarkStart w:id="340" w:name="Term_SDD"/>
      <w:bookmarkEnd w:id="340"/>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C07F4E">
          <w:rPr>
            <w:rStyle w:val="Hyperlink"/>
          </w:rPr>
          <w:t>custom code</w:t>
        </w:r>
      </w:hyperlink>
      <w:r>
        <w:t xml:space="preserve">. Compare with </w:t>
      </w:r>
      <w:hyperlink w:anchor="Term_SAD" w:history="1">
        <w:r w:rsidRPr="0057056C">
          <w:rPr>
            <w:rStyle w:val="Hyperlink"/>
          </w:rPr>
          <w:t>SAD</w:t>
        </w:r>
      </w:hyperlink>
      <w:r>
        <w:t>.</w:t>
      </w:r>
    </w:p>
    <w:p w14:paraId="45C16D8F" w14:textId="77777777" w:rsidR="007D0BD8" w:rsidRPr="00C03124" w:rsidRDefault="007D0BD8" w:rsidP="007D0BD8">
      <w:pPr>
        <w:pStyle w:val="BodyText"/>
        <w:rPr>
          <w:b/>
          <w:bCs/>
          <w:vanish/>
          <w:specVanish/>
        </w:rPr>
      </w:pPr>
      <w:r w:rsidRPr="00C03124">
        <w:rPr>
          <w:b/>
          <w:bCs/>
        </w:rPr>
        <w:lastRenderedPageBreak/>
        <w:t>Solution or System Requirements</w:t>
      </w:r>
    </w:p>
    <w:p w14:paraId="2894ED27" w14:textId="77777777" w:rsidR="007D0BD8" w:rsidRDefault="007D0BD8" w:rsidP="007D0BD8">
      <w:pPr>
        <w:pStyle w:val="BodyText"/>
      </w:pPr>
      <w:r>
        <w:t xml:space="preserve"> : a logical grouping of a Solution or System’s </w:t>
      </w:r>
      <w:hyperlink w:anchor="Term_FunctionalRequirements" w:history="1">
        <w:r w:rsidRPr="00F76BDF">
          <w:rPr>
            <w:rStyle w:val="Hyperlink"/>
          </w:rPr>
          <w:t>Functional Requirements</w:t>
        </w:r>
      </w:hyperlink>
      <w:r>
        <w:t xml:space="preserve"> and </w:t>
      </w:r>
      <w:hyperlink w:anchor="Term_NonFunctionalRequirements" w:history="1">
        <w:r w:rsidRPr="00F76BDF">
          <w:rPr>
            <w:rStyle w:val="Hyperlink"/>
          </w:rPr>
          <w:t>Non-Functional Requirements</w:t>
        </w:r>
      </w:hyperlink>
      <w:r>
        <w:t xml:space="preserve">. </w:t>
      </w:r>
    </w:p>
    <w:p w14:paraId="745AC1B7" w14:textId="77777777" w:rsidR="007D0BD8" w:rsidRPr="00162571" w:rsidRDefault="007D0BD8" w:rsidP="007D0BD8">
      <w:pPr>
        <w:pStyle w:val="BodyText"/>
        <w:rPr>
          <w:b/>
          <w:bCs/>
          <w:vanish/>
          <w:specVanish/>
        </w:rPr>
      </w:pPr>
      <w:bookmarkStart w:id="341" w:name="Term_StakeholderMap"/>
      <w:bookmarkEnd w:id="341"/>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42" w:name="Term_StakeholderRequirements"/>
      <w:bookmarkEnd w:id="342"/>
      <w:r w:rsidRPr="004261A0">
        <w:rPr>
          <w:b/>
          <w:bCs/>
        </w:rPr>
        <w:t>Stakeholder Map</w:t>
      </w:r>
    </w:p>
    <w:p w14:paraId="5C41A93C" w14:textId="77777777" w:rsidR="007D0BD8" w:rsidRDefault="007D0BD8" w:rsidP="007D0BD8">
      <w:pPr>
        <w:pStyle w:val="BodyText"/>
      </w:pPr>
      <w:r>
        <w:t xml:space="preserve"> : map of stakeholders’ </w:t>
      </w:r>
      <w:hyperlink w:anchor="Term_RASCI" w:history="1">
        <w:r w:rsidRPr="004261A0">
          <w:rPr>
            <w:rStyle w:val="Hyperlink"/>
          </w:rPr>
          <w:t>RASCI</w:t>
        </w:r>
      </w:hyperlink>
      <w:r>
        <w:t xml:space="preserve"> relationship to a </w:t>
      </w:r>
      <w:hyperlink w:anchor="Term_Project" w:history="1">
        <w:r w:rsidRPr="00E23A97">
          <w:rPr>
            <w:rStyle w:val="Hyperlink"/>
          </w:rPr>
          <w:t>project</w:t>
        </w:r>
      </w:hyperlink>
      <w:r>
        <w:t xml:space="preserve">. Along with a User Persona catalogue, is used to develop </w:t>
      </w:r>
      <w:hyperlink w:anchor="Term_StakeholderRequirements" w:history="1">
        <w:r w:rsidRPr="004261A0">
          <w:rPr>
            <w:rStyle w:val="Hyperlink"/>
          </w:rPr>
          <w:t>Stakeholder Requirements</w:t>
        </w:r>
      </w:hyperlink>
      <w:r>
        <w:t xml:space="preserve">. </w:t>
      </w:r>
    </w:p>
    <w:p w14:paraId="5E065B5B" w14:textId="77777777" w:rsidR="007D0BD8" w:rsidRPr="00C03124" w:rsidRDefault="007D0BD8" w:rsidP="007D0BD8">
      <w:pPr>
        <w:pStyle w:val="BodyText"/>
        <w:rPr>
          <w:b/>
          <w:bCs/>
          <w:vanish/>
          <w:specVanish/>
        </w:rPr>
      </w:pPr>
      <w:r w:rsidRPr="00C03124">
        <w:rPr>
          <w:b/>
          <w:bCs/>
        </w:rPr>
        <w:t>Stakeholder Requirements</w:t>
      </w:r>
    </w:p>
    <w:p w14:paraId="34EB95DD" w14:textId="77777777"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Pr="00BD25F5">
          <w:rPr>
            <w:rStyle w:val="Hyperlink"/>
          </w:rPr>
          <w:t>Business Requirements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Pr="00BD25F5">
          <w:rPr>
            <w:rStyle w:val="Hyperlink"/>
          </w:rPr>
          <w:t>System Functional Requirements</w:t>
        </w:r>
      </w:hyperlink>
      <w:r>
        <w:t xml:space="preserve">). </w:t>
      </w:r>
    </w:p>
    <w:p w14:paraId="4CE11707" w14:textId="77777777" w:rsidR="007D0BD8" w:rsidRPr="00762291" w:rsidRDefault="007D0BD8" w:rsidP="007D0BD8">
      <w:pPr>
        <w:pStyle w:val="BodyText"/>
        <w:rPr>
          <w:b/>
          <w:bCs/>
          <w:vanish/>
          <w:specVanish/>
        </w:rPr>
      </w:pPr>
      <w:bookmarkStart w:id="343" w:name="Term_Statement"/>
      <w:bookmarkEnd w:id="343"/>
      <w:r w:rsidRPr="00762291">
        <w:rPr>
          <w:b/>
          <w:bCs/>
        </w:rPr>
        <w:t>Statement</w:t>
      </w:r>
    </w:p>
    <w:p w14:paraId="723D35EA" w14:textId="77777777" w:rsidR="007D0BD8" w:rsidRDefault="007D0BD8" w:rsidP="007D0BD8">
      <w:pPr>
        <w:pStyle w:val="BodyText"/>
        <w:jc w:val="both"/>
      </w:pPr>
      <w:r>
        <w:t xml:space="preserve"> : in the context of </w:t>
      </w:r>
      <w:hyperlink w:anchor="Term_Requirement" w:history="1">
        <w:r w:rsidRPr="00762291">
          <w:rPr>
            <w:rStyle w:val="Hyperlink"/>
          </w:rPr>
          <w:t>Requirements</w:t>
        </w:r>
      </w:hyperlink>
      <w:r>
        <w:t xml:space="preserve">, a Statement is a short </w:t>
      </w:r>
      <w:hyperlink w:anchor="Term_SMART" w:history="1">
        <w:r w:rsidRPr="00762291">
          <w:rPr>
            <w:rStyle w:val="Hyperlink"/>
          </w:rPr>
          <w:t>SMART</w:t>
        </w:r>
      </w:hyperlink>
      <w:r>
        <w:t xml:space="preserve"> instruction that is either an Obligation (MUST), Recommendation (SHOULD), Permission (COULD) or Prohibition (MUST NOT). For Valuable requirements, a 90+% </w:t>
      </w:r>
      <w:hyperlink w:anchor="Term_Supermajority" w:history="1">
        <w:r w:rsidRPr="00E721F6">
          <w:rPr>
            <w:rStyle w:val="Hyperlink"/>
          </w:rPr>
          <w:t>supermajority</w:t>
        </w:r>
      </w:hyperlink>
      <w:r>
        <w:t xml:space="preserve"> of statements are Obligations or Prohibitions, avoiding the uncertainty of Recommendations and Permissions.</w:t>
      </w:r>
    </w:p>
    <w:p w14:paraId="314A5210" w14:textId="77777777" w:rsidR="007D0BD8" w:rsidRPr="00845BC7" w:rsidRDefault="007D0BD8" w:rsidP="007D0BD8">
      <w:pPr>
        <w:pStyle w:val="BodyText"/>
        <w:jc w:val="both"/>
        <w:rPr>
          <w:b/>
          <w:bCs/>
          <w:vanish/>
          <w:specVanish/>
        </w:rPr>
      </w:pPr>
      <w:bookmarkStart w:id="344" w:name="Term_StaticTesting"/>
      <w:bookmarkEnd w:id="344"/>
      <w:r w:rsidRPr="00845BC7">
        <w:rPr>
          <w:b/>
          <w:bCs/>
        </w:rPr>
        <w:t>Static Testing</w:t>
      </w:r>
    </w:p>
    <w:p w14:paraId="0B3AF3A0" w14:textId="77777777" w:rsidR="007D0BD8" w:rsidRDefault="007D0BD8" w:rsidP="007D0BD8">
      <w:pPr>
        <w:pStyle w:val="BodyText"/>
        <w:jc w:val="both"/>
      </w:pPr>
      <w:r>
        <w:t xml:space="preserve"> : applicable to </w:t>
      </w:r>
      <w:hyperlink w:anchor="Term_SaaP" w:history="1">
        <w:r w:rsidRPr="00845BC7">
          <w:rPr>
            <w:rStyle w:val="Hyperlink"/>
          </w:rPr>
          <w:t>SaaP</w:t>
        </w:r>
      </w:hyperlink>
      <w:r>
        <w:t xml:space="preserve"> </w:t>
      </w:r>
      <w:hyperlink w:anchor="Term_CustomSystemCode" w:history="1">
        <w:r w:rsidRPr="00845BC7">
          <w:rPr>
            <w:rStyle w:val="Hyperlink"/>
          </w:rPr>
          <w:t xml:space="preserve">Custom </w:t>
        </w:r>
        <w:r>
          <w:rPr>
            <w:rStyle w:val="Hyperlink"/>
          </w:rPr>
          <w:t xml:space="preserve">System </w:t>
        </w:r>
        <w:r w:rsidRPr="00845BC7">
          <w:rPr>
            <w:rStyle w:val="Hyperlink"/>
          </w:rPr>
          <w:t>Code</w:t>
        </w:r>
      </w:hyperlink>
      <w:r>
        <w:t xml:space="preserve"> and not </w:t>
      </w:r>
      <w:hyperlink w:anchor="Term_SaaS" w:history="1">
        <w:r w:rsidRPr="00845BC7">
          <w:rPr>
            <w:rStyle w:val="Hyperlink"/>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45" w:name="Header_StoredProcedures"/>
      <w:bookmarkStart w:id="346" w:name="Term_StoredProcedures"/>
      <w:bookmarkEnd w:id="345"/>
      <w:bookmarkEnd w:id="346"/>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47" w:name="Term_Supermajority"/>
      <w:bookmarkEnd w:id="347"/>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BD25F5">
          <w:rPr>
            <w:rStyle w:val="Hyperlink"/>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77777777" w:rsidR="007D0BD8" w:rsidRDefault="007D0BD8" w:rsidP="007D0BD8">
      <w:pPr>
        <w:pStyle w:val="BodyText"/>
      </w:pPr>
      <w:r>
        <w:t xml:space="preserve"> : a customer support specialist role managing calls from authenticated and non-authenticated users, passing the call on to </w:t>
      </w:r>
      <w:hyperlink w:anchor="Term_BusinessSupportSpecialist" w:history="1">
        <w:r w:rsidRPr="00456F6C">
          <w:rPr>
            <w:rStyle w:val="Hyperlink"/>
          </w:rPr>
          <w:t>Business Support Specialist</w:t>
        </w:r>
      </w:hyperlink>
      <w:r>
        <w:t xml:space="preserve">, </w:t>
      </w:r>
      <w:hyperlink w:anchor="Term_OperationsSpecialist" w:history="1">
        <w:r w:rsidRPr="00F76BDF">
          <w:rPr>
            <w:rStyle w:val="Hyperlink"/>
          </w:rPr>
          <w:t>Operational Specialists</w:t>
        </w:r>
      </w:hyperlink>
      <w:r>
        <w:t xml:space="preserve"> or </w:t>
      </w:r>
      <w:hyperlink w:anchor="Term_MaintenanceSpecialist" w:history="1">
        <w:r w:rsidRPr="00762291">
          <w:rPr>
            <w:rStyle w:val="Hyperlink"/>
          </w:rPr>
          <w:t>Maintenance Specialist</w:t>
        </w:r>
      </w:hyperlink>
      <w:r>
        <w:t xml:space="preserve"> roles as required.  </w:t>
      </w:r>
    </w:p>
    <w:p w14:paraId="62E2C114" w14:textId="77777777" w:rsidR="007D0BD8" w:rsidRPr="005F46A8" w:rsidRDefault="007D0BD8" w:rsidP="007D0BD8">
      <w:pPr>
        <w:pStyle w:val="BodyText"/>
        <w:rPr>
          <w:b/>
          <w:bCs/>
          <w:vanish/>
          <w:specVanish/>
        </w:rPr>
      </w:pPr>
      <w:bookmarkStart w:id="348" w:name="Term_Supplier"/>
      <w:bookmarkEnd w:id="348"/>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90361C">
          <w:rPr>
            <w:rStyle w:val="Hyperlink"/>
          </w:rPr>
          <w:t>vendor</w:t>
        </w:r>
      </w:hyperlink>
      <w:r>
        <w:t xml:space="preserve"> products or SaaS services, optionally providing one or more of licensing, configuring, customising, developing </w:t>
      </w:r>
      <w:hyperlink w:anchor="Term_CustomCode" w:history="1">
        <w:r w:rsidRPr="0090361C">
          <w:rPr>
            <w:rStyle w:val="Hyperlink"/>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49" w:name="Term_Vendor"/>
      <w:bookmarkStart w:id="350" w:name="Term_System"/>
      <w:bookmarkEnd w:id="349"/>
      <w:bookmarkEnd w:id="350"/>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CF1A70">
          <w:rPr>
            <w:rStyle w:val="Hyperlink"/>
          </w:rPr>
          <w:t>sponsor’s organisation</w:t>
        </w:r>
      </w:hyperlink>
      <w:r>
        <w:t xml:space="preserve">, installed on the </w:t>
      </w:r>
      <w:hyperlink w:anchor="Term_Supplier" w:history="1">
        <w:r>
          <w:rPr>
            <w:rStyle w:val="Hyperlink"/>
          </w:rPr>
          <w:t>supplier</w:t>
        </w:r>
        <w:r w:rsidRPr="00CF1A70">
          <w:rPr>
            <w:rStyle w:val="Hyperlink"/>
          </w:rPr>
          <w:t>’s</w:t>
        </w:r>
      </w:hyperlink>
      <w:r>
        <w:t xml:space="preserve"> preferred infrastructure – cloud or otherwise -- and managed by </w:t>
      </w:r>
      <w:hyperlink w:anchor="Term_Supplier" w:history="1">
        <w:r w:rsidRPr="0090361C">
          <w:rPr>
            <w:rStyle w:val="Hyperlink"/>
          </w:rPr>
          <w:t>supplier</w:t>
        </w:r>
      </w:hyperlink>
      <w:r>
        <w:t xml:space="preserve"> staff. </w:t>
      </w:r>
      <w:hyperlink w:anchor="Term_SaaS" w:history="1">
        <w:r w:rsidRPr="00A13BFC">
          <w:rPr>
            <w:rStyle w:val="Hyperlink"/>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77777777" w:rsidR="007D0BD8" w:rsidRDefault="007D0BD8" w:rsidP="007D0BD8">
      <w:pPr>
        <w:pStyle w:val="BodyText"/>
      </w:pPr>
      <w:r>
        <w:t xml:space="preserve">: a </w:t>
      </w:r>
      <w:hyperlink w:anchor="Term_SaaS" w:history="1">
        <w:r w:rsidRPr="0014632E">
          <w:rPr>
            <w:rStyle w:val="Hyperlink"/>
          </w:rPr>
          <w:t>SaaS</w:t>
        </w:r>
      </w:hyperlink>
      <w:r>
        <w:t xml:space="preserve"> or </w:t>
      </w:r>
      <w:hyperlink w:anchor="Term_SaaP" w:history="1">
        <w:r w:rsidRPr="0014632E">
          <w:rPr>
            <w:rStyle w:val="Hyperlink"/>
          </w:rPr>
          <w:t>SaaP</w:t>
        </w:r>
      </w:hyperlink>
      <w:r>
        <w:t xml:space="preserve"> for providing a service to system </w:t>
      </w:r>
      <w:hyperlink w:anchor="Term_SystemUser" w:history="1">
        <w:r w:rsidRPr="0014632E">
          <w:rPr>
            <w:rStyle w:val="Hyperlink"/>
          </w:rPr>
          <w:t>users</w:t>
        </w:r>
      </w:hyperlink>
      <w:r>
        <w:t xml:space="preserve"> as part of a solution. </w:t>
      </w:r>
    </w:p>
    <w:p w14:paraId="5D1FE496" w14:textId="77777777" w:rsidR="007D0BD8" w:rsidRPr="00060F56" w:rsidRDefault="007D0BD8" w:rsidP="007D0BD8">
      <w:pPr>
        <w:pStyle w:val="BodyText"/>
        <w:rPr>
          <w:b/>
          <w:bCs/>
          <w:vanish/>
          <w:specVanish/>
        </w:rPr>
      </w:pPr>
      <w:bookmarkStart w:id="351" w:name="Term_SystemConfiguration"/>
      <w:bookmarkEnd w:id="351"/>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060F56">
          <w:rPr>
            <w:rStyle w:val="Hyperlink"/>
          </w:rPr>
          <w:t>pipeline</w:t>
        </w:r>
      </w:hyperlink>
      <w:r>
        <w:t xml:space="preserve"> configure immutable system integration settings. Differs from </w:t>
      </w:r>
      <w:hyperlink w:anchor="Term_SystemSettings" w:history="1">
        <w:r w:rsidRPr="00060F56">
          <w:rPr>
            <w:rStyle w:val="Hyperlink"/>
          </w:rPr>
          <w:t>system settings</w:t>
        </w:r>
      </w:hyperlink>
      <w:r>
        <w:t xml:space="preserve">, which are mutable settings, persisted in a system </w:t>
      </w:r>
      <w:hyperlink w:anchor="Term_DataStore" w:history="1">
        <w:r w:rsidRPr="00060F56">
          <w:rPr>
            <w:rStyle w:val="Hyperlink"/>
          </w:rPr>
          <w:t>data store</w:t>
        </w:r>
      </w:hyperlink>
      <w:r>
        <w:t>.</w:t>
      </w:r>
    </w:p>
    <w:p w14:paraId="7F991EF0" w14:textId="77777777" w:rsidR="007D0BD8" w:rsidRPr="003C0E7F" w:rsidRDefault="007D0BD8" w:rsidP="007D0BD8">
      <w:pPr>
        <w:pStyle w:val="BodyText"/>
        <w:rPr>
          <w:b/>
          <w:bCs/>
          <w:vanish/>
          <w:specVanish/>
        </w:rPr>
      </w:pPr>
      <w:r w:rsidRPr="003C0E7F">
        <w:rPr>
          <w:b/>
          <w:bCs/>
        </w:rPr>
        <w:lastRenderedPageBreak/>
        <w:t>System Data</w:t>
      </w:r>
    </w:p>
    <w:p w14:paraId="3044D599" w14:textId="77777777" w:rsidR="007D0BD8" w:rsidRDefault="007D0BD8" w:rsidP="007D0BD8">
      <w:pPr>
        <w:pStyle w:val="BodyText"/>
      </w:pPr>
      <w:r>
        <w:t xml:space="preserve"> : data persisted in the system. Comprised of both </w:t>
      </w:r>
      <w:hyperlink w:anchor="Term_SystemOperationsData" w:history="1">
        <w:r w:rsidRPr="003C0E7F">
          <w:rPr>
            <w:rStyle w:val="Hyperlink"/>
          </w:rPr>
          <w:t>System Operations Data</w:t>
        </w:r>
      </w:hyperlink>
      <w:r>
        <w:t xml:space="preserve"> and </w:t>
      </w:r>
      <w:hyperlink w:anchor="Term_UserData" w:history="1">
        <w:r>
          <w:rPr>
            <w:rStyle w:val="Hyperlink"/>
          </w:rPr>
          <w:t xml:space="preserve">[System] User </w:t>
        </w:r>
        <w:r w:rsidRPr="003C0E7F">
          <w:rPr>
            <w:rStyle w:val="Hyperlink"/>
          </w:rPr>
          <w:t>Data</w:t>
        </w:r>
      </w:hyperlink>
      <w:r>
        <w:t>.</w:t>
      </w:r>
    </w:p>
    <w:p w14:paraId="5BC32486" w14:textId="77777777" w:rsidR="007D0BD8" w:rsidRPr="007F3D4B" w:rsidRDefault="007D0BD8" w:rsidP="007D0BD8">
      <w:pPr>
        <w:rPr>
          <w:b/>
          <w:bCs/>
          <w:vanish/>
          <w:specVanish/>
        </w:rPr>
      </w:pPr>
      <w:bookmarkStart w:id="352" w:name="Term_SystemMedia"/>
      <w:bookmarkStart w:id="353" w:name="Term_SCIM"/>
      <w:bookmarkEnd w:id="352"/>
      <w:r w:rsidRPr="007F3D4B">
        <w:rPr>
          <w:b/>
          <w:bCs/>
        </w:rPr>
        <w:t>System for Cross-Domain Identity Management (SCIM)</w:t>
      </w:r>
    </w:p>
    <w:p w14:paraId="685D0FA1" w14:textId="77777777" w:rsidR="007D0BD8" w:rsidRDefault="007D0BD8" w:rsidP="007D0BD8">
      <w:r>
        <w:t xml:space="preserve"> </w:t>
      </w:r>
      <w:r w:rsidRPr="007F3D4B">
        <w:t>:</w:t>
      </w:r>
      <w:bookmarkEnd w:id="353"/>
      <w:r w:rsidRPr="007F3D4B">
        <w:t xml:space="preserve"> an open standard for provisioning </w:t>
      </w:r>
      <w:hyperlink w:anchor="Term_SystemUser" w:history="1">
        <w:r w:rsidRPr="007F3D4B">
          <w:rPr>
            <w:rStyle w:val="Hyperlink"/>
          </w:rPr>
          <w:t>system users</w:t>
        </w:r>
      </w:hyperlink>
      <w:r w:rsidRPr="007F3D4B">
        <w:t>.</w:t>
      </w:r>
      <w:r>
        <w:t xml:space="preserve"> See </w:t>
      </w:r>
      <w:hyperlink w:anchor="Term_JIT" w:history="1">
        <w:r w:rsidRPr="00504B54">
          <w:rPr>
            <w:rStyle w:val="Hyperlink"/>
          </w:rPr>
          <w:t>JIT</w:t>
        </w:r>
      </w:hyperlink>
      <w:r>
        <w:t>.</w:t>
      </w:r>
    </w:p>
    <w:p w14:paraId="552D835B" w14:textId="77777777" w:rsidR="007D0BD8" w:rsidRPr="008552A8" w:rsidRDefault="007D0BD8" w:rsidP="007D0BD8">
      <w:pPr>
        <w:pStyle w:val="BodyText"/>
        <w:rPr>
          <w:vanish/>
          <w:specVanish/>
        </w:rPr>
      </w:pPr>
      <w:r w:rsidRPr="008552A8">
        <w:rPr>
          <w:b/>
          <w:bCs/>
        </w:rPr>
        <w:t>System Media</w:t>
      </w:r>
    </w:p>
    <w:p w14:paraId="4E151B2A" w14:textId="77777777"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Pr="009C5B95">
          <w:rPr>
            <w:rStyle w:val="Hyperlink"/>
          </w:rPr>
          <w:t>User Media</w:t>
        </w:r>
      </w:hyperlink>
      <w:r>
        <w:t>.</w:t>
      </w:r>
    </w:p>
    <w:p w14:paraId="1AC003AF" w14:textId="77777777" w:rsidR="007D0BD8" w:rsidRPr="00F76BDF" w:rsidRDefault="007D0BD8" w:rsidP="007D0BD8">
      <w:pPr>
        <w:pStyle w:val="BodyText"/>
        <w:rPr>
          <w:b/>
          <w:bCs/>
          <w:vanish/>
          <w:specVanish/>
        </w:rPr>
      </w:pPr>
      <w:bookmarkStart w:id="354" w:name="Term_MaintenanceSpecialist"/>
      <w:bookmarkStart w:id="355" w:name="Term_FunctionalRequirements"/>
      <w:bookmarkEnd w:id="354"/>
      <w:bookmarkEnd w:id="355"/>
      <w:r w:rsidRPr="00C03124">
        <w:rPr>
          <w:b/>
          <w:bCs/>
        </w:rPr>
        <w:t>[System] Functional Requirements</w:t>
      </w:r>
    </w:p>
    <w:p w14:paraId="535A19DA" w14:textId="77777777" w:rsidR="007D0BD8" w:rsidRDefault="007D0BD8" w:rsidP="007D0BD8">
      <w:pPr>
        <w:pStyle w:val="BodyText"/>
      </w:pPr>
      <w:r>
        <w:t xml:space="preserve"> : a catalogue of the Functionality required of a system to address </w:t>
      </w:r>
      <w:hyperlink w:anchor="Term_StakeholderRequirements" w:history="1">
        <w:r w:rsidRPr="00BD25F5">
          <w:rPr>
            <w:rStyle w:val="Hyperlink"/>
          </w:rPr>
          <w:t>Stakeholder Requirements</w:t>
        </w:r>
      </w:hyperlink>
      <w:r>
        <w:t xml:space="preserve">. Combined with </w:t>
      </w:r>
      <w:hyperlink w:anchor="Term_NonFunctionalRequirements" w:history="1">
        <w:r w:rsidRPr="00F76BDF">
          <w:rPr>
            <w:rStyle w:val="Hyperlink"/>
          </w:rPr>
          <w:t>Non-Functional Requirements</w:t>
        </w:r>
      </w:hyperlink>
      <w:r>
        <w:t xml:space="preserve"> comprise the </w:t>
      </w:r>
      <w:hyperlink w:anchor="Term_SystemRequirements" w:history="1">
        <w:r w:rsidRPr="00F76BDF">
          <w:rPr>
            <w:rStyle w:val="Hyperlink"/>
          </w:rPr>
          <w:t>Solution or System Requirements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7777777"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Pr="00F76BDF">
          <w:rPr>
            <w:rStyle w:val="Hyperlink"/>
          </w:rPr>
          <w:t>System Operation Specialists</w:t>
        </w:r>
      </w:hyperlink>
      <w:r>
        <w:t xml:space="preserve"> to investigate issues.</w:t>
      </w:r>
    </w:p>
    <w:p w14:paraId="7C8FA2DB" w14:textId="77777777" w:rsidR="007D0BD8" w:rsidRPr="003C0E7F" w:rsidRDefault="007D0BD8" w:rsidP="007D0BD8">
      <w:pPr>
        <w:pStyle w:val="BodyText"/>
        <w:rPr>
          <w:b/>
          <w:bCs/>
          <w:vanish/>
          <w:specVanish/>
        </w:rPr>
      </w:pPr>
      <w:bookmarkStart w:id="356" w:name="Term_OperationsSpecialist"/>
      <w:bookmarkEnd w:id="356"/>
      <w:r>
        <w:rPr>
          <w:b/>
          <w:bCs/>
        </w:rPr>
        <w:t>[</w:t>
      </w:r>
      <w:bookmarkStart w:id="357" w:name="Term_SystemOperationsData"/>
      <w:bookmarkEnd w:id="357"/>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77777777"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Pr="00C83E0E">
          <w:rPr>
            <w:rStyle w:val="Hyperlink"/>
          </w:rPr>
          <w:t>Session</w:t>
        </w:r>
      </w:hyperlink>
      <w:r>
        <w:t xml:space="preserve"> recording, Session Operations recording, System </w:t>
      </w:r>
      <w:hyperlink w:anchor="Term_Permission" w:history="1">
        <w:r w:rsidRPr="009F6745">
          <w:rPr>
            <w:rStyle w:val="Hyperlink"/>
          </w:rPr>
          <w:t>Permission</w:t>
        </w:r>
      </w:hyperlink>
      <w:r>
        <w:t xml:space="preserve">s, [System, Group, Resource] </w:t>
      </w:r>
      <w:hyperlink w:anchor="Term_Role" w:history="1">
        <w:r w:rsidRPr="009F6745">
          <w:rPr>
            <w:rStyle w:val="Hyperlink"/>
          </w:rPr>
          <w:t>Role</w:t>
        </w:r>
      </w:hyperlink>
      <w:r>
        <w:t xml:space="preserve">s, Tenancies, System Users, System User [external] Digital Identities, User Settings Profile, User Grouping, Group Nesting, </w:t>
      </w:r>
      <w:hyperlink w:anchor="Term_Role" w:history="1">
        <w:r w:rsidRPr="009F6745">
          <w:rPr>
            <w:rStyle w:val="Hyperlink"/>
          </w:rPr>
          <w:t>Role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77777777" w:rsidR="007D0BD8" w:rsidRDefault="007D0BD8" w:rsidP="007D0BD8">
      <w:pPr>
        <w:pStyle w:val="BodyText"/>
      </w:pPr>
      <w:r>
        <w:t xml:space="preserve"> : a role that manages the system’s settings common to all tenancies and/or users, which a </w:t>
      </w:r>
      <w:hyperlink w:anchor="Term_SupportSpecialist" w:history="1">
        <w:r w:rsidRPr="00F76BDF">
          <w:rPr>
            <w:rStyle w:val="Hyperlink"/>
          </w:rPr>
          <w:t>Customer Support Specialist</w:t>
        </w:r>
      </w:hyperlink>
      <w:r>
        <w:t xml:space="preserve"> or </w:t>
      </w:r>
      <w:hyperlink w:anchor="Term_BusinessSupportSpecialist" w:history="1">
        <w:r w:rsidRPr="00F76BDF">
          <w:rPr>
            <w:rStyle w:val="Hyperlink"/>
          </w:rPr>
          <w:t xml:space="preserve">Business Service </w:t>
        </w:r>
        <w:r w:rsidRPr="004261A0">
          <w:rPr>
            <w:rStyle w:val="Hyperlink"/>
          </w:rPr>
          <w:t>Support</w:t>
        </w:r>
      </w:hyperlink>
      <w:r>
        <w:t xml:space="preserve"> specialist might handle.</w:t>
      </w:r>
    </w:p>
    <w:p w14:paraId="4270EA07" w14:textId="77777777" w:rsidR="007D0BD8" w:rsidRPr="00060F56" w:rsidRDefault="007D0BD8" w:rsidP="007D0BD8">
      <w:pPr>
        <w:pStyle w:val="BodyText"/>
        <w:rPr>
          <w:b/>
          <w:bCs/>
          <w:vanish/>
          <w:specVanish/>
        </w:rPr>
      </w:pPr>
      <w:bookmarkStart w:id="358" w:name="Term_SystemSettings"/>
      <w:bookmarkEnd w:id="358"/>
      <w:r w:rsidRPr="00060F56">
        <w:rPr>
          <w:b/>
          <w:bCs/>
        </w:rPr>
        <w:t>[System] Settings</w:t>
      </w:r>
    </w:p>
    <w:p w14:paraId="00CEDFEB" w14:textId="77777777" w:rsidR="007D0BD8" w:rsidRDefault="007D0BD8" w:rsidP="007D0BD8">
      <w:pPr>
        <w:pStyle w:val="BodyText"/>
      </w:pPr>
      <w:r>
        <w:t xml:space="preserve"> : mutable settings persisted in a system’s datastore, which impact all </w:t>
      </w:r>
      <w:hyperlink w:anchor="Term_SystemUser" w:history="1">
        <w:r w:rsidRPr="00060F56">
          <w:rPr>
            <w:rStyle w:val="Hyperlink"/>
          </w:rPr>
          <w:t>system users</w:t>
        </w:r>
      </w:hyperlink>
      <w:r>
        <w:t xml:space="preserve">. Usually set by a deployment </w:t>
      </w:r>
      <w:hyperlink w:anchor="Term_Pipeline" w:history="1">
        <w:r w:rsidRPr="00060F56">
          <w:rPr>
            <w:rStyle w:val="Hyperlink"/>
          </w:rPr>
          <w:t>pipeline</w:t>
        </w:r>
      </w:hyperlink>
      <w:r>
        <w:t xml:space="preserve"> (right after doing </w:t>
      </w:r>
      <w:hyperlink w:anchor="Term_SystemConfiguration" w:history="1">
        <w:r w:rsidRPr="00845BC7">
          <w:rPr>
            <w:rStyle w:val="Hyperlink"/>
          </w:rPr>
          <w:t>System Configuration</w:t>
        </w:r>
      </w:hyperlink>
      <w:r>
        <w:t>).</w:t>
      </w:r>
    </w:p>
    <w:p w14:paraId="1B70F7E4" w14:textId="77777777" w:rsidR="007D0BD8" w:rsidRPr="001B2972" w:rsidRDefault="007D0BD8" w:rsidP="007D0BD8">
      <w:pPr>
        <w:pStyle w:val="BodyText"/>
        <w:jc w:val="both"/>
        <w:rPr>
          <w:vanish/>
          <w:specVanish/>
        </w:rPr>
      </w:pPr>
      <w:bookmarkStart w:id="359" w:name="Term_SystemRequirements"/>
      <w:bookmarkStart w:id="360" w:name="Term_SystemUser"/>
      <w:bookmarkEnd w:id="359"/>
      <w:bookmarkEnd w:id="360"/>
      <w:r>
        <w:rPr>
          <w:b/>
          <w:bCs/>
        </w:rPr>
        <w:t>[</w:t>
      </w:r>
      <w:r w:rsidRPr="00C12605">
        <w:rPr>
          <w:b/>
          <w:bCs/>
        </w:rPr>
        <w:t>System</w:t>
      </w:r>
      <w:r>
        <w:rPr>
          <w:b/>
          <w:bCs/>
        </w:rPr>
        <w:t xml:space="preserve">] </w:t>
      </w:r>
      <w:r w:rsidRPr="00C12605">
        <w:rPr>
          <w:b/>
          <w:bCs/>
        </w:rPr>
        <w:t>User</w:t>
      </w:r>
    </w:p>
    <w:p w14:paraId="57E29E2D" w14:textId="77777777" w:rsidR="007D0BD8" w:rsidRDefault="007D0BD8" w:rsidP="007D0BD8">
      <w:pPr>
        <w:pStyle w:val="BodyText"/>
        <w:jc w:val="both"/>
      </w:pPr>
      <w:r>
        <w:t xml:space="preserve"> : an unauthenticated or authenticated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77777777" w:rsidR="007D0BD8" w:rsidRDefault="007D0BD8" w:rsidP="007D0BD8">
      <w:pPr>
        <w:pStyle w:val="BodyText"/>
        <w:jc w:val="both"/>
      </w:pPr>
      <w:r>
        <w:t xml:space="preserve"> : a matrix of user Roles to system Permissions.</w:t>
      </w:r>
    </w:p>
    <w:p w14:paraId="0E437575" w14:textId="77777777" w:rsidR="007D0BD8" w:rsidRPr="00F4099E" w:rsidRDefault="007D0BD8" w:rsidP="007D0BD8">
      <w:pPr>
        <w:pStyle w:val="BodyText"/>
        <w:jc w:val="both"/>
        <w:rPr>
          <w:b/>
          <w:bCs/>
          <w:vanish/>
          <w:specVanish/>
        </w:rPr>
      </w:pPr>
      <w:bookmarkStart w:id="361" w:name="Term_TestData"/>
      <w:bookmarkEnd w:id="361"/>
      <w:r w:rsidRPr="00F4099E">
        <w:rPr>
          <w:b/>
          <w:bCs/>
        </w:rPr>
        <w:t>Test Data</w:t>
      </w:r>
    </w:p>
    <w:p w14:paraId="4CFDD46F" w14:textId="77777777" w:rsidR="007D0BD8" w:rsidRDefault="007D0BD8" w:rsidP="007D0BD8">
      <w:pPr>
        <w:pStyle w:val="BodyText"/>
        <w:jc w:val="both"/>
      </w:pPr>
      <w:r>
        <w:t xml:space="preserve"> : data specifically prepared for testing system functionality. It MUST not be developed from </w:t>
      </w:r>
      <w:hyperlink w:anchor="Term_ProductionData" w:history="1">
        <w:r w:rsidRPr="00F4099E">
          <w:rPr>
            <w:rStyle w:val="Hyperlink"/>
          </w:rPr>
          <w:t>production data</w:t>
        </w:r>
      </w:hyperlink>
      <w:r>
        <w:t xml:space="preserve">, </w:t>
      </w:r>
      <w:r w:rsidRPr="00F4099E">
        <w:rPr>
          <w:i/>
          <w:iCs/>
        </w:rPr>
        <w:t>even</w:t>
      </w:r>
      <w:r>
        <w:t xml:space="preserve"> if obfuscated or truncated.  The only form of </w:t>
      </w:r>
      <w:hyperlink w:anchor="Term_SystemData" w:history="1">
        <w:r w:rsidRPr="00F4099E">
          <w:rPr>
            <w:rStyle w:val="Hyperlink"/>
          </w:rPr>
          <w:t>system data</w:t>
        </w:r>
      </w:hyperlink>
      <w:r>
        <w:t xml:space="preserve"> permitted in environments other than </w:t>
      </w:r>
      <w:hyperlink w:anchor="Term_ProductionDataEnvironment" w:history="1">
        <w:r w:rsidRPr="00F4099E">
          <w:rPr>
            <w:rStyle w:val="Hyperlink"/>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62" w:name="Term_TDD"/>
      <w:bookmarkEnd w:id="362"/>
      <w:r w:rsidRPr="00AD5566">
        <w:rPr>
          <w:b/>
          <w:bCs/>
        </w:rPr>
        <w:t>Test Driven Design (TDD)</w:t>
      </w:r>
    </w:p>
    <w:p w14:paraId="57EFB4B9" w14:textId="77777777"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proofErr w:type="gramStart"/>
      <w:r>
        <w:t>documentation</w:t>
      </w:r>
      <w:proofErr w:type="gramEnd"/>
      <w:r>
        <w:t xml:space="preserve"> and safeguards. </w:t>
      </w:r>
    </w:p>
    <w:p w14:paraId="21F513F8" w14:textId="77777777" w:rsidR="007D0BD8" w:rsidRPr="008743C8" w:rsidRDefault="007D0BD8" w:rsidP="007D0BD8">
      <w:pPr>
        <w:pStyle w:val="BodyText"/>
        <w:jc w:val="both"/>
        <w:rPr>
          <w:b/>
          <w:bCs/>
          <w:vanish/>
          <w:specVanish/>
        </w:rPr>
      </w:pPr>
      <w:bookmarkStart w:id="363" w:name="Term_TrackingOptions"/>
      <w:bookmarkEnd w:id="363"/>
      <w:r w:rsidRPr="008743C8">
        <w:rPr>
          <w:b/>
          <w:bCs/>
        </w:rPr>
        <w:t>Tracking Options</w:t>
      </w:r>
    </w:p>
    <w:p w14:paraId="520BE71C" w14:textId="77777777" w:rsidR="007D0BD8" w:rsidRDefault="007D0BD8" w:rsidP="007D0BD8">
      <w:pPr>
        <w:pStyle w:val="BodyText"/>
        <w:jc w:val="both"/>
      </w:pPr>
      <w:r>
        <w:t xml:space="preserve"> : a View presented to Users to be presented with options on what information is permitted to be tracked that is not essential to the system’s functioning. Linked to from a </w:t>
      </w:r>
      <w:hyperlink w:anchor="Term_HomePage" w:history="1">
        <w:r w:rsidRPr="008743C8">
          <w:rPr>
            <w:rStyle w:val="Hyperlink"/>
          </w:rPr>
          <w:t>Home Page</w:t>
        </w:r>
      </w:hyperlink>
      <w:r>
        <w:t>.</w:t>
      </w:r>
    </w:p>
    <w:p w14:paraId="2DAE0B18" w14:textId="77777777" w:rsidR="007D0BD8" w:rsidRPr="00700305" w:rsidRDefault="007D0BD8" w:rsidP="007D0BD8">
      <w:pPr>
        <w:pStyle w:val="BodyText"/>
        <w:rPr>
          <w:b/>
          <w:bCs/>
          <w:vanish/>
          <w:specVanish/>
        </w:rPr>
      </w:pPr>
      <w:bookmarkStart w:id="364" w:name="Term_TransitionalRequirements"/>
      <w:bookmarkEnd w:id="364"/>
      <w:r w:rsidRPr="00700305">
        <w:rPr>
          <w:b/>
          <w:bCs/>
        </w:rPr>
        <w:lastRenderedPageBreak/>
        <w:t>Transitional Requirements</w:t>
      </w:r>
    </w:p>
    <w:p w14:paraId="08EC5D1B" w14:textId="77777777"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Pr="00700305">
          <w:rPr>
            <w:rStyle w:val="Hyperlink"/>
          </w:rPr>
          <w:t>System Requirements</w:t>
        </w:r>
      </w:hyperlink>
      <w:r>
        <w:t>. They do not cover just a ‘transition to BAU’ phase – they cover Transitional Tasks prior 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65" w:name="Term_TransitionalTasks"/>
      <w:bookmarkEnd w:id="365"/>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66" w:name="Term_UnAuthenticatedUser"/>
      <w:bookmarkEnd w:id="366"/>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77777777" w:rsidR="007D0BD8" w:rsidRPr="00164788" w:rsidRDefault="007D0BD8" w:rsidP="007D0BD8">
      <w:pPr>
        <w:pStyle w:val="BodyText"/>
        <w:jc w:val="both"/>
        <w:rPr>
          <w:b/>
          <w:bCs/>
          <w:vanish/>
          <w:specVanish/>
        </w:rPr>
      </w:pPr>
      <w:r w:rsidRPr="00164788">
        <w:rPr>
          <w:b/>
          <w:bCs/>
        </w:rPr>
        <w:t>Unauthenticated User</w:t>
      </w:r>
    </w:p>
    <w:p w14:paraId="2F293721" w14:textId="77777777"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Pr="00164788">
          <w:rPr>
            <w:rStyle w:val="Hyperlink"/>
          </w:rPr>
          <w:t>Authenticated User</w:t>
        </w:r>
      </w:hyperlink>
      <w:r>
        <w:t>.</w:t>
      </w:r>
    </w:p>
    <w:p w14:paraId="5B34C88D" w14:textId="77777777" w:rsidR="007D0BD8" w:rsidRPr="00113DB2" w:rsidRDefault="007D0BD8" w:rsidP="007D0BD8">
      <w:pPr>
        <w:pStyle w:val="BodyText"/>
        <w:jc w:val="both"/>
        <w:rPr>
          <w:b/>
          <w:bCs/>
          <w:vanish/>
          <w:specVanish/>
        </w:rPr>
      </w:pPr>
      <w:bookmarkStart w:id="367" w:name="Term_UPC"/>
      <w:bookmarkEnd w:id="367"/>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68" w:name="Term_UserData"/>
      <w:bookmarkStart w:id="369" w:name="Term_UserIdentity"/>
      <w:bookmarkEnd w:id="368"/>
      <w:bookmarkEnd w:id="369"/>
      <w:r w:rsidRPr="005E49D2">
        <w:rPr>
          <w:b/>
          <w:bCs/>
        </w:rPr>
        <w:t>User Digital Identity</w:t>
      </w:r>
    </w:p>
    <w:p w14:paraId="7621F267" w14:textId="77777777" w:rsidR="007D0BD8" w:rsidRPr="0014632E" w:rsidRDefault="007D0BD8" w:rsidP="007D0BD8">
      <w:pPr>
        <w:pStyle w:val="BodyText"/>
      </w:pPr>
      <w:r>
        <w:t xml:space="preserve"> : some systems permit a </w:t>
      </w:r>
      <w:hyperlink w:anchor="Term_SystemUser" w:history="1">
        <w:r w:rsidRPr="005E49D2">
          <w:rPr>
            <w:rStyle w:val="Hyperlink"/>
          </w:rPr>
          <w:t>System User</w:t>
        </w:r>
      </w:hyperlink>
      <w:r>
        <w:t xml:space="preserve"> identify themselves to the system by associating themselves to one or more User Identities within trusted external </w:t>
      </w:r>
      <w:hyperlink w:anchor="Term_IdP" w:history="1">
        <w:r w:rsidRPr="005E49D2">
          <w:rPr>
            <w:rStyle w:val="Hyperlink"/>
          </w:rPr>
          <w:t>Identity Providers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777777" w:rsidR="007D0BD8" w:rsidRDefault="007D0BD8" w:rsidP="007D0BD8">
      <w:pPr>
        <w:pStyle w:val="BodyText"/>
        <w:jc w:val="both"/>
      </w:pPr>
      <w:r>
        <w:t xml:space="preserve"> : data and </w:t>
      </w:r>
      <w:hyperlink w:anchor="Term_UserMedia" w:history="1">
        <w:r w:rsidRPr="00CF1A70">
          <w:rPr>
            <w:rStyle w:val="Hyperlink"/>
          </w:rPr>
          <w:t>use</w:t>
        </w:r>
        <w:r>
          <w:rPr>
            <w:rStyle w:val="Hyperlink"/>
          </w:rPr>
          <w:t>r</w:t>
        </w:r>
        <w:r w:rsidRPr="00CF1A70">
          <w:rPr>
            <w:rStyle w:val="Hyperlink"/>
          </w:rPr>
          <w:t xml:space="preserve"> media</w:t>
        </w:r>
      </w:hyperlink>
      <w:r>
        <w:t xml:space="preserve"> entered by </w:t>
      </w:r>
      <w:hyperlink w:anchor="Term_SystemUser" w:history="1">
        <w:r w:rsidRPr="003C0E7F">
          <w:rPr>
            <w:rStyle w:val="Hyperlink"/>
          </w:rPr>
          <w:t>system users</w:t>
        </w:r>
      </w:hyperlink>
      <w:r>
        <w:t>.</w:t>
      </w:r>
    </w:p>
    <w:p w14:paraId="408DB63E" w14:textId="77777777" w:rsidR="007D0BD8" w:rsidRPr="00852CF1" w:rsidRDefault="007D0BD8" w:rsidP="007D0BD8">
      <w:pPr>
        <w:pStyle w:val="BodyText"/>
        <w:rPr>
          <w:b/>
          <w:bCs/>
          <w:vanish/>
          <w:specVanish/>
        </w:rPr>
      </w:pPr>
      <w:bookmarkStart w:id="370" w:name="Term_UserMedia"/>
      <w:bookmarkEnd w:id="370"/>
      <w:r w:rsidRPr="00852CF1">
        <w:rPr>
          <w:b/>
          <w:bCs/>
        </w:rPr>
        <w:t>User Interface (UI)</w:t>
      </w:r>
    </w:p>
    <w:p w14:paraId="179545D0" w14:textId="77777777" w:rsidR="007D0BD8" w:rsidRDefault="007D0BD8" w:rsidP="007D0BD8">
      <w:pPr>
        <w:pStyle w:val="BodyText"/>
      </w:pPr>
      <w:r>
        <w:t xml:space="preserve"> : a </w:t>
      </w:r>
      <w:r w:rsidRPr="00852CF1">
        <w:rPr>
          <w:i/>
          <w:iCs/>
        </w:rPr>
        <w:t>Textual User Interface</w:t>
      </w:r>
      <w:r>
        <w:t xml:space="preserve"> (TUI or “console”) or </w:t>
      </w:r>
      <w:hyperlink w:anchor="Term_GUI" w:history="1">
        <w:r w:rsidRPr="00FF05B1">
          <w:rPr>
            <w:rStyle w:val="Hyperlink"/>
            <w:i/>
            <w:iCs/>
          </w:rPr>
          <w:t>Graphical User Interface (GUI)</w:t>
        </w:r>
      </w:hyperlink>
      <w:r>
        <w:t xml:space="preserve"> composed of a series of navigable sets of nested </w:t>
      </w:r>
      <w:hyperlink w:anchor="Term_View" w:history="1">
        <w:r w:rsidRPr="00852CF1">
          <w:rPr>
            <w:rStyle w:val="Hyperlink"/>
          </w:rPr>
          <w:t>View</w:t>
        </w:r>
      </w:hyperlink>
      <w:r>
        <w:t>s</w:t>
      </w:r>
      <w:bookmarkStart w:id="371" w:name="Term_SupplierManaged"/>
      <w:bookmarkEnd w:id="371"/>
      <w:r>
        <w:t>.</w:t>
      </w:r>
    </w:p>
    <w:p w14:paraId="54A3F582" w14:textId="77777777" w:rsidR="007D0BD8" w:rsidRPr="008552A8" w:rsidRDefault="007D0BD8" w:rsidP="007D0BD8">
      <w:pPr>
        <w:pStyle w:val="BodyText"/>
        <w:rPr>
          <w:vanish/>
          <w:specVanish/>
        </w:rPr>
      </w:pPr>
      <w:r w:rsidRPr="008552A8">
        <w:rPr>
          <w:b/>
          <w:bCs/>
        </w:rPr>
        <w:t>User Media</w:t>
      </w:r>
    </w:p>
    <w:p w14:paraId="310E57DD" w14:textId="77777777" w:rsidR="007D0BD8" w:rsidRDefault="007D0BD8" w:rsidP="007D0BD8">
      <w:pPr>
        <w:pStyle w:val="BodyText"/>
      </w:pPr>
      <w:r>
        <w:t xml:space="preserve"> : media (text, images, documents) uploaded to the system after deployment, during normal use, by authorised </w:t>
      </w:r>
      <w:hyperlink w:anchor="Term_SystemUser" w:history="1">
        <w:r w:rsidRPr="006E4A4D">
          <w:rPr>
            <w:rStyle w:val="Hyperlink"/>
          </w:rPr>
          <w:t>system users</w:t>
        </w:r>
      </w:hyperlink>
      <w:r>
        <w:t xml:space="preserve">. Contrast with </w:t>
      </w:r>
      <w:hyperlink w:anchor="Term_SystemMedia" w:history="1">
        <w:r w:rsidRPr="00FA79BC">
          <w:rPr>
            <w:rStyle w:val="Hyperlink"/>
          </w:rPr>
          <w:t>System Media</w:t>
        </w:r>
      </w:hyperlink>
      <w:r>
        <w:t>.</w:t>
      </w:r>
    </w:p>
    <w:p w14:paraId="0E4D98BF" w14:textId="77777777" w:rsidR="007D0BD8" w:rsidRPr="00E27EA6" w:rsidRDefault="007D0BD8" w:rsidP="007D0BD8">
      <w:pPr>
        <w:pStyle w:val="BodyText"/>
        <w:rPr>
          <w:b/>
          <w:bCs/>
          <w:vanish/>
          <w:specVanish/>
        </w:rPr>
      </w:pPr>
      <w:bookmarkStart w:id="372" w:name="Term_UniversalResourceIdentifier"/>
      <w:bookmarkEnd w:id="372"/>
      <w:r w:rsidRPr="00E27EA6">
        <w:rPr>
          <w:b/>
          <w:bCs/>
        </w:rPr>
        <w:t>Universal Resource Identifier (URI)</w:t>
      </w:r>
    </w:p>
    <w:p w14:paraId="51E99A99" w14:textId="77777777" w:rsidR="007D0BD8" w:rsidRDefault="007D0BD8" w:rsidP="007D0BD8">
      <w:pPr>
        <w:pStyle w:val="BodyText"/>
      </w:pPr>
      <w:r>
        <w:t xml:space="preserve"> : unique identifier of a resource on a system. E.g., </w:t>
      </w:r>
      <w:hyperlink r:id="rId24" w:history="1">
        <w:proofErr w:type="spellStart"/>
        <w:r w:rsidRPr="00E35128">
          <w:rPr>
            <w:rStyle w:val="Hyperlink"/>
          </w:rPr>
          <w:t>someservice.someorg.tld</w:t>
        </w:r>
        <w:proofErr w:type="spellEnd"/>
        <w:r w:rsidRPr="00E35128">
          <w:rPr>
            <w:rStyle w:val="Hyperlink"/>
          </w:rPr>
          <w:t>/</w:t>
        </w:r>
        <w:proofErr w:type="spellStart"/>
        <w:r w:rsidRPr="00E35128">
          <w:rPr>
            <w:rStyle w:val="Hyperlink"/>
          </w:rPr>
          <w:t>resourcetype</w:t>
        </w:r>
        <w:proofErr w:type="spellEnd"/>
        <w:r w:rsidRPr="00E35128">
          <w:rPr>
            <w:rStyle w:val="Hyperlink"/>
          </w:rPr>
          <w:t>/123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09DCB6CD" w14:textId="77777777" w:rsidR="007D0BD8" w:rsidRPr="00E27EA6" w:rsidRDefault="007D0BD8" w:rsidP="007D0BD8">
      <w:pPr>
        <w:pStyle w:val="BodyText"/>
        <w:rPr>
          <w:b/>
          <w:bCs/>
          <w:vanish/>
          <w:specVanish/>
        </w:rPr>
      </w:pPr>
      <w:bookmarkStart w:id="373" w:name="Term_UniversalResourceLocator"/>
      <w:bookmarkEnd w:id="373"/>
      <w:r w:rsidRPr="00E27EA6">
        <w:rPr>
          <w:b/>
          <w:bCs/>
        </w:rPr>
        <w:t>Universal Resource Locator (URL)</w:t>
      </w:r>
    </w:p>
    <w:p w14:paraId="735D9A6E" w14:textId="77777777"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68FA647F" w14:textId="77777777" w:rsidR="007D0BD8" w:rsidRPr="000A77B9" w:rsidRDefault="007D0BD8" w:rsidP="007D0BD8">
      <w:pPr>
        <w:pStyle w:val="BodyText"/>
        <w:rPr>
          <w:vanish/>
          <w:specVanish/>
        </w:rPr>
      </w:pPr>
      <w:bookmarkStart w:id="374" w:name="Term_UserInterface"/>
      <w:bookmarkStart w:id="375" w:name="Term_View"/>
      <w:bookmarkEnd w:id="374"/>
      <w:bookmarkEnd w:id="375"/>
      <w:r w:rsidRPr="000A77B9">
        <w:rPr>
          <w:b/>
          <w:bCs/>
        </w:rPr>
        <w:t>View</w:t>
      </w:r>
    </w:p>
    <w:p w14:paraId="68EE43C3" w14:textId="77777777" w:rsidR="007D0BD8" w:rsidRDefault="007D0BD8" w:rsidP="007D0BD8">
      <w:pPr>
        <w:pStyle w:val="BodyText"/>
      </w:pPr>
      <w:r>
        <w:t xml:space="preserve"> : a logical grouping of related input fields, action buttons and output within a </w:t>
      </w:r>
      <w:hyperlink w:anchor="Term_GUI" w:history="1">
        <w:r w:rsidRPr="00FF05B1">
          <w:rPr>
            <w:rStyle w:val="Hyperlink"/>
            <w:i/>
            <w:iCs/>
          </w:rPr>
          <w:t>Graphical User Interface</w:t>
        </w:r>
        <w:r w:rsidRPr="00FF05B1">
          <w:rPr>
            <w:rStyle w:val="Hyperlink"/>
          </w:rPr>
          <w:t xml:space="preserve"> (GUI)</w:t>
        </w:r>
      </w:hyperlink>
      <w:r>
        <w:t xml:space="preserve"> type of </w:t>
      </w:r>
      <w:hyperlink w:anchor="Term_UserInterface" w:history="1">
        <w:r w:rsidRPr="00411023">
          <w:rPr>
            <w:rStyle w:val="Hyperlink"/>
          </w:rPr>
          <w:t>User Interface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76" w:name="Term_Unicode"/>
      <w:bookmarkStart w:id="377" w:name="Term_UCS"/>
      <w:bookmarkEnd w:id="376"/>
      <w:bookmarkEnd w:id="377"/>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AF1082">
          <w:rPr>
            <w:rStyle w:val="Hyperlink"/>
          </w:rPr>
          <w:t>UTF</w:t>
        </w:r>
      </w:hyperlink>
      <w:r>
        <w:t xml:space="preserve"> and </w:t>
      </w:r>
      <w:hyperlink w:anchor="Term_UTC" w:history="1">
        <w:r w:rsidRPr="00AF1082">
          <w:rPr>
            <w:rStyle w:val="Hyperlink"/>
          </w:rPr>
          <w:t>UTC</w:t>
        </w:r>
      </w:hyperlink>
      <w:r>
        <w:t>.</w:t>
      </w:r>
    </w:p>
    <w:p w14:paraId="10E73ECC" w14:textId="77777777" w:rsidR="007D0BD8" w:rsidRPr="00AF1082" w:rsidRDefault="007D0BD8" w:rsidP="007D0BD8">
      <w:pPr>
        <w:pStyle w:val="BodyText"/>
        <w:rPr>
          <w:b/>
          <w:bCs/>
          <w:vanish/>
          <w:specVanish/>
        </w:rPr>
      </w:pPr>
      <w:bookmarkStart w:id="378" w:name="Term_UTF"/>
      <w:bookmarkEnd w:id="378"/>
      <w:r w:rsidRPr="00AF1082">
        <w:rPr>
          <w:b/>
          <w:bCs/>
        </w:rPr>
        <w:t>Unicode Transformation Format (UTF)</w:t>
      </w:r>
    </w:p>
    <w:p w14:paraId="1260C1B3" w14:textId="77777777" w:rsidR="007D0BD8" w:rsidRDefault="007D0BD8" w:rsidP="007D0BD8">
      <w:pPr>
        <w:pStyle w:val="BodyText"/>
      </w:pPr>
      <w:r>
        <w:t xml:space="preserve"> : encoding to represent any character for storage, </w:t>
      </w:r>
      <w:proofErr w:type="gramStart"/>
      <w:r>
        <w:t>transfer</w:t>
      </w:r>
      <w:proofErr w:type="gramEnd"/>
      <w:r>
        <w:t xml:space="preserve"> and display.</w:t>
      </w:r>
      <w:r w:rsidRPr="00AF1082">
        <w:t xml:space="preserve"> </w:t>
      </w:r>
      <w:r>
        <w:t xml:space="preserve">See also </w:t>
      </w:r>
      <w:hyperlink w:anchor="Term_UCS" w:history="1">
        <w:r w:rsidRPr="00F35359">
          <w:rPr>
            <w:rStyle w:val="Hyperlink"/>
          </w:rPr>
          <w:t>U</w:t>
        </w:r>
        <w:r>
          <w:rPr>
            <w:rStyle w:val="Hyperlink"/>
          </w:rPr>
          <w:t>nicode/U</w:t>
        </w:r>
        <w:r w:rsidRPr="00F35359">
          <w:rPr>
            <w:rStyle w:val="Hyperlink"/>
          </w:rPr>
          <w:t>CS</w:t>
        </w:r>
      </w:hyperlink>
      <w:r>
        <w:t xml:space="preserve"> and </w:t>
      </w:r>
      <w:hyperlink w:anchor="Term_UTC" w:history="1">
        <w:r w:rsidRPr="00AF1082">
          <w:rPr>
            <w:rStyle w:val="Hyperlink"/>
          </w:rPr>
          <w:t>UTC</w:t>
        </w:r>
      </w:hyperlink>
      <w:r>
        <w:t>.</w:t>
      </w:r>
    </w:p>
    <w:p w14:paraId="24F3A7BD" w14:textId="77777777" w:rsidR="007D0BD8" w:rsidRPr="00F35359" w:rsidRDefault="007D0BD8" w:rsidP="007D0BD8">
      <w:pPr>
        <w:pStyle w:val="BodyText"/>
        <w:rPr>
          <w:b/>
          <w:bCs/>
          <w:vanish/>
          <w:specVanish/>
        </w:rPr>
      </w:pPr>
      <w:bookmarkStart w:id="379" w:name="Term_UUID"/>
      <w:bookmarkEnd w:id="379"/>
      <w:r w:rsidRPr="00F35359">
        <w:rPr>
          <w:b/>
          <w:bCs/>
        </w:rPr>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2639B0">
          <w:rPr>
            <w:rStyle w:val="Hyperlink"/>
          </w:rPr>
          <w:t>vendor</w:t>
        </w:r>
      </w:hyperlink>
      <w:r>
        <w:t xml:space="preserve"> proprietary term “</w:t>
      </w:r>
      <w:hyperlink w:anchor="Term_GUID" w:history="1">
        <w:r w:rsidRPr="00F35359">
          <w:rPr>
            <w:rStyle w:val="Hyperlink"/>
          </w:rPr>
          <w:t>GUID</w:t>
        </w:r>
      </w:hyperlink>
      <w:r>
        <w:t>”.</w:t>
      </w:r>
    </w:p>
    <w:p w14:paraId="119F88FC" w14:textId="77777777" w:rsidR="007D0BD8" w:rsidRPr="00F20E3F" w:rsidRDefault="007D0BD8" w:rsidP="007D0BD8">
      <w:pPr>
        <w:pStyle w:val="BodyText"/>
        <w:rPr>
          <w:b/>
          <w:bCs/>
          <w:vanish/>
          <w:specVanish/>
        </w:rPr>
      </w:pPr>
      <w:bookmarkStart w:id="380" w:name="Term_UserPersonas"/>
      <w:bookmarkEnd w:id="380"/>
      <w:r w:rsidRPr="00F20E3F">
        <w:rPr>
          <w:b/>
          <w:bCs/>
        </w:rPr>
        <w:lastRenderedPageBreak/>
        <w:t>User Personas</w:t>
      </w:r>
    </w:p>
    <w:p w14:paraId="3056E894" w14:textId="77777777" w:rsidR="007D0BD8" w:rsidRDefault="007D0BD8" w:rsidP="007D0BD8">
      <w:pPr>
        <w:pStyle w:val="BodyText"/>
      </w:pPr>
      <w:r>
        <w:t xml:space="preserve"> : catalogue of User types that will use the system. Several User Personas can share the same </w:t>
      </w:r>
      <w:hyperlink w:anchor="Term_Permission" w:history="1">
        <w:r w:rsidRPr="00F20E3F">
          <w:rPr>
            <w:rStyle w:val="Hyperlink"/>
          </w:rPr>
          <w:t>Permissions</w:t>
        </w:r>
      </w:hyperlink>
      <w:r>
        <w:t xml:space="preserve"> and </w:t>
      </w:r>
      <w:hyperlink w:anchor="Term_Role" w:history="1">
        <w:r w:rsidRPr="00F20E3F">
          <w:rPr>
            <w:rStyle w:val="Hyperlink"/>
          </w:rPr>
          <w:t>Role</w:t>
        </w:r>
      </w:hyperlink>
      <w:r>
        <w:t xml:space="preserve"> but have different use cases. Informs the development of a </w:t>
      </w:r>
      <w:hyperlink w:anchor="Term_LogicalUserRoleCatalogue" w:history="1">
        <w:r w:rsidRPr="00F20E3F">
          <w:rPr>
            <w:rStyle w:val="Hyperlink"/>
          </w:rPr>
          <w:t>logical User Roles catalogue</w:t>
        </w:r>
      </w:hyperlink>
      <w:r>
        <w:t xml:space="preserve">, which in turn is used to develop a </w:t>
      </w:r>
      <w:hyperlink w:anchor="Term_LogicalUserRoleCatalogue" w:history="1">
        <w:r>
          <w:rPr>
            <w:rStyle w:val="Hyperlink"/>
          </w:rPr>
          <w:t>Logical U</w:t>
        </w:r>
        <w:r w:rsidRPr="00F20E3F">
          <w:rPr>
            <w:rStyle w:val="Hyperlink"/>
          </w:rPr>
          <w:t xml:space="preserve">ser Role </w:t>
        </w:r>
        <w:r>
          <w:rPr>
            <w:rStyle w:val="Hyperlink"/>
          </w:rPr>
          <w:t>Catalogue</w:t>
        </w:r>
      </w:hyperlink>
      <w:r>
        <w:t xml:space="preserve">. </w:t>
      </w:r>
    </w:p>
    <w:p w14:paraId="11253A5E" w14:textId="77777777" w:rsidR="007D0BD8" w:rsidRPr="005F46A8" w:rsidRDefault="007D0BD8" w:rsidP="007D0BD8">
      <w:pPr>
        <w:pStyle w:val="BodyText"/>
        <w:rPr>
          <w:b/>
          <w:bCs/>
          <w:vanish/>
          <w:specVanish/>
        </w:rPr>
      </w:pPr>
      <w:bookmarkStart w:id="381" w:name="Term_WRT"/>
      <w:bookmarkEnd w:id="381"/>
      <w:r w:rsidRPr="00EB20E8">
        <w:rPr>
          <w:b/>
          <w:bCs/>
        </w:rPr>
        <w:t>Vendor</w:t>
      </w:r>
      <w:r>
        <w:rPr>
          <w:b/>
          <w:bCs/>
        </w:rPr>
        <w:t xml:space="preserve"> [Organisation]</w:t>
      </w:r>
    </w:p>
    <w:p w14:paraId="5C3CD3A5" w14:textId="77777777" w:rsidR="007D0BD8" w:rsidRDefault="007D0BD8" w:rsidP="007D0BD8">
      <w:pPr>
        <w:pStyle w:val="BodyText"/>
      </w:pPr>
      <w:r>
        <w:t xml:space="preserve"> : create, distribute, </w:t>
      </w:r>
      <w:proofErr w:type="gramStart"/>
      <w:r>
        <w:t>update</w:t>
      </w:r>
      <w:proofErr w:type="gramEnd"/>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82" w:name="Term_VendorManaged"/>
      <w:bookmarkEnd w:id="382"/>
      <w:r w:rsidRPr="002639B0">
        <w:rPr>
          <w:b/>
          <w:bCs/>
        </w:rPr>
        <w:t xml:space="preserve">Vendor Managed </w:t>
      </w:r>
    </w:p>
    <w:p w14:paraId="4BD7101B" w14:textId="77777777" w:rsidR="007D0BD8" w:rsidRDefault="007D0BD8" w:rsidP="007D0BD8">
      <w:pPr>
        <w:pStyle w:val="BodyText"/>
      </w:pPr>
      <w:r>
        <w:t xml:space="preserve"> : services installed and managed on Vendor selected infrastructure. </w:t>
      </w:r>
      <w:hyperlink w:anchor="Term_SaaS" w:history="1">
        <w:r w:rsidRPr="002639B0">
          <w:rPr>
            <w:rStyle w:val="Hyperlink"/>
          </w:rPr>
          <w:t>SaaS</w:t>
        </w:r>
      </w:hyperlink>
      <w:r>
        <w:t xml:space="preserve"> is an example of such (</w:t>
      </w:r>
      <w:hyperlink w:anchor="Term_SaaP" w:history="1">
        <w:r w:rsidRPr="000D069D">
          <w:rPr>
            <w:rStyle w:val="Hyperlink"/>
          </w:rPr>
          <w:t>SaaP</w:t>
        </w:r>
      </w:hyperlink>
      <w:r>
        <w:t xml:space="preserve"> is not).</w:t>
      </w:r>
    </w:p>
    <w:p w14:paraId="1491B833" w14:textId="77777777" w:rsidR="007D0BD8" w:rsidRPr="0003503D" w:rsidRDefault="007D0BD8" w:rsidP="007D0BD8">
      <w:pPr>
        <w:pStyle w:val="BodyText"/>
        <w:rPr>
          <w:b/>
          <w:bCs/>
          <w:vanish/>
          <w:specVanish/>
        </w:rPr>
      </w:pPr>
      <w:bookmarkStart w:id="383" w:name="Term_WebBrowser"/>
      <w:bookmarkEnd w:id="383"/>
      <w:r w:rsidRPr="00687B58">
        <w:rPr>
          <w:b/>
          <w:bCs/>
        </w:rPr>
        <w:t>[Web] Browser</w:t>
      </w:r>
    </w:p>
    <w:p w14:paraId="35542E95" w14:textId="77777777" w:rsidR="007D0BD8" w:rsidRDefault="007D0BD8" w:rsidP="007D0BD8">
      <w:pPr>
        <w:pStyle w:val="BodyText"/>
      </w:pPr>
      <w:r>
        <w:t xml:space="preserve"> : a </w:t>
      </w:r>
      <w:hyperlink w:anchor="Term_ServiceAgent" w:history="1">
        <w:r w:rsidRPr="0003503D">
          <w:rPr>
            <w:rStyle w:val="Hyperlink"/>
          </w:rPr>
          <w:t>Service Agent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84" w:name="Term_WCAG"/>
      <w:bookmarkEnd w:id="384"/>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E93575">
          <w:rPr>
            <w:rStyle w:val="Hyperlink"/>
          </w:rPr>
          <w:t>ARIA</w:t>
        </w:r>
      </w:hyperlink>
      <w:r>
        <w:t>.</w:t>
      </w:r>
    </w:p>
    <w:p w14:paraId="047BFFEC" w14:textId="77777777" w:rsidR="007D0BD8" w:rsidRPr="00556F8F" w:rsidRDefault="007D0BD8" w:rsidP="007D0BD8">
      <w:pPr>
        <w:pStyle w:val="BodyText"/>
        <w:rPr>
          <w:b/>
          <w:bCs/>
          <w:vanish/>
          <w:specVanish/>
        </w:rPr>
      </w:pPr>
      <w:bookmarkStart w:id="385" w:name="Term_WelcomePage"/>
      <w:bookmarkEnd w:id="385"/>
      <w:r w:rsidRPr="00556F8F">
        <w:rPr>
          <w:b/>
          <w:bCs/>
        </w:rPr>
        <w:t xml:space="preserve">Welcome Page </w:t>
      </w:r>
    </w:p>
    <w:p w14:paraId="2415AA40" w14:textId="77777777" w:rsidR="007D0BD8" w:rsidRDefault="007D0BD8" w:rsidP="007D0BD8">
      <w:pPr>
        <w:pStyle w:val="BodyText"/>
      </w:pPr>
      <w:r>
        <w:t xml:space="preserve"> : a page to greet authenticated users. May also be a </w:t>
      </w:r>
      <w:hyperlink w:anchor="Term_DashboardPage" w:history="1">
        <w:r w:rsidRPr="00556F8F">
          <w:rPr>
            <w:rStyle w:val="Hyperlink"/>
          </w:rPr>
          <w:t>Dashboard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w:t>
      </w:r>
    </w:p>
    <w:p w14:paraId="6E31157B" w14:textId="77777777" w:rsidR="007D0BD8" w:rsidRPr="00FF05B1" w:rsidRDefault="007D0BD8" w:rsidP="007D0BD8">
      <w:pPr>
        <w:pStyle w:val="BodyText"/>
        <w:rPr>
          <w:b/>
          <w:bCs/>
          <w:vanish/>
          <w:specVanish/>
        </w:rPr>
      </w:pPr>
      <w:bookmarkStart w:id="386" w:name="Term_WIMP"/>
      <w:bookmarkEnd w:id="386"/>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03503D">
          <w:rPr>
            <w:rStyle w:val="Hyperlink"/>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2B4DF0">
          <w:rPr>
            <w:rStyle w:val="Hyperlink"/>
          </w:rPr>
          <w:t>RTO</w:t>
        </w:r>
      </w:hyperlink>
      <w:r>
        <w:t xml:space="preserve"> constraints.</w:t>
      </w:r>
    </w:p>
    <w:p w14:paraId="64FC7AA4" w14:textId="77777777" w:rsidR="007D0BD8" w:rsidRPr="00272A1C" w:rsidRDefault="007D0BD8" w:rsidP="007D0BD8">
      <w:pPr>
        <w:pStyle w:val="BodyText"/>
        <w:rPr>
          <w:b/>
          <w:bCs/>
          <w:vanish/>
          <w:specVanish/>
        </w:rPr>
      </w:pPr>
      <w:bookmarkStart w:id="387" w:name="Term_Workflow"/>
      <w:bookmarkEnd w:id="387"/>
      <w:r w:rsidRPr="00272A1C">
        <w:rPr>
          <w:b/>
          <w:bCs/>
        </w:rPr>
        <w:t>Workflow</w:t>
      </w:r>
    </w:p>
    <w:p w14:paraId="44F9CDCE" w14:textId="77777777" w:rsidR="007D0BD8" w:rsidRDefault="007D0BD8" w:rsidP="007D0BD8">
      <w:pPr>
        <w:pStyle w:val="BodyText"/>
      </w:pPr>
      <w:r>
        <w:t xml:space="preserve"> : a managed sequence of operations on records by different </w:t>
      </w:r>
      <w:hyperlink w:anchor="Term_Role" w:history="1">
        <w:r w:rsidRPr="00272A1C">
          <w:rPr>
            <w:rStyle w:val="Hyperlink"/>
          </w:rPr>
          <w:t>roles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Pr="00272A1C">
          <w:rPr>
            <w:rStyle w:val="Hyperlink"/>
          </w:rPr>
          <w:t>Role</w:t>
        </w:r>
      </w:hyperlink>
      <w:r>
        <w:t xml:space="preserve">, a permitted User receiving the Application request deciding to proceed to issuing an </w:t>
      </w:r>
      <w:hyperlink w:anchor="Term_Invitation" w:history="1">
        <w:r w:rsidRPr="00272A1C">
          <w:rPr>
            <w:rStyle w:val="Hyperlink"/>
          </w:rPr>
          <w:t>Invitation</w:t>
        </w:r>
      </w:hyperlink>
      <w:r>
        <w:t xml:space="preserve">, which when Accepted by the public Person signals the Service to JIT create System User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88" w:name="_Toc158297654"/>
      <w:r>
        <w:t>Review Distribution</w:t>
      </w:r>
      <w:bookmarkEnd w:id="38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8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bl>
    <w:p w14:paraId="4E821DAB" w14:textId="33F56047" w:rsidR="00660C49" w:rsidRDefault="00660C49" w:rsidP="00660C49">
      <w:pPr>
        <w:pStyle w:val="Heading3"/>
      </w:pPr>
      <w:bookmarkStart w:id="390" w:name="_Toc158297655"/>
      <w:bookmarkEnd w:id="389"/>
      <w:r>
        <w:lastRenderedPageBreak/>
        <w:t>Audience</w:t>
      </w:r>
      <w:bookmarkEnd w:id="39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91" w:name="_Toc158297656"/>
      <w:r>
        <w:t>Structure</w:t>
      </w:r>
      <w:bookmarkEnd w:id="391"/>
    </w:p>
    <w:p w14:paraId="3C9E4E3A" w14:textId="560841AA" w:rsidR="0012615C" w:rsidRDefault="0012615C" w:rsidP="0012615C">
      <w:pPr>
        <w:pStyle w:val="BodyText"/>
      </w:pPr>
      <w:r>
        <w:t xml:space="preserve">Where possible, the document structure is guided by either </w:t>
      </w:r>
      <w:hyperlink w:anchor="Value_Standards" w:history="1">
        <w:r w:rsidR="00100AB9">
          <w:rPr>
            <w:rStyle w:val="Hyperlink"/>
          </w:rPr>
          <w:t>international s</w:t>
        </w:r>
        <w:r w:rsidR="00100AB9" w:rsidRPr="004B6EC0">
          <w:rPr>
            <w:rStyle w:val="Hyperlink"/>
          </w:rPr>
          <w:t>tandard</w:t>
        </w:r>
      </w:hyperlink>
      <w:r w:rsidR="00100AB9">
        <w:t>s, industry standards</w:t>
      </w:r>
      <w:r>
        <w:t xml:space="preserve"> or best practice.</w:t>
      </w:r>
    </w:p>
    <w:p w14:paraId="4A6E4CC2" w14:textId="218E23CF" w:rsidR="005255FC" w:rsidRDefault="00660C49" w:rsidP="00660C49">
      <w:pPr>
        <w:pStyle w:val="Heading3"/>
      </w:pPr>
      <w:bookmarkStart w:id="392" w:name="_Toc158297657"/>
      <w:r>
        <w:t>Diagrams</w:t>
      </w:r>
      <w:bookmarkEnd w:id="392"/>
    </w:p>
    <w:p w14:paraId="65008B06" w14:textId="1507D50E" w:rsidR="00660C49" w:rsidRDefault="00660C49" w:rsidP="008C39DC">
      <w:pPr>
        <w:pStyle w:val="BodyText"/>
      </w:pPr>
      <w:bookmarkStart w:id="39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94" w:name="_Toc158297658"/>
      <w:bookmarkEnd w:id="393"/>
      <w:r>
        <w:t>Terms</w:t>
      </w:r>
      <w:bookmarkEnd w:id="39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393F86C" w14:textId="77777777" w:rsidR="00A851F8" w:rsidRDefault="00A851F8" w:rsidP="00EB4A97">
      <w:pPr>
        <w:pStyle w:val="BodyText"/>
      </w:pPr>
    </w:p>
    <w:p w14:paraId="2A82E8D2" w14:textId="617DB867" w:rsidR="0069205C" w:rsidRDefault="0069205C" w:rsidP="0069205C">
      <w:pPr>
        <w:pStyle w:val="Appendix"/>
      </w:pPr>
      <w:bookmarkStart w:id="395" w:name="_Toc158297659"/>
      <w:r>
        <w:t xml:space="preserve">Appendix </w:t>
      </w:r>
      <w:r w:rsidR="00D661F4">
        <w:t>B</w:t>
      </w:r>
      <w:r>
        <w:t xml:space="preserve"> – </w:t>
      </w:r>
      <w:r w:rsidR="00D661F4">
        <w:t>FAQ</w:t>
      </w:r>
      <w:bookmarkEnd w:id="395"/>
    </w:p>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78381277" w:rsidR="00C569F7" w:rsidRDefault="00DB0623" w:rsidP="0069205C">
      <w:pPr>
        <w:pStyle w:val="BodyText"/>
      </w:pPr>
      <w:r>
        <w:t>Additionally, o</w:t>
      </w:r>
      <w:r w:rsidR="00D661F4">
        <w:t xml:space="preserve">ngoing collecting feedback, monitoring use and regular maintenance of the requirements provides an opportunity to consolidate requirements as long as requirements deviate from the requirement that they are atomic/singular (see </w:t>
      </w:r>
      <w:hyperlink w:anchor="Term_SMART" w:history="1">
        <w:r w:rsidR="00D661F4" w:rsidRPr="00DB0623">
          <w:rPr>
            <w:rStyle w:val="Hyperlink"/>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w:t>
      </w:r>
      <w:r>
        <w:lastRenderedPageBreak/>
        <w:t xml:space="preserve">provide equations, references, or other basic spreadsheet functionality. Confluence pages or tables provide the lowest set of features while improving access to </w:t>
      </w:r>
      <w:hyperlink w:anchor="Term_SponsorOrganisation" w:history="1">
        <w:r w:rsidRPr="00D17973">
          <w:rPr>
            <w:rStyle w:val="Hyperlink"/>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6E8CCD0"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D17973">
          <w:rPr>
            <w:rStyle w:val="Hyperlink"/>
          </w:rPr>
          <w:t>roles</w:t>
        </w:r>
      </w:hyperlink>
      <w:r>
        <w:t xml:space="preserve"> to them before they have formally consented to joining a system and accepting its associated </w:t>
      </w:r>
      <w:hyperlink w:anchor="Term_Duty" w:history="1">
        <w:r w:rsidRPr="00D17973">
          <w:rPr>
            <w:rStyle w:val="Hyperlink"/>
          </w:rPr>
          <w:t>duties</w:t>
        </w:r>
      </w:hyperlink>
      <w:r>
        <w:t xml:space="preserve"> and then accepting the </w:t>
      </w:r>
      <w:hyperlink w:anchor="Term_Responsibility" w:history="1">
        <w:r w:rsidRPr="00D17973">
          <w:rPr>
            <w:rStyle w:val="Hyperlink"/>
          </w:rPr>
          <w:t>responsibilities</w:t>
        </w:r>
      </w:hyperlink>
      <w:r>
        <w:t xml:space="preserve"> of a specific </w:t>
      </w:r>
      <w:hyperlink w:anchor="Term_Role" w:history="1">
        <w:r w:rsidRPr="00D17973">
          <w:rPr>
            <w:rStyle w:val="Hyperlink"/>
          </w:rPr>
          <w:t>roles</w:t>
        </w:r>
      </w:hyperlink>
      <w:r>
        <w:t xml:space="preserve">. This is done by instead preferring a process of [optionally Applying to] </w:t>
      </w:r>
      <w:r w:rsidR="00504B54">
        <w:t xml:space="preserve">being </w:t>
      </w:r>
      <w:r>
        <w:t xml:space="preserve">Invited to Accept a </w:t>
      </w:r>
      <w:hyperlink w:anchor="Term_Role" w:history="1">
        <w:r w:rsidRPr="00504B54">
          <w:rPr>
            <w:rStyle w:val="Hyperlink"/>
          </w:rPr>
          <w:t>Role</w:t>
        </w:r>
      </w:hyperlink>
      <w:r>
        <w:t>, JIT creating a system user and identity if needed.</w:t>
      </w:r>
    </w:p>
    <w:p w14:paraId="4CEE8512" w14:textId="19760A4D" w:rsidR="00D661F4" w:rsidRDefault="00D661F4" w:rsidP="00D661F4">
      <w:pPr>
        <w:pStyle w:val="Appendix"/>
      </w:pPr>
      <w:bookmarkStart w:id="396" w:name="_Toc158297660"/>
      <w:r>
        <w:t>Appendix C – Requirement Record Template</w:t>
      </w:r>
      <w:bookmarkEnd w:id="396"/>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7573D236" w14:textId="77777777" w:rsidR="00D661F4" w:rsidRDefault="00D661F4" w:rsidP="00D661F4">
      <w:pPr>
        <w:pStyle w:val="Heading5"/>
      </w:pPr>
      <w:bookmarkStart w:id="397" w:name="_Hlk156477477"/>
      <w:r>
        <w:t xml:space="preserve">ID: </w:t>
      </w:r>
      <w:r w:rsidRPr="003A0A31">
        <w:rPr>
          <w:b/>
          <w:bCs/>
        </w:rPr>
        <w:t>Title</w:t>
      </w:r>
    </w:p>
    <w:p w14:paraId="7754572D" w14:textId="77777777" w:rsidR="00D661F4" w:rsidRPr="001F0BD9" w:rsidRDefault="00D661F4" w:rsidP="00D661F4">
      <w:pPr>
        <w:pStyle w:val="ASomething"/>
      </w:pPr>
      <w:r w:rsidRPr="009D493F">
        <w:rPr>
          <w:b/>
          <w:bCs/>
        </w:rPr>
        <w:t>Category</w:t>
      </w:r>
      <w:r w:rsidRPr="009D493F">
        <w:t>:</w:t>
      </w:r>
      <w:r>
        <w:t xml:space="preserve"> </w:t>
      </w:r>
      <w:r>
        <w:tab/>
        <w:t>…</w:t>
      </w:r>
    </w:p>
    <w:p w14:paraId="79A15966" w14:textId="77777777" w:rsidR="00D661F4" w:rsidRPr="001F0BD9" w:rsidRDefault="00D661F4" w:rsidP="00D661F4">
      <w:pPr>
        <w:pStyle w:val="ASomething"/>
      </w:pPr>
      <w:r w:rsidRPr="009D493F">
        <w:rPr>
          <w:b/>
          <w:bCs/>
        </w:rPr>
        <w:t>Statement</w:t>
      </w:r>
      <w:r w:rsidRPr="009D493F">
        <w:t>:</w:t>
      </w:r>
      <w:r>
        <w:t xml:space="preserve"> </w:t>
      </w:r>
      <w:r>
        <w:tab/>
        <w:t>…</w:t>
      </w:r>
    </w:p>
    <w:p w14:paraId="3DEF883B" w14:textId="77777777" w:rsidR="00D661F4" w:rsidRPr="001F0BD9" w:rsidRDefault="00D661F4" w:rsidP="00D661F4">
      <w:pPr>
        <w:pStyle w:val="ASomething"/>
      </w:pPr>
      <w:r w:rsidRPr="009D493F">
        <w:rPr>
          <w:b/>
          <w:bCs/>
        </w:rPr>
        <w:t>Rationale</w:t>
      </w:r>
      <w:r w:rsidRPr="009D493F">
        <w:t>:</w:t>
      </w:r>
      <w:r>
        <w:tab/>
        <w:t>…</w:t>
      </w:r>
    </w:p>
    <w:p w14:paraId="294A01BF" w14:textId="77777777" w:rsidR="00D661F4" w:rsidRPr="001F0BD9" w:rsidRDefault="00D661F4" w:rsidP="00D661F4">
      <w:pPr>
        <w:pStyle w:val="ASomething"/>
      </w:pPr>
      <w:r w:rsidRPr="009D493F">
        <w:rPr>
          <w:b/>
          <w:bCs/>
        </w:rPr>
        <w:t>Details</w:t>
      </w:r>
      <w:r w:rsidRPr="009D493F">
        <w:t>:</w:t>
      </w:r>
      <w:r>
        <w:t xml:space="preserve"> </w:t>
      </w:r>
      <w:r>
        <w:tab/>
        <w:t>…</w:t>
      </w:r>
    </w:p>
    <w:p w14:paraId="1731CCB6" w14:textId="77777777" w:rsidR="00D661F4" w:rsidRPr="0075069B" w:rsidRDefault="00D661F4" w:rsidP="00D661F4">
      <w:pPr>
        <w:pStyle w:val="ASomething"/>
      </w:pPr>
      <w:r>
        <w:rPr>
          <w:b/>
          <w:bCs/>
        </w:rPr>
        <w:t>Prompts:</w:t>
      </w:r>
      <w:r>
        <w:tab/>
        <w:t>…</w:t>
      </w:r>
    </w:p>
    <w:bookmarkEnd w:id="397"/>
    <w:p w14:paraId="3D984393" w14:textId="2F182920" w:rsidR="00D661F4" w:rsidRDefault="00D661F4">
      <w:pPr>
        <w:rPr>
          <w:rFonts w:eastAsiaTheme="majorEastAsia" w:cstheme="majorBidi"/>
          <w:b/>
          <w:color w:val="2F5496"/>
          <w:sz w:val="32"/>
          <w:szCs w:val="32"/>
        </w:rPr>
      </w:pPr>
    </w:p>
    <w:p w14:paraId="68D38D10" w14:textId="4C23B221" w:rsidR="000B6666" w:rsidRDefault="000B6666" w:rsidP="000B6666">
      <w:pPr>
        <w:pStyle w:val="Appendix"/>
      </w:pPr>
      <w:bookmarkStart w:id="398" w:name="_Toc158297661"/>
      <w:r>
        <w:t>Appendix D – Continuous Improvements</w:t>
      </w:r>
      <w:bookmarkEnd w:id="398"/>
      <w:r>
        <w:t xml:space="preserve"> </w:t>
      </w:r>
    </w:p>
    <w:p w14:paraId="0222BAA2" w14:textId="27C10027" w:rsidR="000B6666" w:rsidRDefault="000B6666" w:rsidP="000B6666">
      <w:pPr>
        <w:pStyle w:val="BodyText"/>
      </w:pPr>
      <w:r>
        <w:t>Continuous Improvements tasks to consider:</w:t>
      </w:r>
    </w:p>
    <w:p w14:paraId="3F0C7BB7" w14:textId="72882778" w:rsidR="000B6666" w:rsidRDefault="000B6666" w:rsidP="000B6666">
      <w:pPr>
        <w:pStyle w:val="BodyText"/>
        <w:numPr>
          <w:ilvl w:val="0"/>
          <w:numId w:val="41"/>
        </w:numPr>
      </w:pPr>
      <w:r>
        <w:t xml:space="preserve">Continue to scan </w:t>
      </w:r>
      <w:hyperlink w:anchor="Term_Requirement" w:history="1">
        <w:r w:rsidRPr="00663AF7">
          <w:rPr>
            <w:rStyle w:val="Hyperlink"/>
          </w:rPr>
          <w:t>Requirement</w:t>
        </w:r>
      </w:hyperlink>
      <w:r>
        <w:t xml:space="preserve"> </w:t>
      </w:r>
      <w:hyperlink w:anchor="Term_Statement" w:history="1">
        <w:r w:rsidRPr="00663AF7">
          <w:rPr>
            <w:rStyle w:val="Hyperlink"/>
          </w:rPr>
          <w:t>Statements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277C325D" w:rsidR="00C448EA" w:rsidRDefault="00C448EA" w:rsidP="00C448EA">
      <w:pPr>
        <w:pStyle w:val="Appendix"/>
      </w:pPr>
      <w:bookmarkStart w:id="399" w:name="_Toc158297662"/>
      <w:r>
        <w:lastRenderedPageBreak/>
        <w:t>Appendix E – Default System Services</w:t>
      </w:r>
      <w:bookmarkEnd w:id="399"/>
    </w:p>
    <w:p w14:paraId="6B402885" w14:textId="5BEC7FC2" w:rsidR="00C448EA" w:rsidRDefault="00C448EA" w:rsidP="00C448EA">
      <w:pPr>
        <w:pStyle w:val="BodyText"/>
      </w:pPr>
      <w:r>
        <w:t>Complex systems by default provide the following capabilities:</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6E288B9F" w:rsidR="00C448EA" w:rsidRDefault="00C448EA" w:rsidP="00C448EA">
      <w:pPr>
        <w:pStyle w:val="BodyText"/>
        <w:numPr>
          <w:ilvl w:val="1"/>
          <w:numId w:val="41"/>
        </w:numPr>
      </w:pPr>
      <w:r>
        <w:t>User to [</w:t>
      </w:r>
      <w:proofErr w:type="spellStart"/>
      <w:r>
        <w:t>System|Group|Resource</w:t>
      </w:r>
      <w:proofErr w:type="spellEnd"/>
      <w:r>
        <w:t>] Role Application/Invitation/Acceptance/Approval Workflow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Pr="000B6666" w:rsidRDefault="00C448EA" w:rsidP="00C448EA">
      <w:pPr>
        <w:pStyle w:val="BodyText"/>
      </w:pPr>
    </w:p>
    <w:p w14:paraId="1EB2B146" w14:textId="66010D81" w:rsidR="004665F8" w:rsidRDefault="00D661F4" w:rsidP="00D661F4">
      <w:pPr>
        <w:pStyle w:val="Appendix"/>
      </w:pPr>
      <w:bookmarkStart w:id="400" w:name="_Toc158297663"/>
      <w:r>
        <w:t xml:space="preserve">Appendix </w:t>
      </w:r>
      <w:r w:rsidR="00C448EA">
        <w:t>F</w:t>
      </w:r>
      <w:r>
        <w:t xml:space="preserve"> - TODO</w:t>
      </w:r>
      <w:bookmarkEnd w:id="400"/>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lastRenderedPageBreak/>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780660AC" w14:textId="77777777" w:rsidR="004665F8" w:rsidRDefault="004665F8" w:rsidP="004665F8">
      <w:pPr>
        <w:pStyle w:val="BodyText"/>
        <w:numPr>
          <w:ilvl w:val="0"/>
          <w:numId w:val="37"/>
        </w:numPr>
      </w:pPr>
      <w:proofErr w:type="gramStart"/>
      <w:r>
        <w:t>Where?:</w:t>
      </w:r>
      <w:proofErr w:type="gramEnd"/>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uncan Watson" w:date="2024-02-09T10:57:00Z" w:initials="DW">
    <w:p w14:paraId="4FBF7B89" w14:textId="77777777" w:rsidR="00225BBB" w:rsidRDefault="00225BBB" w:rsidP="00B13CB2">
      <w:pPr>
        <w:pStyle w:val="CommentText"/>
      </w:pPr>
      <w:r>
        <w:rPr>
          <w:rStyle w:val="CommentReference"/>
        </w:rPr>
        <w:annotationRef/>
      </w:r>
      <w:r>
        <w:t xml:space="preserve">The difficulty here is that many projects expect the NFR's to be tailored for their project.  Eg on DI4OL it was necessary to customise a number of the generic NFR's for the project.  </w:t>
      </w:r>
    </w:p>
  </w:comment>
  <w:comment w:id="13" w:author="Sky Sigal" w:date="2024-02-09T15:45:00Z" w:initials="SS">
    <w:p w14:paraId="6103A01A" w14:textId="77777777" w:rsidR="008F3213" w:rsidRDefault="008F3213" w:rsidP="00AF3F6A">
      <w:pPr>
        <w:pStyle w:val="CommentText"/>
      </w:pPr>
      <w:r>
        <w:rPr>
          <w:rStyle w:val="CommentReference"/>
        </w:rPr>
        <w:annotationRef/>
      </w:r>
      <w:r>
        <w:t xml:space="preserve">I believe half the issue we face here that I have not seen elsewhere is the tailoring by contractors. </w:t>
      </w:r>
    </w:p>
  </w:comment>
  <w:comment w:id="15" w:author="Duncan Watson" w:date="2024-02-09T10:58:00Z" w:initials="DW">
    <w:p w14:paraId="22217D19" w14:textId="3BF979ED" w:rsidR="009B1401" w:rsidRDefault="009B1401" w:rsidP="00051186">
      <w:pPr>
        <w:pStyle w:val="CommentText"/>
      </w:pPr>
      <w:r>
        <w:rPr>
          <w:rStyle w:val="CommentReference"/>
        </w:rPr>
        <w:annotationRef/>
      </w:r>
      <w:r>
        <w:t>The testing teams also need to easily identify which NFR's are applicable to them.  Same for security testing and functional testing (if any NFR's apply) and Performance/Stress testing.  This categorisation doesn't come through easily in the current list.</w:t>
      </w:r>
    </w:p>
  </w:comment>
  <w:comment w:id="16" w:author="Sky Sigal" w:date="2024-02-09T15:46:00Z" w:initials="SS">
    <w:p w14:paraId="3CA50669" w14:textId="77777777" w:rsidR="008F3213" w:rsidRDefault="008F3213" w:rsidP="002D5DA7">
      <w:pPr>
        <w:pStyle w:val="CommentText"/>
      </w:pPr>
      <w:r>
        <w:rPr>
          <w:rStyle w:val="CommentReference"/>
        </w:rPr>
        <w:annotationRef/>
      </w:r>
      <w:r>
        <w:t>QA is done on all Requirements. But method changes (Sighted/Measured).</w:t>
      </w:r>
    </w:p>
  </w:comment>
  <w:comment w:id="23" w:author="Duncan Watson" w:date="2024-02-09T11:00:00Z" w:initials="DW">
    <w:p w14:paraId="13DBB442" w14:textId="3FCCFFE9" w:rsidR="00B26539" w:rsidRDefault="00B26539" w:rsidP="00F91751">
      <w:pPr>
        <w:pStyle w:val="CommentText"/>
      </w:pPr>
      <w:r>
        <w:rPr>
          <w:rStyle w:val="CommentReference"/>
        </w:rPr>
        <w:annotationRef/>
      </w:r>
      <w:r>
        <w:t>Sometimes I think the set in this table is probably all that is required for some projects.</w:t>
      </w:r>
    </w:p>
  </w:comment>
  <w:comment w:id="27" w:author="Duncan Watson" w:date="2024-02-09T10:59:00Z" w:initials="DW">
    <w:p w14:paraId="2CD2906C" w14:textId="5C08C90A" w:rsidR="008D66B6" w:rsidRDefault="008D66B6" w:rsidP="00D63113">
      <w:pPr>
        <w:pStyle w:val="CommentText"/>
      </w:pPr>
      <w:r>
        <w:rPr>
          <w:rStyle w:val="CommentReference"/>
        </w:rPr>
        <w:annotationRef/>
      </w:r>
      <w:r>
        <w:t>We do have some exceptions to this, eg Cook Islands and other pacific islands sometimes fall into scope.</w:t>
      </w:r>
    </w:p>
  </w:comment>
  <w:comment w:id="28" w:author="Sky Sigal" w:date="2024-02-09T15:47:00Z" w:initials="SS">
    <w:p w14:paraId="2DEE54FA" w14:textId="77777777" w:rsidR="008F3213" w:rsidRDefault="008F3213" w:rsidP="009572CD">
      <w:pPr>
        <w:pStyle w:val="CommentText"/>
      </w:pPr>
      <w:r>
        <w:rPr>
          <w:rStyle w:val="CommentReference"/>
        </w:rPr>
        <w:annotationRef/>
      </w:r>
      <w:r>
        <w:t>Correct. That's why it's a table. Allowiing different Quantities per project.</w:t>
      </w:r>
    </w:p>
  </w:comment>
  <w:comment w:id="30" w:author="Duncan Watson" w:date="2024-02-09T10:59:00Z" w:initials="DW">
    <w:p w14:paraId="337E5C53" w14:textId="0F05B072" w:rsidR="0084780F" w:rsidRDefault="0084780F" w:rsidP="005262E2">
      <w:pPr>
        <w:pStyle w:val="CommentText"/>
      </w:pPr>
      <w:r>
        <w:rPr>
          <w:rStyle w:val="CommentReference"/>
        </w:rPr>
        <w:annotationRef/>
      </w:r>
      <w:r>
        <w:t>Probably a few more.</w:t>
      </w:r>
    </w:p>
  </w:comment>
  <w:comment w:id="31" w:author="Sky Sigal" w:date="2024-02-09T15:47:00Z" w:initials="SS">
    <w:p w14:paraId="4C5B94EF" w14:textId="77777777" w:rsidR="008F3213" w:rsidRDefault="008F3213" w:rsidP="007B54D9">
      <w:pPr>
        <w:pStyle w:val="CommentText"/>
      </w:pPr>
      <w:r>
        <w:rPr>
          <w:rStyle w:val="CommentReference"/>
        </w:rPr>
        <w:annotationRef/>
      </w:r>
      <w:r>
        <w:t>I'm sort of thinking of how to Remove this. Because respondents just don't know what paragraph in a long Act we are talking about.</w:t>
      </w:r>
    </w:p>
  </w:comment>
  <w:comment w:id="52" w:author="Duncan Watson" w:date="2024-02-09T11:02:00Z" w:initials="DW">
    <w:p w14:paraId="7D8B5C1D" w14:textId="56605D46" w:rsidR="006D746C" w:rsidRDefault="006D746C" w:rsidP="000F5189">
      <w:pPr>
        <w:pStyle w:val="CommentText"/>
      </w:pPr>
      <w:r>
        <w:rPr>
          <w:rStyle w:val="CommentReference"/>
        </w:rPr>
        <w:annotationRef/>
      </w:r>
      <w:r>
        <w:t>I can see the naming convention, but it is a bit long and cumbersome.</w:t>
      </w:r>
    </w:p>
  </w:comment>
  <w:comment w:id="53" w:author="Duncan Watson" w:date="2024-02-09T11:02:00Z" w:initials="DW">
    <w:p w14:paraId="2E851C12" w14:textId="77777777" w:rsidR="00582037" w:rsidRDefault="006D746C" w:rsidP="005B0261">
      <w:pPr>
        <w:pStyle w:val="CommentText"/>
      </w:pPr>
      <w:r>
        <w:rPr>
          <w:rStyle w:val="CommentReference"/>
        </w:rPr>
        <w:annotationRef/>
      </w:r>
      <w:r w:rsidR="00582037">
        <w:t>Ones like this are too generic.  Most of the ones in the Functionality section are too generic.</w:t>
      </w:r>
    </w:p>
  </w:comment>
  <w:comment w:id="66" w:author="Duncan Watson" w:date="2024-02-09T11:08:00Z" w:initials="DW">
    <w:p w14:paraId="3659CD6D" w14:textId="77777777" w:rsidR="00400DE8" w:rsidRDefault="00400DE8" w:rsidP="0045320B">
      <w:pPr>
        <w:pStyle w:val="CommentText"/>
      </w:pPr>
      <w:r>
        <w:rPr>
          <w:rStyle w:val="CommentReference"/>
        </w:rPr>
        <w:annotationRef/>
      </w:r>
      <w:r>
        <w:t>A lot of these are quite important, but for Cloud delivered SaaS solutions it can be near impossible to confirm or change.</w:t>
      </w:r>
    </w:p>
  </w:comment>
  <w:comment w:id="68" w:author="Duncan Watson" w:date="2024-02-09T11:06:00Z" w:initials="DW">
    <w:p w14:paraId="1A633BB8" w14:textId="372485B3" w:rsidR="002C5EFB" w:rsidRDefault="002C5EFB" w:rsidP="00DF44FD">
      <w:pPr>
        <w:pStyle w:val="CommentText"/>
      </w:pPr>
      <w:r>
        <w:rPr>
          <w:rStyle w:val="CommentReference"/>
        </w:rPr>
        <w:annotationRef/>
      </w:r>
      <w:r>
        <w:t>Which would be defined for each project, or could be one of a set of bronze/silver/gold type response times as per a service definition tier for the application.</w:t>
      </w:r>
    </w:p>
  </w:comment>
  <w:comment w:id="69" w:author="Duncan Watson" w:date="2024-02-09T11:06:00Z" w:initials="DW">
    <w:p w14:paraId="7513DC6C" w14:textId="77777777" w:rsidR="00DA6C53" w:rsidRDefault="00DA6C53" w:rsidP="00507757">
      <w:pPr>
        <w:pStyle w:val="CommentText"/>
      </w:pPr>
      <w:r>
        <w:rPr>
          <w:rStyle w:val="CommentReference"/>
        </w:rPr>
        <w:annotationRef/>
      </w:r>
      <w:r>
        <w:t>Ones like this may not be relevant to all projects.</w:t>
      </w:r>
    </w:p>
  </w:comment>
  <w:comment w:id="70" w:author="Sky Sigal" w:date="2024-02-09T15:49:00Z" w:initials="SS">
    <w:p w14:paraId="1903A867" w14:textId="77777777" w:rsidR="008F3213" w:rsidRDefault="008F3213" w:rsidP="00306ABB">
      <w:pPr>
        <w:pStyle w:val="CommentText"/>
      </w:pPr>
      <w:r>
        <w:rPr>
          <w:rStyle w:val="CommentReference"/>
        </w:rPr>
        <w:annotationRef/>
      </w:r>
      <w:r>
        <w:t>What case of a national long living service would archiving not apply?</w:t>
      </w:r>
    </w:p>
  </w:comment>
  <w:comment w:id="78" w:author="Duncan Watson" w:date="2024-02-09T11:09:00Z" w:initials="DW">
    <w:p w14:paraId="0466D1D2" w14:textId="51C8FCCA" w:rsidR="002A1129" w:rsidRDefault="002A1129" w:rsidP="00133A4B">
      <w:pPr>
        <w:pStyle w:val="CommentText"/>
      </w:pPr>
      <w:r>
        <w:rPr>
          <w:rStyle w:val="CommentReference"/>
        </w:rPr>
        <w:annotationRef/>
      </w:r>
      <w:r>
        <w:t>Ones like this we have little control over for Cloud delivered solutions.</w:t>
      </w:r>
    </w:p>
  </w:comment>
  <w:comment w:id="79" w:author="Sky Sigal" w:date="2024-02-09T15:50:00Z" w:initials="SS">
    <w:p w14:paraId="6419FF45" w14:textId="77777777" w:rsidR="008F3213" w:rsidRDefault="008F3213" w:rsidP="00DB7ABB">
      <w:pPr>
        <w:pStyle w:val="CommentText"/>
      </w:pPr>
      <w:r>
        <w:rPr>
          <w:rStyle w:val="CommentReference"/>
        </w:rPr>
        <w:annotationRef/>
      </w:r>
      <w:r>
        <w:t xml:space="preserve">That is true. But it should cause a decrease in the score by which it is measured compared to other options. </w:t>
      </w:r>
    </w:p>
  </w:comment>
  <w:comment w:id="83" w:author="Duncan Watson" w:date="2024-02-09T11:12:00Z" w:initials="DW">
    <w:p w14:paraId="66336972" w14:textId="12CA63FB" w:rsidR="008D008A" w:rsidRDefault="008D008A" w:rsidP="009B1D4F">
      <w:pPr>
        <w:pStyle w:val="CommentText"/>
      </w:pPr>
      <w:r>
        <w:rPr>
          <w:rStyle w:val="CommentReference"/>
        </w:rPr>
        <w:annotationRef/>
      </w:r>
      <w:r>
        <w:t>There is another view that all Usability category are Functional rather than non-Functional.  Jury still out on this, I think there may be exceptions.</w:t>
      </w:r>
    </w:p>
  </w:comment>
  <w:comment w:id="84" w:author="Sky Sigal" w:date="2024-02-09T15:51:00Z" w:initials="SS">
    <w:p w14:paraId="279DB0E1" w14:textId="77777777" w:rsidR="008F3213" w:rsidRDefault="008F3213" w:rsidP="00945B6B">
      <w:pPr>
        <w:pStyle w:val="CommentText"/>
      </w:pPr>
      <w:r>
        <w:rPr>
          <w:rStyle w:val="CommentReference"/>
        </w:rPr>
        <w:annotationRef/>
      </w:r>
      <w:r>
        <w:t xml:space="preserve">I'll stick to ISO-25010's Qualities description. </w:t>
      </w:r>
    </w:p>
  </w:comment>
  <w:comment w:id="86" w:author="Duncan Watson" w:date="2024-02-09T11:11:00Z" w:initials="DW">
    <w:p w14:paraId="0B569DA5" w14:textId="5F4A06BB" w:rsidR="009C5A07" w:rsidRDefault="009C5A07" w:rsidP="00E03E89">
      <w:pPr>
        <w:pStyle w:val="CommentText"/>
      </w:pPr>
      <w:r>
        <w:rPr>
          <w:rStyle w:val="CommentReference"/>
        </w:rPr>
        <w:annotationRef/>
      </w:r>
      <w:r>
        <w:t>Won't always be relevant.</w:t>
      </w:r>
    </w:p>
  </w:comment>
  <w:comment w:id="87" w:author="Sky Sigal" w:date="2024-02-09T15:51:00Z" w:initials="SS">
    <w:p w14:paraId="735D9EF1" w14:textId="77777777" w:rsidR="008F3213" w:rsidRDefault="008F3213" w:rsidP="00B57E4D">
      <w:pPr>
        <w:pStyle w:val="CommentText"/>
      </w:pPr>
      <w:r>
        <w:rPr>
          <w:rStyle w:val="CommentReference"/>
        </w:rPr>
        <w:annotationRef/>
      </w:r>
      <w:r>
        <w:t>It's the law. Of NZ.</w:t>
      </w:r>
    </w:p>
  </w:comment>
  <w:comment w:id="88" w:author="Sky Sigal" w:date="2024-02-09T15:51:00Z" w:initials="SS">
    <w:p w14:paraId="393B4EB9" w14:textId="77777777" w:rsidR="008F3213" w:rsidRDefault="008F3213" w:rsidP="00B765F0">
      <w:pPr>
        <w:pStyle w:val="CommentText"/>
      </w:pPr>
      <w:r>
        <w:rPr>
          <w:rStyle w:val="CommentReference"/>
        </w:rPr>
        <w:annotationRef/>
      </w:r>
      <w:r>
        <w:t>It's for a solution. So if a SaaS didn't have one (???) then have to put up a side site to host the Usability pages that are defined by law.</w:t>
      </w:r>
    </w:p>
  </w:comment>
  <w:comment w:id="94" w:author="Duncan Watson" w:date="2024-02-09T11:13:00Z" w:initials="DW">
    <w:p w14:paraId="4CF4E652" w14:textId="5D5B5835" w:rsidR="005F4B6D" w:rsidRDefault="005F4B6D" w:rsidP="00643906">
      <w:pPr>
        <w:pStyle w:val="CommentText"/>
      </w:pPr>
      <w:r>
        <w:rPr>
          <w:rStyle w:val="CommentReference"/>
        </w:rPr>
        <w:annotationRef/>
      </w:r>
      <w:r>
        <w:t>Won't always be relevant.</w:t>
      </w:r>
    </w:p>
  </w:comment>
  <w:comment w:id="95" w:author="Sky Sigal" w:date="2024-02-09T15:52:00Z" w:initials="SS">
    <w:p w14:paraId="0C8D636E" w14:textId="77777777" w:rsidR="008F3213" w:rsidRDefault="008F3213" w:rsidP="004678B8">
      <w:pPr>
        <w:pStyle w:val="CommentText"/>
      </w:pPr>
      <w:r>
        <w:rPr>
          <w:rStyle w:val="CommentReference"/>
        </w:rPr>
        <w:annotationRef/>
      </w:r>
      <w:r>
        <w:t>It's just basic design.</w:t>
      </w:r>
    </w:p>
  </w:comment>
  <w:comment w:id="97" w:author="Duncan Watson" w:date="2024-02-09T11:14:00Z" w:initials="DW">
    <w:p w14:paraId="6A491DC4" w14:textId="758D6C03" w:rsidR="00C3612E" w:rsidRDefault="00C3612E" w:rsidP="00656AB1">
      <w:pPr>
        <w:pStyle w:val="CommentText"/>
      </w:pPr>
      <w:r>
        <w:rPr>
          <w:rStyle w:val="CommentReference"/>
        </w:rPr>
        <w:annotationRef/>
      </w:r>
      <w:r>
        <w:t xml:space="preserve">Ones like this cover a range of NFR's really neatly.  </w:t>
      </w:r>
    </w:p>
  </w:comment>
  <w:comment w:id="98" w:author="Sky Sigal" w:date="2024-02-09T15:52:00Z" w:initials="SS">
    <w:p w14:paraId="5B140D41" w14:textId="77777777" w:rsidR="008F3213" w:rsidRDefault="008F3213" w:rsidP="00F912DD">
      <w:pPr>
        <w:pStyle w:val="CommentText"/>
      </w:pPr>
      <w:r>
        <w:rPr>
          <w:rStyle w:val="CommentReference"/>
        </w:rPr>
        <w:annotationRef/>
      </w:r>
      <w:r>
        <w:t>Yes. It's why I don't reference the NZ Accessiblity regulation. As it's one line. Pointing to WCAG.</w:t>
      </w:r>
    </w:p>
  </w:comment>
  <w:comment w:id="100" w:author="Duncan Watson" w:date="2024-02-09T11:15:00Z" w:initials="DW">
    <w:p w14:paraId="778C9C69" w14:textId="0B170620" w:rsidR="001C1D9E" w:rsidRDefault="001C1D9E" w:rsidP="0021021B">
      <w:pPr>
        <w:pStyle w:val="CommentText"/>
      </w:pPr>
      <w:r>
        <w:rPr>
          <w:rStyle w:val="CommentReference"/>
        </w:rPr>
        <w:annotationRef/>
      </w:r>
      <w:r>
        <w:t>Many of these are important but hard to verify and enforce for Cloud delivered SaaS solutions.</w:t>
      </w:r>
    </w:p>
  </w:comment>
  <w:comment w:id="105" w:author="Duncan Watson" w:date="2024-02-09T11:16:00Z" w:initials="DW">
    <w:p w14:paraId="7980AF62" w14:textId="77777777" w:rsidR="002561D5" w:rsidRDefault="002561D5" w:rsidP="002571E2">
      <w:pPr>
        <w:pStyle w:val="CommentText"/>
      </w:pPr>
      <w:r>
        <w:rPr>
          <w:rStyle w:val="CommentReference"/>
        </w:rPr>
        <w:annotationRef/>
      </w:r>
      <w:r>
        <w:t>These are the important NFR's, and in many cases could be categorised according to bronze/silver/gold service tiers to simplify the specification of the quantifiable numbers.</w:t>
      </w:r>
    </w:p>
  </w:comment>
  <w:comment w:id="107" w:author="Duncan Watson" w:date="2024-02-09T11:17:00Z" w:initials="DW">
    <w:p w14:paraId="2C959AD7" w14:textId="77777777" w:rsidR="00D20FCF" w:rsidRDefault="00D20FCF" w:rsidP="00544351">
      <w:pPr>
        <w:pStyle w:val="CommentText"/>
      </w:pPr>
      <w:r>
        <w:rPr>
          <w:rStyle w:val="CommentReference"/>
        </w:rPr>
        <w:annotationRef/>
      </w:r>
      <w:r>
        <w:t>The Security NFR's are generally the domain of a separate testing group, maybe 3rd party.  Continually being revised for tighter and more stringent controls.  I'm almost ready to hand off security NFR's to a separate document.</w:t>
      </w:r>
    </w:p>
  </w:comment>
  <w:comment w:id="108" w:author="Sky Sigal" w:date="2024-02-09T15:54:00Z" w:initials="SS">
    <w:p w14:paraId="484CE63F" w14:textId="77777777" w:rsidR="008F3213" w:rsidRDefault="008F3213" w:rsidP="00E91C72">
      <w:pPr>
        <w:pStyle w:val="CommentText"/>
      </w:pPr>
      <w:r>
        <w:rPr>
          <w:rStyle w:val="CommentReference"/>
        </w:rPr>
        <w:annotationRef/>
      </w:r>
      <w:r>
        <w:t>I'll put it that principles of secure design havn't changed in 20 years.</w:t>
      </w:r>
      <w:r>
        <w:br/>
        <w:t>Encryption of channels.</w:t>
      </w:r>
      <w:r>
        <w:br/>
        <w:t>Encryption of storage.</w:t>
      </w:r>
      <w:r>
        <w:br/>
        <w:t>Encryption of settings.</w:t>
      </w:r>
      <w:r>
        <w:br/>
        <w:t>Access Control.</w:t>
      </w:r>
      <w:r>
        <w:br/>
        <w:t>Monitoring.</w:t>
      </w:r>
      <w:r>
        <w:br/>
      </w:r>
    </w:p>
  </w:comment>
  <w:comment w:id="122" w:author="Duncan Watson" w:date="2024-02-09T11:19:00Z" w:initials="DW">
    <w:p w14:paraId="66714004" w14:textId="6260C5F0" w:rsidR="006C0F2A" w:rsidRDefault="006C0F2A" w:rsidP="00936530">
      <w:pPr>
        <w:pStyle w:val="CommentText"/>
      </w:pPr>
      <w:r>
        <w:rPr>
          <w:rStyle w:val="CommentReference"/>
        </w:rPr>
        <w:annotationRef/>
      </w:r>
      <w:r>
        <w:t>These couple are back in the NFR category rather than separate security NFR's.</w:t>
      </w:r>
    </w:p>
  </w:comment>
  <w:comment w:id="123" w:author="Sky Sigal" w:date="2024-02-09T15:54:00Z" w:initials="SS">
    <w:p w14:paraId="2C23A208" w14:textId="77777777" w:rsidR="008F3213" w:rsidRDefault="008F3213" w:rsidP="00716EE9">
      <w:pPr>
        <w:pStyle w:val="CommentText"/>
      </w:pPr>
      <w:r>
        <w:rPr>
          <w:rStyle w:val="CommentReference"/>
        </w:rPr>
        <w:annotationRef/>
      </w:r>
      <w:r>
        <w:t>?</w:t>
      </w:r>
    </w:p>
  </w:comment>
  <w:comment w:id="129" w:author="Duncan Watson" w:date="2024-02-09T11:21:00Z" w:initials="DW">
    <w:p w14:paraId="0199922B" w14:textId="59E6C0AF" w:rsidR="00107E59" w:rsidRDefault="00107E59" w:rsidP="00ED121B">
      <w:pPr>
        <w:pStyle w:val="CommentText"/>
      </w:pPr>
      <w:r>
        <w:rPr>
          <w:rStyle w:val="CommentReference"/>
        </w:rPr>
        <w:annotationRef/>
      </w:r>
      <w:r>
        <w:t>These are really hard to verify with Cloud SaaS solutions.</w:t>
      </w:r>
    </w:p>
  </w:comment>
  <w:comment w:id="130" w:author="Sky Sigal" w:date="2024-02-09T15:55:00Z" w:initials="SS">
    <w:p w14:paraId="7C6FC840" w14:textId="77777777" w:rsidR="008F3213" w:rsidRDefault="008F3213" w:rsidP="00A011BC">
      <w:pPr>
        <w:pStyle w:val="CommentText"/>
      </w:pPr>
      <w:r>
        <w:rPr>
          <w:rStyle w:val="CommentReference"/>
        </w:rPr>
        <w:annotationRef/>
      </w:r>
      <w:r>
        <w:t>That's why it's filtered to Custom Code. Defined in glossary.</w:t>
      </w:r>
    </w:p>
  </w:comment>
  <w:comment w:id="143" w:author="Duncan Watson" w:date="2024-02-09T11:23:00Z" w:initials="DW">
    <w:p w14:paraId="44084846" w14:textId="76DF28E7" w:rsidR="001161B6" w:rsidRDefault="001161B6" w:rsidP="000F09E3">
      <w:pPr>
        <w:pStyle w:val="CommentText"/>
      </w:pPr>
      <w:r>
        <w:rPr>
          <w:rStyle w:val="CommentReference"/>
        </w:rPr>
        <w:annotationRef/>
      </w:r>
      <w:r>
        <w:t>Important section.  There are at least a dozen legislative requirements that can be stated and therefore remove the need to specifying individual NFR's, eg like compliance with Privacy Act, and WCAG.</w:t>
      </w:r>
    </w:p>
  </w:comment>
  <w:comment w:id="144" w:author="Sky Sigal" w:date="2024-02-09T15:56:00Z" w:initials="SS">
    <w:p w14:paraId="5B107681" w14:textId="77777777" w:rsidR="006D5984" w:rsidRDefault="006D5984" w:rsidP="006F1476">
      <w:pPr>
        <w:pStyle w:val="CommentText"/>
      </w:pPr>
      <w:r>
        <w:rPr>
          <w:rStyle w:val="CommentReference"/>
        </w:rPr>
        <w:annotationRef/>
      </w:r>
      <w:r>
        <w:t xml:space="preserve">I think exactly the reverse. </w:t>
      </w:r>
      <w:r>
        <w:br/>
        <w:t>Not to point to laws that IT people don't know what we are referrring to (the specifics) but just refer to the actual techncial controls we want</w:t>
      </w:r>
    </w:p>
  </w:comment>
  <w:comment w:id="168" w:author="Duncan Watson" w:date="2024-02-09T11:25:00Z" w:initials="DW">
    <w:p w14:paraId="41ADC3E7" w14:textId="33A0B14C" w:rsidR="006F6FE7" w:rsidRDefault="006F6FE7" w:rsidP="0083219D">
      <w:pPr>
        <w:pStyle w:val="CommentText"/>
      </w:pPr>
      <w:r>
        <w:rPr>
          <w:rStyle w:val="CommentReference"/>
        </w:rPr>
        <w:annotationRef/>
      </w:r>
      <w:r>
        <w:t>Could be argued that these are Functional requirements.</w:t>
      </w:r>
    </w:p>
  </w:comment>
  <w:comment w:id="169" w:author="Sky Sigal" w:date="2024-02-09T15:56:00Z" w:initials="SS">
    <w:p w14:paraId="271DFFDB" w14:textId="77777777" w:rsidR="006D5984" w:rsidRDefault="006D5984" w:rsidP="006C45A5">
      <w:pPr>
        <w:pStyle w:val="CommentText"/>
      </w:pPr>
      <w:r>
        <w:rPr>
          <w:rStyle w:val="CommentReference"/>
        </w:rPr>
        <w:annotationRef/>
      </w:r>
      <w:r>
        <w:t>Again, I'm not making categories up. Just refering to ISO-25022</w:t>
      </w:r>
    </w:p>
  </w:comment>
  <w:comment w:id="174" w:author="Duncan Watson" w:date="2024-02-09T11:26:00Z" w:initials="DW">
    <w:p w14:paraId="12576D69" w14:textId="4F84B8E6" w:rsidR="00526C68" w:rsidRDefault="00526C68" w:rsidP="00AA2606">
      <w:pPr>
        <w:pStyle w:val="CommentText"/>
      </w:pPr>
      <w:r>
        <w:rPr>
          <w:rStyle w:val="CommentReference"/>
        </w:rPr>
        <w:annotationRef/>
      </w:r>
      <w:r>
        <w:t>Nice statement but hard to measure and in practice may other over-riding factors come into play!</w:t>
      </w:r>
    </w:p>
  </w:comment>
  <w:comment w:id="175" w:author="Sky Sigal" w:date="2024-02-09T15:56:00Z" w:initials="SS">
    <w:p w14:paraId="4FA0D906" w14:textId="77777777" w:rsidR="006D5984" w:rsidRDefault="006D5984" w:rsidP="00DD5BCC">
      <w:pPr>
        <w:pStyle w:val="CommentText"/>
      </w:pPr>
      <w:r>
        <w:rPr>
          <w:rStyle w:val="CommentReference"/>
        </w:rPr>
        <w:annotationRef/>
      </w:r>
      <w:r>
        <w:t>I admit that since I have not paid for the ISO-25022, I don't know how they planned to measure it. A TODO.</w:t>
      </w:r>
    </w:p>
  </w:comment>
  <w:comment w:id="189" w:author="Duncan Watson" w:date="2024-02-09T11:28:00Z" w:initials="DW">
    <w:p w14:paraId="2A64256C" w14:textId="46FB67C1" w:rsidR="006377D6" w:rsidRDefault="006377D6" w:rsidP="000D1935">
      <w:pPr>
        <w:pStyle w:val="CommentText"/>
      </w:pPr>
      <w:r>
        <w:rPr>
          <w:rStyle w:val="CommentReference"/>
        </w:rPr>
        <w:annotationRef/>
      </w:r>
      <w:r>
        <w:t>I have never previously seen a good set of Transition requirements.  Not sure if they are all the domain of NFR's, some may be.</w:t>
      </w:r>
    </w:p>
  </w:comment>
  <w:comment w:id="190" w:author="Sky Sigal" w:date="2024-02-09T15:57:00Z" w:initials="SS">
    <w:p w14:paraId="50B3C99E" w14:textId="77777777" w:rsidR="006D5984" w:rsidRDefault="006D5984" w:rsidP="00431260">
      <w:pPr>
        <w:pStyle w:val="CommentText"/>
      </w:pPr>
      <w:r>
        <w:rPr>
          <w:rStyle w:val="CommentReference"/>
        </w:rPr>
        <w:annotationRef/>
      </w:r>
      <w:r>
        <w:t>That's why they are outside, in another doc. They are not the same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F7B89" w15:done="0"/>
  <w15:commentEx w15:paraId="6103A01A" w15:paraIdParent="4FBF7B89" w15:done="0"/>
  <w15:commentEx w15:paraId="22217D19" w15:done="0"/>
  <w15:commentEx w15:paraId="3CA50669" w15:paraIdParent="22217D19" w15:done="0"/>
  <w15:commentEx w15:paraId="13DBB442" w15:done="0"/>
  <w15:commentEx w15:paraId="2CD2906C" w15:done="0"/>
  <w15:commentEx w15:paraId="2DEE54FA" w15:paraIdParent="2CD2906C" w15:done="0"/>
  <w15:commentEx w15:paraId="337E5C53" w15:done="0"/>
  <w15:commentEx w15:paraId="4C5B94EF" w15:paraIdParent="337E5C53" w15:done="0"/>
  <w15:commentEx w15:paraId="7D8B5C1D" w15:done="0"/>
  <w15:commentEx w15:paraId="2E851C12" w15:done="0"/>
  <w15:commentEx w15:paraId="3659CD6D" w15:done="0"/>
  <w15:commentEx w15:paraId="1A633BB8" w15:done="0"/>
  <w15:commentEx w15:paraId="7513DC6C" w15:done="0"/>
  <w15:commentEx w15:paraId="1903A867" w15:paraIdParent="7513DC6C" w15:done="0"/>
  <w15:commentEx w15:paraId="0466D1D2" w15:done="0"/>
  <w15:commentEx w15:paraId="6419FF45" w15:paraIdParent="0466D1D2" w15:done="0"/>
  <w15:commentEx w15:paraId="66336972" w15:done="0"/>
  <w15:commentEx w15:paraId="279DB0E1" w15:paraIdParent="66336972" w15:done="0"/>
  <w15:commentEx w15:paraId="0B569DA5" w15:done="0"/>
  <w15:commentEx w15:paraId="735D9EF1" w15:paraIdParent="0B569DA5" w15:done="0"/>
  <w15:commentEx w15:paraId="393B4EB9" w15:paraIdParent="0B569DA5" w15:done="0"/>
  <w15:commentEx w15:paraId="4CF4E652" w15:done="0"/>
  <w15:commentEx w15:paraId="0C8D636E" w15:paraIdParent="4CF4E652" w15:done="0"/>
  <w15:commentEx w15:paraId="6A491DC4" w15:done="0"/>
  <w15:commentEx w15:paraId="5B140D41" w15:paraIdParent="6A491DC4" w15:done="0"/>
  <w15:commentEx w15:paraId="778C9C69" w15:done="0"/>
  <w15:commentEx w15:paraId="7980AF62" w15:done="0"/>
  <w15:commentEx w15:paraId="2C959AD7" w15:done="0"/>
  <w15:commentEx w15:paraId="484CE63F" w15:paraIdParent="2C959AD7" w15:done="0"/>
  <w15:commentEx w15:paraId="66714004" w15:done="0"/>
  <w15:commentEx w15:paraId="2C23A208" w15:paraIdParent="66714004" w15:done="0"/>
  <w15:commentEx w15:paraId="0199922B" w15:done="0"/>
  <w15:commentEx w15:paraId="7C6FC840" w15:paraIdParent="0199922B" w15:done="0"/>
  <w15:commentEx w15:paraId="44084846" w15:done="0"/>
  <w15:commentEx w15:paraId="5B107681" w15:paraIdParent="44084846" w15:done="0"/>
  <w15:commentEx w15:paraId="41ADC3E7" w15:done="0"/>
  <w15:commentEx w15:paraId="271DFFDB" w15:paraIdParent="41ADC3E7" w15:done="0"/>
  <w15:commentEx w15:paraId="12576D69" w15:done="0"/>
  <w15:commentEx w15:paraId="4FA0D906" w15:paraIdParent="12576D69" w15:done="0"/>
  <w15:commentEx w15:paraId="2A64256C" w15:done="0"/>
  <w15:commentEx w15:paraId="50B3C99E" w15:paraIdParent="2A642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08387" w16cex:dateUtc="2024-02-08T21:57:00Z"/>
  <w16cex:commentExtensible w16cex:durableId="2970C719" w16cex:dateUtc="2024-02-09T02:45:00Z"/>
  <w16cex:commentExtensible w16cex:durableId="297083E3" w16cex:dateUtc="2024-02-08T21:58:00Z"/>
  <w16cex:commentExtensible w16cex:durableId="2970C74A" w16cex:dateUtc="2024-02-09T02:46:00Z"/>
  <w16cex:commentExtensible w16cex:durableId="29708466" w16cex:dateUtc="2024-02-08T22:00:00Z"/>
  <w16cex:commentExtensible w16cex:durableId="29708422" w16cex:dateUtc="2024-02-08T21:59:00Z"/>
  <w16cex:commentExtensible w16cex:durableId="2970C776" w16cex:dateUtc="2024-02-09T02:47:00Z"/>
  <w16cex:commentExtensible w16cex:durableId="297083FD" w16cex:dateUtc="2024-02-08T21:59:00Z"/>
  <w16cex:commentExtensible w16cex:durableId="2970C7A4" w16cex:dateUtc="2024-02-09T02:47:00Z"/>
  <w16cex:commentExtensible w16cex:durableId="297084CC" w16cex:dateUtc="2024-02-08T22:02:00Z"/>
  <w16cex:commentExtensible w16cex:durableId="297084B6" w16cex:dateUtc="2024-02-08T22:02:00Z"/>
  <w16cex:commentExtensible w16cex:durableId="29708635" w16cex:dateUtc="2024-02-08T22:08:00Z"/>
  <w16cex:commentExtensible w16cex:durableId="2970859B" w16cex:dateUtc="2024-02-08T22:06:00Z"/>
  <w16cex:commentExtensible w16cex:durableId="297085C3" w16cex:dateUtc="2024-02-08T22:06:00Z"/>
  <w16cex:commentExtensible w16cex:durableId="2970C819" w16cex:dateUtc="2024-02-09T02:49:00Z"/>
  <w16cex:commentExtensible w16cex:durableId="29708661" w16cex:dateUtc="2024-02-08T22:09:00Z"/>
  <w16cex:commentExtensible w16cex:durableId="2970C84B" w16cex:dateUtc="2024-02-09T02:50:00Z"/>
  <w16cex:commentExtensible w16cex:durableId="2970870F" w16cex:dateUtc="2024-02-08T22:12:00Z"/>
  <w16cex:commentExtensible w16cex:durableId="2970C865" w16cex:dateUtc="2024-02-09T02:51:00Z"/>
  <w16cex:commentExtensible w16cex:durableId="297086D5" w16cex:dateUtc="2024-02-08T22:11:00Z"/>
  <w16cex:commentExtensible w16cex:durableId="2970C87F" w16cex:dateUtc="2024-02-09T02:51:00Z"/>
  <w16cex:commentExtensible w16cex:durableId="2970C89C" w16cex:dateUtc="2024-02-09T02:51:00Z"/>
  <w16cex:commentExtensible w16cex:durableId="2970874C" w16cex:dateUtc="2024-02-08T22:13:00Z"/>
  <w16cex:commentExtensible w16cex:durableId="2970C8AB" w16cex:dateUtc="2024-02-09T02:52:00Z"/>
  <w16cex:commentExtensible w16cex:durableId="29708794" w16cex:dateUtc="2024-02-08T22:14:00Z"/>
  <w16cex:commentExtensible w16cex:durableId="2970C8CD" w16cex:dateUtc="2024-02-09T02:52:00Z"/>
  <w16cex:commentExtensible w16cex:durableId="297087C1" w16cex:dateUtc="2024-02-08T22:15:00Z"/>
  <w16cex:commentExtensible w16cex:durableId="29708818" w16cex:dateUtc="2024-02-08T22:16:00Z"/>
  <w16cex:commentExtensible w16cex:durableId="29708864" w16cex:dateUtc="2024-02-08T22:17:00Z"/>
  <w16cex:commentExtensible w16cex:durableId="2970C92C" w16cex:dateUtc="2024-02-09T02:54:00Z"/>
  <w16cex:commentExtensible w16cex:durableId="297088B9" w16cex:dateUtc="2024-02-08T22:19:00Z"/>
  <w16cex:commentExtensible w16cex:durableId="2970C943" w16cex:dateUtc="2024-02-09T02:54:00Z"/>
  <w16cex:commentExtensible w16cex:durableId="29708921" w16cex:dateUtc="2024-02-08T22:21:00Z"/>
  <w16cex:commentExtensible w16cex:durableId="2970C95A" w16cex:dateUtc="2024-02-09T02:55:00Z"/>
  <w16cex:commentExtensible w16cex:durableId="297089C2" w16cex:dateUtc="2024-02-08T22:23:00Z"/>
  <w16cex:commentExtensible w16cex:durableId="2970C991" w16cex:dateUtc="2024-02-09T02:56:00Z"/>
  <w16cex:commentExtensible w16cex:durableId="29708A29" w16cex:dateUtc="2024-02-08T22:25:00Z"/>
  <w16cex:commentExtensible w16cex:durableId="2970C9AB" w16cex:dateUtc="2024-02-09T02:56:00Z"/>
  <w16cex:commentExtensible w16cex:durableId="29708A6D" w16cex:dateUtc="2024-02-08T22:26:00Z"/>
  <w16cex:commentExtensible w16cex:durableId="2970C9CA" w16cex:dateUtc="2024-02-09T02:56:00Z"/>
  <w16cex:commentExtensible w16cex:durableId="29708AC4" w16cex:dateUtc="2024-02-08T22:28:00Z"/>
  <w16cex:commentExtensible w16cex:durableId="2970C9DD" w16cex:dateUtc="2024-02-09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F7B89" w16cid:durableId="29708387"/>
  <w16cid:commentId w16cid:paraId="6103A01A" w16cid:durableId="2970C719"/>
  <w16cid:commentId w16cid:paraId="22217D19" w16cid:durableId="297083E3"/>
  <w16cid:commentId w16cid:paraId="3CA50669" w16cid:durableId="2970C74A"/>
  <w16cid:commentId w16cid:paraId="13DBB442" w16cid:durableId="29708466"/>
  <w16cid:commentId w16cid:paraId="2CD2906C" w16cid:durableId="29708422"/>
  <w16cid:commentId w16cid:paraId="2DEE54FA" w16cid:durableId="2970C776"/>
  <w16cid:commentId w16cid:paraId="337E5C53" w16cid:durableId="297083FD"/>
  <w16cid:commentId w16cid:paraId="4C5B94EF" w16cid:durableId="2970C7A4"/>
  <w16cid:commentId w16cid:paraId="7D8B5C1D" w16cid:durableId="297084CC"/>
  <w16cid:commentId w16cid:paraId="2E851C12" w16cid:durableId="297084B6"/>
  <w16cid:commentId w16cid:paraId="3659CD6D" w16cid:durableId="29708635"/>
  <w16cid:commentId w16cid:paraId="1A633BB8" w16cid:durableId="2970859B"/>
  <w16cid:commentId w16cid:paraId="7513DC6C" w16cid:durableId="297085C3"/>
  <w16cid:commentId w16cid:paraId="1903A867" w16cid:durableId="2970C819"/>
  <w16cid:commentId w16cid:paraId="0466D1D2" w16cid:durableId="29708661"/>
  <w16cid:commentId w16cid:paraId="6419FF45" w16cid:durableId="2970C84B"/>
  <w16cid:commentId w16cid:paraId="66336972" w16cid:durableId="2970870F"/>
  <w16cid:commentId w16cid:paraId="279DB0E1" w16cid:durableId="2970C865"/>
  <w16cid:commentId w16cid:paraId="0B569DA5" w16cid:durableId="297086D5"/>
  <w16cid:commentId w16cid:paraId="735D9EF1" w16cid:durableId="2970C87F"/>
  <w16cid:commentId w16cid:paraId="393B4EB9" w16cid:durableId="2970C89C"/>
  <w16cid:commentId w16cid:paraId="4CF4E652" w16cid:durableId="2970874C"/>
  <w16cid:commentId w16cid:paraId="0C8D636E" w16cid:durableId="2970C8AB"/>
  <w16cid:commentId w16cid:paraId="6A491DC4" w16cid:durableId="29708794"/>
  <w16cid:commentId w16cid:paraId="5B140D41" w16cid:durableId="2970C8CD"/>
  <w16cid:commentId w16cid:paraId="778C9C69" w16cid:durableId="297087C1"/>
  <w16cid:commentId w16cid:paraId="7980AF62" w16cid:durableId="29708818"/>
  <w16cid:commentId w16cid:paraId="2C959AD7" w16cid:durableId="29708864"/>
  <w16cid:commentId w16cid:paraId="484CE63F" w16cid:durableId="2970C92C"/>
  <w16cid:commentId w16cid:paraId="66714004" w16cid:durableId="297088B9"/>
  <w16cid:commentId w16cid:paraId="2C23A208" w16cid:durableId="2970C943"/>
  <w16cid:commentId w16cid:paraId="0199922B" w16cid:durableId="29708921"/>
  <w16cid:commentId w16cid:paraId="7C6FC840" w16cid:durableId="2970C95A"/>
  <w16cid:commentId w16cid:paraId="44084846" w16cid:durableId="297089C2"/>
  <w16cid:commentId w16cid:paraId="5B107681" w16cid:durableId="2970C991"/>
  <w16cid:commentId w16cid:paraId="41ADC3E7" w16cid:durableId="29708A29"/>
  <w16cid:commentId w16cid:paraId="271DFFDB" w16cid:durableId="2970C9AB"/>
  <w16cid:commentId w16cid:paraId="12576D69" w16cid:durableId="29708A6D"/>
  <w16cid:commentId w16cid:paraId="4FA0D906" w16cid:durableId="2970C9CA"/>
  <w16cid:commentId w16cid:paraId="2A64256C" w16cid:durableId="29708AC4"/>
  <w16cid:commentId w16cid:paraId="50B3C99E" w16cid:durableId="2970C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C405" w14:textId="77777777" w:rsidR="00C236C5" w:rsidRDefault="00C236C5" w:rsidP="0021141C">
      <w:pPr>
        <w:spacing w:before="0" w:after="0" w:line="240" w:lineRule="auto"/>
      </w:pPr>
      <w:r>
        <w:separator/>
      </w:r>
    </w:p>
    <w:p w14:paraId="6E98D0CD" w14:textId="77777777" w:rsidR="00C236C5" w:rsidRDefault="00C236C5"/>
  </w:endnote>
  <w:endnote w:type="continuationSeparator" w:id="0">
    <w:p w14:paraId="4B886D30" w14:textId="77777777" w:rsidR="00C236C5" w:rsidRDefault="00C236C5" w:rsidP="0021141C">
      <w:pPr>
        <w:spacing w:before="0" w:after="0" w:line="240" w:lineRule="auto"/>
      </w:pPr>
      <w:r>
        <w:continuationSeparator/>
      </w:r>
    </w:p>
    <w:p w14:paraId="4BD1A879" w14:textId="77777777" w:rsidR="00C236C5" w:rsidRDefault="00C236C5"/>
  </w:endnote>
  <w:endnote w:type="continuationNotice" w:id="1">
    <w:p w14:paraId="37171D7F" w14:textId="77777777" w:rsidR="00C236C5" w:rsidRDefault="00C236C5">
      <w:pPr>
        <w:spacing w:before="0" w:after="0" w:line="240" w:lineRule="auto"/>
      </w:pPr>
    </w:p>
    <w:p w14:paraId="0CD37458" w14:textId="77777777" w:rsidR="00C236C5" w:rsidRDefault="00C23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60C8" w14:textId="77777777" w:rsidR="00C236C5" w:rsidRDefault="00C236C5" w:rsidP="0021141C">
      <w:pPr>
        <w:spacing w:before="0" w:after="0" w:line="240" w:lineRule="auto"/>
      </w:pPr>
      <w:r>
        <w:separator/>
      </w:r>
    </w:p>
    <w:p w14:paraId="1C07C2E8" w14:textId="77777777" w:rsidR="00C236C5" w:rsidRDefault="00C236C5"/>
  </w:footnote>
  <w:footnote w:type="continuationSeparator" w:id="0">
    <w:p w14:paraId="04A50BA6" w14:textId="77777777" w:rsidR="00C236C5" w:rsidRDefault="00C236C5" w:rsidP="0021141C">
      <w:pPr>
        <w:spacing w:before="0" w:after="0" w:line="240" w:lineRule="auto"/>
      </w:pPr>
      <w:r>
        <w:continuationSeparator/>
      </w:r>
    </w:p>
    <w:p w14:paraId="4ABC8C7C" w14:textId="77777777" w:rsidR="00C236C5" w:rsidRDefault="00C236C5"/>
  </w:footnote>
  <w:footnote w:type="continuationNotice" w:id="1">
    <w:p w14:paraId="785EB516" w14:textId="77777777" w:rsidR="00C236C5" w:rsidRDefault="00C236C5">
      <w:pPr>
        <w:spacing w:before="0" w:after="0" w:line="240" w:lineRule="auto"/>
      </w:pPr>
    </w:p>
    <w:p w14:paraId="64560879" w14:textId="77777777" w:rsidR="00C236C5" w:rsidRDefault="00C236C5"/>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B314486" w14:textId="77777777" w:rsidR="00083127" w:rsidRDefault="00083127" w:rsidP="00083127">
      <w:pPr>
        <w:pStyle w:val="FootnoteText"/>
      </w:pPr>
      <w:r>
        <w:rPr>
          <w:rStyle w:val="FootnoteReference"/>
        </w:rPr>
        <w:footnoteRef/>
      </w:r>
      <w:r>
        <w:t xml:space="preserve"> </w:t>
      </w:r>
      <w:hyperlink r:id="rId4" w:history="1">
        <w:r>
          <w:rPr>
            <w:rStyle w:val="Hyperlink"/>
          </w:rPr>
          <w:t>New UUID Formats (ietf.org)</w:t>
        </w:r>
      </w:hyperlink>
    </w:p>
  </w:footnote>
  <w:footnote w:id="8">
    <w:p w14:paraId="46CE4852" w14:textId="4AC34697" w:rsidR="002061FC" w:rsidRDefault="002061FC">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6E337588" w14:textId="6CB4D11C" w:rsidR="002A4633" w:rsidRDefault="002A4633">
      <w:pPr>
        <w:pStyle w:val="FootnoteText"/>
      </w:pPr>
      <w:r>
        <w:rPr>
          <w:rStyle w:val="FootnoteReference"/>
        </w:rPr>
        <w:footnoteRef/>
      </w:r>
      <w:r>
        <w:t xml:space="preserve"> whether Non-Production and Production data.</w:t>
      </w:r>
    </w:p>
  </w:footnote>
  <w:footnote w:id="10">
    <w:p w14:paraId="47298E70" w14:textId="33C3C277" w:rsidR="002A4633" w:rsidRDefault="002A4633">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77777777" w:rsidR="007D0BD8" w:rsidRDefault="007D0BD8" w:rsidP="007D0BD8">
      <w:pPr>
        <w:pStyle w:val="FootnoteText"/>
      </w:pPr>
      <w:r>
        <w:rPr>
          <w:rStyle w:val="FootnoteReference"/>
        </w:rPr>
        <w:footnoteRef/>
      </w:r>
      <w:r>
        <w:t xml:space="preserve"> the exact business service rendered varies case to </w:t>
      </w:r>
      <w:proofErr w:type="gramStart"/>
      <w:r>
        <w:t>case</w:t>
      </w:r>
      <w:proofErr w:type="gramEnd"/>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7777777" w:rsidR="007D0BD8" w:rsidRDefault="007D0BD8" w:rsidP="007D0BD8">
      <w:pPr>
        <w:pStyle w:val="FootnoteText"/>
      </w:pPr>
      <w:r>
        <w:rPr>
          <w:rStyle w:val="FootnoteReference"/>
        </w:rPr>
        <w:footnoteRef/>
      </w:r>
      <w:r>
        <w:t xml:space="preserve"> </w:t>
      </w:r>
      <w:hyperlink r:id="rId6" w:history="1">
        <w:r>
          <w:rPr>
            <w:rStyle w:val="Hyperlink"/>
          </w:rPr>
          <w:t>OWASP Foundation, the Open Source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841816790">
    <w:abstractNumId w:val="5"/>
  </w:num>
  <w:num w:numId="36" w16cid:durableId="1684700778">
    <w:abstractNumId w:val="10"/>
  </w:num>
  <w:num w:numId="37" w16cid:durableId="645084992">
    <w:abstractNumId w:val="12"/>
  </w:num>
  <w:num w:numId="38" w16cid:durableId="118494236">
    <w:abstractNumId w:val="9"/>
  </w:num>
  <w:num w:numId="39" w16cid:durableId="896625117">
    <w:abstractNumId w:val="4"/>
  </w:num>
  <w:num w:numId="40" w16cid:durableId="1842577173">
    <w:abstractNumId w:val="16"/>
  </w:num>
  <w:num w:numId="41" w16cid:durableId="131946288">
    <w:abstractNumId w:val="6"/>
  </w:num>
  <w:num w:numId="42" w16cid:durableId="100805478">
    <w:abstractNumId w:val="8"/>
  </w:num>
  <w:num w:numId="43" w16cid:durableId="855771920">
    <w:abstractNumId w:val="22"/>
  </w:num>
  <w:num w:numId="44" w16cid:durableId="2104646940">
    <w:abstractNumId w:val="21"/>
  </w:num>
  <w:num w:numId="45" w16cid:durableId="942498223">
    <w:abstractNumId w:val="17"/>
  </w:num>
  <w:num w:numId="46" w16cid:durableId="2079086553">
    <w:abstractNumId w:val="11"/>
  </w:num>
  <w:num w:numId="47" w16cid:durableId="692078936">
    <w:abstractNumId w:val="20"/>
  </w:num>
  <w:num w:numId="48" w16cid:durableId="135491141">
    <w:abstractNumId w:val="14"/>
  </w:num>
  <w:num w:numId="49" w16cid:durableId="1569464203">
    <w:abstractNumId w:val="13"/>
  </w:num>
  <w:num w:numId="50" w16cid:durableId="129833479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y Sigal">
    <w15:presenceInfo w15:providerId="AD" w15:userId="S::SigalS@moe.govt.nz::d5d7f925-8e8a-4de2-bbec-00a5dad9a1fa"/>
  </w15:person>
  <w15:person w15:author="Duncan Watson">
    <w15:presenceInfo w15:providerId="AD" w15:userId="S::WatsonD@moe.govt.nz::6c11f1af-cfe3-4436-aca9-51ade5be7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2448A"/>
    <w:rsid w:val="00026DC8"/>
    <w:rsid w:val="0003503D"/>
    <w:rsid w:val="00035C76"/>
    <w:rsid w:val="00036876"/>
    <w:rsid w:val="00037B51"/>
    <w:rsid w:val="000506E0"/>
    <w:rsid w:val="00054E18"/>
    <w:rsid w:val="0006024B"/>
    <w:rsid w:val="00060F56"/>
    <w:rsid w:val="00062F56"/>
    <w:rsid w:val="00066F03"/>
    <w:rsid w:val="000708F4"/>
    <w:rsid w:val="0007267A"/>
    <w:rsid w:val="00076986"/>
    <w:rsid w:val="00083127"/>
    <w:rsid w:val="00087BBD"/>
    <w:rsid w:val="00092DFD"/>
    <w:rsid w:val="00095D25"/>
    <w:rsid w:val="00096565"/>
    <w:rsid w:val="00096FE6"/>
    <w:rsid w:val="000A1068"/>
    <w:rsid w:val="000A2967"/>
    <w:rsid w:val="000A408F"/>
    <w:rsid w:val="000A77B9"/>
    <w:rsid w:val="000B104B"/>
    <w:rsid w:val="000B6666"/>
    <w:rsid w:val="000C0F79"/>
    <w:rsid w:val="000C29CC"/>
    <w:rsid w:val="000C59D1"/>
    <w:rsid w:val="000D069D"/>
    <w:rsid w:val="000D0A25"/>
    <w:rsid w:val="000F10AE"/>
    <w:rsid w:val="000F39EE"/>
    <w:rsid w:val="00100AB9"/>
    <w:rsid w:val="0010270B"/>
    <w:rsid w:val="00102947"/>
    <w:rsid w:val="00106AA0"/>
    <w:rsid w:val="00107572"/>
    <w:rsid w:val="00107E59"/>
    <w:rsid w:val="0011016B"/>
    <w:rsid w:val="00113DB2"/>
    <w:rsid w:val="00114111"/>
    <w:rsid w:val="001161B6"/>
    <w:rsid w:val="001168DF"/>
    <w:rsid w:val="00117A5F"/>
    <w:rsid w:val="00120B89"/>
    <w:rsid w:val="00125E54"/>
    <w:rsid w:val="00126099"/>
    <w:rsid w:val="0012615C"/>
    <w:rsid w:val="00134C07"/>
    <w:rsid w:val="001376D2"/>
    <w:rsid w:val="00137F6F"/>
    <w:rsid w:val="0014632E"/>
    <w:rsid w:val="00154316"/>
    <w:rsid w:val="00162571"/>
    <w:rsid w:val="00164788"/>
    <w:rsid w:val="001719D9"/>
    <w:rsid w:val="001722CD"/>
    <w:rsid w:val="001727B6"/>
    <w:rsid w:val="00181FDF"/>
    <w:rsid w:val="00184008"/>
    <w:rsid w:val="00191140"/>
    <w:rsid w:val="001927A5"/>
    <w:rsid w:val="001975AD"/>
    <w:rsid w:val="001A1E44"/>
    <w:rsid w:val="001A2236"/>
    <w:rsid w:val="001A233C"/>
    <w:rsid w:val="001A5907"/>
    <w:rsid w:val="001B2972"/>
    <w:rsid w:val="001B32DA"/>
    <w:rsid w:val="001B51F2"/>
    <w:rsid w:val="001C1D9E"/>
    <w:rsid w:val="001C6696"/>
    <w:rsid w:val="001E2299"/>
    <w:rsid w:val="001F0BD9"/>
    <w:rsid w:val="001F35A9"/>
    <w:rsid w:val="001F5EF1"/>
    <w:rsid w:val="002019F2"/>
    <w:rsid w:val="002031CE"/>
    <w:rsid w:val="00205BB2"/>
    <w:rsid w:val="002061FC"/>
    <w:rsid w:val="0021141C"/>
    <w:rsid w:val="00213DAA"/>
    <w:rsid w:val="0021547D"/>
    <w:rsid w:val="0022217C"/>
    <w:rsid w:val="00223763"/>
    <w:rsid w:val="00225BBB"/>
    <w:rsid w:val="00233BDC"/>
    <w:rsid w:val="00242D7F"/>
    <w:rsid w:val="00253ED1"/>
    <w:rsid w:val="002561D5"/>
    <w:rsid w:val="002639B0"/>
    <w:rsid w:val="00263E8D"/>
    <w:rsid w:val="002705BB"/>
    <w:rsid w:val="0027099A"/>
    <w:rsid w:val="00272A1C"/>
    <w:rsid w:val="00280987"/>
    <w:rsid w:val="00290EF6"/>
    <w:rsid w:val="0029311E"/>
    <w:rsid w:val="00294740"/>
    <w:rsid w:val="002A0211"/>
    <w:rsid w:val="002A1129"/>
    <w:rsid w:val="002A26D7"/>
    <w:rsid w:val="002A4633"/>
    <w:rsid w:val="002A52D1"/>
    <w:rsid w:val="002B1109"/>
    <w:rsid w:val="002B32E2"/>
    <w:rsid w:val="002B4DF0"/>
    <w:rsid w:val="002B7AFC"/>
    <w:rsid w:val="002C004F"/>
    <w:rsid w:val="002C5EFB"/>
    <w:rsid w:val="002D18E9"/>
    <w:rsid w:val="002D1D53"/>
    <w:rsid w:val="002D261F"/>
    <w:rsid w:val="002E02EF"/>
    <w:rsid w:val="002E5B94"/>
    <w:rsid w:val="002F4A05"/>
    <w:rsid w:val="00303E18"/>
    <w:rsid w:val="00315829"/>
    <w:rsid w:val="003178FD"/>
    <w:rsid w:val="0032591D"/>
    <w:rsid w:val="00331BC9"/>
    <w:rsid w:val="003358AC"/>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5D52"/>
    <w:rsid w:val="003B7367"/>
    <w:rsid w:val="003C0E7F"/>
    <w:rsid w:val="003C3370"/>
    <w:rsid w:val="003C7F2B"/>
    <w:rsid w:val="003D4677"/>
    <w:rsid w:val="003E04DA"/>
    <w:rsid w:val="003E3AC0"/>
    <w:rsid w:val="003E5882"/>
    <w:rsid w:val="003F448A"/>
    <w:rsid w:val="003F5014"/>
    <w:rsid w:val="003F62EF"/>
    <w:rsid w:val="00400A3B"/>
    <w:rsid w:val="00400DE8"/>
    <w:rsid w:val="004028EC"/>
    <w:rsid w:val="00405DA3"/>
    <w:rsid w:val="00406FE9"/>
    <w:rsid w:val="00411023"/>
    <w:rsid w:val="0041330D"/>
    <w:rsid w:val="00423249"/>
    <w:rsid w:val="004261A0"/>
    <w:rsid w:val="00426228"/>
    <w:rsid w:val="00430B89"/>
    <w:rsid w:val="004378E2"/>
    <w:rsid w:val="00441793"/>
    <w:rsid w:val="00450AD9"/>
    <w:rsid w:val="0045306F"/>
    <w:rsid w:val="00456F6C"/>
    <w:rsid w:val="00457123"/>
    <w:rsid w:val="004616F6"/>
    <w:rsid w:val="00463A83"/>
    <w:rsid w:val="00465682"/>
    <w:rsid w:val="00465A26"/>
    <w:rsid w:val="004665F8"/>
    <w:rsid w:val="004837B2"/>
    <w:rsid w:val="00486B4D"/>
    <w:rsid w:val="004A1A3C"/>
    <w:rsid w:val="004A3A2B"/>
    <w:rsid w:val="004B6EC0"/>
    <w:rsid w:val="004C0352"/>
    <w:rsid w:val="004C0626"/>
    <w:rsid w:val="004D4D07"/>
    <w:rsid w:val="004D6711"/>
    <w:rsid w:val="004E2C0B"/>
    <w:rsid w:val="004E43EA"/>
    <w:rsid w:val="0050196C"/>
    <w:rsid w:val="00501D15"/>
    <w:rsid w:val="00504B54"/>
    <w:rsid w:val="00507A32"/>
    <w:rsid w:val="005150F5"/>
    <w:rsid w:val="005255FC"/>
    <w:rsid w:val="00526C68"/>
    <w:rsid w:val="00533330"/>
    <w:rsid w:val="00536012"/>
    <w:rsid w:val="0054280A"/>
    <w:rsid w:val="005432E3"/>
    <w:rsid w:val="00552B50"/>
    <w:rsid w:val="00556F8F"/>
    <w:rsid w:val="005571FD"/>
    <w:rsid w:val="005604D5"/>
    <w:rsid w:val="00563AF9"/>
    <w:rsid w:val="005653FE"/>
    <w:rsid w:val="0057056C"/>
    <w:rsid w:val="00571335"/>
    <w:rsid w:val="0057411C"/>
    <w:rsid w:val="00574281"/>
    <w:rsid w:val="00575288"/>
    <w:rsid w:val="00577992"/>
    <w:rsid w:val="00580D92"/>
    <w:rsid w:val="00582037"/>
    <w:rsid w:val="00587A71"/>
    <w:rsid w:val="005918A2"/>
    <w:rsid w:val="00594C1D"/>
    <w:rsid w:val="005A54A0"/>
    <w:rsid w:val="005A70C7"/>
    <w:rsid w:val="005C0FF5"/>
    <w:rsid w:val="005C7C13"/>
    <w:rsid w:val="005E2F80"/>
    <w:rsid w:val="005E414A"/>
    <w:rsid w:val="005E493B"/>
    <w:rsid w:val="005E49D2"/>
    <w:rsid w:val="005F0A38"/>
    <w:rsid w:val="005F0DC4"/>
    <w:rsid w:val="005F46A8"/>
    <w:rsid w:val="005F4B6D"/>
    <w:rsid w:val="005F792B"/>
    <w:rsid w:val="00603324"/>
    <w:rsid w:val="00606460"/>
    <w:rsid w:val="00612935"/>
    <w:rsid w:val="006143DD"/>
    <w:rsid w:val="00616B4E"/>
    <w:rsid w:val="00617A85"/>
    <w:rsid w:val="00620632"/>
    <w:rsid w:val="00620E26"/>
    <w:rsid w:val="006377D6"/>
    <w:rsid w:val="00637D43"/>
    <w:rsid w:val="006409AC"/>
    <w:rsid w:val="00642407"/>
    <w:rsid w:val="00650EDA"/>
    <w:rsid w:val="00660C49"/>
    <w:rsid w:val="00660F9F"/>
    <w:rsid w:val="00663AF7"/>
    <w:rsid w:val="006646CD"/>
    <w:rsid w:val="00675068"/>
    <w:rsid w:val="0067634F"/>
    <w:rsid w:val="00687B58"/>
    <w:rsid w:val="00687FBF"/>
    <w:rsid w:val="0069205C"/>
    <w:rsid w:val="00693292"/>
    <w:rsid w:val="0069397A"/>
    <w:rsid w:val="0069602E"/>
    <w:rsid w:val="00697652"/>
    <w:rsid w:val="00697A17"/>
    <w:rsid w:val="006A2843"/>
    <w:rsid w:val="006B2C7F"/>
    <w:rsid w:val="006B3C97"/>
    <w:rsid w:val="006B4EB1"/>
    <w:rsid w:val="006C0F2A"/>
    <w:rsid w:val="006C2361"/>
    <w:rsid w:val="006D1824"/>
    <w:rsid w:val="006D395B"/>
    <w:rsid w:val="006D5984"/>
    <w:rsid w:val="006D5B4C"/>
    <w:rsid w:val="006D746C"/>
    <w:rsid w:val="006E0BDE"/>
    <w:rsid w:val="006E4A4D"/>
    <w:rsid w:val="006E6983"/>
    <w:rsid w:val="006F034D"/>
    <w:rsid w:val="006F6460"/>
    <w:rsid w:val="006F688D"/>
    <w:rsid w:val="006F6FE7"/>
    <w:rsid w:val="00700305"/>
    <w:rsid w:val="00700B82"/>
    <w:rsid w:val="0070292E"/>
    <w:rsid w:val="00702ADE"/>
    <w:rsid w:val="00704A4D"/>
    <w:rsid w:val="00710561"/>
    <w:rsid w:val="0071118C"/>
    <w:rsid w:val="007113F8"/>
    <w:rsid w:val="00724789"/>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2503"/>
    <w:rsid w:val="00784B4F"/>
    <w:rsid w:val="00784C1E"/>
    <w:rsid w:val="007918E2"/>
    <w:rsid w:val="00796D00"/>
    <w:rsid w:val="007C15F5"/>
    <w:rsid w:val="007C181A"/>
    <w:rsid w:val="007D0BD8"/>
    <w:rsid w:val="007D7BF7"/>
    <w:rsid w:val="007E0184"/>
    <w:rsid w:val="007E0BFD"/>
    <w:rsid w:val="007E7720"/>
    <w:rsid w:val="007F3D4B"/>
    <w:rsid w:val="007F51FA"/>
    <w:rsid w:val="0080234B"/>
    <w:rsid w:val="008059D9"/>
    <w:rsid w:val="00813161"/>
    <w:rsid w:val="00821494"/>
    <w:rsid w:val="0082721D"/>
    <w:rsid w:val="008363AF"/>
    <w:rsid w:val="00840295"/>
    <w:rsid w:val="00845BC7"/>
    <w:rsid w:val="0084780F"/>
    <w:rsid w:val="008519B7"/>
    <w:rsid w:val="008525C0"/>
    <w:rsid w:val="00852CF1"/>
    <w:rsid w:val="008548B0"/>
    <w:rsid w:val="00854C04"/>
    <w:rsid w:val="008552A8"/>
    <w:rsid w:val="00855420"/>
    <w:rsid w:val="00867765"/>
    <w:rsid w:val="00873F86"/>
    <w:rsid w:val="0087422D"/>
    <w:rsid w:val="008743C8"/>
    <w:rsid w:val="00882316"/>
    <w:rsid w:val="00882B2B"/>
    <w:rsid w:val="00882F43"/>
    <w:rsid w:val="00887DCB"/>
    <w:rsid w:val="00891AD3"/>
    <w:rsid w:val="008948E7"/>
    <w:rsid w:val="0089553A"/>
    <w:rsid w:val="008A5424"/>
    <w:rsid w:val="008A5543"/>
    <w:rsid w:val="008A6069"/>
    <w:rsid w:val="008B75A5"/>
    <w:rsid w:val="008C39DC"/>
    <w:rsid w:val="008C7EE4"/>
    <w:rsid w:val="008D008A"/>
    <w:rsid w:val="008D22A4"/>
    <w:rsid w:val="008D29F9"/>
    <w:rsid w:val="008D66B6"/>
    <w:rsid w:val="008D790A"/>
    <w:rsid w:val="008D7C12"/>
    <w:rsid w:val="008E13CD"/>
    <w:rsid w:val="008E1E52"/>
    <w:rsid w:val="008E41DB"/>
    <w:rsid w:val="008E4D17"/>
    <w:rsid w:val="008E517A"/>
    <w:rsid w:val="008F3213"/>
    <w:rsid w:val="008F7CD2"/>
    <w:rsid w:val="00900B7B"/>
    <w:rsid w:val="00902999"/>
    <w:rsid w:val="0090361C"/>
    <w:rsid w:val="0090433F"/>
    <w:rsid w:val="009116EA"/>
    <w:rsid w:val="00914742"/>
    <w:rsid w:val="009159FD"/>
    <w:rsid w:val="00920852"/>
    <w:rsid w:val="00921365"/>
    <w:rsid w:val="00921A51"/>
    <w:rsid w:val="00926581"/>
    <w:rsid w:val="00934EF3"/>
    <w:rsid w:val="009425C1"/>
    <w:rsid w:val="00966E7F"/>
    <w:rsid w:val="009824E0"/>
    <w:rsid w:val="00987937"/>
    <w:rsid w:val="00992003"/>
    <w:rsid w:val="00995563"/>
    <w:rsid w:val="009966BF"/>
    <w:rsid w:val="009A34A4"/>
    <w:rsid w:val="009A494D"/>
    <w:rsid w:val="009B104A"/>
    <w:rsid w:val="009B11F9"/>
    <w:rsid w:val="009B1401"/>
    <w:rsid w:val="009B1DF6"/>
    <w:rsid w:val="009B4FCA"/>
    <w:rsid w:val="009B7FDD"/>
    <w:rsid w:val="009C5A07"/>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D91"/>
    <w:rsid w:val="00A924A3"/>
    <w:rsid w:val="00A92F2A"/>
    <w:rsid w:val="00A940C5"/>
    <w:rsid w:val="00A9559B"/>
    <w:rsid w:val="00A95648"/>
    <w:rsid w:val="00A978EF"/>
    <w:rsid w:val="00AA2596"/>
    <w:rsid w:val="00AA2BEB"/>
    <w:rsid w:val="00AB0FCF"/>
    <w:rsid w:val="00AB1E65"/>
    <w:rsid w:val="00AB55CB"/>
    <w:rsid w:val="00AB635F"/>
    <w:rsid w:val="00AB6801"/>
    <w:rsid w:val="00AC1216"/>
    <w:rsid w:val="00AC3472"/>
    <w:rsid w:val="00AC3BCB"/>
    <w:rsid w:val="00AC5DB2"/>
    <w:rsid w:val="00AC6F41"/>
    <w:rsid w:val="00AD0A7D"/>
    <w:rsid w:val="00AD5566"/>
    <w:rsid w:val="00AD66BD"/>
    <w:rsid w:val="00AD66EE"/>
    <w:rsid w:val="00AE03A2"/>
    <w:rsid w:val="00AE2E49"/>
    <w:rsid w:val="00AE6B61"/>
    <w:rsid w:val="00AF1082"/>
    <w:rsid w:val="00AF5246"/>
    <w:rsid w:val="00AF5CA7"/>
    <w:rsid w:val="00B02745"/>
    <w:rsid w:val="00B12578"/>
    <w:rsid w:val="00B1633A"/>
    <w:rsid w:val="00B250AB"/>
    <w:rsid w:val="00B26348"/>
    <w:rsid w:val="00B26539"/>
    <w:rsid w:val="00B267F3"/>
    <w:rsid w:val="00B35152"/>
    <w:rsid w:val="00B367A2"/>
    <w:rsid w:val="00B46438"/>
    <w:rsid w:val="00B465FD"/>
    <w:rsid w:val="00B53BDE"/>
    <w:rsid w:val="00B541DE"/>
    <w:rsid w:val="00B571CB"/>
    <w:rsid w:val="00B6302C"/>
    <w:rsid w:val="00B64AAB"/>
    <w:rsid w:val="00B815E4"/>
    <w:rsid w:val="00B822E2"/>
    <w:rsid w:val="00B847C1"/>
    <w:rsid w:val="00B87716"/>
    <w:rsid w:val="00B922E6"/>
    <w:rsid w:val="00B9271A"/>
    <w:rsid w:val="00B93C33"/>
    <w:rsid w:val="00B94472"/>
    <w:rsid w:val="00BA5B16"/>
    <w:rsid w:val="00BA65BB"/>
    <w:rsid w:val="00BB0D70"/>
    <w:rsid w:val="00BB4598"/>
    <w:rsid w:val="00BB4E57"/>
    <w:rsid w:val="00BB753C"/>
    <w:rsid w:val="00BC480D"/>
    <w:rsid w:val="00BD25F5"/>
    <w:rsid w:val="00BD2677"/>
    <w:rsid w:val="00BD3E51"/>
    <w:rsid w:val="00BD6F0D"/>
    <w:rsid w:val="00BE4015"/>
    <w:rsid w:val="00BF0CC0"/>
    <w:rsid w:val="00C03124"/>
    <w:rsid w:val="00C074FC"/>
    <w:rsid w:val="00C07F4E"/>
    <w:rsid w:val="00C12605"/>
    <w:rsid w:val="00C13001"/>
    <w:rsid w:val="00C14BC7"/>
    <w:rsid w:val="00C236C5"/>
    <w:rsid w:val="00C242AF"/>
    <w:rsid w:val="00C343D3"/>
    <w:rsid w:val="00C3612E"/>
    <w:rsid w:val="00C414B9"/>
    <w:rsid w:val="00C419D7"/>
    <w:rsid w:val="00C43287"/>
    <w:rsid w:val="00C43885"/>
    <w:rsid w:val="00C448EA"/>
    <w:rsid w:val="00C5001E"/>
    <w:rsid w:val="00C512D1"/>
    <w:rsid w:val="00C5349D"/>
    <w:rsid w:val="00C559C1"/>
    <w:rsid w:val="00C56236"/>
    <w:rsid w:val="00C569F7"/>
    <w:rsid w:val="00C60968"/>
    <w:rsid w:val="00C72A06"/>
    <w:rsid w:val="00C73F07"/>
    <w:rsid w:val="00C81C82"/>
    <w:rsid w:val="00C829F4"/>
    <w:rsid w:val="00C83E0E"/>
    <w:rsid w:val="00C87EB0"/>
    <w:rsid w:val="00C959CE"/>
    <w:rsid w:val="00CA0CF5"/>
    <w:rsid w:val="00CA1319"/>
    <w:rsid w:val="00CA1795"/>
    <w:rsid w:val="00CA7359"/>
    <w:rsid w:val="00CC1AAD"/>
    <w:rsid w:val="00CC59F0"/>
    <w:rsid w:val="00CC7AB4"/>
    <w:rsid w:val="00CD6221"/>
    <w:rsid w:val="00CE19AD"/>
    <w:rsid w:val="00CF1A70"/>
    <w:rsid w:val="00CF2592"/>
    <w:rsid w:val="00D01D83"/>
    <w:rsid w:val="00D14AAD"/>
    <w:rsid w:val="00D17973"/>
    <w:rsid w:val="00D20472"/>
    <w:rsid w:val="00D20FCF"/>
    <w:rsid w:val="00D227BE"/>
    <w:rsid w:val="00D37061"/>
    <w:rsid w:val="00D433B9"/>
    <w:rsid w:val="00D44A12"/>
    <w:rsid w:val="00D4632D"/>
    <w:rsid w:val="00D5232F"/>
    <w:rsid w:val="00D531D4"/>
    <w:rsid w:val="00D661F4"/>
    <w:rsid w:val="00D7253D"/>
    <w:rsid w:val="00D772B4"/>
    <w:rsid w:val="00D812C7"/>
    <w:rsid w:val="00D81726"/>
    <w:rsid w:val="00D840F2"/>
    <w:rsid w:val="00D85496"/>
    <w:rsid w:val="00D8584C"/>
    <w:rsid w:val="00D90D14"/>
    <w:rsid w:val="00DA234C"/>
    <w:rsid w:val="00DA59D0"/>
    <w:rsid w:val="00DA6C53"/>
    <w:rsid w:val="00DB0623"/>
    <w:rsid w:val="00DC254E"/>
    <w:rsid w:val="00DD01A9"/>
    <w:rsid w:val="00DD0D41"/>
    <w:rsid w:val="00DD420A"/>
    <w:rsid w:val="00DD4CA2"/>
    <w:rsid w:val="00DE19E5"/>
    <w:rsid w:val="00DE2EEC"/>
    <w:rsid w:val="00DF7966"/>
    <w:rsid w:val="00E032B8"/>
    <w:rsid w:val="00E076EA"/>
    <w:rsid w:val="00E07FDB"/>
    <w:rsid w:val="00E14448"/>
    <w:rsid w:val="00E14996"/>
    <w:rsid w:val="00E213A8"/>
    <w:rsid w:val="00E2343D"/>
    <w:rsid w:val="00E23A97"/>
    <w:rsid w:val="00E276FB"/>
    <w:rsid w:val="00E27EA6"/>
    <w:rsid w:val="00E33E50"/>
    <w:rsid w:val="00E35442"/>
    <w:rsid w:val="00E5045D"/>
    <w:rsid w:val="00E54BAC"/>
    <w:rsid w:val="00E6225A"/>
    <w:rsid w:val="00E721F6"/>
    <w:rsid w:val="00E74D18"/>
    <w:rsid w:val="00E7569B"/>
    <w:rsid w:val="00E828ED"/>
    <w:rsid w:val="00E8314C"/>
    <w:rsid w:val="00E87D24"/>
    <w:rsid w:val="00E87F6A"/>
    <w:rsid w:val="00E91539"/>
    <w:rsid w:val="00E93575"/>
    <w:rsid w:val="00E93B3A"/>
    <w:rsid w:val="00E960CF"/>
    <w:rsid w:val="00EA4646"/>
    <w:rsid w:val="00EA5503"/>
    <w:rsid w:val="00EA57E4"/>
    <w:rsid w:val="00EB20E8"/>
    <w:rsid w:val="00EB2340"/>
    <w:rsid w:val="00EB2B57"/>
    <w:rsid w:val="00EB4A97"/>
    <w:rsid w:val="00ED2AAB"/>
    <w:rsid w:val="00ED6520"/>
    <w:rsid w:val="00ED6FC5"/>
    <w:rsid w:val="00EE1A08"/>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46B41"/>
    <w:rsid w:val="00F5040E"/>
    <w:rsid w:val="00F51368"/>
    <w:rsid w:val="00F52C96"/>
    <w:rsid w:val="00F55B75"/>
    <w:rsid w:val="00F627A7"/>
    <w:rsid w:val="00F644AB"/>
    <w:rsid w:val="00F64CFF"/>
    <w:rsid w:val="00F67433"/>
    <w:rsid w:val="00F71BB9"/>
    <w:rsid w:val="00F726DE"/>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A92F2A"/>
    <w:pPr>
      <w:tabs>
        <w:tab w:val="right" w:leader="dot" w:pos="9514"/>
      </w:tabs>
      <w:spacing w:before="0" w:after="0"/>
      <w:ind w:left="238"/>
      <w:pPrChange w:id="0" w:author="Sky Sigal" w:date="2024-02-15T11:59:00Z">
        <w:pPr>
          <w:tabs>
            <w:tab w:val="right" w:leader="dot" w:pos="9514"/>
          </w:tabs>
          <w:spacing w:line="276" w:lineRule="auto"/>
          <w:ind w:left="238"/>
        </w:pPr>
      </w:pPrChange>
    </w:pPr>
    <w:rPr>
      <w:rPrChange w:id="0" w:author="Sky Sigal" w:date="2024-02-15T11:59:00Z">
        <w:rPr>
          <w:rFonts w:ascii="Arial" w:eastAsiaTheme="minorHAnsi" w:hAnsi="Arial"/>
          <w:sz w:val="24"/>
          <w:szCs w:val="24"/>
          <w:lang w:val="en-NZ" w:eastAsia="en-US" w:bidi="ar-SA"/>
        </w:rPr>
      </w:rPrChange>
    </w:r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A92F2A"/>
    <w:pPr>
      <w:tabs>
        <w:tab w:val="right" w:leader="dot" w:pos="9514"/>
      </w:tabs>
      <w:spacing w:before="0" w:after="0"/>
      <w:ind w:left="720"/>
      <w:pPrChange w:id="1" w:author="Sky Sigal" w:date="2024-02-15T11:59:00Z">
        <w:pPr>
          <w:tabs>
            <w:tab w:val="right" w:leader="dot" w:pos="9514"/>
          </w:tabs>
          <w:spacing w:line="276" w:lineRule="auto"/>
          <w:ind w:left="720"/>
        </w:pPr>
      </w:pPrChange>
    </w:pPr>
    <w:rPr>
      <w:sz w:val="20"/>
      <w:rPrChange w:id="1" w:author="Sky Sigal" w:date="2024-02-15T11:59:00Z">
        <w:rPr>
          <w:rFonts w:ascii="Arial" w:eastAsiaTheme="minorHAnsi" w:hAnsi="Arial"/>
          <w:szCs w:val="24"/>
          <w:lang w:val="en-NZ" w:eastAsia="en-US" w:bidi="ar-SA"/>
        </w:rPr>
      </w:rPrChange>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C829F4"/>
    <w:rPr>
      <w:i/>
      <w:iCs/>
      <w:color w:val="2F5496" w:themeColor="accent1" w:themeShade="BF"/>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paragraph" w:styleId="Revision">
    <w:name w:val="Revision"/>
    <w:hidden/>
    <w:uiPriority w:val="99"/>
    <w:semiHidden/>
    <w:rsid w:val="00724789"/>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225BBB"/>
    <w:rPr>
      <w:sz w:val="16"/>
      <w:szCs w:val="16"/>
    </w:rPr>
  </w:style>
  <w:style w:type="paragraph" w:styleId="CommentText">
    <w:name w:val="annotation text"/>
    <w:basedOn w:val="Normal"/>
    <w:link w:val="CommentTextChar"/>
    <w:uiPriority w:val="99"/>
    <w:unhideWhenUsed/>
    <w:rsid w:val="00225BBB"/>
    <w:pPr>
      <w:spacing w:line="240" w:lineRule="auto"/>
    </w:pPr>
    <w:rPr>
      <w:sz w:val="20"/>
      <w:szCs w:val="20"/>
    </w:rPr>
  </w:style>
  <w:style w:type="character" w:customStyle="1" w:styleId="CommentTextChar">
    <w:name w:val="Comment Text Char"/>
    <w:basedOn w:val="DefaultParagraphFont"/>
    <w:link w:val="CommentText"/>
    <w:uiPriority w:val="99"/>
    <w:rsid w:val="00225BB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25BBB"/>
    <w:rPr>
      <w:b/>
      <w:bCs/>
    </w:rPr>
  </w:style>
  <w:style w:type="character" w:customStyle="1" w:styleId="CommentSubjectChar">
    <w:name w:val="Comment Subject Char"/>
    <w:basedOn w:val="CommentTextChar"/>
    <w:link w:val="CommentSubject"/>
    <w:uiPriority w:val="99"/>
    <w:semiHidden/>
    <w:rsid w:val="00225BB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28434</Words>
  <Characters>162076</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cp:revision>
  <cp:lastPrinted>2022-08-02T15:33:00Z</cp:lastPrinted>
  <dcterms:created xsi:type="dcterms:W3CDTF">2024-02-09T02:57:00Z</dcterms:created>
  <dcterms:modified xsi:type="dcterms:W3CDTF">2024-02-19T01:27:00Z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